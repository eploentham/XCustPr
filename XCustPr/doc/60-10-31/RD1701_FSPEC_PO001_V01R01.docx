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2E075" w14:textId="77777777" w:rsidR="00E71F39" w:rsidRPr="003101BC" w:rsidRDefault="00E71F39" w:rsidP="00D71CE8">
      <w:pPr>
        <w:pStyle w:val="BodyText"/>
        <w:rPr>
          <w:rStyle w:val="HighlightedVariable"/>
          <w:rFonts w:ascii="Tahoma" w:hAnsi="Tahoma" w:cs="Tahoma"/>
          <w:color w:val="000000" w:themeColor="text1"/>
          <w:sz w:val="32"/>
          <w:szCs w:val="32"/>
          <w:cs/>
        </w:rPr>
      </w:pPr>
      <w:bookmarkStart w:id="0" w:name="DocTitle"/>
    </w:p>
    <w:p w14:paraId="02B9A593" w14:textId="77777777" w:rsidR="00F65DB3" w:rsidRPr="003101BC" w:rsidRDefault="00377FFA" w:rsidP="00377FFA">
      <w:pPr>
        <w:pStyle w:val="BodyText"/>
        <w:ind w:left="2548" w:hanging="13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  <w:r w:rsidRPr="003101BC">
        <w:rPr>
          <w:noProof/>
          <w:color w:val="000000" w:themeColor="text1"/>
          <w:lang w:eastAsia="en-US" w:bidi="th-TH"/>
        </w:rPr>
        <w:drawing>
          <wp:inline distT="0" distB="0" distL="0" distR="0" wp14:anchorId="22CC5842" wp14:editId="1462905B">
            <wp:extent cx="1543050" cy="622300"/>
            <wp:effectExtent l="0" t="0" r="0" b="63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AD4E" w14:textId="77777777" w:rsidR="00377FFA" w:rsidRPr="003101BC" w:rsidRDefault="00377FFA" w:rsidP="00F65DB3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</w:p>
    <w:p w14:paraId="6C3245F4" w14:textId="77777777" w:rsidR="00D71CE8" w:rsidRPr="003101BC" w:rsidRDefault="00411DBA" w:rsidP="00D71CE8">
      <w:pPr>
        <w:pStyle w:val="BodyText"/>
        <w:ind w:left="2548"/>
        <w:rPr>
          <w:rStyle w:val="HighlightedVariable"/>
          <w:rFonts w:cs="Tahoma"/>
          <w:b/>
          <w:bCs/>
          <w:color w:val="000000" w:themeColor="text1"/>
          <w:sz w:val="32"/>
          <w:szCs w:val="32"/>
        </w:rPr>
      </w:pPr>
      <w:r w:rsidRPr="003101BC">
        <w:rPr>
          <w:b/>
          <w:bCs/>
          <w:color w:val="000000" w:themeColor="text1"/>
          <w:sz w:val="32"/>
          <w:szCs w:val="32"/>
          <w:lang w:bidi="th-TH"/>
        </w:rPr>
        <w:t>Restaurant Development Co., Ltd.</w:t>
      </w:r>
    </w:p>
    <w:p w14:paraId="5FB29075" w14:textId="77777777" w:rsidR="00CF20CC" w:rsidRPr="003101BC" w:rsidRDefault="00377FFA" w:rsidP="00377FFA">
      <w:pPr>
        <w:pStyle w:val="BodyText"/>
        <w:ind w:left="2548" w:firstLine="4"/>
        <w:rPr>
          <w:rFonts w:cs="Tahoma"/>
          <w:color w:val="000000" w:themeColor="text1"/>
          <w:sz w:val="28"/>
          <w:szCs w:val="28"/>
          <w:lang w:bidi="th-TH"/>
        </w:rPr>
      </w:pPr>
      <w:r w:rsidRPr="003101BC">
        <w:rPr>
          <w:rStyle w:val="HighlightedVariable"/>
          <w:rFonts w:ascii="Tahoma" w:hAnsi="Tahoma" w:cs="Tahoma"/>
          <w:color w:val="000000" w:themeColor="text1"/>
          <w:sz w:val="28"/>
          <w:szCs w:val="28"/>
        </w:rPr>
        <w:t>Oracle Cloud Implementation Project</w:t>
      </w:r>
    </w:p>
    <w:p w14:paraId="605CCB38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62ED00B4" w14:textId="77777777" w:rsidR="00CF20CC" w:rsidRPr="003101BC" w:rsidRDefault="00CF20CC" w:rsidP="00CF20CC">
      <w:pPr>
        <w:pStyle w:val="Title-Major"/>
        <w:keepLines w:val="0"/>
        <w:ind w:left="2548"/>
        <w:rPr>
          <w:b/>
          <w:bCs/>
          <w:color w:val="000000" w:themeColor="text1"/>
          <w:sz w:val="40"/>
          <w:szCs w:val="40"/>
        </w:rPr>
      </w:pPr>
      <w:bookmarkStart w:id="1" w:name="TitleEnd"/>
      <w:bookmarkEnd w:id="1"/>
    </w:p>
    <w:bookmarkEnd w:id="0"/>
    <w:p w14:paraId="3940DFAB" w14:textId="18A13948" w:rsidR="00787D06" w:rsidRPr="003101BC" w:rsidRDefault="00FE3241" w:rsidP="00787D06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48"/>
          <w:szCs w:val="48"/>
        </w:rPr>
      </w:pPr>
      <w:r>
        <w:rPr>
          <w:rStyle w:val="HighlightedVariable"/>
          <w:rFonts w:ascii="Tahoma" w:hAnsi="Tahoma" w:cs="Tahoma"/>
          <w:color w:val="000000" w:themeColor="text1"/>
          <w:sz w:val="48"/>
          <w:szCs w:val="48"/>
        </w:rPr>
        <w:t>PO001</w:t>
      </w:r>
    </w:p>
    <w:p w14:paraId="0C6024B9" w14:textId="197EE695" w:rsidR="00FE3241" w:rsidRDefault="00FE3241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 w:rsidRPr="00FE3241">
        <w:rPr>
          <w:rStyle w:val="HighlightedVariable"/>
          <w:rFonts w:ascii="Tahoma" w:hAnsi="Tahoma"/>
          <w:smallCaps w:val="0"/>
          <w:color w:val="000000" w:themeColor="text1"/>
        </w:rPr>
        <w:t xml:space="preserve">Interface PR&lt;Linfox&gt; to </w:t>
      </w:r>
      <w:r>
        <w:rPr>
          <w:rStyle w:val="HighlightedVariable"/>
          <w:rFonts w:ascii="Tahoma" w:hAnsi="Tahoma"/>
          <w:smallCaps w:val="0"/>
          <w:color w:val="000000" w:themeColor="text1"/>
        </w:rPr>
        <w:t>PR</w:t>
      </w:r>
      <w:proofErr w:type="gramStart"/>
      <w:r>
        <w:rPr>
          <w:rStyle w:val="HighlightedVariable"/>
          <w:rFonts w:ascii="Tahoma" w:hAnsi="Tahoma"/>
          <w:smallCaps w:val="0"/>
          <w:color w:val="000000" w:themeColor="text1"/>
        </w:rPr>
        <w:t>,</w:t>
      </w:r>
      <w:r w:rsidRPr="00FE3241">
        <w:rPr>
          <w:rStyle w:val="HighlightedVariable"/>
          <w:rFonts w:ascii="Tahoma" w:hAnsi="Tahoma"/>
          <w:smallCaps w:val="0"/>
          <w:color w:val="000000" w:themeColor="text1"/>
        </w:rPr>
        <w:t>PO</w:t>
      </w:r>
      <w:proofErr w:type="gramEnd"/>
      <w:r w:rsidRPr="00FE3241">
        <w:rPr>
          <w:rStyle w:val="HighlightedVariable"/>
          <w:rFonts w:ascii="Tahoma" w:hAnsi="Tahoma"/>
          <w:smallCaps w:val="0"/>
          <w:color w:val="000000" w:themeColor="text1"/>
        </w:rPr>
        <w:t>(ERP)</w:t>
      </w:r>
    </w:p>
    <w:p w14:paraId="02D781AA" w14:textId="77777777" w:rsidR="006150C9" w:rsidRDefault="006150C9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</w:p>
    <w:p w14:paraId="0913928C" w14:textId="77777777" w:rsidR="00FE3241" w:rsidRDefault="00FE3241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</w:p>
    <w:p w14:paraId="675A9F0C" w14:textId="5F6D8EFE" w:rsidR="00E850CA" w:rsidRPr="003101BC" w:rsidRDefault="00B52569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 w:rsidRPr="003101BC">
        <w:rPr>
          <w:smallCaps w:val="0"/>
          <w:color w:val="000000" w:themeColor="text1"/>
          <w:sz w:val="32"/>
          <w:szCs w:val="32"/>
        </w:rPr>
        <w:t>Functional Specification</w:t>
      </w:r>
    </w:p>
    <w:p w14:paraId="1A94756A" w14:textId="77777777" w:rsidR="00AE3ECA" w:rsidRPr="003101BC" w:rsidRDefault="00AE3ECA" w:rsidP="00CF20CC">
      <w:pPr>
        <w:pStyle w:val="BodyText"/>
        <w:ind w:left="2548"/>
        <w:rPr>
          <w:rStyle w:val="HighlightedVariable"/>
          <w:rFonts w:ascii="Tahoma" w:hAnsi="Tahoma" w:cs="Tahoma"/>
          <w:b/>
          <w:bCs/>
          <w:color w:val="000000" w:themeColor="text1"/>
          <w:sz w:val="36"/>
          <w:szCs w:val="36"/>
        </w:rPr>
      </w:pPr>
    </w:p>
    <w:p w14:paraId="4C69261E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78E83917" w14:textId="77777777" w:rsidR="009F18EE" w:rsidRPr="003101BC" w:rsidRDefault="009F18EE" w:rsidP="00CF20CC">
      <w:pPr>
        <w:pStyle w:val="BodyText"/>
        <w:ind w:left="2548"/>
        <w:rPr>
          <w:rFonts w:cs="Tahoma"/>
          <w:b/>
          <w:bCs/>
          <w:color w:val="000000" w:themeColor="text1"/>
          <w:sz w:val="36"/>
          <w:szCs w:val="36"/>
        </w:rPr>
      </w:pPr>
    </w:p>
    <w:p w14:paraId="7FE332A5" w14:textId="77777777" w:rsidR="009F18EE" w:rsidRPr="003101BC" w:rsidRDefault="009F18EE" w:rsidP="00CF20CC">
      <w:pPr>
        <w:pStyle w:val="BodyText"/>
        <w:ind w:left="2548"/>
        <w:rPr>
          <w:rFonts w:cs="Tahoma"/>
          <w:color w:val="000000" w:themeColor="text1"/>
          <w:sz w:val="32"/>
          <w:szCs w:val="32"/>
        </w:rPr>
      </w:pPr>
    </w:p>
    <w:p w14:paraId="4A1AD78E" w14:textId="77777777" w:rsidR="0032291E" w:rsidRPr="003101BC" w:rsidRDefault="0032291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02CC46EB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71C96129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  <w:cs/>
          <w:lang w:bidi="th-TH"/>
        </w:rPr>
      </w:pPr>
      <w:proofErr w:type="gramStart"/>
      <w:r w:rsidRPr="003101BC">
        <w:rPr>
          <w:rFonts w:cs="Tahoma"/>
          <w:color w:val="000000" w:themeColor="text1"/>
        </w:rPr>
        <w:t>by</w:t>
      </w:r>
      <w:proofErr w:type="gramEnd"/>
      <w:r w:rsidRPr="003101BC">
        <w:rPr>
          <w:rFonts w:cs="Tahoma"/>
          <w:color w:val="000000" w:themeColor="text1"/>
        </w:rPr>
        <w:t xml:space="preserve"> </w:t>
      </w:r>
    </w:p>
    <w:p w14:paraId="55A16026" w14:textId="77777777" w:rsidR="009F18EE" w:rsidRPr="003101BC" w:rsidRDefault="00D66512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noProof/>
          <w:color w:val="000000" w:themeColor="text1"/>
          <w:lang w:eastAsia="en-US" w:bidi="th-TH"/>
        </w:rPr>
        <w:drawing>
          <wp:anchor distT="0" distB="0" distL="114300" distR="114300" simplePos="0" relativeHeight="251657728" behindDoc="0" locked="0" layoutInCell="1" allowOverlap="1" wp14:anchorId="2448A543" wp14:editId="11F8C9A5">
            <wp:simplePos x="0" y="0"/>
            <wp:positionH relativeFrom="column">
              <wp:posOffset>1624965</wp:posOffset>
            </wp:positionH>
            <wp:positionV relativeFrom="paragraph">
              <wp:posOffset>17780</wp:posOffset>
            </wp:positionV>
            <wp:extent cx="441960" cy="350520"/>
            <wp:effectExtent l="0" t="0" r="0" b="0"/>
            <wp:wrapNone/>
            <wp:docPr id="7" name="Picture 3" descr="logo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2851F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34E9BEA5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06438541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Style w:val="HighlightedVariable"/>
          <w:rFonts w:ascii="Tahoma" w:hAnsi="Tahoma" w:cs="Tahoma"/>
          <w:color w:val="000000" w:themeColor="text1"/>
        </w:rPr>
      </w:pPr>
      <w:proofErr w:type="spellStart"/>
      <w:proofErr w:type="gramStart"/>
      <w:r w:rsidRPr="003101BC">
        <w:rPr>
          <w:rStyle w:val="HighlightedVariable"/>
          <w:rFonts w:ascii="Tahoma" w:hAnsi="Tahoma" w:cs="Tahoma"/>
          <w:color w:val="000000" w:themeColor="text1"/>
        </w:rPr>
        <w:t>iCE</w:t>
      </w:r>
      <w:proofErr w:type="spellEnd"/>
      <w:proofErr w:type="gramEnd"/>
      <w:r w:rsidRPr="003101BC">
        <w:rPr>
          <w:rStyle w:val="HighlightedVariable"/>
          <w:rFonts w:ascii="Tahoma" w:hAnsi="Tahoma" w:cs="Tahoma"/>
          <w:color w:val="000000" w:themeColor="text1"/>
        </w:rPr>
        <w:t xml:space="preserve"> Consulting Co.,</w:t>
      </w:r>
      <w:r w:rsidRPr="003101BC">
        <w:rPr>
          <w:rStyle w:val="HighlightedVariable"/>
          <w:rFonts w:cs="Tahoma" w:hint="cs"/>
          <w:color w:val="000000" w:themeColor="text1"/>
          <w:cs/>
        </w:rPr>
        <w:t xml:space="preserve"> </w:t>
      </w:r>
      <w:r w:rsidRPr="003101BC">
        <w:rPr>
          <w:rStyle w:val="HighlightedVariable"/>
          <w:rFonts w:ascii="Tahoma" w:hAnsi="Tahoma" w:cs="Tahoma"/>
          <w:color w:val="000000" w:themeColor="text1"/>
        </w:rPr>
        <w:t>Ltd.</w:t>
      </w:r>
    </w:p>
    <w:p w14:paraId="675BC2C3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</w:p>
    <w:p w14:paraId="464B9CDD" w14:textId="4C0873C4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Creation Date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ED274A" w:rsidRPr="003101BC">
        <w:rPr>
          <w:rFonts w:cs="Tahoma"/>
          <w:color w:val="000000" w:themeColor="text1"/>
        </w:rPr>
        <w:fldChar w:fldCharType="begin"/>
      </w:r>
      <w:r w:rsidR="00ED274A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ED274A" w:rsidRPr="003101BC">
        <w:rPr>
          <w:rFonts w:cs="Tahoma"/>
          <w:color w:val="000000" w:themeColor="text1"/>
        </w:rPr>
        <w:fldChar w:fldCharType="separate"/>
      </w:r>
      <w:ins w:id="2" w:author="Windows User" w:date="2017-11-01T15:38:00Z">
        <w:r w:rsidR="008447E7">
          <w:rPr>
            <w:rFonts w:cs="Tahoma"/>
            <w:noProof/>
            <w:color w:val="000000" w:themeColor="text1"/>
          </w:rPr>
          <w:t>November 1, 2017</w:t>
        </w:r>
      </w:ins>
      <w:ins w:id="3" w:author="ekapop" w:date="2017-10-31T23:42:00Z">
        <w:del w:id="4" w:author="Windows User" w:date="2017-11-01T15:38:00Z">
          <w:r w:rsidR="00EF7515" w:rsidDel="008447E7">
            <w:rPr>
              <w:rFonts w:cs="Tahoma"/>
              <w:noProof/>
              <w:color w:val="000000" w:themeColor="text1"/>
            </w:rPr>
            <w:delText>October 31, 2017</w:delText>
          </w:r>
        </w:del>
      </w:ins>
      <w:del w:id="5" w:author="Windows User" w:date="2017-11-01T15:38:00Z">
        <w:r w:rsidR="00E24A93" w:rsidDel="008447E7">
          <w:rPr>
            <w:rFonts w:cs="Tahoma"/>
            <w:noProof/>
            <w:color w:val="000000" w:themeColor="text1"/>
          </w:rPr>
          <w:delText>October 23, 2017</w:delText>
        </w:r>
      </w:del>
      <w:r w:rsidR="00ED274A" w:rsidRPr="003101BC">
        <w:rPr>
          <w:rFonts w:cs="Tahoma"/>
          <w:color w:val="000000" w:themeColor="text1"/>
        </w:rPr>
        <w:fldChar w:fldCharType="end"/>
      </w:r>
    </w:p>
    <w:p w14:paraId="5DCDA4F2" w14:textId="7B4DF70C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Last Updated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F65DB3" w:rsidRPr="003101BC">
        <w:rPr>
          <w:rFonts w:cs="Tahoma"/>
          <w:color w:val="000000" w:themeColor="text1"/>
        </w:rPr>
        <w:fldChar w:fldCharType="begin"/>
      </w:r>
      <w:r w:rsidR="00F65DB3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F65DB3" w:rsidRPr="003101BC">
        <w:rPr>
          <w:rFonts w:cs="Tahoma"/>
          <w:color w:val="000000" w:themeColor="text1"/>
        </w:rPr>
        <w:fldChar w:fldCharType="separate"/>
      </w:r>
      <w:ins w:id="6" w:author="Windows User" w:date="2017-11-01T15:38:00Z">
        <w:r w:rsidR="008447E7">
          <w:rPr>
            <w:rFonts w:cs="Tahoma"/>
            <w:noProof/>
            <w:color w:val="000000" w:themeColor="text1"/>
          </w:rPr>
          <w:t>November 1, 2017</w:t>
        </w:r>
      </w:ins>
      <w:ins w:id="7" w:author="ekapop" w:date="2017-10-31T23:42:00Z">
        <w:del w:id="8" w:author="Windows User" w:date="2017-11-01T15:38:00Z">
          <w:r w:rsidR="00EF7515" w:rsidDel="008447E7">
            <w:rPr>
              <w:rFonts w:cs="Tahoma"/>
              <w:noProof/>
              <w:color w:val="000000" w:themeColor="text1"/>
            </w:rPr>
            <w:delText>October 31, 2017</w:delText>
          </w:r>
        </w:del>
      </w:ins>
      <w:del w:id="9" w:author="Windows User" w:date="2017-11-01T15:38:00Z">
        <w:r w:rsidR="00E24A93" w:rsidDel="008447E7">
          <w:rPr>
            <w:rFonts w:cs="Tahoma"/>
            <w:noProof/>
            <w:color w:val="000000" w:themeColor="text1"/>
          </w:rPr>
          <w:delText>October 23, 2017</w:delText>
        </w:r>
      </w:del>
      <w:r w:rsidR="00F65DB3" w:rsidRPr="003101BC">
        <w:rPr>
          <w:rFonts w:cs="Tahoma"/>
          <w:color w:val="000000" w:themeColor="text1"/>
        </w:rPr>
        <w:fldChar w:fldCharType="end"/>
      </w:r>
    </w:p>
    <w:p w14:paraId="353DCFE0" w14:textId="4A82887B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rFonts w:cs="Tahoma"/>
          <w:color w:val="000000" w:themeColor="text1"/>
        </w:rPr>
        <w:t>Version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377FFA" w:rsidRPr="003101BC">
        <w:rPr>
          <w:rFonts w:cs="Tahoma"/>
          <w:color w:val="000000" w:themeColor="text1"/>
        </w:rPr>
        <w:t>V00R0</w:t>
      </w:r>
      <w:r w:rsidR="00847D7A">
        <w:rPr>
          <w:rFonts w:cs="Tahoma"/>
          <w:color w:val="000000" w:themeColor="text1"/>
          <w:lang w:bidi="th-TH"/>
        </w:rPr>
        <w:t>03</w:t>
      </w:r>
    </w:p>
    <w:p w14:paraId="1F5C96CC" w14:textId="77777777" w:rsidR="009F18EE" w:rsidRPr="003101BC" w:rsidRDefault="009F18EE" w:rsidP="00CF20CC">
      <w:pPr>
        <w:tabs>
          <w:tab w:val="right" w:pos="5718"/>
        </w:tabs>
        <w:spacing w:after="60"/>
        <w:ind w:left="2520"/>
        <w:rPr>
          <w:color w:val="000000" w:themeColor="text1"/>
          <w:lang w:bidi="th-TH"/>
        </w:rPr>
      </w:pPr>
      <w:r w:rsidRPr="003101BC">
        <w:rPr>
          <w:rFonts w:hint="cs"/>
          <w:color w:val="000000" w:themeColor="text1"/>
          <w:lang w:bidi="th-TH"/>
        </w:rPr>
        <w:tab/>
      </w:r>
    </w:p>
    <w:p w14:paraId="3E11E275" w14:textId="77777777" w:rsidR="009F18EE" w:rsidRPr="003101BC" w:rsidRDefault="009F18EE" w:rsidP="00CF20CC">
      <w:pPr>
        <w:pStyle w:val="BodyText"/>
        <w:tabs>
          <w:tab w:val="left" w:pos="4320"/>
        </w:tabs>
        <w:spacing w:after="0"/>
        <w:ind w:left="2548"/>
        <w:rPr>
          <w:rFonts w:cs="Tahoma"/>
          <w:color w:val="000000" w:themeColor="text1"/>
        </w:rPr>
      </w:pPr>
    </w:p>
    <w:p w14:paraId="4F296DE2" w14:textId="77777777" w:rsidR="009F18EE" w:rsidRPr="003101BC" w:rsidRDefault="009F18EE" w:rsidP="00CF20CC">
      <w:pPr>
        <w:pStyle w:val="BodyText"/>
        <w:tabs>
          <w:tab w:val="left" w:pos="4320"/>
        </w:tabs>
        <w:ind w:left="2548"/>
        <w:rPr>
          <w:rFonts w:cs="Tahoma"/>
          <w:b/>
          <w:bCs/>
          <w:color w:val="000000" w:themeColor="text1"/>
        </w:rPr>
      </w:pPr>
    </w:p>
    <w:p w14:paraId="0369469B" w14:textId="77777777" w:rsidR="009F18EE" w:rsidRPr="003101BC" w:rsidRDefault="009F18EE" w:rsidP="00653A2C">
      <w:pPr>
        <w:pStyle w:val="Heading2"/>
        <w:rPr>
          <w:color w:val="000000" w:themeColor="text1"/>
        </w:rPr>
      </w:pPr>
      <w:bookmarkStart w:id="10" w:name="_Toc32752067"/>
      <w:bookmarkStart w:id="11" w:name="_Toc124153098"/>
      <w:bookmarkStart w:id="12" w:name="_Toc494444062"/>
      <w:r w:rsidRPr="003101BC">
        <w:rPr>
          <w:color w:val="000000" w:themeColor="text1"/>
        </w:rPr>
        <w:lastRenderedPageBreak/>
        <w:t>Document Control</w:t>
      </w:r>
      <w:bookmarkEnd w:id="10"/>
      <w:bookmarkEnd w:id="11"/>
      <w:bookmarkEnd w:id="12"/>
    </w:p>
    <w:p w14:paraId="78C65111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6B20F22F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Change Record</w:t>
      </w:r>
    </w:p>
    <w:tbl>
      <w:tblPr>
        <w:tblW w:w="7966" w:type="dxa"/>
        <w:tblInd w:w="15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00"/>
        <w:gridCol w:w="2398"/>
        <w:gridCol w:w="992"/>
        <w:gridCol w:w="3276"/>
      </w:tblGrid>
      <w:tr w:rsidR="009F18EE" w:rsidRPr="003101BC" w14:paraId="4688206F" w14:textId="77777777">
        <w:trPr>
          <w:cantSplit/>
          <w:tblHeader/>
        </w:trPr>
        <w:tc>
          <w:tcPr>
            <w:tcW w:w="1300" w:type="dxa"/>
            <w:tcBorders>
              <w:bottom w:val="nil"/>
              <w:right w:val="nil"/>
            </w:tcBorders>
            <w:shd w:val="pct10" w:color="auto" w:fill="auto"/>
          </w:tcPr>
          <w:p w14:paraId="69F7DC66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Date</w:t>
            </w:r>
          </w:p>
        </w:tc>
        <w:tc>
          <w:tcPr>
            <w:tcW w:w="2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64CF2179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794418CA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Version</w:t>
            </w:r>
          </w:p>
        </w:tc>
        <w:tc>
          <w:tcPr>
            <w:tcW w:w="3276" w:type="dxa"/>
            <w:tcBorders>
              <w:left w:val="nil"/>
              <w:bottom w:val="nil"/>
            </w:tcBorders>
            <w:shd w:val="pct10" w:color="auto" w:fill="auto"/>
          </w:tcPr>
          <w:p w14:paraId="4477E48F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Change Reference</w:t>
            </w:r>
          </w:p>
        </w:tc>
      </w:tr>
      <w:tr w:rsidR="003101BC" w:rsidRPr="003101BC" w14:paraId="421CA51A" w14:textId="77777777" w:rsidTr="00A74F8F">
        <w:trPr>
          <w:cantSplit/>
          <w:trHeight w:hRule="exact" w:val="95"/>
          <w:tblHeader/>
        </w:trPr>
        <w:tc>
          <w:tcPr>
            <w:tcW w:w="1300" w:type="dxa"/>
            <w:tcBorders>
              <w:left w:val="nil"/>
              <w:right w:val="nil"/>
            </w:tcBorders>
            <w:shd w:val="pct50" w:color="auto" w:fill="auto"/>
          </w:tcPr>
          <w:p w14:paraId="6F511E09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  <w:shd w:val="pct50" w:color="auto" w:fill="auto"/>
          </w:tcPr>
          <w:p w14:paraId="15FA25B3" w14:textId="77777777" w:rsidR="009F18EE" w:rsidRPr="003101BC" w:rsidRDefault="009F18EE" w:rsidP="008D7D1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50" w:color="auto" w:fill="auto"/>
          </w:tcPr>
          <w:p w14:paraId="38850331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276" w:type="dxa"/>
            <w:tcBorders>
              <w:left w:val="nil"/>
              <w:right w:val="nil"/>
            </w:tcBorders>
            <w:shd w:val="pct50" w:color="auto" w:fill="auto"/>
          </w:tcPr>
          <w:p w14:paraId="61D84D5C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E3241" w:rsidRPr="003101BC" w14:paraId="2C46AA12" w14:textId="77777777">
        <w:trPr>
          <w:cantSplit/>
        </w:trPr>
        <w:tc>
          <w:tcPr>
            <w:tcW w:w="1300" w:type="dxa"/>
            <w:tcBorders>
              <w:top w:val="nil"/>
            </w:tcBorders>
          </w:tcPr>
          <w:p w14:paraId="5FF6B8C0" w14:textId="3D044F32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27-Sep-17</w:t>
            </w:r>
          </w:p>
        </w:tc>
        <w:tc>
          <w:tcPr>
            <w:tcW w:w="2398" w:type="dxa"/>
            <w:tcBorders>
              <w:top w:val="nil"/>
            </w:tcBorders>
          </w:tcPr>
          <w:p w14:paraId="171A8395" w14:textId="695F0395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Amornrath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992" w:type="dxa"/>
            <w:tcBorders>
              <w:top w:val="nil"/>
            </w:tcBorders>
          </w:tcPr>
          <w:p w14:paraId="6F3698D5" w14:textId="4F1CD520" w:rsidR="00FE3241" w:rsidRPr="003101BC" w:rsidRDefault="00FE3241" w:rsidP="00FE3241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3276" w:type="dxa"/>
            <w:tcBorders>
              <w:top w:val="nil"/>
            </w:tcBorders>
          </w:tcPr>
          <w:p w14:paraId="1C921BF1" w14:textId="5F60069E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</w:t>
            </w:r>
            <w:r w:rsidRPr="003101BC">
              <w:rPr>
                <w:color w:val="000000" w:themeColor="text1"/>
              </w:rPr>
              <w:t xml:space="preserve"> Document</w:t>
            </w:r>
          </w:p>
        </w:tc>
      </w:tr>
      <w:tr w:rsidR="00847D7A" w:rsidRPr="003101BC" w14:paraId="4E24A581" w14:textId="77777777" w:rsidTr="00B268A5">
        <w:trPr>
          <w:cantSplit/>
        </w:trPr>
        <w:tc>
          <w:tcPr>
            <w:tcW w:w="1300" w:type="dxa"/>
            <w:tcBorders>
              <w:top w:val="nil"/>
            </w:tcBorders>
          </w:tcPr>
          <w:p w14:paraId="2956C684" w14:textId="3DE109BC" w:rsidR="00847D7A" w:rsidRPr="003101BC" w:rsidRDefault="004D39CF" w:rsidP="00B268A5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  <w:r w:rsidR="00847D7A" w:rsidRPr="003101BC">
              <w:rPr>
                <w:color w:val="000000" w:themeColor="text1"/>
              </w:rPr>
              <w:t>-Sep-17</w:t>
            </w:r>
          </w:p>
        </w:tc>
        <w:tc>
          <w:tcPr>
            <w:tcW w:w="2398" w:type="dxa"/>
            <w:tcBorders>
              <w:top w:val="nil"/>
            </w:tcBorders>
          </w:tcPr>
          <w:p w14:paraId="010A7DDA" w14:textId="697C1D94" w:rsidR="00847D7A" w:rsidRPr="003101BC" w:rsidRDefault="004D39CF" w:rsidP="00B268A5">
            <w:pPr>
              <w:pStyle w:val="TableText"/>
              <w:rPr>
                <w:color w:val="000000" w:themeColor="text1"/>
              </w:rPr>
            </w:pPr>
            <w:proofErr w:type="spellStart"/>
            <w:r>
              <w:rPr>
                <w:color w:val="000000"/>
              </w:rPr>
              <w:t>Wanwisa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Phongwijitsilp</w:t>
            </w:r>
            <w:proofErr w:type="spellEnd"/>
          </w:p>
        </w:tc>
        <w:tc>
          <w:tcPr>
            <w:tcW w:w="992" w:type="dxa"/>
            <w:tcBorders>
              <w:top w:val="nil"/>
            </w:tcBorders>
          </w:tcPr>
          <w:p w14:paraId="0A8ABF65" w14:textId="73C76B70" w:rsidR="00847D7A" w:rsidRPr="003101BC" w:rsidRDefault="00847D7A" w:rsidP="00B268A5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 w:rsidR="004D39CF">
              <w:rPr>
                <w:color w:val="000000" w:themeColor="text1"/>
              </w:rPr>
              <w:t>2</w:t>
            </w:r>
          </w:p>
        </w:tc>
        <w:tc>
          <w:tcPr>
            <w:tcW w:w="3276" w:type="dxa"/>
            <w:tcBorders>
              <w:top w:val="nil"/>
            </w:tcBorders>
          </w:tcPr>
          <w:p w14:paraId="07DD4174" w14:textId="1AFA39DC" w:rsidR="00847D7A" w:rsidRPr="003101BC" w:rsidRDefault="00847D7A" w:rsidP="00B268A5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</w:t>
            </w:r>
            <w:r w:rsidRPr="003101BC">
              <w:rPr>
                <w:color w:val="000000" w:themeColor="text1"/>
              </w:rPr>
              <w:t xml:space="preserve"> Document</w:t>
            </w:r>
          </w:p>
        </w:tc>
      </w:tr>
      <w:tr w:rsidR="004D39CF" w:rsidRPr="003101BC" w14:paraId="299204B1" w14:textId="77777777">
        <w:trPr>
          <w:cantSplit/>
        </w:trPr>
        <w:tc>
          <w:tcPr>
            <w:tcW w:w="1300" w:type="dxa"/>
          </w:tcPr>
          <w:p w14:paraId="2DF72CE3" w14:textId="7F67ED23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09-Oct-17</w:t>
            </w:r>
          </w:p>
        </w:tc>
        <w:tc>
          <w:tcPr>
            <w:tcW w:w="2398" w:type="dxa"/>
          </w:tcPr>
          <w:p w14:paraId="7E81CAB7" w14:textId="33731FE7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Amornrath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992" w:type="dxa"/>
          </w:tcPr>
          <w:p w14:paraId="544ACEE8" w14:textId="629BA21B" w:rsidR="004D39CF" w:rsidRPr="003101BC" w:rsidRDefault="004D39CF" w:rsidP="004D39CF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3276" w:type="dxa"/>
          </w:tcPr>
          <w:p w14:paraId="54F08102" w14:textId="07A6C0B3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</w:t>
            </w:r>
            <w:r w:rsidRPr="003101BC">
              <w:rPr>
                <w:color w:val="000000" w:themeColor="text1"/>
              </w:rPr>
              <w:t xml:space="preserve"> Document</w:t>
            </w:r>
          </w:p>
        </w:tc>
      </w:tr>
      <w:tr w:rsidR="004D39CF" w:rsidRPr="003101BC" w14:paraId="0FB3A9D8" w14:textId="77777777">
        <w:trPr>
          <w:cantSplit/>
        </w:trPr>
        <w:tc>
          <w:tcPr>
            <w:tcW w:w="1300" w:type="dxa"/>
          </w:tcPr>
          <w:p w14:paraId="61CAC168" w14:textId="57B3A2FE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398" w:type="dxa"/>
          </w:tcPr>
          <w:p w14:paraId="3A6A9B15" w14:textId="2165C141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26CC487A" w14:textId="0CB546B2" w:rsidR="004D39CF" w:rsidRPr="003101BC" w:rsidRDefault="004D39CF" w:rsidP="004D39CF">
            <w:pPr>
              <w:pStyle w:val="TableText"/>
              <w:jc w:val="center"/>
              <w:rPr>
                <w:color w:val="000000" w:themeColor="text1"/>
              </w:rPr>
            </w:pPr>
          </w:p>
        </w:tc>
        <w:tc>
          <w:tcPr>
            <w:tcW w:w="3276" w:type="dxa"/>
          </w:tcPr>
          <w:p w14:paraId="06052D9E" w14:textId="5E7013D2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</w:p>
        </w:tc>
      </w:tr>
      <w:tr w:rsidR="004D39CF" w:rsidRPr="003101BC" w14:paraId="74DAB3B9" w14:textId="77777777">
        <w:trPr>
          <w:cantSplit/>
        </w:trPr>
        <w:tc>
          <w:tcPr>
            <w:tcW w:w="1300" w:type="dxa"/>
          </w:tcPr>
          <w:p w14:paraId="7CC21A74" w14:textId="6B73BAF6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398" w:type="dxa"/>
          </w:tcPr>
          <w:p w14:paraId="3D7DD77E" w14:textId="778604D1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1FC0C049" w14:textId="431E2BE0" w:rsidR="004D39CF" w:rsidRPr="003101BC" w:rsidRDefault="004D39CF" w:rsidP="004D39CF">
            <w:pPr>
              <w:pStyle w:val="TableText"/>
              <w:jc w:val="center"/>
              <w:rPr>
                <w:color w:val="000000" w:themeColor="text1"/>
              </w:rPr>
            </w:pPr>
          </w:p>
        </w:tc>
        <w:tc>
          <w:tcPr>
            <w:tcW w:w="3276" w:type="dxa"/>
          </w:tcPr>
          <w:p w14:paraId="409D7D3F" w14:textId="624D1B53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</w:p>
        </w:tc>
      </w:tr>
    </w:tbl>
    <w:p w14:paraId="7A8773B8" w14:textId="77777777" w:rsidR="00F5702F" w:rsidRPr="003101BC" w:rsidRDefault="00F5702F" w:rsidP="00F5702F">
      <w:pPr>
        <w:pStyle w:val="HeadingBar"/>
        <w:rPr>
          <w:color w:val="000000" w:themeColor="text1"/>
        </w:rPr>
      </w:pPr>
    </w:p>
    <w:p w14:paraId="396F5926" w14:textId="77777777" w:rsidR="00F5702F" w:rsidRPr="003101BC" w:rsidRDefault="00F5702F" w:rsidP="00F5702F">
      <w:pPr>
        <w:keepNext/>
        <w:keepLines/>
        <w:spacing w:before="120" w:after="120"/>
        <w:rPr>
          <w:b/>
          <w:bCs/>
          <w:color w:val="000000" w:themeColor="text1"/>
          <w:lang w:bidi="th-TH"/>
        </w:rPr>
      </w:pPr>
      <w:r w:rsidRPr="003101BC">
        <w:rPr>
          <w:b/>
          <w:bCs/>
          <w:color w:val="000000" w:themeColor="text1"/>
        </w:rPr>
        <w:t>Reviewer</w:t>
      </w:r>
    </w:p>
    <w:p w14:paraId="7FBBD1A8" w14:textId="77777777" w:rsidR="00F5702F" w:rsidRPr="003101BC" w:rsidRDefault="00F5702F" w:rsidP="009F18EE">
      <w:pPr>
        <w:keepNext/>
        <w:keepLines/>
        <w:spacing w:before="120" w:after="120"/>
        <w:rPr>
          <w:b/>
          <w:bCs/>
          <w:color w:val="000000" w:themeColor="text1"/>
        </w:rPr>
      </w:pPr>
    </w:p>
    <w:tbl>
      <w:tblPr>
        <w:tblW w:w="7908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3708"/>
      </w:tblGrid>
      <w:tr w:rsidR="00426AB9" w:rsidRPr="003101BC" w14:paraId="6CBF9E02" w14:textId="77777777" w:rsidTr="00FB05F0">
        <w:trPr>
          <w:cantSplit/>
          <w:tblHeader/>
        </w:trPr>
        <w:tc>
          <w:tcPr>
            <w:tcW w:w="4200" w:type="dxa"/>
            <w:tcBorders>
              <w:bottom w:val="nil"/>
              <w:right w:val="nil"/>
            </w:tcBorders>
            <w:shd w:val="pct10" w:color="auto" w:fill="auto"/>
          </w:tcPr>
          <w:p w14:paraId="6367057A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14:paraId="024A057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65E91080" w14:textId="77777777" w:rsidTr="00FE3241">
        <w:trPr>
          <w:cantSplit/>
          <w:trHeight w:hRule="exact" w:val="79"/>
          <w:tblHeader/>
        </w:trPr>
        <w:tc>
          <w:tcPr>
            <w:tcW w:w="4200" w:type="dxa"/>
            <w:tcBorders>
              <w:left w:val="nil"/>
              <w:right w:val="nil"/>
            </w:tcBorders>
            <w:shd w:val="pct50" w:color="auto" w:fill="auto"/>
          </w:tcPr>
          <w:p w14:paraId="0E1DAA6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14:paraId="231E8BE2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7F5DDE49" w14:textId="77777777" w:rsidTr="00FB05F0">
        <w:trPr>
          <w:cantSplit/>
          <w:trHeight w:val="309"/>
        </w:trPr>
        <w:tc>
          <w:tcPr>
            <w:tcW w:w="4200" w:type="dxa"/>
            <w:tcBorders>
              <w:top w:val="nil"/>
            </w:tcBorders>
          </w:tcPr>
          <w:p w14:paraId="392AEF91" w14:textId="1EB30CD7" w:rsidR="00F5702F" w:rsidRPr="003101BC" w:rsidRDefault="00FE3241" w:rsidP="00B96D08">
            <w:pPr>
              <w:pStyle w:val="TableText"/>
              <w:rPr>
                <w:color w:val="000000" w:themeColor="text1"/>
              </w:rPr>
            </w:pPr>
            <w:proofErr w:type="spellStart"/>
            <w:r>
              <w:rPr>
                <w:color w:val="000000"/>
              </w:rPr>
              <w:t>Khun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Wanwisa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Phongwijitsilp</w:t>
            </w:r>
            <w:proofErr w:type="spellEnd"/>
          </w:p>
        </w:tc>
        <w:tc>
          <w:tcPr>
            <w:tcW w:w="3708" w:type="dxa"/>
            <w:tcBorders>
              <w:top w:val="nil"/>
            </w:tcBorders>
          </w:tcPr>
          <w:p w14:paraId="3F356B30" w14:textId="67A0E471" w:rsidR="00F5702F" w:rsidRPr="003101BC" w:rsidRDefault="00FE3241" w:rsidP="00F5702F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</w:t>
            </w:r>
            <w:r w:rsidR="00B96D08" w:rsidRPr="003101BC">
              <w:rPr>
                <w:color w:val="000000" w:themeColor="text1"/>
              </w:rPr>
              <w:t xml:space="preserve"> Consultant</w:t>
            </w:r>
          </w:p>
        </w:tc>
      </w:tr>
      <w:tr w:rsidR="00426AB9" w:rsidRPr="003101BC" w14:paraId="0EE2E64A" w14:textId="77777777" w:rsidTr="00FB05F0">
        <w:trPr>
          <w:cantSplit/>
        </w:trPr>
        <w:tc>
          <w:tcPr>
            <w:tcW w:w="4200" w:type="dxa"/>
          </w:tcPr>
          <w:p w14:paraId="4F258C28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Amornrath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3708" w:type="dxa"/>
          </w:tcPr>
          <w:p w14:paraId="6E7EBB43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Technical Team Lead</w:t>
            </w:r>
          </w:p>
        </w:tc>
      </w:tr>
      <w:tr w:rsidR="00B96D08" w:rsidRPr="003101BC" w14:paraId="321202FD" w14:textId="77777777" w:rsidTr="00FB05F0">
        <w:trPr>
          <w:cantSplit/>
        </w:trPr>
        <w:tc>
          <w:tcPr>
            <w:tcW w:w="4200" w:type="dxa"/>
          </w:tcPr>
          <w:p w14:paraId="31A95C8E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08" w:type="dxa"/>
          </w:tcPr>
          <w:p w14:paraId="49508BDA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780960C0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1AD19279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Distribution</w:t>
      </w:r>
    </w:p>
    <w:tbl>
      <w:tblPr>
        <w:tblW w:w="7929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600"/>
        <w:gridCol w:w="3429"/>
      </w:tblGrid>
      <w:tr w:rsidR="00426AB9" w:rsidRPr="003101BC" w14:paraId="3FB94AE8" w14:textId="77777777" w:rsidTr="00FB05F0">
        <w:trPr>
          <w:cantSplit/>
          <w:tblHeader/>
        </w:trPr>
        <w:tc>
          <w:tcPr>
            <w:tcW w:w="900" w:type="dxa"/>
            <w:tcBorders>
              <w:bottom w:val="nil"/>
              <w:right w:val="nil"/>
            </w:tcBorders>
            <w:shd w:val="pct10" w:color="auto" w:fill="auto"/>
          </w:tcPr>
          <w:p w14:paraId="74ECF50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Copy No.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418051C0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14:paraId="72CD0EAF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Location</w:t>
            </w:r>
          </w:p>
        </w:tc>
      </w:tr>
      <w:tr w:rsidR="00426AB9" w:rsidRPr="003101BC" w14:paraId="11D97296" w14:textId="77777777" w:rsidTr="00FB05F0">
        <w:trPr>
          <w:cantSplit/>
          <w:trHeight w:hRule="exact" w:val="60"/>
          <w:tblHeader/>
        </w:trPr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14:paraId="427B7F8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600" w:type="dxa"/>
            <w:tcBorders>
              <w:left w:val="nil"/>
              <w:right w:val="nil"/>
            </w:tcBorders>
            <w:shd w:val="pct50" w:color="auto" w:fill="auto"/>
          </w:tcPr>
          <w:p w14:paraId="16D7F7F9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7650B916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189DD991" w14:textId="77777777" w:rsidTr="009E0BBF">
        <w:trPr>
          <w:cantSplit/>
        </w:trPr>
        <w:tc>
          <w:tcPr>
            <w:tcW w:w="900" w:type="dxa"/>
          </w:tcPr>
          <w:p w14:paraId="5E0DA60E" w14:textId="77777777" w:rsidR="00F5702F" w:rsidRPr="003101BC" w:rsidRDefault="00F5702F" w:rsidP="000F1244">
            <w:pPr>
              <w:pStyle w:val="TableText"/>
              <w:numPr>
                <w:ilvl w:val="0"/>
                <w:numId w:val="4"/>
              </w:numPr>
              <w:rPr>
                <w:color w:val="000000" w:themeColor="text1"/>
              </w:rPr>
            </w:pPr>
          </w:p>
        </w:tc>
        <w:tc>
          <w:tcPr>
            <w:tcW w:w="3600" w:type="dxa"/>
            <w:vAlign w:val="bottom"/>
          </w:tcPr>
          <w:p w14:paraId="4CA83E74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Sorasak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Thawonnokorn</w:t>
            </w:r>
            <w:proofErr w:type="spellEnd"/>
          </w:p>
        </w:tc>
        <w:tc>
          <w:tcPr>
            <w:tcW w:w="3429" w:type="dxa"/>
          </w:tcPr>
          <w:p w14:paraId="6D70BA09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167BEA0A" w14:textId="77777777" w:rsidTr="009E0BBF">
        <w:trPr>
          <w:cantSplit/>
        </w:trPr>
        <w:tc>
          <w:tcPr>
            <w:tcW w:w="900" w:type="dxa"/>
          </w:tcPr>
          <w:p w14:paraId="7AB05189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</w:t>
            </w:r>
          </w:p>
        </w:tc>
        <w:tc>
          <w:tcPr>
            <w:tcW w:w="3600" w:type="dxa"/>
            <w:vAlign w:val="bottom"/>
          </w:tcPr>
          <w:p w14:paraId="5934E802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Khanitta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Leelawai</w:t>
            </w:r>
            <w:proofErr w:type="spellEnd"/>
          </w:p>
        </w:tc>
        <w:tc>
          <w:tcPr>
            <w:tcW w:w="3429" w:type="dxa"/>
          </w:tcPr>
          <w:p w14:paraId="5DB57CA7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7E2CEFA6" w14:textId="77777777" w:rsidTr="009E0BBF">
        <w:trPr>
          <w:cantSplit/>
        </w:trPr>
        <w:tc>
          <w:tcPr>
            <w:tcW w:w="900" w:type="dxa"/>
          </w:tcPr>
          <w:p w14:paraId="2ACE2D2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3</w:t>
            </w:r>
          </w:p>
        </w:tc>
        <w:tc>
          <w:tcPr>
            <w:tcW w:w="3600" w:type="dxa"/>
            <w:vAlign w:val="bottom"/>
          </w:tcPr>
          <w:p w14:paraId="42A7928D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Arporn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Chimcham</w:t>
            </w:r>
            <w:proofErr w:type="spellEnd"/>
          </w:p>
        </w:tc>
        <w:tc>
          <w:tcPr>
            <w:tcW w:w="3429" w:type="dxa"/>
          </w:tcPr>
          <w:p w14:paraId="31AE1373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iCE</w:t>
            </w:r>
            <w:proofErr w:type="spellEnd"/>
            <w:r w:rsidRPr="003101BC">
              <w:rPr>
                <w:color w:val="000000" w:themeColor="text1"/>
              </w:rPr>
              <w:t xml:space="preserve"> Consulting Co., Ltd.</w:t>
            </w:r>
          </w:p>
        </w:tc>
      </w:tr>
      <w:tr w:rsidR="00F5702F" w:rsidRPr="003101BC" w14:paraId="6306FCBE" w14:textId="77777777" w:rsidTr="00FB05F0">
        <w:trPr>
          <w:cantSplit/>
          <w:trHeight w:val="255"/>
        </w:trPr>
        <w:tc>
          <w:tcPr>
            <w:tcW w:w="900" w:type="dxa"/>
          </w:tcPr>
          <w:p w14:paraId="1CF2C172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27F3FBEC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5614477A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36B668EC" w14:textId="77777777" w:rsidTr="00FB05F0">
        <w:trPr>
          <w:cantSplit/>
          <w:trHeight w:val="255"/>
        </w:trPr>
        <w:tc>
          <w:tcPr>
            <w:tcW w:w="900" w:type="dxa"/>
          </w:tcPr>
          <w:p w14:paraId="1E1AF4A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0B291054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41640F94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433C3928" w14:textId="77777777" w:rsidTr="00FB05F0">
        <w:trPr>
          <w:cantSplit/>
          <w:trHeight w:val="255"/>
        </w:trPr>
        <w:tc>
          <w:tcPr>
            <w:tcW w:w="900" w:type="dxa"/>
          </w:tcPr>
          <w:p w14:paraId="0EE3FC81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5B5AA160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3EEDC8C6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</w:tbl>
    <w:p w14:paraId="78699C94" w14:textId="77777777" w:rsidR="00ED2E7A" w:rsidRPr="003101BC" w:rsidRDefault="00ED2E7A" w:rsidP="00ED2E7A">
      <w:pPr>
        <w:pStyle w:val="HeadingBar"/>
        <w:rPr>
          <w:color w:val="000000" w:themeColor="text1"/>
        </w:rPr>
      </w:pPr>
    </w:p>
    <w:p w14:paraId="06A8CCEF" w14:textId="77777777" w:rsidR="00ED2E7A" w:rsidRPr="003101BC" w:rsidRDefault="00ED2E7A" w:rsidP="00ED2E7A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Participants</w:t>
      </w:r>
    </w:p>
    <w:tbl>
      <w:tblPr>
        <w:tblW w:w="8000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3930"/>
        <w:gridCol w:w="3470"/>
      </w:tblGrid>
      <w:tr w:rsidR="00426AB9" w:rsidRPr="003101BC" w14:paraId="7CDAF829" w14:textId="77777777" w:rsidTr="00FB05F0">
        <w:trPr>
          <w:cantSplit/>
          <w:tblHeader/>
        </w:trPr>
        <w:tc>
          <w:tcPr>
            <w:tcW w:w="600" w:type="dxa"/>
            <w:tcBorders>
              <w:bottom w:val="nil"/>
              <w:right w:val="nil"/>
            </w:tcBorders>
            <w:shd w:val="pct10" w:color="auto" w:fill="auto"/>
          </w:tcPr>
          <w:p w14:paraId="14CAA759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No.</w:t>
            </w:r>
          </w:p>
        </w:tc>
        <w:tc>
          <w:tcPr>
            <w:tcW w:w="393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3D82AF7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70" w:type="dxa"/>
            <w:tcBorders>
              <w:left w:val="nil"/>
              <w:bottom w:val="nil"/>
            </w:tcBorders>
            <w:shd w:val="pct10" w:color="auto" w:fill="auto"/>
          </w:tcPr>
          <w:p w14:paraId="5993240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0F91DF42" w14:textId="77777777" w:rsidTr="00FB05F0">
        <w:trPr>
          <w:cantSplit/>
          <w:trHeight w:hRule="exact" w:val="60"/>
          <w:tblHeader/>
        </w:trPr>
        <w:tc>
          <w:tcPr>
            <w:tcW w:w="600" w:type="dxa"/>
            <w:tcBorders>
              <w:left w:val="nil"/>
              <w:right w:val="nil"/>
            </w:tcBorders>
            <w:shd w:val="pct50" w:color="auto" w:fill="auto"/>
          </w:tcPr>
          <w:p w14:paraId="776F3D3E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930" w:type="dxa"/>
            <w:tcBorders>
              <w:left w:val="nil"/>
              <w:right w:val="nil"/>
            </w:tcBorders>
            <w:shd w:val="pct50" w:color="auto" w:fill="auto"/>
          </w:tcPr>
          <w:p w14:paraId="018D7993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70" w:type="dxa"/>
            <w:tcBorders>
              <w:left w:val="nil"/>
              <w:right w:val="nil"/>
            </w:tcBorders>
            <w:shd w:val="pct50" w:color="auto" w:fill="auto"/>
          </w:tcPr>
          <w:p w14:paraId="2B7DAE3B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426AB9" w:rsidRPr="003101BC" w14:paraId="1B45EB8E" w14:textId="77777777" w:rsidTr="00FB05F0">
        <w:trPr>
          <w:cantSplit/>
        </w:trPr>
        <w:tc>
          <w:tcPr>
            <w:tcW w:w="600" w:type="dxa"/>
            <w:tcBorders>
              <w:top w:val="nil"/>
            </w:tcBorders>
          </w:tcPr>
          <w:p w14:paraId="6A2EB37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  <w:tcBorders>
              <w:top w:val="nil"/>
            </w:tcBorders>
          </w:tcPr>
          <w:p w14:paraId="1CA6CAA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  <w:tcBorders>
              <w:top w:val="nil"/>
            </w:tcBorders>
          </w:tcPr>
          <w:p w14:paraId="45BA6873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24254953" w14:textId="77777777" w:rsidTr="00FB05F0">
        <w:trPr>
          <w:cantSplit/>
        </w:trPr>
        <w:tc>
          <w:tcPr>
            <w:tcW w:w="600" w:type="dxa"/>
          </w:tcPr>
          <w:p w14:paraId="646A7004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2582397" w14:textId="77777777" w:rsidR="00426AB9" w:rsidRPr="003101BC" w:rsidRDefault="00426AB9" w:rsidP="00FB05F0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6A5A456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9656B2F" w14:textId="77777777" w:rsidTr="00FB05F0">
        <w:trPr>
          <w:cantSplit/>
        </w:trPr>
        <w:tc>
          <w:tcPr>
            <w:tcW w:w="600" w:type="dxa"/>
          </w:tcPr>
          <w:p w14:paraId="457AC4E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11DFA96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C72C11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0AA2397F" w14:textId="77777777" w:rsidTr="00FB05F0">
        <w:trPr>
          <w:cantSplit/>
        </w:trPr>
        <w:tc>
          <w:tcPr>
            <w:tcW w:w="600" w:type="dxa"/>
          </w:tcPr>
          <w:p w14:paraId="72CDEB3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0C6D5C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7044A4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AD25922" w14:textId="77777777" w:rsidTr="00FB05F0">
        <w:trPr>
          <w:cantSplit/>
        </w:trPr>
        <w:tc>
          <w:tcPr>
            <w:tcW w:w="600" w:type="dxa"/>
          </w:tcPr>
          <w:p w14:paraId="0C847D5B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51C9B2B9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1DA328E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22B26E9B" w14:textId="77777777" w:rsidR="00ED2E7A" w:rsidRPr="003101BC" w:rsidRDefault="00ED2E7A" w:rsidP="00ED2E7A">
      <w:pPr>
        <w:pStyle w:val="BodyText"/>
        <w:ind w:left="2410"/>
        <w:rPr>
          <w:rFonts w:cs="Tahoma"/>
          <w:color w:val="000000" w:themeColor="text1"/>
        </w:rPr>
      </w:pPr>
    </w:p>
    <w:p w14:paraId="3249F086" w14:textId="77777777" w:rsidR="00ED2E7A" w:rsidRPr="003101BC" w:rsidRDefault="00ED2E7A" w:rsidP="00ED2E7A">
      <w:pPr>
        <w:pStyle w:val="BodyText"/>
        <w:ind w:left="1500"/>
        <w:rPr>
          <w:rFonts w:cs="Tahoma"/>
          <w:b/>
          <w:bCs/>
          <w:color w:val="000000" w:themeColor="text1"/>
        </w:rPr>
      </w:pPr>
      <w:r w:rsidRPr="003101BC">
        <w:rPr>
          <w:rFonts w:cs="Tahoma"/>
          <w:b/>
          <w:bCs/>
          <w:color w:val="000000" w:themeColor="text1"/>
        </w:rPr>
        <w:t xml:space="preserve">Memo </w:t>
      </w:r>
      <w:proofErr w:type="gramStart"/>
      <w:r w:rsidRPr="003101BC">
        <w:rPr>
          <w:rFonts w:cs="Tahoma"/>
          <w:b/>
          <w:bCs/>
          <w:color w:val="000000" w:themeColor="text1"/>
        </w:rPr>
        <w:t>To</w:t>
      </w:r>
      <w:proofErr w:type="gramEnd"/>
      <w:r w:rsidRPr="003101BC">
        <w:rPr>
          <w:rFonts w:cs="Tahoma"/>
          <w:b/>
          <w:bCs/>
          <w:color w:val="000000" w:themeColor="text1"/>
        </w:rPr>
        <w:t xml:space="preserve"> Holders:</w:t>
      </w:r>
    </w:p>
    <w:p w14:paraId="599D11B4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an </w:t>
      </w:r>
      <w:r w:rsidRPr="003101BC">
        <w:rPr>
          <w:rFonts w:cs="Tahoma"/>
          <w:color w:val="000000" w:themeColor="text1"/>
          <w:u w:val="single"/>
        </w:rPr>
        <w:t>electronic copy</w:t>
      </w:r>
      <w:r w:rsidRPr="003101BC">
        <w:rPr>
          <w:rFonts w:cs="Tahoma"/>
          <w:color w:val="000000" w:themeColor="text1"/>
        </w:rPr>
        <w:t xml:space="preserve"> of this document and print it out, please write your name on the equivalent of the cover page, for document control purposes.</w:t>
      </w:r>
    </w:p>
    <w:p w14:paraId="79BD1C1A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 </w:t>
      </w:r>
      <w:r w:rsidRPr="003101BC">
        <w:rPr>
          <w:rFonts w:cs="Tahoma"/>
          <w:color w:val="000000" w:themeColor="text1"/>
          <w:u w:val="single"/>
        </w:rPr>
        <w:t>hard copy</w:t>
      </w:r>
      <w:r w:rsidRPr="003101BC">
        <w:rPr>
          <w:rFonts w:cs="Tahoma"/>
          <w:color w:val="000000" w:themeColor="text1"/>
        </w:rPr>
        <w:t xml:space="preserve"> of this document, please write your name on the front cover, for document control purposes.</w:t>
      </w:r>
    </w:p>
    <w:p w14:paraId="66EBF8FF" w14:textId="77777777" w:rsidR="009F18EE" w:rsidRPr="003101BC" w:rsidRDefault="009F18EE" w:rsidP="009F18EE">
      <w:pPr>
        <w:rPr>
          <w:color w:val="000000" w:themeColor="text1"/>
        </w:rPr>
      </w:pPr>
    </w:p>
    <w:p w14:paraId="05BC29AE" w14:textId="77777777" w:rsidR="003C6F47" w:rsidRPr="003101BC" w:rsidRDefault="003C6F47" w:rsidP="00755E44">
      <w:pPr>
        <w:rPr>
          <w:color w:val="000000" w:themeColor="text1"/>
        </w:rPr>
      </w:pPr>
    </w:p>
    <w:p w14:paraId="1E979FED" w14:textId="77777777" w:rsidR="00AF15D0" w:rsidRPr="003101BC" w:rsidRDefault="00AF15D0" w:rsidP="00755E44">
      <w:pPr>
        <w:pStyle w:val="TOCHeading1"/>
        <w:keepNext w:val="0"/>
        <w:pageBreakBefore w:val="0"/>
        <w:ind w:left="2517"/>
        <w:rPr>
          <w:color w:val="000000" w:themeColor="text1"/>
        </w:rPr>
      </w:pPr>
      <w:r w:rsidRPr="003101BC">
        <w:rPr>
          <w:color w:val="000000" w:themeColor="text1"/>
        </w:rPr>
        <w:t>Contents</w:t>
      </w:r>
    </w:p>
    <w:p w14:paraId="3C45F8EA" w14:textId="77777777" w:rsidR="003101BC" w:rsidRPr="003101BC" w:rsidRDefault="00E65088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r w:rsidRPr="003101BC">
        <w:rPr>
          <w:color w:val="000000" w:themeColor="text1"/>
        </w:rPr>
        <w:fldChar w:fldCharType="begin"/>
      </w:r>
      <w:r w:rsidRPr="003101BC">
        <w:rPr>
          <w:color w:val="000000" w:themeColor="text1"/>
        </w:rPr>
        <w:instrText xml:space="preserve"> TOC \o "1-6" \h \z \u </w:instrText>
      </w:r>
      <w:r w:rsidRPr="003101BC">
        <w:rPr>
          <w:color w:val="000000" w:themeColor="text1"/>
        </w:rPr>
        <w:fldChar w:fldCharType="separate"/>
      </w:r>
      <w:hyperlink w:anchor="_Toc494444062" w:history="1">
        <w:r w:rsidR="003101BC" w:rsidRPr="003101BC">
          <w:rPr>
            <w:rStyle w:val="Hyperlink"/>
            <w:noProof/>
            <w:color w:val="000000" w:themeColor="text1"/>
          </w:rPr>
          <w:t>Document Control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_Toc494444062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ii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636AF762" w14:textId="77777777" w:rsidR="003101BC" w:rsidRPr="003101BC" w:rsidRDefault="008447E7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3" w:history="1">
        <w:r w:rsidR="003101BC" w:rsidRPr="003101BC">
          <w:rPr>
            <w:rStyle w:val="Hyperlink"/>
            <w:noProof/>
            <w:color w:val="000000" w:themeColor="text1"/>
          </w:rPr>
          <w:t>1. PREFACE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_Toc494444063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9A1444B" w14:textId="77777777" w:rsidR="003101BC" w:rsidRPr="003101BC" w:rsidRDefault="008447E7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4" w:history="1">
        <w:r w:rsidR="003101BC" w:rsidRPr="003101BC">
          <w:rPr>
            <w:rStyle w:val="Hyperlink"/>
            <w:noProof/>
            <w:color w:val="000000" w:themeColor="text1"/>
          </w:rPr>
          <w:t>1.1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Overview and Objectives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_Toc494444064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5AC5B4FB" w14:textId="77777777" w:rsidR="003101BC" w:rsidRPr="003101BC" w:rsidRDefault="008447E7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5" w:history="1">
        <w:r w:rsidR="003101BC" w:rsidRPr="003101BC">
          <w:rPr>
            <w:rStyle w:val="Hyperlink"/>
            <w:noProof/>
            <w:color w:val="000000" w:themeColor="text1"/>
          </w:rPr>
          <w:t>1.2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Functions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_Toc494444065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6DBCE2D0" w14:textId="77777777" w:rsidR="003101BC" w:rsidRPr="003101BC" w:rsidRDefault="008447E7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6" w:history="1">
        <w:r w:rsidR="003101BC" w:rsidRPr="003101BC">
          <w:rPr>
            <w:rStyle w:val="Hyperlink"/>
            <w:noProof/>
            <w:color w:val="000000" w:themeColor="text1"/>
          </w:rPr>
          <w:t>1.3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Interface Model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_Toc494444066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2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02563968" w14:textId="77777777" w:rsidR="003101BC" w:rsidRPr="003101BC" w:rsidRDefault="008447E7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7" w:history="1">
        <w:r w:rsidR="003101BC" w:rsidRPr="003101BC">
          <w:rPr>
            <w:rStyle w:val="Hyperlink"/>
            <w:noProof/>
            <w:color w:val="000000" w:themeColor="text1"/>
          </w:rPr>
          <w:t>1.4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Pre-Requisites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_Toc494444067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3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40E4F75D" w14:textId="77777777" w:rsidR="003101BC" w:rsidRPr="003101BC" w:rsidRDefault="008447E7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8" w:history="1">
        <w:r w:rsidR="003101BC" w:rsidRPr="003101BC">
          <w:rPr>
            <w:rStyle w:val="Hyperlink"/>
            <w:noProof/>
            <w:color w:val="000000" w:themeColor="text1"/>
          </w:rPr>
          <w:t>1.5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B268A5">
          <w:rPr>
            <w:rStyle w:val="Hyperlink"/>
            <w:noProof/>
            <w:color w:val="000000" w:themeColor="text1"/>
            <w:highlight w:val="yellow"/>
          </w:rPr>
          <w:t>Business Rules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_Toc494444068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3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2AF2878D" w14:textId="77777777" w:rsidR="003101BC" w:rsidRPr="003101BC" w:rsidRDefault="008447E7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9" w:history="1">
        <w:r w:rsidR="003101BC" w:rsidRPr="003101BC">
          <w:rPr>
            <w:rStyle w:val="Hyperlink"/>
            <w:noProof/>
            <w:color w:val="000000" w:themeColor="text1"/>
          </w:rPr>
          <w:t>1.6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Exceptional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_Toc494444069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3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546F1C2" w14:textId="77777777" w:rsidR="003101BC" w:rsidRPr="003101BC" w:rsidRDefault="008447E7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0" w:history="1">
        <w:r w:rsidR="003101BC" w:rsidRPr="003101BC">
          <w:rPr>
            <w:rStyle w:val="Hyperlink"/>
            <w:noProof/>
            <w:color w:val="000000" w:themeColor="text1"/>
          </w:rPr>
          <w:t>2. PROGRAM DESCRIPTION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_Toc494444070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4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7DB56887" w14:textId="77777777" w:rsidR="003101BC" w:rsidRPr="003101BC" w:rsidRDefault="008447E7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1" w:history="1">
        <w:r w:rsidR="003101BC" w:rsidRPr="003101BC">
          <w:rPr>
            <w:rStyle w:val="Hyperlink"/>
            <w:noProof/>
            <w:color w:val="000000" w:themeColor="text1"/>
          </w:rPr>
          <w:t>2.1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Parameter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_Toc494444071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4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3780711" w14:textId="77777777" w:rsidR="003101BC" w:rsidRPr="003101BC" w:rsidRDefault="008447E7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2" w:history="1">
        <w:r w:rsidR="003101BC" w:rsidRPr="003101BC">
          <w:rPr>
            <w:rStyle w:val="Hyperlink"/>
            <w:noProof/>
            <w:color w:val="000000" w:themeColor="text1"/>
          </w:rPr>
          <w:t>2.2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Program Step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_Toc494444072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6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EB3F31D" w14:textId="77777777" w:rsidR="003101BC" w:rsidRPr="003101BC" w:rsidRDefault="008447E7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3" w:history="1">
        <w:r w:rsidR="003101BC" w:rsidRPr="003101BC">
          <w:rPr>
            <w:rStyle w:val="Hyperlink"/>
            <w:noProof/>
            <w:color w:val="000000" w:themeColor="text1"/>
          </w:rPr>
          <w:t>2.3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Format Interface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_Toc494444073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6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78827480" w14:textId="77777777" w:rsidR="003101BC" w:rsidRPr="003101BC" w:rsidRDefault="008447E7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4" w:history="1">
        <w:r w:rsidR="003101BC" w:rsidRPr="003101BC">
          <w:rPr>
            <w:rStyle w:val="Hyperlink"/>
            <w:noProof/>
            <w:color w:val="000000" w:themeColor="text1"/>
          </w:rPr>
          <w:t>2.4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B268A5">
          <w:rPr>
            <w:rStyle w:val="Hyperlink"/>
            <w:noProof/>
            <w:color w:val="000000" w:themeColor="text1"/>
            <w:highlight w:val="yellow"/>
          </w:rPr>
          <w:t>Data Source and Destinations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_Toc494444074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7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FBC51F4" w14:textId="77777777" w:rsidR="003101BC" w:rsidRPr="003101BC" w:rsidRDefault="008447E7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5" w:history="1">
        <w:r w:rsidR="003101BC" w:rsidRPr="003101BC">
          <w:rPr>
            <w:rStyle w:val="Hyperlink"/>
            <w:noProof/>
            <w:color w:val="000000" w:themeColor="text1"/>
          </w:rPr>
          <w:t>2.5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B268A5">
          <w:rPr>
            <w:rStyle w:val="Hyperlink"/>
            <w:noProof/>
            <w:color w:val="000000" w:themeColor="text1"/>
            <w:highlight w:val="yellow"/>
          </w:rPr>
          <w:t>Error Handlings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_Toc494444075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20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6A0D66E" w14:textId="77777777" w:rsidR="003101BC" w:rsidRPr="003101BC" w:rsidRDefault="008447E7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6" w:history="1">
        <w:r w:rsidR="003101BC" w:rsidRPr="003101BC">
          <w:rPr>
            <w:rStyle w:val="Hyperlink"/>
            <w:noProof/>
            <w:color w:val="000000" w:themeColor="text1"/>
          </w:rPr>
          <w:t>2.6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B268A5">
          <w:rPr>
            <w:rStyle w:val="Hyperlink"/>
            <w:noProof/>
            <w:color w:val="000000" w:themeColor="text1"/>
            <w:highlight w:val="yellow"/>
          </w:rPr>
          <w:t>Log Layout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_Toc494444076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22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534F1D2A" w14:textId="77777777" w:rsidR="003101BC" w:rsidRPr="003101BC" w:rsidRDefault="008447E7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7" w:history="1">
        <w:r w:rsidR="003101BC" w:rsidRPr="003101BC">
          <w:rPr>
            <w:rStyle w:val="Hyperlink"/>
            <w:noProof/>
            <w:color w:val="000000" w:themeColor="text1"/>
          </w:rPr>
          <w:t>3. TESTING SCENARIO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_Toc494444077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23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D1EC0FB" w14:textId="77777777" w:rsidR="003101BC" w:rsidRPr="003101BC" w:rsidRDefault="008447E7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8" w:history="1">
        <w:r w:rsidR="003101BC" w:rsidRPr="003101BC">
          <w:rPr>
            <w:rStyle w:val="Hyperlink"/>
            <w:noProof/>
            <w:color w:val="000000" w:themeColor="text1"/>
          </w:rPr>
          <w:t>4. SPECIFICATION SIGN OFF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_Toc494444078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24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4CBC15E6" w14:textId="4D24F380" w:rsidR="00075524" w:rsidRDefault="00E65088" w:rsidP="00DF2B30">
      <w:pPr>
        <w:tabs>
          <w:tab w:val="right" w:leader="dot" w:pos="9400"/>
        </w:tabs>
        <w:spacing w:line="360" w:lineRule="auto"/>
        <w:rPr>
          <w:color w:val="000000" w:themeColor="text1"/>
        </w:rPr>
      </w:pPr>
      <w:r w:rsidRPr="003101BC">
        <w:rPr>
          <w:color w:val="000000" w:themeColor="text1"/>
        </w:rPr>
        <w:fldChar w:fldCharType="end"/>
      </w:r>
    </w:p>
    <w:p w14:paraId="00782F4A" w14:textId="77777777" w:rsidR="00075524" w:rsidRPr="00075524" w:rsidRDefault="00075524" w:rsidP="00075524"/>
    <w:p w14:paraId="2551FE05" w14:textId="77777777" w:rsidR="00075524" w:rsidRPr="00075524" w:rsidRDefault="00075524" w:rsidP="00075524"/>
    <w:p w14:paraId="47536413" w14:textId="77777777" w:rsidR="00075524" w:rsidRPr="00075524" w:rsidRDefault="00075524" w:rsidP="00075524"/>
    <w:p w14:paraId="737C42D6" w14:textId="77777777" w:rsidR="00075524" w:rsidRPr="00075524" w:rsidRDefault="00075524" w:rsidP="00075524"/>
    <w:p w14:paraId="516BBFBA" w14:textId="77777777" w:rsidR="00075524" w:rsidRPr="00075524" w:rsidRDefault="00075524" w:rsidP="00075524"/>
    <w:p w14:paraId="01BFC557" w14:textId="77777777" w:rsidR="00075524" w:rsidRPr="00075524" w:rsidRDefault="00075524" w:rsidP="00075524"/>
    <w:p w14:paraId="35E47D02" w14:textId="77777777" w:rsidR="00075524" w:rsidRPr="00075524" w:rsidRDefault="00075524" w:rsidP="00075524"/>
    <w:p w14:paraId="1D9E4EF8" w14:textId="199C9197" w:rsidR="00075524" w:rsidRDefault="00075524" w:rsidP="00075524"/>
    <w:p w14:paraId="268A1BDC" w14:textId="6067845A" w:rsidR="00075524" w:rsidRDefault="00075524" w:rsidP="00075524">
      <w:pPr>
        <w:tabs>
          <w:tab w:val="left" w:pos="1836"/>
        </w:tabs>
      </w:pPr>
      <w:r>
        <w:tab/>
      </w:r>
    </w:p>
    <w:p w14:paraId="303CF03A" w14:textId="6B8ECD51" w:rsidR="00AF15D0" w:rsidRPr="00075524" w:rsidRDefault="00075524" w:rsidP="00075524">
      <w:pPr>
        <w:tabs>
          <w:tab w:val="left" w:pos="1836"/>
        </w:tabs>
        <w:sectPr w:rsidR="00AF15D0" w:rsidRPr="00075524" w:rsidSect="00ED65CA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40" w:code="9"/>
          <w:pgMar w:top="1134" w:right="567" w:bottom="902" w:left="1134" w:header="720" w:footer="340" w:gutter="0"/>
          <w:pgNumType w:fmt="lowerRoman"/>
          <w:cols w:space="720"/>
          <w:titlePg/>
          <w:docGrid w:linePitch="360"/>
        </w:sectPr>
      </w:pPr>
      <w:r>
        <w:tab/>
      </w:r>
    </w:p>
    <w:p w14:paraId="66A0F3D1" w14:textId="77777777" w:rsidR="00AB0803" w:rsidRPr="003101BC" w:rsidRDefault="00AB0803" w:rsidP="00AB0803">
      <w:pPr>
        <w:pStyle w:val="Heading2"/>
        <w:rPr>
          <w:color w:val="000000" w:themeColor="text1"/>
        </w:rPr>
      </w:pPr>
      <w:bookmarkStart w:id="13" w:name="_Toc494444063"/>
      <w:bookmarkStart w:id="14" w:name="_Toc451571001"/>
      <w:r w:rsidRPr="003101BC">
        <w:rPr>
          <w:color w:val="000000" w:themeColor="text1"/>
        </w:rPr>
        <w:lastRenderedPageBreak/>
        <w:t>1. PREFACE</w:t>
      </w:r>
      <w:bookmarkEnd w:id="13"/>
    </w:p>
    <w:p w14:paraId="47B67BE8" w14:textId="77777777" w:rsidR="00AB0803" w:rsidRPr="003101BC" w:rsidRDefault="00AB0803" w:rsidP="00AB080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EBC4B19" w14:textId="77777777" w:rsidR="005C49D5" w:rsidRPr="003101BC" w:rsidRDefault="00960951" w:rsidP="005C49D5">
      <w:pPr>
        <w:pStyle w:val="Heading3"/>
        <w:numPr>
          <w:ilvl w:val="1"/>
          <w:numId w:val="2"/>
        </w:numPr>
        <w:rPr>
          <w:color w:val="000000" w:themeColor="text1"/>
          <w:lang w:bidi="th-TH"/>
        </w:rPr>
      </w:pPr>
      <w:bookmarkStart w:id="15" w:name="_Toc494444064"/>
      <w:r w:rsidRPr="003101BC">
        <w:rPr>
          <w:color w:val="000000" w:themeColor="text1"/>
        </w:rPr>
        <w:t>Overview and Objectives</w:t>
      </w:r>
      <w:bookmarkEnd w:id="15"/>
    </w:p>
    <w:p w14:paraId="5899D36D" w14:textId="017EBEE5" w:rsidR="002240A3" w:rsidRPr="00ED0B1F" w:rsidRDefault="007E5F3A" w:rsidP="00960951">
      <w:p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>นี้จัดทำขึ้นเพื่อ</w:t>
      </w:r>
      <w:r w:rsidRPr="003101BC">
        <w:rPr>
          <w:color w:val="000000" w:themeColor="text1"/>
          <w:lang w:bidi="th-TH"/>
        </w:rPr>
        <w:t xml:space="preserve"> Interface </w:t>
      </w:r>
      <w:r w:rsidR="00273C84" w:rsidRPr="003101BC">
        <w:rPr>
          <w:color w:val="000000" w:themeColor="text1"/>
          <w:lang w:bidi="th-TH"/>
        </w:rPr>
        <w:t>In</w:t>
      </w:r>
      <w:r w:rsidR="00A81B1A" w:rsidRPr="003101BC">
        <w:rPr>
          <w:color w:val="000000" w:themeColor="text1"/>
          <w:lang w:bidi="th-TH"/>
        </w:rPr>
        <w:t xml:space="preserve">bound </w:t>
      </w:r>
      <w:r w:rsidR="00ED0B1F">
        <w:rPr>
          <w:rFonts w:hint="cs"/>
          <w:color w:val="000000" w:themeColor="text1"/>
          <w:cs/>
          <w:lang w:bidi="th-TH"/>
        </w:rPr>
        <w:t xml:space="preserve">ข้อมูล </w:t>
      </w:r>
      <w:r w:rsidR="00ED0B1F">
        <w:rPr>
          <w:color w:val="000000" w:themeColor="text1"/>
          <w:lang w:bidi="th-TH"/>
        </w:rPr>
        <w:t xml:space="preserve">PO </w:t>
      </w:r>
      <w:r w:rsidR="00ED0B1F">
        <w:rPr>
          <w:rFonts w:hint="cs"/>
          <w:color w:val="000000" w:themeColor="text1"/>
          <w:cs/>
          <w:lang w:bidi="th-TH"/>
        </w:rPr>
        <w:t xml:space="preserve">จากระบบงาน </w:t>
      </w:r>
      <w:r w:rsidR="00ED0B1F">
        <w:rPr>
          <w:color w:val="000000" w:themeColor="text1"/>
          <w:lang w:bidi="th-TH"/>
        </w:rPr>
        <w:t xml:space="preserve">Linfox </w:t>
      </w:r>
      <w:r w:rsidR="00ED0B1F">
        <w:rPr>
          <w:rFonts w:hint="cs"/>
          <w:color w:val="000000" w:themeColor="text1"/>
          <w:cs/>
          <w:lang w:bidi="th-TH"/>
        </w:rPr>
        <w:t xml:space="preserve">เข้ามาสร้างเป็น </w:t>
      </w:r>
      <w:r w:rsidR="00ED0B1F">
        <w:rPr>
          <w:color w:val="000000" w:themeColor="text1"/>
          <w:lang w:bidi="th-TH"/>
        </w:rPr>
        <w:t xml:space="preserve">PR </w:t>
      </w:r>
      <w:r w:rsidR="00ED0B1F">
        <w:rPr>
          <w:rFonts w:hint="cs"/>
          <w:color w:val="000000" w:themeColor="text1"/>
          <w:cs/>
          <w:lang w:bidi="th-TH"/>
        </w:rPr>
        <w:t xml:space="preserve">และ </w:t>
      </w:r>
      <w:r w:rsidR="00ED0B1F">
        <w:rPr>
          <w:color w:val="000000" w:themeColor="text1"/>
          <w:lang w:bidi="th-TH"/>
        </w:rPr>
        <w:t xml:space="preserve">Auto Create </w:t>
      </w:r>
      <w:r w:rsidR="00ED0B1F">
        <w:rPr>
          <w:rFonts w:hint="cs"/>
          <w:color w:val="000000" w:themeColor="text1"/>
          <w:cs/>
          <w:lang w:bidi="th-TH"/>
        </w:rPr>
        <w:t xml:space="preserve">ไปเป็น </w:t>
      </w:r>
      <w:r w:rsidR="00ED0B1F">
        <w:rPr>
          <w:color w:val="000000" w:themeColor="text1"/>
          <w:lang w:bidi="th-TH"/>
        </w:rPr>
        <w:t xml:space="preserve">PO </w:t>
      </w:r>
      <w:r w:rsidR="00ED0B1F">
        <w:rPr>
          <w:rFonts w:hint="cs"/>
          <w:color w:val="000000" w:themeColor="text1"/>
          <w:cs/>
          <w:lang w:bidi="th-TH"/>
        </w:rPr>
        <w:t xml:space="preserve">ในระบบงาน </w:t>
      </w:r>
      <w:r w:rsidR="00ED0B1F">
        <w:rPr>
          <w:color w:val="000000" w:themeColor="text1"/>
          <w:lang w:bidi="th-TH"/>
        </w:rPr>
        <w:t>ERP</w:t>
      </w:r>
    </w:p>
    <w:p w14:paraId="2050D22B" w14:textId="77777777" w:rsidR="007E5F3A" w:rsidRPr="003101BC" w:rsidRDefault="007E5F3A" w:rsidP="00960951">
      <w:pPr>
        <w:rPr>
          <w:color w:val="000000" w:themeColor="text1"/>
          <w:lang w:bidi="th-TH"/>
        </w:rPr>
      </w:pPr>
    </w:p>
    <w:p w14:paraId="579B7FBB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0380070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6" w:name="_Toc494444065"/>
      <w:r w:rsidRPr="003101BC">
        <w:rPr>
          <w:color w:val="000000" w:themeColor="text1"/>
        </w:rPr>
        <w:t>Functions</w:t>
      </w:r>
      <w:bookmarkEnd w:id="16"/>
    </w:p>
    <w:p w14:paraId="619B103A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Read File</w:t>
      </w:r>
    </w:p>
    <w:p w14:paraId="14CA7C1B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Validate data</w:t>
      </w:r>
    </w:p>
    <w:p w14:paraId="34FD46A4" w14:textId="6E5242EC" w:rsidR="002F4198" w:rsidRPr="00054E89" w:rsidRDefault="007D4E76" w:rsidP="002F4198">
      <w:pPr>
        <w:numPr>
          <w:ilvl w:val="0"/>
          <w:numId w:val="8"/>
        </w:numPr>
        <w:rPr>
          <w:color w:val="000000" w:themeColor="text1"/>
          <w:lang w:bidi="th-TH"/>
        </w:rPr>
      </w:pPr>
      <w:r w:rsidRPr="00054E89">
        <w:rPr>
          <w:color w:val="000000" w:themeColor="text1"/>
          <w:lang w:bidi="th-TH"/>
        </w:rPr>
        <w:t xml:space="preserve">Function Mapping Data </w:t>
      </w:r>
      <w:r w:rsidRPr="00054E89">
        <w:rPr>
          <w:rFonts w:hint="cs"/>
          <w:color w:val="000000" w:themeColor="text1"/>
          <w:cs/>
          <w:lang w:bidi="th-TH"/>
        </w:rPr>
        <w:t xml:space="preserve">เพื่อหาข้อมูล </w:t>
      </w:r>
      <w:r w:rsidR="004C7F5C" w:rsidRPr="00054E89">
        <w:rPr>
          <w:color w:val="000000" w:themeColor="text1"/>
          <w:lang w:bidi="th-TH"/>
        </w:rPr>
        <w:t xml:space="preserve">Supplier code </w:t>
      </w:r>
      <w:r w:rsidR="004C7F5C" w:rsidRPr="00054E89">
        <w:rPr>
          <w:rFonts w:hint="cs"/>
          <w:color w:val="000000" w:themeColor="text1"/>
          <w:cs/>
          <w:lang w:bidi="th-TH"/>
        </w:rPr>
        <w:t xml:space="preserve">ในระบบ </w:t>
      </w:r>
      <w:r w:rsidR="004C7F5C" w:rsidRPr="00054E89">
        <w:rPr>
          <w:color w:val="000000" w:themeColor="text1"/>
          <w:lang w:bidi="th-TH"/>
        </w:rPr>
        <w:t>ERP</w:t>
      </w:r>
    </w:p>
    <w:p w14:paraId="42843061" w14:textId="3C4165BA" w:rsidR="007D4E76" w:rsidRPr="00054E89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054E89">
        <w:rPr>
          <w:color w:val="000000" w:themeColor="text1"/>
          <w:lang w:bidi="th-TH"/>
        </w:rPr>
        <w:t xml:space="preserve">Function </w:t>
      </w:r>
      <w:r w:rsidR="004C7F5C" w:rsidRPr="00054E89">
        <w:rPr>
          <w:rFonts w:hint="cs"/>
          <w:color w:val="000000" w:themeColor="text1"/>
          <w:cs/>
          <w:lang w:bidi="th-TH"/>
        </w:rPr>
        <w:t xml:space="preserve">การหา </w:t>
      </w:r>
      <w:r w:rsidR="004C7F5C" w:rsidRPr="00054E89">
        <w:rPr>
          <w:color w:val="000000" w:themeColor="text1"/>
          <w:lang w:bidi="th-TH"/>
        </w:rPr>
        <w:t xml:space="preserve">Blanket Agreement </w:t>
      </w:r>
      <w:r w:rsidR="005B132C" w:rsidRPr="00054E89">
        <w:rPr>
          <w:rFonts w:hint="cs"/>
          <w:color w:val="000000" w:themeColor="text1"/>
          <w:cs/>
          <w:lang w:bidi="th-TH"/>
        </w:rPr>
        <w:t>เพื่อใช้ข้อมูลราคา</w:t>
      </w:r>
    </w:p>
    <w:p w14:paraId="6440D3F9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Function Write File </w:t>
      </w:r>
      <w:r w:rsidRPr="003101BC">
        <w:rPr>
          <w:rFonts w:hint="cs"/>
          <w:color w:val="000000" w:themeColor="text1"/>
          <w:cs/>
          <w:lang w:bidi="th-TH"/>
        </w:rPr>
        <w:t xml:space="preserve">ตาม </w:t>
      </w:r>
      <w:r w:rsidRPr="003101BC">
        <w:rPr>
          <w:color w:val="000000" w:themeColor="text1"/>
          <w:lang w:bidi="th-TH"/>
        </w:rPr>
        <w:t xml:space="preserve">Format Standard </w:t>
      </w:r>
      <w:proofErr w:type="spellStart"/>
      <w:r w:rsidRPr="003101BC">
        <w:rPr>
          <w:color w:val="000000" w:themeColor="text1"/>
          <w:lang w:bidi="th-TH"/>
        </w:rPr>
        <w:t>Jornal</w:t>
      </w:r>
      <w:proofErr w:type="spellEnd"/>
      <w:r w:rsidRPr="003101BC">
        <w:rPr>
          <w:color w:val="000000" w:themeColor="text1"/>
          <w:lang w:bidi="th-TH"/>
        </w:rPr>
        <w:t xml:space="preserve"> Import</w:t>
      </w:r>
    </w:p>
    <w:p w14:paraId="2610F663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Move File To folder PROCESS ,ARCHIVE ,ERROR</w:t>
      </w:r>
    </w:p>
    <w:p w14:paraId="73C90243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Import bulk data</w:t>
      </w:r>
    </w:p>
    <w:p w14:paraId="0168BD6E" w14:textId="77777777" w:rsidR="00783C9A" w:rsidRPr="003101BC" w:rsidRDefault="007D4E76" w:rsidP="007D4E76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Write Log and send Log</w:t>
      </w:r>
    </w:p>
    <w:p w14:paraId="2A37C675" w14:textId="77777777" w:rsidR="00151EAB" w:rsidRPr="003101BC" w:rsidRDefault="00151EAB" w:rsidP="00151EAB">
      <w:pPr>
        <w:ind w:left="2160"/>
        <w:rPr>
          <w:color w:val="000000" w:themeColor="text1"/>
          <w:lang w:bidi="th-TH"/>
        </w:rPr>
      </w:pPr>
    </w:p>
    <w:p w14:paraId="38C53166" w14:textId="77777777" w:rsidR="00151EAB" w:rsidRPr="003101BC" w:rsidRDefault="00151EAB" w:rsidP="00151EAB">
      <w:pPr>
        <w:rPr>
          <w:color w:val="000000" w:themeColor="text1"/>
          <w:lang w:bidi="th-TH"/>
        </w:rPr>
      </w:pPr>
    </w:p>
    <w:p w14:paraId="0004F28F" w14:textId="77777777" w:rsidR="002240A3" w:rsidRPr="003101BC" w:rsidRDefault="002240A3" w:rsidP="00893192">
      <w:pPr>
        <w:rPr>
          <w:color w:val="000000" w:themeColor="text1"/>
          <w:lang w:bidi="th-TH"/>
        </w:rPr>
      </w:pPr>
    </w:p>
    <w:p w14:paraId="58DA014F" w14:textId="77777777" w:rsidR="0000530C" w:rsidRPr="003101BC" w:rsidRDefault="0000530C" w:rsidP="00446346">
      <w:pPr>
        <w:ind w:left="1440"/>
        <w:rPr>
          <w:color w:val="000000" w:themeColor="text1"/>
          <w:lang w:bidi="th-TH"/>
        </w:rPr>
      </w:pPr>
    </w:p>
    <w:p w14:paraId="3E7117BB" w14:textId="10DAE20F" w:rsidR="007642E8" w:rsidRPr="003101BC" w:rsidRDefault="007642E8" w:rsidP="00074E6E">
      <w:pPr>
        <w:ind w:left="720"/>
        <w:rPr>
          <w:color w:val="000000" w:themeColor="text1"/>
          <w:cs/>
          <w:lang w:bidi="th-TH"/>
        </w:rPr>
      </w:pPr>
    </w:p>
    <w:p w14:paraId="29D0CDA4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0BB1BC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A7B4377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221C50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21F0730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384D2D0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5167DF9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E0DD34A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4FDCC5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9E7FBB5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4620D744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30D735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AC2431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66B8D115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B4AE592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43B11E8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B74225A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04D673EC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088F55DB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81F2055" w14:textId="7DDD68A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204D46B" w14:textId="7E55C92F" w:rsidR="00074E6E" w:rsidRPr="003101BC" w:rsidRDefault="007642E8" w:rsidP="007642E8">
      <w:pPr>
        <w:tabs>
          <w:tab w:val="left" w:pos="2256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13A83515" w14:textId="77777777" w:rsidR="007D6765" w:rsidRPr="003101BC" w:rsidRDefault="007D6765" w:rsidP="007D6765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3709196E" w14:textId="77777777" w:rsidR="007D6765" w:rsidRPr="003101BC" w:rsidRDefault="007D6765" w:rsidP="007D6765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7" w:name="_Toc494444066"/>
      <w:r w:rsidRPr="003101BC">
        <w:rPr>
          <w:color w:val="000000" w:themeColor="text1"/>
        </w:rPr>
        <w:t>Interface Model</w:t>
      </w:r>
      <w:bookmarkEnd w:id="17"/>
    </w:p>
    <w:p w14:paraId="732170A4" w14:textId="6E9DF763" w:rsidR="007D6765" w:rsidRPr="003101BC" w:rsidRDefault="00296589" w:rsidP="00960951">
      <w:pPr>
        <w:rPr>
          <w:color w:val="000000" w:themeColor="text1"/>
        </w:rPr>
      </w:pPr>
      <w:r>
        <w:rPr>
          <w:noProof/>
          <w:lang w:eastAsia="en-US" w:bidi="th-TH"/>
        </w:rPr>
        <w:drawing>
          <wp:inline distT="0" distB="0" distL="0" distR="0" wp14:anchorId="3D289630" wp14:editId="325C1162">
            <wp:extent cx="6480810" cy="4759377"/>
            <wp:effectExtent l="19050" t="19050" r="15240" b="222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2403" cy="4760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EB420E" w14:textId="77777777" w:rsidR="008D002B" w:rsidRPr="003101BC" w:rsidRDefault="008D002B" w:rsidP="00960951">
      <w:pPr>
        <w:rPr>
          <w:color w:val="000000" w:themeColor="text1"/>
          <w:lang w:bidi="th-TH"/>
        </w:rPr>
      </w:pPr>
    </w:p>
    <w:p w14:paraId="3052044E" w14:textId="1FD390AA" w:rsidR="008D002B" w:rsidRPr="003101BC" w:rsidRDefault="008D002B" w:rsidP="00960951">
      <w:pPr>
        <w:rPr>
          <w:color w:val="000000" w:themeColor="text1"/>
          <w:cs/>
          <w:lang w:bidi="th-T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880"/>
        <w:gridCol w:w="8542"/>
      </w:tblGrid>
      <w:tr w:rsidR="008D002B" w:rsidRPr="003101BC" w14:paraId="3138C37E" w14:textId="77777777" w:rsidTr="00FD4EDF">
        <w:tc>
          <w:tcPr>
            <w:tcW w:w="2108" w:type="dxa"/>
            <w:shd w:val="clear" w:color="auto" w:fill="E6E6E6"/>
          </w:tcPr>
          <w:p w14:paraId="557BE96B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Source System :</w:t>
            </w:r>
          </w:p>
        </w:tc>
        <w:tc>
          <w:tcPr>
            <w:tcW w:w="12374" w:type="dxa"/>
            <w:vAlign w:val="center"/>
          </w:tcPr>
          <w:p w14:paraId="0DB699D9" w14:textId="1CE81C95" w:rsidR="008D002B" w:rsidRPr="003101BC" w:rsidRDefault="0080659D" w:rsidP="00FD4EDF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8D002B" w:rsidRPr="003101BC" w14:paraId="68BEEB94" w14:textId="77777777" w:rsidTr="00FD4EDF">
        <w:tc>
          <w:tcPr>
            <w:tcW w:w="2108" w:type="dxa"/>
            <w:shd w:val="clear" w:color="auto" w:fill="E6E6E6"/>
          </w:tcPr>
          <w:p w14:paraId="69B0924F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Input</w:t>
            </w:r>
            <w:r w:rsidR="000062B0" w:rsidRPr="003101BC">
              <w:rPr>
                <w:color w:val="000000" w:themeColor="text1"/>
              </w:rPr>
              <w:t>/Output</w:t>
            </w:r>
            <w:proofErr w:type="spellEnd"/>
            <w:r w:rsidRPr="003101BC">
              <w:rPr>
                <w:color w:val="000000" w:themeColor="text1"/>
              </w:rPr>
              <w:t xml:space="preserve"> Format :</w:t>
            </w:r>
          </w:p>
        </w:tc>
        <w:tc>
          <w:tcPr>
            <w:tcW w:w="12374" w:type="dxa"/>
            <w:vAlign w:val="center"/>
          </w:tcPr>
          <w:p w14:paraId="35E9E33A" w14:textId="07CB9E68" w:rsidR="0080659D" w:rsidRPr="003101BC" w:rsidRDefault="000062B0" w:rsidP="0080659D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>Text File</w:t>
            </w:r>
            <w:r w:rsidR="0080659D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80659D">
              <w:rPr>
                <w:color w:val="000000" w:themeColor="text1"/>
                <w:lang w:bidi="th-TH"/>
              </w:rPr>
              <w:t>(.txt)</w:t>
            </w:r>
          </w:p>
        </w:tc>
      </w:tr>
      <w:tr w:rsidR="008D002B" w:rsidRPr="003101BC" w14:paraId="439BF0CD" w14:textId="77777777" w:rsidTr="00FD4EDF">
        <w:tc>
          <w:tcPr>
            <w:tcW w:w="2108" w:type="dxa"/>
            <w:shd w:val="clear" w:color="auto" w:fill="E6E6E6"/>
          </w:tcPr>
          <w:p w14:paraId="7F607FDA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Destination Name : </w:t>
            </w:r>
          </w:p>
        </w:tc>
        <w:tc>
          <w:tcPr>
            <w:tcW w:w="12374" w:type="dxa"/>
            <w:vAlign w:val="center"/>
          </w:tcPr>
          <w:p w14:paraId="5D6C5613" w14:textId="46318235" w:rsidR="00566F84" w:rsidRPr="00566F84" w:rsidRDefault="002D65A3" w:rsidP="0080659D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 xml:space="preserve">Table </w:t>
            </w:r>
            <w:r w:rsidR="00566F84" w:rsidRPr="00566F84">
              <w:rPr>
                <w:color w:val="000000" w:themeColor="text1"/>
                <w:u w:val="single"/>
                <w:lang w:bidi="th-TH"/>
              </w:rPr>
              <w:t>Temp</w:t>
            </w:r>
          </w:p>
          <w:p w14:paraId="67FA487D" w14:textId="202EF46A" w:rsidR="00566F84" w:rsidRDefault="0080659D" w:rsidP="0080659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</w:p>
          <w:p w14:paraId="7DB1B25D" w14:textId="77777777" w:rsidR="00566F84" w:rsidRPr="00566F84" w:rsidRDefault="00566F84" w:rsidP="00566F84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XCUST_POR_REQ_HEADER_INT_ALL</w:t>
            </w:r>
          </w:p>
          <w:p w14:paraId="2514A83A" w14:textId="77777777" w:rsidR="00566F84" w:rsidRPr="00566F84" w:rsidRDefault="00566F84" w:rsidP="00566F84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XCUST_POR_REQ_LINE_INT_ALL</w:t>
            </w:r>
          </w:p>
          <w:p w14:paraId="55B9B49D" w14:textId="77777777" w:rsidR="008D002B" w:rsidRDefault="00566F84" w:rsidP="00566F84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XCUST_POR_REQ_DIST_INT_ALL</w:t>
            </w:r>
          </w:p>
          <w:p w14:paraId="3A5D2961" w14:textId="30E7AECB" w:rsidR="00566F84" w:rsidRDefault="00566F84" w:rsidP="00566F84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>Table Standard</w:t>
            </w:r>
            <w:r>
              <w:rPr>
                <w:color w:val="000000" w:themeColor="text1"/>
                <w:u w:val="single"/>
                <w:lang w:bidi="th-TH"/>
              </w:rPr>
              <w:t xml:space="preserve"> (</w:t>
            </w:r>
            <w:r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หน้า </w:t>
            </w:r>
            <w:r>
              <w:rPr>
                <w:color w:val="000000" w:themeColor="text1"/>
                <w:u w:val="single"/>
                <w:lang w:bidi="th-TH"/>
              </w:rPr>
              <w:t>PR)</w:t>
            </w:r>
          </w:p>
          <w:p w14:paraId="22149257" w14:textId="77777777" w:rsidR="00566F84" w:rsidRPr="00566F84" w:rsidRDefault="008447E7" w:rsidP="00566F84">
            <w:pPr>
              <w:rPr>
                <w:color w:val="000000" w:themeColor="text1"/>
                <w:lang w:bidi="th-TH"/>
              </w:rPr>
            </w:pPr>
            <w:hyperlink r:id="rId20" w:history="1">
              <w:r w:rsidR="00566F84" w:rsidRPr="00566F84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POR_REQUISITION_HEADERS_ALL</w:t>
              </w:r>
            </w:hyperlink>
          </w:p>
          <w:p w14:paraId="182BFBEC" w14:textId="77777777" w:rsidR="00566F84" w:rsidRPr="00566F84" w:rsidRDefault="008447E7" w:rsidP="00566F84">
            <w:pPr>
              <w:rPr>
                <w:color w:val="000000" w:themeColor="text1"/>
                <w:lang w:bidi="th-TH"/>
              </w:rPr>
            </w:pPr>
            <w:hyperlink r:id="rId21" w:history="1">
              <w:r w:rsidR="00566F84" w:rsidRPr="00566F84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POR_REQUISITION_LINES_ALL</w:t>
              </w:r>
            </w:hyperlink>
          </w:p>
          <w:p w14:paraId="3415CE66" w14:textId="4B56F0D0" w:rsidR="00566F84" w:rsidRPr="00566F84" w:rsidRDefault="008447E7" w:rsidP="00566F84">
            <w:pPr>
              <w:rPr>
                <w:color w:val="000000" w:themeColor="text1"/>
                <w:u w:val="single"/>
                <w:cs/>
                <w:lang w:bidi="th-TH"/>
              </w:rPr>
            </w:pPr>
            <w:hyperlink r:id="rId22" w:history="1">
              <w:r w:rsidR="00566F84" w:rsidRPr="00566F84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POR_REQ_DISTRIBUTIONS_ALL</w:t>
              </w:r>
            </w:hyperlink>
          </w:p>
        </w:tc>
      </w:tr>
      <w:tr w:rsidR="008D002B" w:rsidRPr="003101BC" w14:paraId="7F392A2C" w14:textId="77777777" w:rsidTr="00FD4EDF">
        <w:tc>
          <w:tcPr>
            <w:tcW w:w="2108" w:type="dxa"/>
            <w:shd w:val="clear" w:color="auto" w:fill="E6E6E6"/>
          </w:tcPr>
          <w:p w14:paraId="5071C8D4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Frequency :</w:t>
            </w:r>
          </w:p>
        </w:tc>
        <w:tc>
          <w:tcPr>
            <w:tcW w:w="12374" w:type="dxa"/>
            <w:vAlign w:val="center"/>
          </w:tcPr>
          <w:p w14:paraId="38325D7C" w14:textId="642AC742" w:rsidR="008D002B" w:rsidRPr="003101BC" w:rsidRDefault="008B7FDA" w:rsidP="0080659D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1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รอบ </w:t>
            </w:r>
            <w:r w:rsidR="0080659D">
              <w:rPr>
                <w:color w:val="000000" w:themeColor="text1"/>
                <w:lang w:bidi="th-TH"/>
              </w:rPr>
              <w:t xml:space="preserve">11.00 </w:t>
            </w:r>
            <w:r w:rsidR="0080659D">
              <w:rPr>
                <w:rFonts w:hint="cs"/>
                <w:color w:val="000000" w:themeColor="text1"/>
                <w:cs/>
                <w:lang w:bidi="th-TH"/>
              </w:rPr>
              <w:t>น.</w:t>
            </w:r>
          </w:p>
        </w:tc>
      </w:tr>
    </w:tbl>
    <w:p w14:paraId="4F13C8CD" w14:textId="6EBD45C2" w:rsidR="00566F84" w:rsidRDefault="00566F84" w:rsidP="00960951">
      <w:pPr>
        <w:rPr>
          <w:color w:val="000000" w:themeColor="text1"/>
        </w:rPr>
      </w:pPr>
    </w:p>
    <w:p w14:paraId="6E2A1644" w14:textId="77777777" w:rsidR="00566F84" w:rsidRDefault="00566F8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50B5330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E8335C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8" w:name="_Toc494444067"/>
      <w:r w:rsidRPr="003101BC">
        <w:rPr>
          <w:color w:val="000000" w:themeColor="text1"/>
        </w:rPr>
        <w:t>Pre-Requisites</w:t>
      </w:r>
      <w:bookmarkEnd w:id="18"/>
    </w:p>
    <w:p w14:paraId="6AB3B962" w14:textId="3D4B0880" w:rsidR="00783C9A" w:rsidRPr="003101BC" w:rsidRDefault="009E16BC" w:rsidP="00783C9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Setup </w:t>
      </w:r>
      <w:r w:rsidR="00E55FB5">
        <w:rPr>
          <w:color w:val="000000" w:themeColor="text1"/>
          <w:lang w:bidi="th-TH"/>
        </w:rPr>
        <w:t xml:space="preserve">Master </w:t>
      </w:r>
      <w:r w:rsidR="00E55FB5">
        <w:rPr>
          <w:rFonts w:hint="cs"/>
          <w:color w:val="000000" w:themeColor="text1"/>
          <w:cs/>
          <w:lang w:bidi="th-TH"/>
        </w:rPr>
        <w:t xml:space="preserve">ตาม </w:t>
      </w:r>
      <w:r w:rsidR="00E55FB5">
        <w:rPr>
          <w:color w:val="000000" w:themeColor="text1"/>
          <w:lang w:bidi="th-TH"/>
        </w:rPr>
        <w:t>Standard</w:t>
      </w:r>
    </w:p>
    <w:p w14:paraId="0BDBE27C" w14:textId="6F007E7E" w:rsidR="00783C9A" w:rsidRDefault="009E16BC" w:rsidP="00783C9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M</w:t>
      </w:r>
      <w:r w:rsidR="00783C9A" w:rsidRPr="003101BC">
        <w:rPr>
          <w:color w:val="000000" w:themeColor="text1"/>
          <w:lang w:bidi="th-TH"/>
        </w:rPr>
        <w:t xml:space="preserve">apping </w:t>
      </w:r>
      <w:r w:rsidR="00E55FB5">
        <w:rPr>
          <w:color w:val="000000" w:themeColor="text1"/>
          <w:lang w:bidi="th-TH"/>
        </w:rPr>
        <w:t xml:space="preserve">Supplier Code </w:t>
      </w:r>
      <w:r w:rsidR="00E55FB5">
        <w:rPr>
          <w:rFonts w:hint="cs"/>
          <w:color w:val="000000" w:themeColor="text1"/>
          <w:cs/>
          <w:lang w:bidi="th-TH"/>
        </w:rPr>
        <w:t xml:space="preserve">ของ </w:t>
      </w:r>
      <w:r w:rsidR="00E55FB5">
        <w:rPr>
          <w:color w:val="000000" w:themeColor="text1"/>
          <w:lang w:bidi="th-TH"/>
        </w:rPr>
        <w:t xml:space="preserve">Linfox </w:t>
      </w:r>
      <w:r w:rsidR="00E55FB5">
        <w:rPr>
          <w:rFonts w:hint="cs"/>
          <w:color w:val="000000" w:themeColor="text1"/>
          <w:cs/>
          <w:lang w:bidi="th-TH"/>
        </w:rPr>
        <w:t xml:space="preserve">กับ </w:t>
      </w:r>
      <w:r w:rsidR="00E55FB5">
        <w:rPr>
          <w:color w:val="000000" w:themeColor="text1"/>
          <w:lang w:bidi="th-TH"/>
        </w:rPr>
        <w:t>ERP</w:t>
      </w:r>
    </w:p>
    <w:p w14:paraId="0D8C6885" w14:textId="7FC24188" w:rsidR="004B0BB1" w:rsidRPr="003101BC" w:rsidRDefault="00E55FB5" w:rsidP="00783C9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สร้าง </w:t>
      </w:r>
      <w:r>
        <w:rPr>
          <w:color w:val="000000" w:themeColor="text1"/>
          <w:lang w:bidi="th-TH"/>
        </w:rPr>
        <w:t xml:space="preserve">Folder </w:t>
      </w:r>
      <w:r>
        <w:rPr>
          <w:rFonts w:hint="cs"/>
          <w:color w:val="000000" w:themeColor="text1"/>
          <w:cs/>
          <w:lang w:bidi="th-TH"/>
        </w:rPr>
        <w:t xml:space="preserve">ตาม </w:t>
      </w:r>
      <w:r>
        <w:rPr>
          <w:color w:val="000000" w:themeColor="text1"/>
          <w:lang w:bidi="th-TH"/>
        </w:rPr>
        <w:t>Parameter</w:t>
      </w:r>
    </w:p>
    <w:p w14:paraId="5E927601" w14:textId="77777777" w:rsidR="00960951" w:rsidRPr="003101BC" w:rsidRDefault="00960951" w:rsidP="007E6892">
      <w:pPr>
        <w:pStyle w:val="ListParagraph"/>
        <w:ind w:left="2520"/>
        <w:rPr>
          <w:color w:val="000000" w:themeColor="text1"/>
          <w:lang w:bidi="th-TH"/>
        </w:rPr>
      </w:pPr>
    </w:p>
    <w:p w14:paraId="33C5ED57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  <w:proofErr w:type="gramStart"/>
      <w:r w:rsidR="000062B0" w:rsidRPr="003101BC">
        <w:rPr>
          <w:color w:val="000000" w:themeColor="text1"/>
        </w:rPr>
        <w:t>fa</w:t>
      </w:r>
      <w:proofErr w:type="gramEnd"/>
    </w:p>
    <w:p w14:paraId="4B2EE870" w14:textId="77777777" w:rsidR="00596E4C" w:rsidRPr="003101BC" w:rsidRDefault="00960951" w:rsidP="00596E4C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9" w:name="_Toc494444068"/>
      <w:r w:rsidRPr="003101BC">
        <w:rPr>
          <w:color w:val="000000" w:themeColor="text1"/>
        </w:rPr>
        <w:t>Business Rules</w:t>
      </w:r>
      <w:bookmarkEnd w:id="19"/>
    </w:p>
    <w:p w14:paraId="6197F59D" w14:textId="52ECE613" w:rsidR="00CF439C" w:rsidRDefault="0080659D" w:rsidP="007E6892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File PR Linfox </w:t>
      </w:r>
      <w:r>
        <w:rPr>
          <w:rFonts w:hint="cs"/>
          <w:color w:val="000000" w:themeColor="text1"/>
          <w:cs/>
          <w:lang w:bidi="th-TH"/>
        </w:rPr>
        <w:t xml:space="preserve">ที่ส่งเข้ามาจะ  </w:t>
      </w:r>
      <w:r>
        <w:rPr>
          <w:color w:val="000000" w:themeColor="text1"/>
          <w:lang w:bidi="th-TH"/>
        </w:rPr>
        <w:t xml:space="preserve">1 PR </w:t>
      </w:r>
      <w:r>
        <w:rPr>
          <w:rFonts w:hint="cs"/>
          <w:color w:val="000000" w:themeColor="text1"/>
          <w:cs/>
          <w:lang w:bidi="th-TH"/>
        </w:rPr>
        <w:t xml:space="preserve">ต่อ </w:t>
      </w:r>
      <w:r>
        <w:rPr>
          <w:color w:val="000000" w:themeColor="text1"/>
          <w:lang w:bidi="th-TH"/>
        </w:rPr>
        <w:t>1 File</w:t>
      </w:r>
    </w:p>
    <w:p w14:paraId="7CAF93AF" w14:textId="224BAE52" w:rsidR="007412E2" w:rsidRDefault="0059358B" w:rsidP="0086585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การอ่าน </w:t>
      </w:r>
      <w:r>
        <w:rPr>
          <w:color w:val="000000" w:themeColor="text1"/>
          <w:lang w:bidi="th-TH"/>
        </w:rPr>
        <w:t xml:space="preserve">file </w:t>
      </w:r>
      <w:r>
        <w:rPr>
          <w:rFonts w:hint="cs"/>
          <w:color w:val="000000" w:themeColor="text1"/>
          <w:cs/>
          <w:lang w:bidi="th-TH"/>
        </w:rPr>
        <w:t xml:space="preserve">ทาง </w:t>
      </w:r>
      <w:proofErr w:type="spellStart"/>
      <w:r>
        <w:rPr>
          <w:color w:val="000000" w:themeColor="text1"/>
          <w:lang w:bidi="th-TH"/>
        </w:rPr>
        <w:t>erp</w:t>
      </w:r>
      <w:proofErr w:type="spellEnd"/>
      <w:r>
        <w:rPr>
          <w:color w:val="000000" w:themeColor="text1"/>
          <w:lang w:bidi="th-TH"/>
        </w:rPr>
        <w:t xml:space="preserve"> </w:t>
      </w:r>
      <w:r>
        <w:rPr>
          <w:rFonts w:hint="cs"/>
          <w:color w:val="000000" w:themeColor="text1"/>
          <w:cs/>
          <w:lang w:bidi="th-TH"/>
        </w:rPr>
        <w:t xml:space="preserve">จะเข้าไปอ่าน </w:t>
      </w:r>
      <w:proofErr w:type="spellStart"/>
      <w:r>
        <w:rPr>
          <w:color w:val="000000" w:themeColor="text1"/>
          <w:lang w:bidi="th-TH"/>
        </w:rPr>
        <w:t>sftp</w:t>
      </w:r>
      <w:proofErr w:type="spellEnd"/>
      <w:r>
        <w:rPr>
          <w:color w:val="000000" w:themeColor="text1"/>
          <w:lang w:bidi="th-TH"/>
        </w:rPr>
        <w:t xml:space="preserve"> file </w:t>
      </w:r>
      <w:r>
        <w:rPr>
          <w:rFonts w:hint="cs"/>
          <w:color w:val="000000" w:themeColor="text1"/>
          <w:cs/>
          <w:lang w:bidi="th-TH"/>
        </w:rPr>
        <w:t xml:space="preserve">จาก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>มาวางไว้ที่</w:t>
      </w:r>
      <w:r>
        <w:rPr>
          <w:color w:val="000000" w:themeColor="text1"/>
          <w:lang w:bidi="th-TH"/>
        </w:rPr>
        <w:t xml:space="preserve"> </w:t>
      </w:r>
      <w:r w:rsidR="00B268A5">
        <w:rPr>
          <w:color w:val="000000" w:themeColor="text1"/>
          <w:lang w:bidi="th-TH"/>
        </w:rPr>
        <w:t xml:space="preserve">RD </w:t>
      </w:r>
      <w:r>
        <w:rPr>
          <w:color w:val="000000" w:themeColor="text1"/>
          <w:lang w:bidi="th-TH"/>
        </w:rPr>
        <w:t xml:space="preserve">SFTP Server </w:t>
      </w:r>
      <w:r>
        <w:rPr>
          <w:rFonts w:hint="cs"/>
          <w:color w:val="000000" w:themeColor="text1"/>
          <w:cs/>
          <w:lang w:bidi="th-TH"/>
        </w:rPr>
        <w:t>เอง</w:t>
      </w:r>
    </w:p>
    <w:p w14:paraId="7E139A85" w14:textId="3F12BF9B" w:rsidR="004C38E2" w:rsidRDefault="004C38E2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59358B">
        <w:rPr>
          <w:rFonts w:hint="cs"/>
          <w:color w:val="000000" w:themeColor="text1"/>
          <w:cs/>
          <w:lang w:bidi="th-TH"/>
        </w:rPr>
        <w:t xml:space="preserve">หาก </w:t>
      </w:r>
      <w:r w:rsidRPr="0059358B">
        <w:rPr>
          <w:color w:val="000000" w:themeColor="text1"/>
          <w:lang w:bidi="th-TH"/>
        </w:rPr>
        <w:t xml:space="preserve">Validate </w:t>
      </w:r>
      <w:r w:rsidR="0059358B">
        <w:rPr>
          <w:rFonts w:hint="cs"/>
          <w:color w:val="000000" w:themeColor="text1"/>
          <w:cs/>
          <w:lang w:bidi="th-TH"/>
        </w:rPr>
        <w:t xml:space="preserve">จะทำการ </w:t>
      </w:r>
      <w:r w:rsidR="0059358B">
        <w:rPr>
          <w:color w:val="000000" w:themeColor="text1"/>
          <w:lang w:bidi="th-TH"/>
        </w:rPr>
        <w:t xml:space="preserve">Validate </w:t>
      </w:r>
      <w:r w:rsidR="0059358B">
        <w:rPr>
          <w:rFonts w:hint="cs"/>
          <w:color w:val="000000" w:themeColor="text1"/>
          <w:cs/>
          <w:lang w:bidi="th-TH"/>
        </w:rPr>
        <w:t xml:space="preserve">ทีละ </w:t>
      </w:r>
      <w:r w:rsidR="0059358B">
        <w:rPr>
          <w:color w:val="000000" w:themeColor="text1"/>
          <w:lang w:bidi="th-TH"/>
        </w:rPr>
        <w:t xml:space="preserve">file </w:t>
      </w:r>
      <w:r w:rsidR="0059358B">
        <w:rPr>
          <w:rFonts w:hint="cs"/>
          <w:color w:val="000000" w:themeColor="text1"/>
          <w:cs/>
          <w:lang w:bidi="th-TH"/>
        </w:rPr>
        <w:t xml:space="preserve">โดยหากข้อมูลใน </w:t>
      </w:r>
      <w:r w:rsidR="0059358B">
        <w:rPr>
          <w:color w:val="000000" w:themeColor="text1"/>
          <w:lang w:bidi="th-TH"/>
        </w:rPr>
        <w:t xml:space="preserve">File </w:t>
      </w:r>
      <w:r w:rsidR="0059358B">
        <w:rPr>
          <w:rFonts w:hint="cs"/>
          <w:color w:val="000000" w:themeColor="text1"/>
          <w:cs/>
          <w:lang w:bidi="th-TH"/>
        </w:rPr>
        <w:t>ไม่ผ่าน</w:t>
      </w:r>
      <w:r w:rsidR="00B268A5">
        <w:rPr>
          <w:color w:val="000000" w:themeColor="text1"/>
          <w:lang w:bidi="th-TH"/>
        </w:rPr>
        <w:t xml:space="preserve"> </w:t>
      </w:r>
      <w:r w:rsidR="00B268A5">
        <w:rPr>
          <w:rFonts w:hint="cs"/>
          <w:color w:val="000000" w:themeColor="text1"/>
          <w:cs/>
          <w:lang w:bidi="th-TH"/>
        </w:rPr>
        <w:t>เช่น</w:t>
      </w:r>
      <w:r w:rsidR="0059358B">
        <w:rPr>
          <w:rFonts w:hint="cs"/>
          <w:color w:val="000000" w:themeColor="text1"/>
          <w:cs/>
          <w:lang w:bidi="th-TH"/>
        </w:rPr>
        <w:t xml:space="preserve"> </w:t>
      </w:r>
      <w:r w:rsidR="0059358B">
        <w:rPr>
          <w:color w:val="000000" w:themeColor="text1"/>
          <w:lang w:bidi="th-TH"/>
        </w:rPr>
        <w:t xml:space="preserve">validate </w:t>
      </w:r>
      <w:r w:rsidR="0059358B">
        <w:rPr>
          <w:rFonts w:hint="cs"/>
          <w:color w:val="000000" w:themeColor="text1"/>
          <w:cs/>
          <w:lang w:bidi="th-TH"/>
        </w:rPr>
        <w:t xml:space="preserve">ผ่านบาง </w:t>
      </w:r>
      <w:r w:rsidR="0059358B">
        <w:rPr>
          <w:color w:val="000000" w:themeColor="text1"/>
          <w:lang w:bidi="th-TH"/>
        </w:rPr>
        <w:t xml:space="preserve">Line </w:t>
      </w:r>
      <w:r w:rsidR="0059358B">
        <w:rPr>
          <w:rFonts w:hint="cs"/>
          <w:color w:val="000000" w:themeColor="text1"/>
          <w:cs/>
          <w:lang w:bidi="th-TH"/>
        </w:rPr>
        <w:t xml:space="preserve">และไม่ผ่านบาง </w:t>
      </w:r>
      <w:r w:rsidR="0059358B">
        <w:rPr>
          <w:color w:val="000000" w:themeColor="text1"/>
          <w:lang w:bidi="th-TH"/>
        </w:rPr>
        <w:t xml:space="preserve">Line </w:t>
      </w:r>
      <w:r w:rsidR="0059358B">
        <w:rPr>
          <w:rFonts w:hint="cs"/>
          <w:color w:val="000000" w:themeColor="text1"/>
          <w:cs/>
          <w:lang w:bidi="th-TH"/>
        </w:rPr>
        <w:t xml:space="preserve">จะถือว่าทั้ง </w:t>
      </w:r>
      <w:r w:rsidR="0059358B">
        <w:rPr>
          <w:color w:val="000000" w:themeColor="text1"/>
          <w:lang w:bidi="th-TH"/>
        </w:rPr>
        <w:t xml:space="preserve">file validate </w:t>
      </w:r>
      <w:r w:rsidR="0059358B">
        <w:rPr>
          <w:rFonts w:hint="cs"/>
          <w:color w:val="000000" w:themeColor="text1"/>
          <w:cs/>
          <w:lang w:bidi="th-TH"/>
        </w:rPr>
        <w:t>ไม่ผ่าน</w:t>
      </w:r>
    </w:p>
    <w:p w14:paraId="3FC5D60A" w14:textId="41B618A5" w:rsidR="0059358B" w:rsidRDefault="0059358B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1 PR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 xml:space="preserve">จะมาสร้างเป็น </w:t>
      </w:r>
      <w:r>
        <w:rPr>
          <w:color w:val="000000" w:themeColor="text1"/>
          <w:lang w:bidi="th-TH"/>
        </w:rPr>
        <w:t xml:space="preserve">1 PR </w:t>
      </w:r>
      <w:r>
        <w:rPr>
          <w:rFonts w:hint="cs"/>
          <w:color w:val="000000" w:themeColor="text1"/>
          <w:cs/>
          <w:lang w:bidi="th-TH"/>
        </w:rPr>
        <w:t xml:space="preserve">ใน </w:t>
      </w:r>
      <w:r w:rsidR="00EA787B">
        <w:rPr>
          <w:color w:val="000000" w:themeColor="text1"/>
          <w:lang w:bidi="th-TH"/>
        </w:rPr>
        <w:t xml:space="preserve">ERP </w:t>
      </w:r>
      <w:r w:rsidR="00EA787B">
        <w:rPr>
          <w:rFonts w:hint="cs"/>
          <w:color w:val="000000" w:themeColor="text1"/>
          <w:cs/>
          <w:lang w:bidi="th-TH"/>
        </w:rPr>
        <w:t xml:space="preserve">ด้วย </w:t>
      </w:r>
      <w:r w:rsidR="00EA787B">
        <w:rPr>
          <w:color w:val="000000" w:themeColor="text1"/>
          <w:lang w:bidi="th-TH"/>
        </w:rPr>
        <w:t xml:space="preserve">Status Approved </w:t>
      </w:r>
      <w:r>
        <w:rPr>
          <w:rFonts w:hint="cs"/>
          <w:color w:val="000000" w:themeColor="text1"/>
          <w:cs/>
          <w:lang w:bidi="th-TH"/>
        </w:rPr>
        <w:t xml:space="preserve">และ </w:t>
      </w:r>
      <w:r>
        <w:rPr>
          <w:color w:val="000000" w:themeColor="text1"/>
          <w:lang w:bidi="th-TH"/>
        </w:rPr>
        <w:t xml:space="preserve">Auto Create </w:t>
      </w:r>
      <w:r>
        <w:rPr>
          <w:rFonts w:hint="cs"/>
          <w:color w:val="000000" w:themeColor="text1"/>
          <w:cs/>
          <w:lang w:bidi="th-TH"/>
        </w:rPr>
        <w:t xml:space="preserve">ไปเป็น </w:t>
      </w:r>
      <w:r>
        <w:rPr>
          <w:color w:val="000000" w:themeColor="text1"/>
          <w:lang w:bidi="th-TH"/>
        </w:rPr>
        <w:t xml:space="preserve">1 PO </w:t>
      </w:r>
      <w:r>
        <w:rPr>
          <w:rFonts w:hint="cs"/>
          <w:color w:val="000000" w:themeColor="text1"/>
          <w:cs/>
          <w:lang w:bidi="th-TH"/>
        </w:rPr>
        <w:t xml:space="preserve">ใน </w:t>
      </w:r>
      <w:r>
        <w:rPr>
          <w:color w:val="000000" w:themeColor="text1"/>
          <w:lang w:bidi="th-TH"/>
        </w:rPr>
        <w:t>ERP</w:t>
      </w:r>
      <w:r w:rsidR="00B268A5">
        <w:rPr>
          <w:rFonts w:hint="cs"/>
          <w:color w:val="000000" w:themeColor="text1"/>
          <w:cs/>
          <w:lang w:bidi="th-TH"/>
        </w:rPr>
        <w:t xml:space="preserve"> </w:t>
      </w:r>
    </w:p>
    <w:p w14:paraId="1FEAD0D9" w14:textId="5F27EE7B" w:rsidR="00C0043F" w:rsidRDefault="00C0043F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ใน </w:t>
      </w:r>
      <w:r>
        <w:rPr>
          <w:color w:val="000000" w:themeColor="text1"/>
          <w:lang w:bidi="th-TH"/>
        </w:rPr>
        <w:t xml:space="preserve">1 File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 w:rsidR="00830E8A">
        <w:rPr>
          <w:color w:val="000000" w:themeColor="text1"/>
          <w:lang w:bidi="th-TH"/>
        </w:rPr>
        <w:t xml:space="preserve">PR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 xml:space="preserve">จะมีหลาย </w:t>
      </w:r>
      <w:r>
        <w:rPr>
          <w:color w:val="000000" w:themeColor="text1"/>
          <w:lang w:bidi="th-TH"/>
        </w:rPr>
        <w:t xml:space="preserve">Line </w:t>
      </w:r>
      <w:r>
        <w:rPr>
          <w:rFonts w:hint="cs"/>
          <w:color w:val="000000" w:themeColor="text1"/>
          <w:cs/>
          <w:lang w:bidi="th-TH"/>
        </w:rPr>
        <w:t xml:space="preserve">เมื่อนำมาสร้างเป็น </w:t>
      </w:r>
      <w:r>
        <w:rPr>
          <w:color w:val="000000" w:themeColor="text1"/>
          <w:lang w:bidi="th-TH"/>
        </w:rPr>
        <w:t xml:space="preserve">PR </w:t>
      </w:r>
      <w:r>
        <w:rPr>
          <w:rFonts w:hint="cs"/>
          <w:color w:val="000000" w:themeColor="text1"/>
          <w:cs/>
          <w:lang w:bidi="th-TH"/>
        </w:rPr>
        <w:t xml:space="preserve">ใน </w:t>
      </w:r>
      <w:r>
        <w:rPr>
          <w:color w:val="000000" w:themeColor="text1"/>
          <w:lang w:bidi="th-TH"/>
        </w:rPr>
        <w:t xml:space="preserve">ERP </w:t>
      </w:r>
      <w:r>
        <w:rPr>
          <w:rFonts w:hint="cs"/>
          <w:color w:val="000000" w:themeColor="text1"/>
          <w:cs/>
          <w:lang w:bidi="th-TH"/>
        </w:rPr>
        <w:t xml:space="preserve">จะสร้างโดย </w:t>
      </w:r>
      <w:r>
        <w:rPr>
          <w:color w:val="000000" w:themeColor="text1"/>
          <w:lang w:bidi="th-TH"/>
        </w:rPr>
        <w:t xml:space="preserve">Line </w:t>
      </w:r>
      <w:r>
        <w:rPr>
          <w:rFonts w:hint="cs"/>
          <w:color w:val="000000" w:themeColor="text1"/>
          <w:cs/>
          <w:lang w:bidi="th-TH"/>
        </w:rPr>
        <w:t xml:space="preserve">จะเรียงตาม </w:t>
      </w:r>
      <w:r>
        <w:rPr>
          <w:color w:val="000000" w:themeColor="text1"/>
          <w:lang w:bidi="th-TH"/>
        </w:rPr>
        <w:t xml:space="preserve">Line number </w:t>
      </w:r>
      <w:r>
        <w:rPr>
          <w:rFonts w:hint="cs"/>
          <w:color w:val="000000" w:themeColor="text1"/>
          <w:cs/>
          <w:lang w:bidi="th-TH"/>
        </w:rPr>
        <w:t xml:space="preserve">ที่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>ส่งมา</w:t>
      </w:r>
      <w:r w:rsidR="00830E8A">
        <w:rPr>
          <w:color w:val="000000" w:themeColor="text1"/>
          <w:lang w:bidi="th-TH"/>
        </w:rPr>
        <w:t xml:space="preserve"> (</w:t>
      </w:r>
      <w:r w:rsidR="00830E8A">
        <w:rPr>
          <w:rFonts w:hint="cs"/>
          <w:color w:val="000000" w:themeColor="text1"/>
          <w:cs/>
          <w:lang w:bidi="th-TH"/>
        </w:rPr>
        <w:t xml:space="preserve">กรณีที่ </w:t>
      </w:r>
      <w:r w:rsidR="00830E8A">
        <w:rPr>
          <w:color w:val="000000" w:themeColor="text1"/>
          <w:lang w:bidi="th-TH"/>
        </w:rPr>
        <w:t xml:space="preserve">PR </w:t>
      </w:r>
      <w:r w:rsidR="00830E8A">
        <w:rPr>
          <w:rFonts w:hint="cs"/>
          <w:color w:val="000000" w:themeColor="text1"/>
          <w:cs/>
          <w:lang w:bidi="th-TH"/>
        </w:rPr>
        <w:t>มีค่า</w:t>
      </w:r>
      <w:r w:rsidR="00830E8A">
        <w:rPr>
          <w:color w:val="000000" w:themeColor="text1"/>
          <w:lang w:bidi="th-TH"/>
        </w:rPr>
        <w:t xml:space="preserve"> QTY </w:t>
      </w:r>
      <w:r w:rsidR="00830E8A">
        <w:rPr>
          <w:rFonts w:hint="cs"/>
          <w:color w:val="000000" w:themeColor="text1"/>
          <w:cs/>
          <w:lang w:bidi="th-TH"/>
        </w:rPr>
        <w:t xml:space="preserve">เป็น </w:t>
      </w:r>
      <w:r w:rsidR="00830E8A">
        <w:rPr>
          <w:color w:val="000000" w:themeColor="text1"/>
          <w:lang w:bidi="th-TH"/>
        </w:rPr>
        <w:t xml:space="preserve">0 </w:t>
      </w:r>
      <w:r w:rsidR="00830E8A">
        <w:rPr>
          <w:rFonts w:hint="cs"/>
          <w:color w:val="000000" w:themeColor="text1"/>
          <w:cs/>
          <w:lang w:bidi="th-TH"/>
        </w:rPr>
        <w:t>ตอนที่</w:t>
      </w:r>
      <w:r w:rsidR="00830E8A">
        <w:rPr>
          <w:color w:val="000000" w:themeColor="text1"/>
          <w:lang w:bidi="th-TH"/>
        </w:rPr>
        <w:t xml:space="preserve"> Interface </w:t>
      </w:r>
      <w:r w:rsidR="00830E8A">
        <w:rPr>
          <w:rFonts w:hint="cs"/>
          <w:color w:val="000000" w:themeColor="text1"/>
          <w:cs/>
          <w:lang w:bidi="th-TH"/>
        </w:rPr>
        <w:t xml:space="preserve">กลับก็ต้องมี </w:t>
      </w:r>
      <w:proofErr w:type="spellStart"/>
      <w:r w:rsidR="00830E8A">
        <w:rPr>
          <w:color w:val="000000" w:themeColor="text1"/>
          <w:lang w:bidi="th-TH"/>
        </w:rPr>
        <w:t>Intrface</w:t>
      </w:r>
      <w:proofErr w:type="spellEnd"/>
      <w:r w:rsidR="00830E8A">
        <w:rPr>
          <w:color w:val="000000" w:themeColor="text1"/>
          <w:lang w:bidi="th-TH"/>
        </w:rPr>
        <w:t xml:space="preserve"> </w:t>
      </w:r>
      <w:r w:rsidR="00830E8A">
        <w:rPr>
          <w:rFonts w:hint="cs"/>
          <w:color w:val="000000" w:themeColor="text1"/>
          <w:cs/>
          <w:lang w:bidi="th-TH"/>
        </w:rPr>
        <w:t>ค่านั้นกลับไปด้วย)</w:t>
      </w:r>
    </w:p>
    <w:p w14:paraId="1E2E5533" w14:textId="26B4390D" w:rsidR="0058130F" w:rsidRDefault="0058130F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กรณีส่งข้อมูล </w:t>
      </w:r>
      <w:r>
        <w:rPr>
          <w:color w:val="000000" w:themeColor="text1"/>
          <w:lang w:bidi="th-TH"/>
        </w:rPr>
        <w:t xml:space="preserve">Field Length </w:t>
      </w:r>
      <w:r>
        <w:rPr>
          <w:rFonts w:hint="cs"/>
          <w:color w:val="000000" w:themeColor="text1"/>
          <w:cs/>
          <w:lang w:bidi="th-TH"/>
        </w:rPr>
        <w:t xml:space="preserve">เกินกว่าค่าที่กำหนด จะทำการตัดคำทิ้งตามค่า </w:t>
      </w:r>
      <w:r w:rsidR="007225C9">
        <w:rPr>
          <w:color w:val="000000" w:themeColor="text1"/>
          <w:lang w:bidi="th-TH"/>
        </w:rPr>
        <w:t>Max</w:t>
      </w:r>
      <w:r>
        <w:rPr>
          <w:color w:val="000000" w:themeColor="text1"/>
          <w:lang w:bidi="th-TH"/>
        </w:rPr>
        <w:t xml:space="preserve"> length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>
        <w:rPr>
          <w:color w:val="000000" w:themeColor="text1"/>
          <w:lang w:bidi="th-TH"/>
        </w:rPr>
        <w:t>Field</w:t>
      </w:r>
    </w:p>
    <w:p w14:paraId="50B2DBA1" w14:textId="0EB5DCCF" w:rsidR="004C7F5C" w:rsidRPr="00054E89" w:rsidRDefault="004C7F5C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054E89">
        <w:rPr>
          <w:rFonts w:hint="cs"/>
          <w:color w:val="000000" w:themeColor="text1"/>
          <w:cs/>
          <w:lang w:bidi="th-TH"/>
        </w:rPr>
        <w:t xml:space="preserve">เงื่อนไขการหา </w:t>
      </w:r>
      <w:r w:rsidRPr="00054E89">
        <w:rPr>
          <w:color w:val="000000" w:themeColor="text1"/>
          <w:lang w:bidi="th-TH"/>
        </w:rPr>
        <w:t xml:space="preserve">Blanket </w:t>
      </w:r>
      <w:r w:rsidRPr="00054E89">
        <w:rPr>
          <w:rFonts w:hint="cs"/>
          <w:color w:val="000000" w:themeColor="text1"/>
          <w:cs/>
          <w:lang w:bidi="th-TH"/>
        </w:rPr>
        <w:t xml:space="preserve">ใช้ </w:t>
      </w:r>
      <w:r w:rsidRPr="00054E89">
        <w:rPr>
          <w:color w:val="000000" w:themeColor="text1"/>
          <w:lang w:bidi="th-TH"/>
        </w:rPr>
        <w:t xml:space="preserve">Supplier Code (ERP) + Item Code </w:t>
      </w:r>
      <w:r w:rsidRPr="00054E89">
        <w:rPr>
          <w:rFonts w:hint="cs"/>
          <w:color w:val="000000" w:themeColor="text1"/>
          <w:cs/>
          <w:lang w:bidi="th-TH"/>
        </w:rPr>
        <w:t xml:space="preserve">และต้องเป็น </w:t>
      </w:r>
      <w:r w:rsidRPr="00054E89">
        <w:rPr>
          <w:color w:val="000000" w:themeColor="text1"/>
          <w:lang w:bidi="th-TH"/>
        </w:rPr>
        <w:t xml:space="preserve">Blanket </w:t>
      </w:r>
      <w:r w:rsidRPr="00054E89">
        <w:rPr>
          <w:rFonts w:hint="cs"/>
          <w:color w:val="000000" w:themeColor="text1"/>
          <w:cs/>
          <w:lang w:bidi="th-TH"/>
        </w:rPr>
        <w:t xml:space="preserve">ที่ </w:t>
      </w:r>
      <w:r w:rsidRPr="00054E89">
        <w:rPr>
          <w:color w:val="000000" w:themeColor="text1"/>
          <w:lang w:bidi="th-TH"/>
        </w:rPr>
        <w:t xml:space="preserve">Status Open </w:t>
      </w:r>
      <w:r w:rsidR="00E55FB5" w:rsidRPr="00054E89">
        <w:rPr>
          <w:rFonts w:hint="cs"/>
          <w:color w:val="000000" w:themeColor="text1"/>
          <w:cs/>
          <w:lang w:bidi="th-TH"/>
        </w:rPr>
        <w:t xml:space="preserve">มีการ </w:t>
      </w:r>
      <w:r w:rsidR="00E55FB5" w:rsidRPr="00054E89">
        <w:rPr>
          <w:color w:val="000000" w:themeColor="text1"/>
          <w:lang w:bidi="th-TH"/>
        </w:rPr>
        <w:t xml:space="preserve">Approved </w:t>
      </w:r>
      <w:r w:rsidR="00E55FB5" w:rsidRPr="00054E89">
        <w:rPr>
          <w:rFonts w:hint="cs"/>
          <w:color w:val="000000" w:themeColor="text1"/>
          <w:cs/>
          <w:lang w:bidi="th-TH"/>
        </w:rPr>
        <w:t xml:space="preserve">แล้ว </w:t>
      </w:r>
      <w:r w:rsidRPr="00054E89">
        <w:rPr>
          <w:rFonts w:hint="cs"/>
          <w:color w:val="000000" w:themeColor="text1"/>
          <w:cs/>
          <w:lang w:bidi="th-TH"/>
        </w:rPr>
        <w:t xml:space="preserve">และ </w:t>
      </w:r>
      <w:r w:rsidR="00656EAF" w:rsidRPr="00054E89">
        <w:rPr>
          <w:rFonts w:hint="cs"/>
          <w:color w:val="000000" w:themeColor="text1"/>
          <w:cs/>
          <w:lang w:bidi="th-TH"/>
        </w:rPr>
        <w:t xml:space="preserve">ยังไม่ </w:t>
      </w:r>
      <w:r w:rsidR="00656EAF" w:rsidRPr="00054E89">
        <w:rPr>
          <w:color w:val="000000" w:themeColor="text1"/>
          <w:lang w:bidi="th-TH"/>
        </w:rPr>
        <w:t>Expire</w:t>
      </w:r>
      <w:r w:rsidR="009D16EC" w:rsidRPr="00054E89">
        <w:rPr>
          <w:color w:val="000000" w:themeColor="text1"/>
          <w:lang w:bidi="th-TH"/>
        </w:rPr>
        <w:t xml:space="preserve"> (Expiration date)</w:t>
      </w:r>
      <w:r w:rsidR="00656EAF" w:rsidRPr="00054E89">
        <w:rPr>
          <w:color w:val="000000" w:themeColor="text1"/>
          <w:lang w:bidi="th-TH"/>
        </w:rPr>
        <w:t xml:space="preserve"> </w:t>
      </w:r>
      <w:r w:rsidR="00656EAF" w:rsidRPr="00054E89">
        <w:rPr>
          <w:rFonts w:hint="cs"/>
          <w:color w:val="000000" w:themeColor="text1"/>
          <w:cs/>
          <w:lang w:bidi="th-TH"/>
        </w:rPr>
        <w:t xml:space="preserve">เทียบกับ </w:t>
      </w:r>
      <w:r w:rsidR="00656EAF" w:rsidRPr="00054E89">
        <w:rPr>
          <w:color w:val="000000" w:themeColor="text1"/>
          <w:lang w:bidi="th-TH"/>
        </w:rPr>
        <w:t>PR Date</w:t>
      </w:r>
    </w:p>
    <w:p w14:paraId="1A6289F5" w14:textId="7B70F6E1" w:rsidR="00656EAF" w:rsidRPr="00054E89" w:rsidRDefault="00656EAF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054E89">
        <w:rPr>
          <w:rFonts w:hint="cs"/>
          <w:color w:val="000000" w:themeColor="text1"/>
          <w:cs/>
          <w:lang w:bidi="th-TH"/>
        </w:rPr>
        <w:t xml:space="preserve">กรณีเจอ </w:t>
      </w:r>
      <w:r w:rsidRPr="00054E89">
        <w:rPr>
          <w:color w:val="000000" w:themeColor="text1"/>
          <w:lang w:bidi="th-TH"/>
        </w:rPr>
        <w:t xml:space="preserve">Blanket Agreement </w:t>
      </w:r>
      <w:r w:rsidRPr="00054E89">
        <w:rPr>
          <w:rFonts w:hint="cs"/>
          <w:color w:val="000000" w:themeColor="text1"/>
          <w:cs/>
          <w:lang w:bidi="th-TH"/>
        </w:rPr>
        <w:t xml:space="preserve">ตรงเงื่อนไขมากกว่า </w:t>
      </w:r>
      <w:r w:rsidRPr="00054E89">
        <w:rPr>
          <w:color w:val="000000" w:themeColor="text1"/>
          <w:lang w:bidi="th-TH"/>
        </w:rPr>
        <w:t xml:space="preserve">1 Agreement </w:t>
      </w:r>
      <w:r w:rsidRPr="00054E89">
        <w:rPr>
          <w:rFonts w:hint="cs"/>
          <w:color w:val="000000" w:themeColor="text1"/>
          <w:cs/>
          <w:lang w:bidi="th-TH"/>
        </w:rPr>
        <w:t>ให้</w:t>
      </w:r>
      <w:r w:rsidRPr="00054E89">
        <w:rPr>
          <w:color w:val="000000" w:themeColor="text1"/>
          <w:lang w:bidi="th-TH"/>
        </w:rPr>
        <w:t xml:space="preserve"> Validate </w:t>
      </w:r>
      <w:r w:rsidRPr="00054E89">
        <w:rPr>
          <w:rFonts w:hint="cs"/>
          <w:color w:val="000000" w:themeColor="text1"/>
          <w:cs/>
          <w:lang w:bidi="th-TH"/>
        </w:rPr>
        <w:t>ไม่ผ่าน</w:t>
      </w:r>
      <w:r w:rsidRPr="00054E89">
        <w:rPr>
          <w:color w:val="000000" w:themeColor="text1"/>
          <w:lang w:bidi="th-TH"/>
        </w:rPr>
        <w:t xml:space="preserve"> </w:t>
      </w:r>
    </w:p>
    <w:p w14:paraId="71E4A7AB" w14:textId="0DAAB4CB" w:rsidR="009D16EC" w:rsidRPr="00054E89" w:rsidRDefault="009D16EC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054E89">
        <w:rPr>
          <w:rFonts w:hint="cs"/>
          <w:color w:val="000000" w:themeColor="text1"/>
          <w:cs/>
          <w:lang w:bidi="th-TH"/>
        </w:rPr>
        <w:t xml:space="preserve">กรณีที่เมื่อหาราคาจาก </w:t>
      </w:r>
      <w:r w:rsidRPr="00054E89">
        <w:rPr>
          <w:color w:val="000000" w:themeColor="text1"/>
          <w:lang w:bidi="th-TH"/>
        </w:rPr>
        <w:t xml:space="preserve">Blanket </w:t>
      </w:r>
      <w:r w:rsidRPr="00054E89">
        <w:rPr>
          <w:rFonts w:hint="cs"/>
          <w:color w:val="000000" w:themeColor="text1"/>
          <w:cs/>
          <w:lang w:bidi="th-TH"/>
        </w:rPr>
        <w:t xml:space="preserve">ได้แล้ว ต้องทำการเปรียบเทียบราคากับค่า </w:t>
      </w:r>
      <w:proofErr w:type="spellStart"/>
      <w:r w:rsidRPr="00054E89">
        <w:rPr>
          <w:color w:val="000000" w:themeColor="text1"/>
          <w:lang w:bidi="th-TH"/>
        </w:rPr>
        <w:t>Mininum</w:t>
      </w:r>
      <w:proofErr w:type="spellEnd"/>
      <w:r w:rsidRPr="00054E89">
        <w:rPr>
          <w:color w:val="000000" w:themeColor="text1"/>
          <w:lang w:bidi="th-TH"/>
        </w:rPr>
        <w:t xml:space="preserve"> Release </w:t>
      </w:r>
      <w:r w:rsidRPr="00054E89">
        <w:rPr>
          <w:rFonts w:hint="cs"/>
          <w:color w:val="000000" w:themeColor="text1"/>
          <w:cs/>
          <w:lang w:bidi="th-TH"/>
        </w:rPr>
        <w:t xml:space="preserve">และ </w:t>
      </w:r>
      <w:r w:rsidRPr="00054E89">
        <w:rPr>
          <w:color w:val="000000" w:themeColor="text1"/>
          <w:lang w:bidi="th-TH"/>
        </w:rPr>
        <w:t xml:space="preserve">Amount Limit </w:t>
      </w:r>
      <w:r w:rsidRPr="00054E89">
        <w:rPr>
          <w:rFonts w:hint="cs"/>
          <w:color w:val="000000" w:themeColor="text1"/>
          <w:cs/>
          <w:lang w:bidi="th-TH"/>
        </w:rPr>
        <w:t xml:space="preserve">ด้วย กรณีที่ </w:t>
      </w:r>
      <w:r w:rsidRPr="00054E89">
        <w:rPr>
          <w:color w:val="000000" w:themeColor="text1"/>
          <w:lang w:bidi="th-TH"/>
        </w:rPr>
        <w:t xml:space="preserve">Agreement </w:t>
      </w:r>
      <w:r w:rsidRPr="00054E89">
        <w:rPr>
          <w:rFonts w:hint="cs"/>
          <w:color w:val="000000" w:themeColor="text1"/>
          <w:cs/>
          <w:lang w:bidi="th-TH"/>
        </w:rPr>
        <w:t xml:space="preserve">ดังกล่าวมีการ </w:t>
      </w:r>
      <w:r w:rsidRPr="00054E89">
        <w:rPr>
          <w:color w:val="000000" w:themeColor="text1"/>
          <w:lang w:bidi="th-TH"/>
        </w:rPr>
        <w:t xml:space="preserve">Setup </w:t>
      </w:r>
      <w:r w:rsidRPr="00054E89">
        <w:rPr>
          <w:rFonts w:hint="cs"/>
          <w:color w:val="000000" w:themeColor="text1"/>
          <w:cs/>
          <w:lang w:bidi="th-TH"/>
        </w:rPr>
        <w:t>ค่าทั้งสองไว้</w:t>
      </w:r>
      <w:r w:rsidRPr="00054E89">
        <w:rPr>
          <w:color w:val="000000" w:themeColor="text1"/>
          <w:lang w:bidi="th-TH"/>
        </w:rPr>
        <w:t xml:space="preserve"> </w:t>
      </w:r>
    </w:p>
    <w:p w14:paraId="48ED33CF" w14:textId="19F4C951" w:rsidR="00B476C3" w:rsidRDefault="00B476C3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054E89">
        <w:rPr>
          <w:color w:val="000000" w:themeColor="text1"/>
          <w:lang w:bidi="th-TH"/>
        </w:rPr>
        <w:t xml:space="preserve">UOM </w:t>
      </w:r>
      <w:r w:rsidR="0077099E">
        <w:rPr>
          <w:rFonts w:hint="cs"/>
          <w:color w:val="000000" w:themeColor="text1"/>
          <w:cs/>
          <w:lang w:bidi="th-TH"/>
        </w:rPr>
        <w:t>ที่</w:t>
      </w:r>
      <w:r w:rsidRPr="00054E89">
        <w:rPr>
          <w:rFonts w:hint="cs"/>
          <w:color w:val="000000" w:themeColor="text1"/>
          <w:cs/>
          <w:lang w:bidi="th-TH"/>
        </w:rPr>
        <w:t xml:space="preserve"> </w:t>
      </w:r>
      <w:r w:rsidRPr="00054E89">
        <w:rPr>
          <w:color w:val="000000" w:themeColor="text1"/>
          <w:lang w:bidi="th-TH"/>
        </w:rPr>
        <w:t xml:space="preserve">Linfox </w:t>
      </w:r>
      <w:r w:rsidRPr="00054E89">
        <w:rPr>
          <w:rFonts w:hint="cs"/>
          <w:color w:val="000000" w:themeColor="text1"/>
          <w:cs/>
          <w:lang w:bidi="th-TH"/>
        </w:rPr>
        <w:t>ส่งมา</w:t>
      </w:r>
      <w:r w:rsidR="0077099E">
        <w:rPr>
          <w:rFonts w:hint="cs"/>
          <w:color w:val="000000" w:themeColor="text1"/>
          <w:cs/>
          <w:lang w:bidi="th-TH"/>
        </w:rPr>
        <w:t xml:space="preserve"> ต้องไปตรวจสอบใน </w:t>
      </w:r>
      <w:r w:rsidR="0077099E">
        <w:rPr>
          <w:color w:val="000000" w:themeColor="text1"/>
          <w:lang w:bidi="th-TH"/>
        </w:rPr>
        <w:t xml:space="preserve">Blanket </w:t>
      </w:r>
      <w:r w:rsidR="0077099E">
        <w:rPr>
          <w:rFonts w:hint="cs"/>
          <w:color w:val="000000" w:themeColor="text1"/>
          <w:cs/>
          <w:lang w:bidi="th-TH"/>
        </w:rPr>
        <w:t>ด้วย</w:t>
      </w:r>
      <w:r w:rsidR="00022536">
        <w:rPr>
          <w:color w:val="000000" w:themeColor="text1"/>
          <w:lang w:bidi="th-TH"/>
        </w:rPr>
        <w:t xml:space="preserve"> </w:t>
      </w:r>
      <w:r w:rsidR="00022536">
        <w:rPr>
          <w:rFonts w:hint="cs"/>
          <w:color w:val="000000" w:themeColor="text1"/>
          <w:cs/>
          <w:lang w:bidi="th-TH"/>
        </w:rPr>
        <w:t>กรณีที่</w:t>
      </w:r>
      <w:r w:rsidR="0077099E">
        <w:rPr>
          <w:rFonts w:hint="cs"/>
          <w:color w:val="000000" w:themeColor="text1"/>
          <w:cs/>
          <w:lang w:bidi="th-TH"/>
        </w:rPr>
        <w:t xml:space="preserve"> </w:t>
      </w:r>
      <w:r w:rsidR="0077099E">
        <w:rPr>
          <w:color w:val="000000" w:themeColor="text1"/>
          <w:lang w:bidi="th-TH"/>
        </w:rPr>
        <w:t xml:space="preserve">UOM </w:t>
      </w:r>
      <w:r w:rsidR="00022536">
        <w:rPr>
          <w:rFonts w:hint="cs"/>
          <w:color w:val="000000" w:themeColor="text1"/>
          <w:cs/>
          <w:lang w:bidi="th-TH"/>
        </w:rPr>
        <w:t xml:space="preserve">ไม่ตรงกับ </w:t>
      </w:r>
      <w:r w:rsidR="00022536">
        <w:rPr>
          <w:color w:val="000000" w:themeColor="text1"/>
          <w:lang w:bidi="th-TH"/>
        </w:rPr>
        <w:t xml:space="preserve">Blanket </w:t>
      </w:r>
      <w:r w:rsidR="00022536">
        <w:rPr>
          <w:rFonts w:hint="cs"/>
          <w:color w:val="000000" w:themeColor="text1"/>
          <w:cs/>
          <w:lang w:bidi="th-TH"/>
        </w:rPr>
        <w:t>ต้อง</w:t>
      </w:r>
      <w:r w:rsidR="0077099E">
        <w:rPr>
          <w:rFonts w:hint="cs"/>
          <w:color w:val="000000" w:themeColor="text1"/>
          <w:cs/>
          <w:lang w:bidi="th-TH"/>
        </w:rPr>
        <w:t xml:space="preserve"> </w:t>
      </w:r>
      <w:r w:rsidR="0077099E">
        <w:rPr>
          <w:color w:val="000000" w:themeColor="text1"/>
          <w:lang w:bidi="th-TH"/>
        </w:rPr>
        <w:t xml:space="preserve">Validate </w:t>
      </w:r>
      <w:r w:rsidR="0077099E">
        <w:rPr>
          <w:rFonts w:hint="cs"/>
          <w:color w:val="000000" w:themeColor="text1"/>
          <w:cs/>
          <w:lang w:bidi="th-TH"/>
        </w:rPr>
        <w:t>ไม่ผ่าน</w:t>
      </w:r>
    </w:p>
    <w:p w14:paraId="774C02AC" w14:textId="77777777" w:rsidR="004C4429" w:rsidRPr="00436C9F" w:rsidRDefault="004C4429" w:rsidP="004C4429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436C9F">
        <w:rPr>
          <w:lang w:bidi="th-TH"/>
        </w:rPr>
        <w:t xml:space="preserve">Program </w:t>
      </w:r>
      <w:r w:rsidRPr="00436C9F">
        <w:rPr>
          <w:rFonts w:hint="cs"/>
          <w:cs/>
          <w:lang w:bidi="th-TH"/>
        </w:rPr>
        <w:t xml:space="preserve">ทำการย้าย </w:t>
      </w:r>
      <w:r w:rsidRPr="00436C9F">
        <w:rPr>
          <w:lang w:bidi="th-TH"/>
        </w:rPr>
        <w:t xml:space="preserve">Source File </w:t>
      </w:r>
      <w:r w:rsidRPr="00436C9F">
        <w:rPr>
          <w:rFonts w:hint="cs"/>
          <w:cs/>
          <w:lang w:bidi="th-TH"/>
        </w:rPr>
        <w:t xml:space="preserve">ไปวางที่ </w:t>
      </w:r>
      <w:r w:rsidRPr="00436C9F">
        <w:rPr>
          <w:lang w:bidi="th-TH"/>
        </w:rPr>
        <w:t>Folder</w:t>
      </w:r>
      <w:r>
        <w:rPr>
          <w:rFonts w:hint="cs"/>
          <w:cs/>
          <w:lang w:bidi="th-TH"/>
        </w:rPr>
        <w:t xml:space="preserve"> หลังจาก </w:t>
      </w:r>
      <w:r>
        <w:rPr>
          <w:lang w:bidi="th-TH"/>
        </w:rPr>
        <w:t>Process</w:t>
      </w:r>
      <w:r>
        <w:rPr>
          <w:rFonts w:hint="cs"/>
          <w:cs/>
          <w:lang w:bidi="th-TH"/>
        </w:rPr>
        <w:t xml:space="preserve"> เสร็จแล้ว</w:t>
      </w:r>
    </w:p>
    <w:p w14:paraId="42680B2B" w14:textId="77777777" w:rsidR="004C4429" w:rsidRPr="00054E89" w:rsidRDefault="004C4429" w:rsidP="00B50ACB">
      <w:pPr>
        <w:ind w:left="709"/>
        <w:rPr>
          <w:color w:val="000000" w:themeColor="text1"/>
          <w:lang w:bidi="th-TH"/>
        </w:rPr>
      </w:pPr>
    </w:p>
    <w:p w14:paraId="545E1AA6" w14:textId="55CA9CC1" w:rsidR="00E55FB5" w:rsidRPr="00656EAF" w:rsidRDefault="00E55FB5" w:rsidP="00E55FB5">
      <w:pPr>
        <w:rPr>
          <w:color w:val="000000" w:themeColor="text1"/>
          <w:highlight w:val="green"/>
          <w:lang w:bidi="th-TH"/>
        </w:rPr>
      </w:pPr>
    </w:p>
    <w:p w14:paraId="55985E9A" w14:textId="77777777" w:rsidR="00F2616D" w:rsidRPr="003101BC" w:rsidRDefault="00F2616D" w:rsidP="005F6BD6">
      <w:pPr>
        <w:rPr>
          <w:color w:val="000000" w:themeColor="text1"/>
          <w:lang w:bidi="th-TH"/>
        </w:rPr>
      </w:pPr>
    </w:p>
    <w:p w14:paraId="51721043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1FE6BDC6" w14:textId="77777777" w:rsidR="00DB567B" w:rsidRPr="003101BC" w:rsidRDefault="00960951" w:rsidP="00DB567B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20" w:name="_Toc494444069"/>
      <w:r w:rsidRPr="003101BC">
        <w:rPr>
          <w:color w:val="000000" w:themeColor="text1"/>
        </w:rPr>
        <w:t>Exceptional</w:t>
      </w:r>
      <w:bookmarkEnd w:id="20"/>
    </w:p>
    <w:p w14:paraId="720B09D4" w14:textId="77777777" w:rsidR="00097018" w:rsidRPr="003101BC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ไม่รองรับ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>ที่นามสกุลไม่ตรงกับที่กำหนด</w:t>
      </w:r>
    </w:p>
    <w:p w14:paraId="2C84ECFF" w14:textId="77777777" w:rsidR="00A549C8" w:rsidRPr="003101BC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ไม่รองรับ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 xml:space="preserve">ที่มีข้อมูลไม่ตรงกับ </w:t>
      </w:r>
      <w:r w:rsidRPr="003101BC">
        <w:rPr>
          <w:color w:val="000000" w:themeColor="text1"/>
          <w:lang w:bidi="th-TH"/>
        </w:rPr>
        <w:t xml:space="preserve">Format </w:t>
      </w:r>
      <w:r w:rsidRPr="003101BC">
        <w:rPr>
          <w:rFonts w:hint="cs"/>
          <w:color w:val="000000" w:themeColor="text1"/>
          <w:cs/>
          <w:lang w:bidi="th-TH"/>
        </w:rPr>
        <w:t>ที่กำหนด</w:t>
      </w:r>
      <w:r w:rsidRPr="003101BC">
        <w:rPr>
          <w:color w:val="000000" w:themeColor="text1"/>
          <w:lang w:bidi="th-TH"/>
        </w:rPr>
        <w:t xml:space="preserve"> </w:t>
      </w:r>
    </w:p>
    <w:p w14:paraId="0284CA88" w14:textId="77777777" w:rsidR="00A549C8" w:rsidRPr="003101BC" w:rsidRDefault="00A549C8" w:rsidP="00A549C8">
      <w:pPr>
        <w:pStyle w:val="ListParagraph"/>
        <w:ind w:left="1080"/>
        <w:rPr>
          <w:color w:val="000000" w:themeColor="text1"/>
          <w:lang w:bidi="th-TH"/>
        </w:rPr>
      </w:pPr>
    </w:p>
    <w:p w14:paraId="3B5A795B" w14:textId="77777777" w:rsidR="002C5837" w:rsidRPr="003101BC" w:rsidRDefault="002C5837" w:rsidP="002C5837">
      <w:pPr>
        <w:ind w:left="780"/>
        <w:rPr>
          <w:color w:val="000000" w:themeColor="text1"/>
          <w:lang w:bidi="th-TH"/>
        </w:rPr>
      </w:pPr>
    </w:p>
    <w:p w14:paraId="18EE6983" w14:textId="77777777" w:rsidR="00960951" w:rsidRPr="003101BC" w:rsidRDefault="00960951" w:rsidP="00960951">
      <w:pPr>
        <w:rPr>
          <w:color w:val="000000" w:themeColor="text1"/>
          <w:lang w:bidi="th-TH"/>
        </w:rPr>
      </w:pPr>
    </w:p>
    <w:p w14:paraId="0D527BB8" w14:textId="3D6A8200" w:rsidR="00C25784" w:rsidRPr="003101BC" w:rsidRDefault="00C25784" w:rsidP="00C25784">
      <w:pPr>
        <w:rPr>
          <w:color w:val="000000" w:themeColor="text1"/>
        </w:rPr>
      </w:pPr>
    </w:p>
    <w:p w14:paraId="3060ED01" w14:textId="77777777" w:rsidR="00CB02CF" w:rsidRPr="003101BC" w:rsidRDefault="008F3743" w:rsidP="00C7524F">
      <w:pPr>
        <w:pStyle w:val="Heading2"/>
        <w:rPr>
          <w:color w:val="000000" w:themeColor="text1"/>
        </w:rPr>
      </w:pPr>
      <w:bookmarkStart w:id="21" w:name="_Toc494444070"/>
      <w:r w:rsidRPr="003101BC">
        <w:rPr>
          <w:color w:val="000000" w:themeColor="text1"/>
        </w:rPr>
        <w:lastRenderedPageBreak/>
        <w:t xml:space="preserve">2. </w:t>
      </w:r>
      <w:bookmarkEnd w:id="14"/>
      <w:r w:rsidR="001C6CD0" w:rsidRPr="003101BC">
        <w:rPr>
          <w:color w:val="000000" w:themeColor="text1"/>
        </w:rPr>
        <w:t>PROGRAM DESCRIPTION</w:t>
      </w:r>
      <w:bookmarkEnd w:id="21"/>
    </w:p>
    <w:p w14:paraId="11710AD2" w14:textId="77777777" w:rsidR="00CB02CF" w:rsidRPr="003101BC" w:rsidRDefault="00CB02CF" w:rsidP="00CB02C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8B8CA65" w14:textId="77777777" w:rsidR="00C46956" w:rsidRPr="003101BC" w:rsidRDefault="007D6765" w:rsidP="008E2A02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22" w:name="_Toc494444071"/>
      <w:r w:rsidRPr="003101BC">
        <w:rPr>
          <w:color w:val="000000" w:themeColor="text1"/>
          <w:lang w:bidi="th-TH"/>
        </w:rPr>
        <w:t>Parameter</w:t>
      </w:r>
      <w:bookmarkEnd w:id="22"/>
    </w:p>
    <w:tbl>
      <w:tblPr>
        <w:tblW w:w="1007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7"/>
        <w:gridCol w:w="2535"/>
        <w:gridCol w:w="1320"/>
        <w:gridCol w:w="5662"/>
      </w:tblGrid>
      <w:tr w:rsidR="003101BC" w:rsidRPr="003101BC" w14:paraId="7CCCA0AA" w14:textId="77777777" w:rsidTr="00054E89">
        <w:trPr>
          <w:trHeight w:val="236"/>
          <w:tblHeader/>
        </w:trPr>
        <w:tc>
          <w:tcPr>
            <w:tcW w:w="557" w:type="dxa"/>
            <w:shd w:val="clear" w:color="auto" w:fill="D9D9D9"/>
          </w:tcPr>
          <w:p w14:paraId="24394FB2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535" w:type="dxa"/>
            <w:shd w:val="clear" w:color="auto" w:fill="D9D9D9"/>
          </w:tcPr>
          <w:p w14:paraId="45B332A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320" w:type="dxa"/>
            <w:shd w:val="clear" w:color="auto" w:fill="D9D9D9"/>
          </w:tcPr>
          <w:p w14:paraId="06AC474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662" w:type="dxa"/>
            <w:shd w:val="clear" w:color="auto" w:fill="D9D9D9"/>
          </w:tcPr>
          <w:p w14:paraId="1A384C1C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46956" w:rsidRPr="003101BC" w14:paraId="701A16F3" w14:textId="77777777" w:rsidTr="00A1574F">
        <w:trPr>
          <w:trHeight w:val="221"/>
        </w:trPr>
        <w:tc>
          <w:tcPr>
            <w:tcW w:w="540" w:type="dxa"/>
            <w:vMerge w:val="restart"/>
          </w:tcPr>
          <w:p w14:paraId="513C996F" w14:textId="111F79DF" w:rsidR="00C46956" w:rsidRPr="00D525B5" w:rsidRDefault="00C46956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1CD724F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</w:t>
            </w:r>
            <w:r w:rsidR="007D4E76" w:rsidRPr="003101BC">
              <w:rPr>
                <w:color w:val="000000" w:themeColor="text1"/>
                <w:lang w:bidi="en-US"/>
              </w:rPr>
              <w:t xml:space="preserve"> Initial</w:t>
            </w:r>
          </w:p>
        </w:tc>
        <w:tc>
          <w:tcPr>
            <w:tcW w:w="1321" w:type="dxa"/>
          </w:tcPr>
          <w:p w14:paraId="04B127CB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1B503BFD" w14:textId="2DF022E9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="00235B3D" w:rsidRPr="003101BC">
              <w:rPr>
                <w:rFonts w:hint="cs"/>
                <w:color w:val="000000" w:themeColor="text1"/>
                <w:cs/>
                <w:lang w:bidi="th-TH"/>
              </w:rPr>
              <w:t>ที่จะอ่าน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="00235B3D" w:rsidRPr="003101BC">
              <w:rPr>
                <w:rFonts w:hint="cs"/>
                <w:color w:val="000000" w:themeColor="text1"/>
                <w:cs/>
                <w:lang w:bidi="th-TH"/>
              </w:rPr>
              <w:t>ที่ได้รับ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 </w:t>
            </w:r>
            <w:r w:rsidR="0059358B">
              <w:rPr>
                <w:color w:val="000000" w:themeColor="text1"/>
                <w:lang w:bidi="th-TH"/>
              </w:rPr>
              <w:t>LINFOX</w:t>
            </w:r>
          </w:p>
        </w:tc>
      </w:tr>
      <w:tr w:rsidR="00C46956" w:rsidRPr="003101BC" w14:paraId="38810A69" w14:textId="77777777" w:rsidTr="00A1574F">
        <w:trPr>
          <w:trHeight w:val="142"/>
        </w:trPr>
        <w:tc>
          <w:tcPr>
            <w:tcW w:w="540" w:type="dxa"/>
            <w:vMerge/>
          </w:tcPr>
          <w:p w14:paraId="33EF5167" w14:textId="77777777" w:rsidR="00C46956" w:rsidRPr="00D525B5" w:rsidRDefault="00C46956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F12B04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B00DD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B514997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</w:t>
            </w:r>
            <w:r w:rsidR="005B68D2" w:rsidRPr="003101BC">
              <w:rPr>
                <w:color w:val="000000" w:themeColor="text1"/>
                <w:lang w:bidi="th-TH"/>
              </w:rPr>
              <w:t xml:space="preserve"> Initial</w:t>
            </w:r>
          </w:p>
        </w:tc>
      </w:tr>
      <w:tr w:rsidR="00C46956" w:rsidRPr="003101BC" w14:paraId="56AAC46A" w14:textId="77777777" w:rsidTr="00A1574F">
        <w:trPr>
          <w:trHeight w:val="142"/>
        </w:trPr>
        <w:tc>
          <w:tcPr>
            <w:tcW w:w="540" w:type="dxa"/>
            <w:vMerge/>
          </w:tcPr>
          <w:p w14:paraId="49792ED8" w14:textId="77777777" w:rsidR="00C46956" w:rsidRPr="00D525B5" w:rsidRDefault="00C46956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906DF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7CC1713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5B9DFAC8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46956" w:rsidRPr="003101BC" w14:paraId="5FE7429D" w14:textId="77777777" w:rsidTr="00A1574F">
        <w:trPr>
          <w:trHeight w:val="142"/>
        </w:trPr>
        <w:tc>
          <w:tcPr>
            <w:tcW w:w="540" w:type="dxa"/>
            <w:vMerge/>
          </w:tcPr>
          <w:p w14:paraId="703DF6B7" w14:textId="77777777" w:rsidR="00C46956" w:rsidRPr="00D525B5" w:rsidRDefault="00C46956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42EAD0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DB0208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8DCF672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</w:p>
        </w:tc>
      </w:tr>
      <w:tr w:rsidR="00C46956" w:rsidRPr="003101BC" w14:paraId="5DAF1977" w14:textId="77777777" w:rsidTr="00A1574F">
        <w:trPr>
          <w:trHeight w:val="142"/>
        </w:trPr>
        <w:tc>
          <w:tcPr>
            <w:tcW w:w="540" w:type="dxa"/>
            <w:vMerge/>
          </w:tcPr>
          <w:p w14:paraId="45F35AA6" w14:textId="77777777" w:rsidR="00C46956" w:rsidRPr="00D525B5" w:rsidRDefault="00C46956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3E97570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E4B091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FA8115E" w14:textId="713DD8C4" w:rsidR="00C46956" w:rsidRPr="003101BC" w:rsidRDefault="00C47832" w:rsidP="0059358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</w:t>
            </w:r>
            <w:r w:rsidR="0059358B">
              <w:rPr>
                <w:color w:val="000000" w:themeColor="text1"/>
                <w:lang w:bidi="th-TH"/>
              </w:rPr>
              <w:t>PO/LINFOX/INTITIAL</w:t>
            </w:r>
          </w:p>
        </w:tc>
      </w:tr>
      <w:tr w:rsidR="007642E8" w:rsidRPr="003101BC" w14:paraId="57F62E7E" w14:textId="77777777" w:rsidTr="00A1574F">
        <w:trPr>
          <w:trHeight w:val="58"/>
        </w:trPr>
        <w:tc>
          <w:tcPr>
            <w:tcW w:w="540" w:type="dxa"/>
            <w:vMerge w:val="restart"/>
          </w:tcPr>
          <w:p w14:paraId="2170CDAA" w14:textId="7F932BC3" w:rsidR="007642E8" w:rsidRPr="00D525B5" w:rsidRDefault="007642E8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7F8EA7A7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Process</w:t>
            </w:r>
          </w:p>
        </w:tc>
        <w:tc>
          <w:tcPr>
            <w:tcW w:w="1321" w:type="dxa"/>
          </w:tcPr>
          <w:p w14:paraId="1EC2BB04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F8D39FB" w14:textId="6517FF26" w:rsidR="007642E8" w:rsidRPr="003101BC" w:rsidRDefault="007642E8" w:rsidP="000867D1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>File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ที่อยู่ระหว่างการรัน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และยังไม่เสร็จ</w:t>
            </w:r>
          </w:p>
        </w:tc>
      </w:tr>
      <w:tr w:rsidR="007642E8" w:rsidRPr="003101BC" w14:paraId="5BD9BE78" w14:textId="77777777" w:rsidTr="00A1574F">
        <w:trPr>
          <w:trHeight w:val="142"/>
        </w:trPr>
        <w:tc>
          <w:tcPr>
            <w:tcW w:w="540" w:type="dxa"/>
            <w:vMerge/>
          </w:tcPr>
          <w:p w14:paraId="1A628F96" w14:textId="77777777" w:rsidR="007642E8" w:rsidRPr="00D525B5" w:rsidRDefault="007642E8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22B31F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E291E68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6A806CC5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Process</w:t>
            </w:r>
          </w:p>
        </w:tc>
      </w:tr>
      <w:tr w:rsidR="007642E8" w:rsidRPr="003101BC" w14:paraId="17938481" w14:textId="77777777" w:rsidTr="00A1574F">
        <w:trPr>
          <w:trHeight w:val="142"/>
        </w:trPr>
        <w:tc>
          <w:tcPr>
            <w:tcW w:w="540" w:type="dxa"/>
            <w:vMerge/>
          </w:tcPr>
          <w:p w14:paraId="4B6CF9EE" w14:textId="77777777" w:rsidR="007642E8" w:rsidRPr="00D525B5" w:rsidRDefault="007642E8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EBCEE5D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1112387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298CBF4C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7642E8" w:rsidRPr="003101BC" w14:paraId="5F067784" w14:textId="77777777" w:rsidTr="00A1574F">
        <w:trPr>
          <w:trHeight w:val="142"/>
        </w:trPr>
        <w:tc>
          <w:tcPr>
            <w:tcW w:w="540" w:type="dxa"/>
            <w:vMerge/>
          </w:tcPr>
          <w:p w14:paraId="114EFDB1" w14:textId="77777777" w:rsidR="007642E8" w:rsidRPr="00D525B5" w:rsidRDefault="007642E8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E6724F4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6015A36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2CEEC4F3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7642E8" w:rsidRPr="003101BC" w14:paraId="28CD2472" w14:textId="77777777" w:rsidTr="00A1574F">
        <w:trPr>
          <w:trHeight w:val="142"/>
        </w:trPr>
        <w:tc>
          <w:tcPr>
            <w:tcW w:w="540" w:type="dxa"/>
            <w:vMerge/>
          </w:tcPr>
          <w:p w14:paraId="00A13A5D" w14:textId="77777777" w:rsidR="007642E8" w:rsidRPr="00D525B5" w:rsidRDefault="007642E8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448B32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40E20A3" w14:textId="09F89A1C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1D06CC02" w14:textId="3F273352" w:rsidR="007642E8" w:rsidRPr="003101BC" w:rsidRDefault="0059358B" w:rsidP="000867D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INBOUND/PO/LINFOX/PROCESS</w:t>
            </w:r>
          </w:p>
        </w:tc>
      </w:tr>
      <w:tr w:rsidR="005B68D2" w:rsidRPr="003101BC" w14:paraId="15C11988" w14:textId="77777777" w:rsidTr="00A1574F">
        <w:trPr>
          <w:trHeight w:val="58"/>
        </w:trPr>
        <w:tc>
          <w:tcPr>
            <w:tcW w:w="540" w:type="dxa"/>
            <w:vMerge w:val="restart"/>
          </w:tcPr>
          <w:p w14:paraId="1623E99C" w14:textId="4C02CA2E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7AC5B34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ERROR</w:t>
            </w:r>
          </w:p>
        </w:tc>
        <w:tc>
          <w:tcPr>
            <w:tcW w:w="1321" w:type="dxa"/>
          </w:tcPr>
          <w:p w14:paraId="0D7C829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7CA9B63C" w14:textId="466AAD3A" w:rsidR="005B68D2" w:rsidRPr="003101BC" w:rsidRDefault="005B68D2" w:rsidP="000867D1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 w:rsidRPr="003101BC">
              <w:rPr>
                <w:color w:val="000000" w:themeColor="text1"/>
                <w:lang w:bidi="th-TH"/>
              </w:rPr>
              <w:t xml:space="preserve">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ไม่ผ่านหรือส่ง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ไม่สำเร็จ</w:t>
            </w:r>
          </w:p>
        </w:tc>
      </w:tr>
      <w:tr w:rsidR="005B68D2" w:rsidRPr="003101BC" w14:paraId="11C5EFD5" w14:textId="77777777" w:rsidTr="00A1574F">
        <w:trPr>
          <w:trHeight w:val="142"/>
        </w:trPr>
        <w:tc>
          <w:tcPr>
            <w:tcW w:w="540" w:type="dxa"/>
            <w:vMerge/>
          </w:tcPr>
          <w:p w14:paraId="2BFD2217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911A23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48944B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411D07ED" w14:textId="0ED09994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="0077099E">
              <w:rPr>
                <w:color w:val="000000" w:themeColor="text1"/>
                <w:lang w:bidi="th-TH"/>
              </w:rPr>
              <w:t>Error</w:t>
            </w:r>
          </w:p>
        </w:tc>
      </w:tr>
      <w:tr w:rsidR="005B68D2" w:rsidRPr="003101BC" w14:paraId="5ECB5079" w14:textId="77777777" w:rsidTr="00A1574F">
        <w:trPr>
          <w:trHeight w:val="142"/>
        </w:trPr>
        <w:tc>
          <w:tcPr>
            <w:tcW w:w="540" w:type="dxa"/>
            <w:vMerge/>
          </w:tcPr>
          <w:p w14:paraId="718E84F5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38FAF4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A431B05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3B705074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3101BC" w14:paraId="42EF4EC3" w14:textId="77777777" w:rsidTr="00A1574F">
        <w:trPr>
          <w:trHeight w:val="142"/>
        </w:trPr>
        <w:tc>
          <w:tcPr>
            <w:tcW w:w="540" w:type="dxa"/>
            <w:vMerge/>
          </w:tcPr>
          <w:p w14:paraId="38DB2619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A515563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D459BAC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6271CDC1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5B68D2" w:rsidRPr="003101BC" w14:paraId="71359227" w14:textId="77777777" w:rsidTr="00A1574F">
        <w:trPr>
          <w:trHeight w:val="142"/>
        </w:trPr>
        <w:tc>
          <w:tcPr>
            <w:tcW w:w="540" w:type="dxa"/>
            <w:vMerge/>
          </w:tcPr>
          <w:p w14:paraId="71AD6D06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53C656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90A312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370C62C3" w14:textId="5CB7A110" w:rsidR="005B68D2" w:rsidRPr="003101BC" w:rsidRDefault="0059358B" w:rsidP="000867D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INBOUND/PO/LINFOX/ERROR</w:t>
            </w:r>
          </w:p>
        </w:tc>
      </w:tr>
      <w:tr w:rsidR="005B68D2" w:rsidRPr="003101BC" w14:paraId="05B81537" w14:textId="77777777" w:rsidTr="00A1574F">
        <w:trPr>
          <w:trHeight w:val="58"/>
        </w:trPr>
        <w:tc>
          <w:tcPr>
            <w:tcW w:w="540" w:type="dxa"/>
            <w:vMerge w:val="restart"/>
          </w:tcPr>
          <w:p w14:paraId="2F34CEAA" w14:textId="221327BF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17E92A33" w14:textId="77777777" w:rsidR="005B68D2" w:rsidRPr="003101BC" w:rsidRDefault="005B68D2" w:rsidP="005B68D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Archive</w:t>
            </w:r>
          </w:p>
        </w:tc>
        <w:tc>
          <w:tcPr>
            <w:tcW w:w="1321" w:type="dxa"/>
          </w:tcPr>
          <w:p w14:paraId="6704A338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37F67A21" w14:textId="2CF0D66C" w:rsidR="005B68D2" w:rsidRPr="003101BC" w:rsidRDefault="005B68D2" w:rsidP="005B68D2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ที่ส่ง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สำเร็จ</w:t>
            </w:r>
          </w:p>
        </w:tc>
      </w:tr>
      <w:tr w:rsidR="005B68D2" w:rsidRPr="003101BC" w14:paraId="7651AC53" w14:textId="77777777" w:rsidTr="00A1574F">
        <w:trPr>
          <w:trHeight w:val="142"/>
        </w:trPr>
        <w:tc>
          <w:tcPr>
            <w:tcW w:w="540" w:type="dxa"/>
            <w:vMerge/>
          </w:tcPr>
          <w:p w14:paraId="02128E90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CF3EAE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487696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69E44C58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Archive</w:t>
            </w:r>
          </w:p>
        </w:tc>
      </w:tr>
      <w:tr w:rsidR="005B68D2" w:rsidRPr="003101BC" w14:paraId="3C7586C8" w14:textId="77777777" w:rsidTr="00A1574F">
        <w:trPr>
          <w:trHeight w:val="142"/>
        </w:trPr>
        <w:tc>
          <w:tcPr>
            <w:tcW w:w="540" w:type="dxa"/>
            <w:vMerge/>
          </w:tcPr>
          <w:p w14:paraId="364CDC9F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3DB88BF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BDE522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4B0290B0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3101BC" w14:paraId="03A231FB" w14:textId="77777777" w:rsidTr="00A1574F">
        <w:trPr>
          <w:trHeight w:val="142"/>
        </w:trPr>
        <w:tc>
          <w:tcPr>
            <w:tcW w:w="540" w:type="dxa"/>
            <w:vMerge/>
          </w:tcPr>
          <w:p w14:paraId="03C06E24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84E197F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734DC6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01F73468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5B68D2" w:rsidRPr="003101BC" w14:paraId="5004419E" w14:textId="77777777" w:rsidTr="00A1574F">
        <w:trPr>
          <w:trHeight w:val="142"/>
        </w:trPr>
        <w:tc>
          <w:tcPr>
            <w:tcW w:w="540" w:type="dxa"/>
            <w:vMerge/>
          </w:tcPr>
          <w:p w14:paraId="00642682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D25F5C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45386F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36E0D63" w14:textId="2907828B" w:rsidR="005B68D2" w:rsidRPr="003101BC" w:rsidRDefault="0059358B" w:rsidP="0059358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INBOUND/PO/LINFOX/ARCHIVE</w:t>
            </w:r>
          </w:p>
        </w:tc>
      </w:tr>
      <w:tr w:rsidR="00C47832" w:rsidRPr="0059358B" w14:paraId="218DE79D" w14:textId="77777777" w:rsidTr="00A1574F">
        <w:trPr>
          <w:trHeight w:val="221"/>
        </w:trPr>
        <w:tc>
          <w:tcPr>
            <w:tcW w:w="540" w:type="dxa"/>
            <w:vMerge w:val="restart"/>
          </w:tcPr>
          <w:p w14:paraId="67EB9897" w14:textId="53E8867A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5449CB1F" w14:textId="2B835535" w:rsidR="00C47832" w:rsidRPr="004D7A18" w:rsidRDefault="004D7A18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Import</w:t>
            </w:r>
            <w:r w:rsidR="00C47832" w:rsidRPr="004D7A18">
              <w:rPr>
                <w:color w:val="000000" w:themeColor="text1"/>
                <w:lang w:bidi="en-US"/>
              </w:rPr>
              <w:t xml:space="preserve"> source</w:t>
            </w:r>
          </w:p>
        </w:tc>
        <w:tc>
          <w:tcPr>
            <w:tcW w:w="1321" w:type="dxa"/>
          </w:tcPr>
          <w:p w14:paraId="2E02552E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A8A9549" w14:textId="5C93B8CD" w:rsidR="00C47832" w:rsidRPr="004D7A18" w:rsidRDefault="00C47832" w:rsidP="004D7A18">
            <w:pPr>
              <w:rPr>
                <w:color w:val="000000" w:themeColor="text1"/>
                <w:lang w:bidi="th-TH"/>
              </w:rPr>
            </w:pPr>
            <w:r w:rsidRPr="004D7A18">
              <w:rPr>
                <w:rFonts w:hint="cs"/>
                <w:color w:val="000000" w:themeColor="text1"/>
                <w:cs/>
                <w:lang w:bidi="th-TH"/>
              </w:rPr>
              <w:t>ระบ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 xml:space="preserve">ุชื่อ </w:t>
            </w:r>
            <w:r w:rsidR="004D7A18">
              <w:rPr>
                <w:color w:val="000000" w:themeColor="text1"/>
                <w:lang w:bidi="th-TH"/>
              </w:rPr>
              <w:t xml:space="preserve">Import Source 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 xml:space="preserve">ที่จะนำ </w:t>
            </w:r>
            <w:r w:rsidR="004D7A18">
              <w:rPr>
                <w:color w:val="000000" w:themeColor="text1"/>
                <w:lang w:bidi="th-TH"/>
              </w:rPr>
              <w:t xml:space="preserve">PR 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>เข้าระบบ</w:t>
            </w:r>
            <w:r w:rsidR="004D7A18">
              <w:rPr>
                <w:color w:val="000000" w:themeColor="text1"/>
                <w:lang w:bidi="th-TH"/>
              </w:rPr>
              <w:t xml:space="preserve"> ERP</w:t>
            </w:r>
          </w:p>
        </w:tc>
      </w:tr>
      <w:tr w:rsidR="00C47832" w:rsidRPr="0059358B" w14:paraId="572557DA" w14:textId="77777777" w:rsidTr="00A1574F">
        <w:trPr>
          <w:trHeight w:val="142"/>
        </w:trPr>
        <w:tc>
          <w:tcPr>
            <w:tcW w:w="540" w:type="dxa"/>
            <w:vMerge/>
          </w:tcPr>
          <w:p w14:paraId="5BFB408F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0E89593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5BF0A43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0CF9685C" w14:textId="65DF9C5A" w:rsidR="00C47832" w:rsidRPr="004D7A18" w:rsidRDefault="004D7A18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Import</w:t>
            </w:r>
            <w:r w:rsidR="00C47832" w:rsidRPr="004D7A18">
              <w:rPr>
                <w:color w:val="000000" w:themeColor="text1"/>
                <w:lang w:bidi="th-TH"/>
              </w:rPr>
              <w:t xml:space="preserve"> source</w:t>
            </w:r>
          </w:p>
        </w:tc>
      </w:tr>
      <w:tr w:rsidR="00C47832" w:rsidRPr="0059358B" w14:paraId="30D9C544" w14:textId="77777777" w:rsidTr="00A1574F">
        <w:trPr>
          <w:trHeight w:val="142"/>
        </w:trPr>
        <w:tc>
          <w:tcPr>
            <w:tcW w:w="540" w:type="dxa"/>
            <w:vMerge/>
          </w:tcPr>
          <w:p w14:paraId="4EA83C82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72619CD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BB88764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712EF0D3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59358B" w14:paraId="12458D0B" w14:textId="77777777" w:rsidTr="00A1574F">
        <w:trPr>
          <w:trHeight w:val="142"/>
        </w:trPr>
        <w:tc>
          <w:tcPr>
            <w:tcW w:w="540" w:type="dxa"/>
            <w:vMerge/>
          </w:tcPr>
          <w:p w14:paraId="2D7189DC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7C293B0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EA8ADD0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2820ED8A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59358B" w14:paraId="520B1227" w14:textId="77777777" w:rsidTr="00A1574F">
        <w:trPr>
          <w:trHeight w:val="142"/>
        </w:trPr>
        <w:tc>
          <w:tcPr>
            <w:tcW w:w="540" w:type="dxa"/>
            <w:vMerge/>
          </w:tcPr>
          <w:p w14:paraId="1140A488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7F4BE75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33B9288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1F7120FB" w14:textId="24F612FF" w:rsidR="00C47832" w:rsidRPr="004D7A18" w:rsidRDefault="004D7A18" w:rsidP="00B06216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“LINFOX</w:t>
            </w:r>
            <w:r w:rsidR="00C47832" w:rsidRPr="004D7A18">
              <w:rPr>
                <w:color w:val="000000" w:themeColor="text1"/>
                <w:lang w:bidi="th-TH"/>
              </w:rPr>
              <w:t>”</w:t>
            </w:r>
          </w:p>
        </w:tc>
      </w:tr>
      <w:tr w:rsidR="00C47832" w:rsidRPr="0059358B" w14:paraId="6B458C9A" w14:textId="77777777" w:rsidTr="00A1574F">
        <w:trPr>
          <w:trHeight w:val="142"/>
        </w:trPr>
        <w:tc>
          <w:tcPr>
            <w:tcW w:w="540" w:type="dxa"/>
            <w:vMerge w:val="restart"/>
          </w:tcPr>
          <w:p w14:paraId="2B6D3696" w14:textId="1A7BEA16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17D3EB71" w14:textId="1BF0A4D5" w:rsidR="00C47832" w:rsidRPr="004D7A18" w:rsidRDefault="004D7A18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BU NAME</w:t>
            </w:r>
          </w:p>
        </w:tc>
        <w:tc>
          <w:tcPr>
            <w:tcW w:w="1321" w:type="dxa"/>
          </w:tcPr>
          <w:p w14:paraId="37FC0473" w14:textId="236B6774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A4384AB" w14:textId="76498D5A" w:rsidR="00C47832" w:rsidRPr="004D7A18" w:rsidRDefault="004D7A18" w:rsidP="00C47832">
            <w:pPr>
              <w:rPr>
                <w:color w:val="000000" w:themeColor="text1"/>
                <w:cs/>
                <w:lang w:bidi="th-TH"/>
              </w:rPr>
            </w:pPr>
            <w:r w:rsidRPr="004D7A18">
              <w:rPr>
                <w:rFonts w:hint="cs"/>
                <w:cs/>
                <w:lang w:bidi="th-TH"/>
              </w:rPr>
              <w:t xml:space="preserve">ระบุ </w:t>
            </w:r>
            <w:r w:rsidRPr="004D7A18">
              <w:rPr>
                <w:lang w:bidi="th-TH"/>
              </w:rPr>
              <w:t xml:space="preserve">BU </w:t>
            </w:r>
            <w:r w:rsidRPr="004D7A18">
              <w:rPr>
                <w:rFonts w:hint="cs"/>
                <w:cs/>
                <w:lang w:bidi="th-TH"/>
              </w:rPr>
              <w:t xml:space="preserve">ที่นำ </w:t>
            </w:r>
            <w:r w:rsidRPr="004D7A18">
              <w:rPr>
                <w:lang w:bidi="th-TH"/>
              </w:rPr>
              <w:t xml:space="preserve">PR </w:t>
            </w:r>
            <w:r w:rsidRPr="004D7A18">
              <w:rPr>
                <w:rFonts w:hint="cs"/>
                <w:cs/>
                <w:lang w:bidi="th-TH"/>
              </w:rPr>
              <w:t xml:space="preserve">เข้า </w:t>
            </w:r>
          </w:p>
        </w:tc>
      </w:tr>
      <w:tr w:rsidR="00C47832" w:rsidRPr="0059358B" w14:paraId="0B449EB0" w14:textId="77777777" w:rsidTr="00A1574F">
        <w:trPr>
          <w:trHeight w:val="142"/>
        </w:trPr>
        <w:tc>
          <w:tcPr>
            <w:tcW w:w="540" w:type="dxa"/>
            <w:vMerge/>
          </w:tcPr>
          <w:p w14:paraId="662FF325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88FAE61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B219436" w14:textId="64DEA1E6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723F8E57" w14:textId="118F31EF" w:rsidR="00C47832" w:rsidRPr="004D7A18" w:rsidRDefault="004D7A18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BU NAME</w:t>
            </w:r>
          </w:p>
        </w:tc>
      </w:tr>
      <w:tr w:rsidR="00C47832" w:rsidRPr="0059358B" w14:paraId="20F4000C" w14:textId="77777777" w:rsidTr="00A1574F">
        <w:trPr>
          <w:trHeight w:val="142"/>
        </w:trPr>
        <w:tc>
          <w:tcPr>
            <w:tcW w:w="540" w:type="dxa"/>
            <w:vMerge/>
          </w:tcPr>
          <w:p w14:paraId="62887BCF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902A50B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5825F9A" w14:textId="31015E99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559A7128" w14:textId="1C96CF3A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Yes</w:t>
            </w:r>
          </w:p>
        </w:tc>
      </w:tr>
      <w:tr w:rsidR="00C47832" w:rsidRPr="0059358B" w14:paraId="2F601CA6" w14:textId="77777777" w:rsidTr="00A1574F">
        <w:trPr>
          <w:trHeight w:val="142"/>
        </w:trPr>
        <w:tc>
          <w:tcPr>
            <w:tcW w:w="540" w:type="dxa"/>
            <w:vMerge/>
          </w:tcPr>
          <w:p w14:paraId="4BB29125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C77088B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D8F76A5" w14:textId="6098AE06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23C7499F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59358B" w14:paraId="003551FE" w14:textId="77777777" w:rsidTr="00A1574F">
        <w:trPr>
          <w:trHeight w:val="142"/>
        </w:trPr>
        <w:tc>
          <w:tcPr>
            <w:tcW w:w="540" w:type="dxa"/>
            <w:vMerge/>
          </w:tcPr>
          <w:p w14:paraId="1537D583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A06C7D4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12CBD33" w14:textId="5C5900BB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7C63154E" w14:textId="0101C55C" w:rsidR="00C47832" w:rsidRPr="004D7A18" w:rsidRDefault="004D7A18" w:rsidP="004D7A18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“RESTAURANTS DEVELOPMENT COMPANY LIMITED”</w:t>
            </w:r>
          </w:p>
        </w:tc>
      </w:tr>
      <w:tr w:rsidR="003564CB" w:rsidRPr="00B83679" w14:paraId="22E02F6C" w14:textId="77777777" w:rsidTr="00A1574F">
        <w:trPr>
          <w:trHeight w:val="142"/>
        </w:trPr>
        <w:tc>
          <w:tcPr>
            <w:tcW w:w="540" w:type="dxa"/>
            <w:vMerge w:val="restart"/>
          </w:tcPr>
          <w:p w14:paraId="6E026F74" w14:textId="307B603C" w:rsidR="003564CB" w:rsidRPr="00D525B5" w:rsidRDefault="003564CB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6E7A9FD6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PR STATUS</w:t>
            </w:r>
          </w:p>
        </w:tc>
        <w:tc>
          <w:tcPr>
            <w:tcW w:w="1321" w:type="dxa"/>
          </w:tcPr>
          <w:p w14:paraId="7152C7C1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0FC6306D" w14:textId="77777777" w:rsidR="003564CB" w:rsidRDefault="003564CB" w:rsidP="003564CB">
            <w:pPr>
              <w:rPr>
                <w:color w:val="000000" w:themeColor="text1"/>
                <w:lang w:bidi="th-TH"/>
              </w:rPr>
            </w:pPr>
            <w:r w:rsidRPr="00B83679"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 xml:space="preserve">Status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 xml:space="preserve">PR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ที่ต้องการนำเข้า</w:t>
            </w:r>
          </w:p>
          <w:p w14:paraId="413C7C12" w14:textId="77777777" w:rsidR="003564CB" w:rsidRDefault="003564CB" w:rsidP="003564C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APPROVED = PR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>
              <w:rPr>
                <w:color w:val="000000" w:themeColor="text1"/>
                <w:lang w:bidi="th-TH"/>
              </w:rPr>
              <w:t xml:space="preserve">Approve </w:t>
            </w:r>
            <w:r>
              <w:rPr>
                <w:rFonts w:hint="cs"/>
                <w:color w:val="000000" w:themeColor="text1"/>
                <w:cs/>
                <w:lang w:bidi="th-TH"/>
              </w:rPr>
              <w:t>แล้ว</w:t>
            </w:r>
          </w:p>
          <w:p w14:paraId="48709A67" w14:textId="77777777" w:rsidR="003564CB" w:rsidRPr="00B83679" w:rsidRDefault="003564CB" w:rsidP="003564C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INCOMPLETE = PR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ที่รอการ </w:t>
            </w:r>
            <w:r>
              <w:rPr>
                <w:color w:val="000000" w:themeColor="text1"/>
                <w:lang w:bidi="th-TH"/>
              </w:rPr>
              <w:t>approve</w:t>
            </w:r>
          </w:p>
        </w:tc>
      </w:tr>
      <w:tr w:rsidR="003564CB" w:rsidRPr="00B83679" w14:paraId="2C35FDE4" w14:textId="77777777" w:rsidTr="00054E89">
        <w:trPr>
          <w:trHeight w:val="142"/>
        </w:trPr>
        <w:tc>
          <w:tcPr>
            <w:tcW w:w="557" w:type="dxa"/>
            <w:vMerge/>
          </w:tcPr>
          <w:p w14:paraId="0D87F916" w14:textId="77777777" w:rsidR="003564CB" w:rsidRPr="00D525B5" w:rsidRDefault="003564CB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346B72F8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192673DB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62" w:type="dxa"/>
          </w:tcPr>
          <w:p w14:paraId="73375147" w14:textId="77777777" w:rsidR="003564CB" w:rsidRPr="00B83679" w:rsidRDefault="003564CB" w:rsidP="003564C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 STATUS</w:t>
            </w:r>
          </w:p>
        </w:tc>
      </w:tr>
      <w:tr w:rsidR="003564CB" w:rsidRPr="00B83679" w14:paraId="2E5A4FF0" w14:textId="77777777" w:rsidTr="00054E89">
        <w:trPr>
          <w:trHeight w:val="142"/>
        </w:trPr>
        <w:tc>
          <w:tcPr>
            <w:tcW w:w="557" w:type="dxa"/>
            <w:vMerge/>
          </w:tcPr>
          <w:p w14:paraId="2E59D94A" w14:textId="77777777" w:rsidR="003564CB" w:rsidRPr="00D525B5" w:rsidRDefault="003564CB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7F1ADF8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1DABE4E1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62" w:type="dxa"/>
          </w:tcPr>
          <w:p w14:paraId="667840C9" w14:textId="77777777" w:rsidR="003564CB" w:rsidRPr="00B83679" w:rsidRDefault="003564CB" w:rsidP="003564CB">
            <w:pPr>
              <w:rPr>
                <w:color w:val="000000" w:themeColor="text1"/>
                <w:lang w:bidi="th-TH"/>
              </w:rPr>
            </w:pPr>
            <w:r w:rsidRPr="00B83679">
              <w:rPr>
                <w:color w:val="000000" w:themeColor="text1"/>
                <w:lang w:bidi="th-TH"/>
              </w:rPr>
              <w:t>Yes</w:t>
            </w:r>
          </w:p>
        </w:tc>
      </w:tr>
      <w:tr w:rsidR="003564CB" w:rsidRPr="00B83679" w14:paraId="2534A7DD" w14:textId="77777777" w:rsidTr="00054E89">
        <w:trPr>
          <w:trHeight w:val="142"/>
        </w:trPr>
        <w:tc>
          <w:tcPr>
            <w:tcW w:w="557" w:type="dxa"/>
            <w:vMerge/>
          </w:tcPr>
          <w:p w14:paraId="59B979C3" w14:textId="77777777" w:rsidR="003564CB" w:rsidRPr="00D525B5" w:rsidRDefault="003564CB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3B8103EF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5F80B659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62" w:type="dxa"/>
          </w:tcPr>
          <w:p w14:paraId="67E05BF5" w14:textId="77777777" w:rsidR="003564CB" w:rsidRPr="00B83679" w:rsidRDefault="003564CB" w:rsidP="003564CB">
            <w:pPr>
              <w:rPr>
                <w:color w:val="000000" w:themeColor="text1"/>
                <w:lang w:bidi="th-TH"/>
              </w:rPr>
            </w:pPr>
          </w:p>
        </w:tc>
      </w:tr>
      <w:tr w:rsidR="003564CB" w:rsidRPr="00B83679" w14:paraId="340766E9" w14:textId="77777777" w:rsidTr="00054E89">
        <w:trPr>
          <w:trHeight w:val="142"/>
        </w:trPr>
        <w:tc>
          <w:tcPr>
            <w:tcW w:w="557" w:type="dxa"/>
            <w:vMerge/>
          </w:tcPr>
          <w:p w14:paraId="7018854D" w14:textId="77777777" w:rsidR="003564CB" w:rsidRPr="00D525B5" w:rsidRDefault="003564CB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7BEC7C4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6D02A083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62" w:type="dxa"/>
          </w:tcPr>
          <w:p w14:paraId="18D4BA9A" w14:textId="77777777" w:rsidR="003564CB" w:rsidRPr="00B83679" w:rsidRDefault="003564CB" w:rsidP="003564C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“APPROVED”</w:t>
            </w:r>
          </w:p>
        </w:tc>
      </w:tr>
      <w:tr w:rsidR="00A53FA3" w:rsidRPr="005B132C" w14:paraId="558B8949" w14:textId="77777777" w:rsidTr="00054E89">
        <w:trPr>
          <w:trHeight w:val="142"/>
        </w:trPr>
        <w:tc>
          <w:tcPr>
            <w:tcW w:w="557" w:type="dxa"/>
            <w:vMerge w:val="restart"/>
          </w:tcPr>
          <w:p w14:paraId="72CD55F1" w14:textId="0827BA90" w:rsidR="00A53FA3" w:rsidRPr="00D525B5" w:rsidRDefault="00A53FA3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4A66FF81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Company</w:t>
            </w:r>
          </w:p>
        </w:tc>
        <w:tc>
          <w:tcPr>
            <w:tcW w:w="1320" w:type="dxa"/>
          </w:tcPr>
          <w:p w14:paraId="6C64C290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62" w:type="dxa"/>
          </w:tcPr>
          <w:p w14:paraId="7089122F" w14:textId="4DE8C5E7" w:rsidR="00A53FA3" w:rsidRPr="005B132C" w:rsidRDefault="00A53FA3" w:rsidP="005B132C">
            <w:pPr>
              <w:rPr>
                <w:color w:val="000000" w:themeColor="text1"/>
                <w:lang w:bidi="th-TH"/>
              </w:rPr>
            </w:pPr>
            <w:r w:rsidRPr="005B132C">
              <w:rPr>
                <w:rFonts w:hint="cs"/>
                <w:color w:val="000000" w:themeColor="text1"/>
                <w:cs/>
                <w:lang w:bidi="th-TH"/>
              </w:rPr>
              <w:t>ระบุรหัสบริษัท</w:t>
            </w:r>
            <w:r w:rsidR="005B132C" w:rsidRPr="005B132C"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 w:rsidR="005B132C" w:rsidRPr="005B132C">
              <w:rPr>
                <w:color w:val="000000" w:themeColor="text1"/>
                <w:lang w:bidi="th-TH"/>
              </w:rPr>
              <w:t xml:space="preserve">RD </w:t>
            </w:r>
            <w:r w:rsidR="005B132C" w:rsidRPr="005B132C">
              <w:rPr>
                <w:rFonts w:hint="cs"/>
                <w:color w:val="000000" w:themeColor="text1"/>
                <w:cs/>
                <w:lang w:bidi="th-TH"/>
              </w:rPr>
              <w:t xml:space="preserve">ที่อยู่ในระบบงาน </w:t>
            </w:r>
            <w:r w:rsidR="005B132C" w:rsidRPr="005B132C">
              <w:rPr>
                <w:color w:val="000000" w:themeColor="text1"/>
                <w:lang w:bidi="th-TH"/>
              </w:rPr>
              <w:t>Linfox</w:t>
            </w:r>
          </w:p>
        </w:tc>
      </w:tr>
      <w:tr w:rsidR="00A53FA3" w:rsidRPr="005B132C" w14:paraId="552E5213" w14:textId="77777777" w:rsidTr="00054E89">
        <w:trPr>
          <w:trHeight w:val="142"/>
        </w:trPr>
        <w:tc>
          <w:tcPr>
            <w:tcW w:w="557" w:type="dxa"/>
            <w:vMerge/>
          </w:tcPr>
          <w:p w14:paraId="651EAB3B" w14:textId="77777777" w:rsidR="00A53FA3" w:rsidRPr="00D525B5" w:rsidRDefault="00A53FA3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49BDDFC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4A9FE76F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62" w:type="dxa"/>
          </w:tcPr>
          <w:p w14:paraId="737E73D3" w14:textId="77777777" w:rsidR="00A53FA3" w:rsidRPr="005B132C" w:rsidRDefault="00A53FA3" w:rsidP="00431D24">
            <w:pPr>
              <w:rPr>
                <w:color w:val="000000" w:themeColor="text1"/>
                <w:lang w:bidi="th-TH"/>
              </w:rPr>
            </w:pPr>
          </w:p>
        </w:tc>
      </w:tr>
      <w:tr w:rsidR="00A53FA3" w:rsidRPr="005B132C" w14:paraId="5BAFC0C0" w14:textId="77777777" w:rsidTr="00054E89">
        <w:trPr>
          <w:trHeight w:val="142"/>
        </w:trPr>
        <w:tc>
          <w:tcPr>
            <w:tcW w:w="557" w:type="dxa"/>
            <w:vMerge/>
          </w:tcPr>
          <w:p w14:paraId="6D0F7672" w14:textId="77777777" w:rsidR="00A53FA3" w:rsidRPr="00D525B5" w:rsidRDefault="00A53FA3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53FE190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7EBD0562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62" w:type="dxa"/>
          </w:tcPr>
          <w:p w14:paraId="34848A05" w14:textId="77777777" w:rsidR="00A53FA3" w:rsidRPr="005B132C" w:rsidRDefault="00A53FA3" w:rsidP="00431D24">
            <w:pPr>
              <w:rPr>
                <w:color w:val="000000" w:themeColor="text1"/>
                <w:lang w:bidi="th-TH"/>
              </w:rPr>
            </w:pPr>
            <w:r w:rsidRPr="005B132C">
              <w:rPr>
                <w:color w:val="000000" w:themeColor="text1"/>
                <w:lang w:bidi="th-TH"/>
              </w:rPr>
              <w:t>Yes</w:t>
            </w:r>
          </w:p>
        </w:tc>
      </w:tr>
      <w:tr w:rsidR="00A53FA3" w:rsidRPr="005B132C" w14:paraId="1779D476" w14:textId="77777777" w:rsidTr="00054E89">
        <w:trPr>
          <w:trHeight w:val="142"/>
        </w:trPr>
        <w:tc>
          <w:tcPr>
            <w:tcW w:w="557" w:type="dxa"/>
            <w:vMerge/>
          </w:tcPr>
          <w:p w14:paraId="008264EA" w14:textId="77777777" w:rsidR="00A53FA3" w:rsidRPr="00D525B5" w:rsidRDefault="00A53FA3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5660C59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56F473AB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62" w:type="dxa"/>
          </w:tcPr>
          <w:p w14:paraId="3DEF115C" w14:textId="75FD1C9C" w:rsidR="00A53FA3" w:rsidRPr="005B132C" w:rsidRDefault="00A53FA3" w:rsidP="00431D24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53FA3" w:rsidRPr="005B132C" w14:paraId="74FB99DD" w14:textId="77777777" w:rsidTr="00054E89">
        <w:trPr>
          <w:trHeight w:val="142"/>
        </w:trPr>
        <w:tc>
          <w:tcPr>
            <w:tcW w:w="557" w:type="dxa"/>
            <w:vMerge/>
          </w:tcPr>
          <w:p w14:paraId="37D864C5" w14:textId="77777777" w:rsidR="00A53FA3" w:rsidRPr="00D525B5" w:rsidRDefault="00A53FA3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39EB25C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7A2D3043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62" w:type="dxa"/>
          </w:tcPr>
          <w:p w14:paraId="32A16710" w14:textId="5E419702" w:rsidR="00A53FA3" w:rsidRPr="005B132C" w:rsidRDefault="005B132C" w:rsidP="00431D24">
            <w:pPr>
              <w:rPr>
                <w:color w:val="000000" w:themeColor="text1"/>
                <w:lang w:bidi="th-TH"/>
              </w:rPr>
            </w:pPr>
            <w:r w:rsidRPr="005B132C">
              <w:rPr>
                <w:color w:val="000000" w:themeColor="text1"/>
                <w:lang w:bidi="th-TH"/>
              </w:rPr>
              <w:t>“660003</w:t>
            </w:r>
            <w:r w:rsidR="00A53FA3" w:rsidRPr="005B132C">
              <w:rPr>
                <w:color w:val="000000" w:themeColor="text1"/>
                <w:lang w:bidi="th-TH"/>
              </w:rPr>
              <w:t>”</w:t>
            </w:r>
          </w:p>
        </w:tc>
      </w:tr>
      <w:tr w:rsidR="00C47832" w:rsidRPr="005B132C" w14:paraId="2132FD86" w14:textId="77777777" w:rsidTr="00054E89">
        <w:trPr>
          <w:trHeight w:val="142"/>
        </w:trPr>
        <w:tc>
          <w:tcPr>
            <w:tcW w:w="557" w:type="dxa"/>
            <w:vMerge w:val="restart"/>
          </w:tcPr>
          <w:p w14:paraId="10C92D47" w14:textId="772CD4D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10DAC52D" w14:textId="7F031811" w:rsidR="00C47832" w:rsidRPr="005B132C" w:rsidRDefault="00A53FA3" w:rsidP="00C47832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DELIVER_TO_LOCATTION</w:t>
            </w:r>
          </w:p>
        </w:tc>
        <w:tc>
          <w:tcPr>
            <w:tcW w:w="1320" w:type="dxa"/>
          </w:tcPr>
          <w:p w14:paraId="33CB14A8" w14:textId="2FEB8782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62" w:type="dxa"/>
          </w:tcPr>
          <w:p w14:paraId="10E44B8C" w14:textId="3572FB89" w:rsidR="003564CB" w:rsidRPr="005B132C" w:rsidRDefault="00A53FA3" w:rsidP="005B132C">
            <w:pPr>
              <w:rPr>
                <w:color w:val="000000" w:themeColor="text1"/>
                <w:lang w:bidi="th-TH"/>
              </w:rPr>
            </w:pPr>
            <w:r w:rsidRPr="005B132C"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 w:rsidRPr="005B132C">
              <w:rPr>
                <w:color w:val="000000" w:themeColor="text1"/>
                <w:lang w:bidi="th-TH"/>
              </w:rPr>
              <w:t xml:space="preserve">Location </w:t>
            </w:r>
            <w:r w:rsidRPr="005B132C">
              <w:rPr>
                <w:rFonts w:hint="cs"/>
                <w:color w:val="000000" w:themeColor="text1"/>
                <w:cs/>
                <w:lang w:bidi="th-TH"/>
              </w:rPr>
              <w:t>ที่</w:t>
            </w:r>
            <w:r w:rsidR="005B132C" w:rsidRPr="005B132C">
              <w:rPr>
                <w:rFonts w:hint="cs"/>
                <w:color w:val="000000" w:themeColor="text1"/>
                <w:cs/>
                <w:lang w:bidi="th-TH"/>
              </w:rPr>
              <w:t xml:space="preserve">รับของ ซึ่งคือ </w:t>
            </w:r>
            <w:r w:rsidR="005B132C" w:rsidRPr="005B132C">
              <w:rPr>
                <w:color w:val="000000" w:themeColor="text1"/>
                <w:lang w:bidi="th-TH"/>
              </w:rPr>
              <w:t xml:space="preserve">Linfox </w:t>
            </w:r>
            <w:proofErr w:type="spellStart"/>
            <w:r w:rsidR="005B132C" w:rsidRPr="005B132C">
              <w:rPr>
                <w:color w:val="000000" w:themeColor="text1"/>
                <w:lang w:bidi="th-TH"/>
              </w:rPr>
              <w:t>Warehourse</w:t>
            </w:r>
            <w:proofErr w:type="spellEnd"/>
          </w:p>
        </w:tc>
      </w:tr>
      <w:tr w:rsidR="00C47832" w:rsidRPr="005B132C" w14:paraId="3C89496A" w14:textId="77777777" w:rsidTr="00054E89">
        <w:trPr>
          <w:trHeight w:val="142"/>
        </w:trPr>
        <w:tc>
          <w:tcPr>
            <w:tcW w:w="557" w:type="dxa"/>
            <w:vMerge/>
          </w:tcPr>
          <w:p w14:paraId="3C34B1FB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C9CBBC8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33DCBA14" w14:textId="79BA4BC2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62" w:type="dxa"/>
          </w:tcPr>
          <w:p w14:paraId="35DB639D" w14:textId="61E612BB" w:rsidR="00C47832" w:rsidRPr="005B132C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5B132C" w14:paraId="4A325E70" w14:textId="77777777" w:rsidTr="00054E89">
        <w:trPr>
          <w:trHeight w:val="142"/>
        </w:trPr>
        <w:tc>
          <w:tcPr>
            <w:tcW w:w="557" w:type="dxa"/>
            <w:vMerge/>
          </w:tcPr>
          <w:p w14:paraId="79D23701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09516DB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429A7BD7" w14:textId="7AF940E4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62" w:type="dxa"/>
          </w:tcPr>
          <w:p w14:paraId="3B8DCE5B" w14:textId="25436499" w:rsidR="00C47832" w:rsidRPr="005B132C" w:rsidRDefault="003564CB" w:rsidP="00C47832">
            <w:pPr>
              <w:rPr>
                <w:color w:val="000000" w:themeColor="text1"/>
                <w:lang w:bidi="th-TH"/>
              </w:rPr>
            </w:pPr>
            <w:r w:rsidRPr="005B132C"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5B132C" w14:paraId="4EB19B44" w14:textId="77777777" w:rsidTr="00054E89">
        <w:trPr>
          <w:trHeight w:val="142"/>
        </w:trPr>
        <w:tc>
          <w:tcPr>
            <w:tcW w:w="557" w:type="dxa"/>
            <w:vMerge/>
          </w:tcPr>
          <w:p w14:paraId="095DBF50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C81249F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3166C952" w14:textId="473B6EED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62" w:type="dxa"/>
          </w:tcPr>
          <w:p w14:paraId="4F461572" w14:textId="26D573EF" w:rsidR="003564CB" w:rsidRPr="005B132C" w:rsidRDefault="003564CB" w:rsidP="00C47832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47832" w:rsidRPr="00B83679" w14:paraId="3D978860" w14:textId="77777777" w:rsidTr="00054E89">
        <w:trPr>
          <w:trHeight w:val="142"/>
        </w:trPr>
        <w:tc>
          <w:tcPr>
            <w:tcW w:w="557" w:type="dxa"/>
            <w:vMerge/>
          </w:tcPr>
          <w:p w14:paraId="0E9E6C47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EAC9AD5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6EBCE2AC" w14:textId="4E1B5CED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62" w:type="dxa"/>
          </w:tcPr>
          <w:p w14:paraId="5F50E614" w14:textId="397A6084" w:rsidR="00C47832" w:rsidRPr="005B132C" w:rsidRDefault="003564CB" w:rsidP="00A53FA3">
            <w:pPr>
              <w:rPr>
                <w:color w:val="000000" w:themeColor="text1"/>
                <w:lang w:bidi="th-TH"/>
              </w:rPr>
            </w:pPr>
            <w:r w:rsidRPr="005B132C">
              <w:rPr>
                <w:color w:val="000000" w:themeColor="text1"/>
                <w:lang w:bidi="th-TH"/>
              </w:rPr>
              <w:t>“</w:t>
            </w:r>
            <w:r w:rsidR="00A53FA3" w:rsidRPr="005B132C">
              <w:rPr>
                <w:color w:val="000000" w:themeColor="text1"/>
                <w:lang w:bidi="th-TH"/>
              </w:rPr>
              <w:t>LFX”</w:t>
            </w:r>
          </w:p>
        </w:tc>
      </w:tr>
    </w:tbl>
    <w:p w14:paraId="704BB71B" w14:textId="77777777" w:rsidR="00813BA0" w:rsidRPr="0059358B" w:rsidRDefault="00813BA0" w:rsidP="00813BA0">
      <w:pPr>
        <w:rPr>
          <w:strike/>
          <w:color w:val="000000" w:themeColor="text1"/>
          <w:lang w:bidi="th-TH"/>
        </w:rPr>
      </w:pPr>
    </w:p>
    <w:p w14:paraId="23BC8BE2" w14:textId="77777777" w:rsidR="00CF439C" w:rsidRPr="003101BC" w:rsidRDefault="00737525" w:rsidP="00CF439C">
      <w:p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br w:type="page"/>
      </w:r>
    </w:p>
    <w:p w14:paraId="134F275C" w14:textId="77777777" w:rsidR="00C7524F" w:rsidRPr="003101BC" w:rsidRDefault="00C7524F" w:rsidP="00C7524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EA5A81F" w14:textId="77777777" w:rsidR="00C7524F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23" w:name="_Toc494444072"/>
      <w:r w:rsidRPr="003101BC">
        <w:rPr>
          <w:color w:val="000000" w:themeColor="text1"/>
        </w:rPr>
        <w:t>Program Step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797"/>
        <w:gridCol w:w="8625"/>
      </w:tblGrid>
      <w:tr w:rsidR="00D77098" w:rsidRPr="003101BC" w14:paraId="4F0C23B3" w14:textId="77777777" w:rsidTr="00D52EE1">
        <w:tc>
          <w:tcPr>
            <w:tcW w:w="1797" w:type="dxa"/>
            <w:shd w:val="clear" w:color="auto" w:fill="E6E6E6"/>
          </w:tcPr>
          <w:p w14:paraId="142F93D7" w14:textId="77777777" w:rsidR="00D77098" w:rsidRPr="003101BC" w:rsidRDefault="00D77098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Application:</w:t>
            </w:r>
          </w:p>
        </w:tc>
        <w:tc>
          <w:tcPr>
            <w:tcW w:w="8625" w:type="dxa"/>
            <w:vAlign w:val="center"/>
          </w:tcPr>
          <w:p w14:paraId="00476C23" w14:textId="3831A025" w:rsidR="00D77098" w:rsidRPr="003101BC" w:rsidRDefault="008E1190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Purchasing</w:t>
            </w:r>
          </w:p>
        </w:tc>
      </w:tr>
      <w:tr w:rsidR="00D77098" w:rsidRPr="003101BC" w:rsidDel="00433970" w14:paraId="784F7556" w14:textId="77777777" w:rsidTr="00D52EE1">
        <w:tc>
          <w:tcPr>
            <w:tcW w:w="1797" w:type="dxa"/>
            <w:shd w:val="clear" w:color="auto" w:fill="E6E6E6"/>
          </w:tcPr>
          <w:p w14:paraId="1FC27195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Name:</w:t>
            </w:r>
          </w:p>
        </w:tc>
        <w:tc>
          <w:tcPr>
            <w:tcW w:w="8625" w:type="dxa"/>
            <w:vAlign w:val="center"/>
          </w:tcPr>
          <w:p w14:paraId="018C240B" w14:textId="613A5350" w:rsidR="00D77098" w:rsidRPr="003101BC" w:rsidDel="00433970" w:rsidRDefault="008E1190" w:rsidP="0056743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XCUST : </w:t>
            </w:r>
            <w:r w:rsidRPr="0059358B">
              <w:rPr>
                <w:color w:val="000000" w:themeColor="text1"/>
                <w:lang w:bidi="th-TH"/>
              </w:rPr>
              <w:t xml:space="preserve">Interface PR&lt;Linfox&gt; to </w:t>
            </w:r>
            <w:r>
              <w:rPr>
                <w:color w:val="000000" w:themeColor="text1"/>
                <w:lang w:bidi="th-TH"/>
              </w:rPr>
              <w:t>PR,</w:t>
            </w:r>
            <w:r w:rsidRPr="0059358B">
              <w:rPr>
                <w:color w:val="000000" w:themeColor="text1"/>
                <w:lang w:bidi="th-TH"/>
              </w:rPr>
              <w:t>PO(ERP)</w:t>
            </w:r>
          </w:p>
        </w:tc>
      </w:tr>
      <w:tr w:rsidR="00D77098" w:rsidRPr="003101BC" w14:paraId="13C2E99D" w14:textId="77777777" w:rsidTr="00D52EE1">
        <w:tc>
          <w:tcPr>
            <w:tcW w:w="1797" w:type="dxa"/>
            <w:shd w:val="clear" w:color="auto" w:fill="E6E6E6"/>
          </w:tcPr>
          <w:p w14:paraId="1B555F0E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Execution :</w:t>
            </w:r>
          </w:p>
        </w:tc>
        <w:tc>
          <w:tcPr>
            <w:tcW w:w="8625" w:type="dxa"/>
          </w:tcPr>
          <w:p w14:paraId="352C5003" w14:textId="77777777" w:rsidR="00D77098" w:rsidRPr="003101BC" w:rsidRDefault="00D77098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มีขั้นตอนการทำงานดังนี้</w:t>
            </w:r>
          </w:p>
          <w:p w14:paraId="00065836" w14:textId="1CEB757B" w:rsidR="00E47949" w:rsidRPr="003101BC" w:rsidRDefault="00655959" w:rsidP="00E4794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Program</w:t>
            </w:r>
            <w:r w:rsidR="00E47949" w:rsidRPr="003101BC">
              <w:rPr>
                <w:color w:val="000000" w:themeColor="text1"/>
                <w:lang w:bidi="th-TH"/>
              </w:rPr>
              <w:t xml:space="preserve"> : “</w:t>
            </w:r>
            <w:r w:rsidR="007D4E76" w:rsidRPr="003101BC">
              <w:rPr>
                <w:color w:val="000000" w:themeColor="text1"/>
                <w:lang w:bidi="th-TH"/>
              </w:rPr>
              <w:t xml:space="preserve">XCUST : </w:t>
            </w:r>
            <w:r w:rsidR="0059358B" w:rsidRPr="0059358B">
              <w:rPr>
                <w:color w:val="000000" w:themeColor="text1"/>
                <w:lang w:bidi="th-TH"/>
              </w:rPr>
              <w:t xml:space="preserve">Interface PR&lt;Linfox&gt; to </w:t>
            </w:r>
            <w:r w:rsidR="0059358B">
              <w:rPr>
                <w:color w:val="000000" w:themeColor="text1"/>
                <w:lang w:bidi="th-TH"/>
              </w:rPr>
              <w:t>PR,</w:t>
            </w:r>
            <w:r w:rsidR="0059358B" w:rsidRPr="0059358B">
              <w:rPr>
                <w:color w:val="000000" w:themeColor="text1"/>
                <w:lang w:bidi="th-TH"/>
              </w:rPr>
              <w:t>PO(ERP)</w:t>
            </w:r>
          </w:p>
          <w:p w14:paraId="0E72D049" w14:textId="4B91EE74" w:rsidR="008C7B71" w:rsidRPr="003101BC" w:rsidRDefault="008C7B71" w:rsidP="008C7B7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ระบบ </w:t>
            </w:r>
            <w:r w:rsidR="0059358B">
              <w:rPr>
                <w:color w:val="000000" w:themeColor="text1"/>
                <w:lang w:bidi="th-TH"/>
              </w:rPr>
              <w:t xml:space="preserve">ERP </w:t>
            </w:r>
            <w:r w:rsidR="0059358B">
              <w:rPr>
                <w:rFonts w:hint="cs"/>
                <w:color w:val="000000" w:themeColor="text1"/>
                <w:cs/>
                <w:lang w:bidi="th-TH"/>
              </w:rPr>
              <w:t>จะเข้าไป</w:t>
            </w:r>
            <w:r w:rsidRPr="003101BC">
              <w:rPr>
                <w:color w:val="000000" w:themeColor="text1"/>
                <w:lang w:bidi="th-TH"/>
              </w:rPr>
              <w:t xml:space="preserve"> SFTP file </w:t>
            </w:r>
            <w:r w:rsidR="0059358B">
              <w:rPr>
                <w:rFonts w:hint="cs"/>
                <w:color w:val="000000" w:themeColor="text1"/>
                <w:cs/>
                <w:lang w:bidi="th-TH"/>
              </w:rPr>
              <w:t xml:space="preserve">จากระบบงาน </w:t>
            </w:r>
            <w:r w:rsidR="0059358B">
              <w:rPr>
                <w:color w:val="000000" w:themeColor="text1"/>
                <w:lang w:bidi="th-TH"/>
              </w:rPr>
              <w:t xml:space="preserve">Linfox </w:t>
            </w:r>
            <w:r w:rsidR="0059358B">
              <w:rPr>
                <w:rFonts w:hint="cs"/>
                <w:color w:val="000000" w:themeColor="text1"/>
                <w:cs/>
                <w:lang w:bidi="th-TH"/>
              </w:rPr>
              <w:t xml:space="preserve">และนำ </w:t>
            </w:r>
            <w:r w:rsidR="0059358B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มาวางไว้</w:t>
            </w:r>
            <w:commentRangeStart w:id="24"/>
            <w:r w:rsidRPr="003101BC">
              <w:rPr>
                <w:rFonts w:hint="cs"/>
                <w:color w:val="000000" w:themeColor="text1"/>
                <w:cs/>
                <w:lang w:bidi="th-TH"/>
              </w:rPr>
              <w:t>ที่</w:t>
            </w:r>
            <w:commentRangeEnd w:id="24"/>
            <w:r w:rsidR="000211F8">
              <w:rPr>
                <w:rStyle w:val="CommentReference"/>
                <w:rFonts w:eastAsia="Times New Roman" w:cs="Angsana New"/>
                <w:spacing w:val="4"/>
                <w:lang w:eastAsia="en-US"/>
              </w:rPr>
              <w:commentReference w:id="24"/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Pr="003101BC">
              <w:rPr>
                <w:color w:val="000000" w:themeColor="text1"/>
                <w:lang w:bidi="th-TH"/>
              </w:rPr>
              <w:t>Server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ตาม </w:t>
            </w:r>
            <w:r w:rsidRPr="003101BC">
              <w:rPr>
                <w:color w:val="000000" w:themeColor="text1"/>
                <w:lang w:bidi="th-TH"/>
              </w:rPr>
              <w:t>Path Parameter Path Initial</w:t>
            </w:r>
          </w:p>
          <w:p w14:paraId="65AD2AA1" w14:textId="77777777" w:rsidR="008C7B71" w:rsidRPr="003101BC" w:rsidRDefault="008C7B71" w:rsidP="008C7B7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EF7515">
              <w:rPr>
                <w:color w:val="000000" w:themeColor="text1"/>
                <w:shd w:val="clear" w:color="auto" w:fill="00B0F0"/>
                <w:lang w:bidi="th-TH"/>
                <w:rPrChange w:id="25" w:author="ekapop" w:date="2017-10-31T23:52:00Z">
                  <w:rPr>
                    <w:color w:val="000000" w:themeColor="text1"/>
                    <w:lang w:bidi="th-TH"/>
                  </w:rPr>
                </w:rPrChange>
              </w:rPr>
              <w:t xml:space="preserve">Program </w:t>
            </w:r>
            <w:r w:rsidRPr="00EF7515">
              <w:rPr>
                <w:color w:val="000000" w:themeColor="text1"/>
                <w:shd w:val="clear" w:color="auto" w:fill="00B0F0"/>
                <w:cs/>
                <w:lang w:bidi="th-TH"/>
                <w:rPrChange w:id="26" w:author="ekapop" w:date="2017-10-31T23:52:00Z">
                  <w:rPr>
                    <w:color w:val="000000" w:themeColor="text1"/>
                    <w:cs/>
                    <w:lang w:bidi="th-TH"/>
                  </w:rPr>
                </w:rPrChange>
              </w:rPr>
              <w:t xml:space="preserve">ทำการ </w:t>
            </w:r>
            <w:r w:rsidRPr="00EF7515">
              <w:rPr>
                <w:color w:val="000000" w:themeColor="text1"/>
                <w:shd w:val="clear" w:color="auto" w:fill="00B0F0"/>
                <w:lang w:bidi="th-TH"/>
                <w:rPrChange w:id="27" w:author="ekapop" w:date="2017-10-31T23:52:00Z">
                  <w:rPr>
                    <w:color w:val="000000" w:themeColor="text1"/>
                    <w:lang w:bidi="th-TH"/>
                  </w:rPr>
                </w:rPrChange>
              </w:rPr>
              <w:t xml:space="preserve">Move File </w:t>
            </w:r>
            <w:r w:rsidRPr="00EF7515">
              <w:rPr>
                <w:color w:val="000000" w:themeColor="text1"/>
                <w:shd w:val="clear" w:color="auto" w:fill="00B0F0"/>
                <w:cs/>
                <w:lang w:bidi="th-TH"/>
                <w:rPrChange w:id="28" w:author="ekapop" w:date="2017-10-31T23:52:00Z">
                  <w:rPr>
                    <w:color w:val="000000" w:themeColor="text1"/>
                    <w:cs/>
                    <w:lang w:bidi="th-TH"/>
                  </w:rPr>
                </w:rPrChange>
              </w:rPr>
              <w:t xml:space="preserve">มาไว้ที่ </w:t>
            </w:r>
            <w:r w:rsidRPr="00EF7515">
              <w:rPr>
                <w:color w:val="000000" w:themeColor="text1"/>
                <w:shd w:val="clear" w:color="auto" w:fill="00B0F0"/>
                <w:lang w:bidi="th-TH"/>
                <w:rPrChange w:id="29" w:author="ekapop" w:date="2017-10-31T23:52:00Z">
                  <w:rPr>
                    <w:color w:val="000000" w:themeColor="text1"/>
                    <w:lang w:bidi="th-TH"/>
                  </w:rPr>
                </w:rPrChange>
              </w:rPr>
              <w:t xml:space="preserve">Path </w:t>
            </w:r>
            <w:r w:rsidRPr="00EF7515">
              <w:rPr>
                <w:color w:val="000000" w:themeColor="text1"/>
                <w:shd w:val="clear" w:color="auto" w:fill="00B0F0"/>
                <w:cs/>
                <w:lang w:bidi="th-TH"/>
                <w:rPrChange w:id="30" w:author="ekapop" w:date="2017-10-31T23:52:00Z">
                  <w:rPr>
                    <w:color w:val="000000" w:themeColor="text1"/>
                    <w:cs/>
                    <w:lang w:bidi="th-TH"/>
                  </w:rPr>
                </w:rPrChange>
              </w:rPr>
              <w:t xml:space="preserve">ตาม </w:t>
            </w:r>
            <w:r w:rsidRPr="00EF7515">
              <w:rPr>
                <w:color w:val="000000" w:themeColor="text1"/>
                <w:shd w:val="clear" w:color="auto" w:fill="00B0F0"/>
                <w:lang w:bidi="th-TH"/>
                <w:rPrChange w:id="31" w:author="ekapop" w:date="2017-10-31T23:52:00Z">
                  <w:rPr>
                    <w:color w:val="000000" w:themeColor="text1"/>
                    <w:lang w:bidi="th-TH"/>
                  </w:rPr>
                </w:rPrChange>
              </w:rPr>
              <w:t xml:space="preserve">Parameter Path </w:t>
            </w:r>
            <w:commentRangeStart w:id="32"/>
            <w:r w:rsidRPr="00EF7515">
              <w:rPr>
                <w:color w:val="000000" w:themeColor="text1"/>
                <w:shd w:val="clear" w:color="auto" w:fill="00B0F0"/>
                <w:lang w:bidi="th-TH"/>
                <w:rPrChange w:id="33" w:author="ekapop" w:date="2017-10-31T23:52:00Z">
                  <w:rPr>
                    <w:color w:val="000000" w:themeColor="text1"/>
                    <w:lang w:bidi="th-TH"/>
                  </w:rPr>
                </w:rPrChange>
              </w:rPr>
              <w:t>Process</w:t>
            </w:r>
            <w:commentRangeEnd w:id="32"/>
            <w:r w:rsidR="008447E7">
              <w:rPr>
                <w:rStyle w:val="CommentReference"/>
                <w:rFonts w:eastAsia="Times New Roman" w:cs="Angsana New"/>
                <w:spacing w:val="4"/>
                <w:lang w:eastAsia="en-US"/>
              </w:rPr>
              <w:commentReference w:id="32"/>
            </w:r>
            <w:r w:rsidR="00BB2758" w:rsidRPr="003101BC">
              <w:rPr>
                <w:color w:val="000000" w:themeColor="text1"/>
                <w:lang w:bidi="th-TH"/>
              </w:rPr>
              <w:t xml:space="preserve"> </w:t>
            </w:r>
          </w:p>
          <w:p w14:paraId="3F494D21" w14:textId="7E872E8A" w:rsidR="000867D1" w:rsidRPr="003101BC" w:rsidRDefault="008C7B71">
            <w:pPr>
              <w:numPr>
                <w:ilvl w:val="0"/>
                <w:numId w:val="12"/>
              </w:numPr>
              <w:shd w:val="clear" w:color="auto" w:fill="00B0F0"/>
              <w:rPr>
                <w:color w:val="000000" w:themeColor="text1"/>
                <w:lang w:bidi="th-TH"/>
              </w:rPr>
              <w:pPrChange w:id="34" w:author="ekapop" w:date="2017-10-31T23:52:00Z">
                <w:pPr>
                  <w:numPr>
                    <w:numId w:val="12"/>
                  </w:numPr>
                  <w:ind w:left="720" w:hanging="360"/>
                </w:pPr>
              </w:pPrChange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จากนัน </w:t>
            </w: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ทำการอ่าน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ใน </w:t>
            </w:r>
            <w:r w:rsidRPr="003101BC">
              <w:rPr>
                <w:color w:val="000000" w:themeColor="text1"/>
                <w:lang w:bidi="th-TH"/>
              </w:rPr>
              <w:t xml:space="preserve">Folder Path Process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มาไว้ยัง </w:t>
            </w:r>
            <w:r w:rsidRPr="003101BC">
              <w:rPr>
                <w:color w:val="000000" w:themeColor="text1"/>
                <w:lang w:bidi="th-TH"/>
              </w:rPr>
              <w:t xml:space="preserve">Table </w:t>
            </w:r>
            <w:r w:rsidR="00BB2758" w:rsidRPr="00566F84">
              <w:rPr>
                <w:color w:val="000000" w:themeColor="text1"/>
                <w:lang w:bidi="th-TH"/>
              </w:rPr>
              <w:t>XCUST_</w:t>
            </w:r>
            <w:r w:rsidR="002133CA" w:rsidRPr="00566F84">
              <w:rPr>
                <w:color w:val="000000" w:themeColor="text1"/>
                <w:lang w:bidi="th-TH"/>
              </w:rPr>
              <w:t>LINFOX_PR</w:t>
            </w:r>
            <w:r w:rsidR="00BB2758" w:rsidRPr="00566F84">
              <w:rPr>
                <w:color w:val="000000" w:themeColor="text1"/>
                <w:lang w:bidi="th-TH"/>
              </w:rPr>
              <w:t>_TBL</w:t>
            </w:r>
            <w:r w:rsidR="00BB2758" w:rsidRPr="003101BC">
              <w:rPr>
                <w:color w:val="000000" w:themeColor="text1"/>
                <w:lang w:bidi="th-TH"/>
              </w:rPr>
              <w:t xml:space="preserve"> </w:t>
            </w:r>
            <w:r w:rsidR="00BB2758" w:rsidRPr="003101BC">
              <w:rPr>
                <w:rFonts w:hint="cs"/>
                <w:color w:val="000000" w:themeColor="text1"/>
                <w:cs/>
                <w:lang w:bidi="th-TH"/>
              </w:rPr>
              <w:t xml:space="preserve">ด้วย </w:t>
            </w:r>
            <w:r w:rsidR="00BB2758" w:rsidRPr="003101BC">
              <w:rPr>
                <w:color w:val="000000" w:themeColor="text1"/>
                <w:lang w:bidi="th-TH"/>
              </w:rPr>
              <w:t>Validate Flag = ‘N’ ,PROCES_FLAG = ‘N’</w:t>
            </w:r>
          </w:p>
          <w:p w14:paraId="7A20CF2A" w14:textId="42CC0BEB" w:rsidR="008C7B71" w:rsidRPr="00054E89" w:rsidRDefault="000867D1" w:rsidP="007D4E76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จากนั้น </w:t>
            </w:r>
            <w:r w:rsidRPr="00054E89">
              <w:rPr>
                <w:color w:val="000000" w:themeColor="text1"/>
                <w:lang w:bidi="th-TH"/>
              </w:rPr>
              <w:t xml:space="preserve">Program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จะเอาข้อมูลจาก </w:t>
            </w:r>
            <w:r w:rsidR="00BB2758" w:rsidRPr="00054E89">
              <w:rPr>
                <w:color w:val="000000" w:themeColor="text1"/>
                <w:lang w:bidi="th-TH"/>
              </w:rPr>
              <w:t xml:space="preserve">Table </w:t>
            </w:r>
            <w:r w:rsidR="002133CA" w:rsidRPr="00054E89">
              <w:rPr>
                <w:color w:val="000000" w:themeColor="text1"/>
                <w:lang w:bidi="th-TH"/>
              </w:rPr>
              <w:t>XCUST_LINFOX_PR</w:t>
            </w:r>
            <w:r w:rsidR="00BB2758" w:rsidRPr="00054E89">
              <w:rPr>
                <w:color w:val="000000" w:themeColor="text1"/>
                <w:lang w:bidi="th-TH"/>
              </w:rPr>
              <w:t>_TBL</w:t>
            </w:r>
            <w:r w:rsidRPr="00054E89">
              <w:rPr>
                <w:color w:val="000000" w:themeColor="text1"/>
                <w:lang w:bidi="th-TH"/>
              </w:rPr>
              <w:t xml:space="preserve">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มาทำการ </w:t>
            </w:r>
            <w:commentRangeStart w:id="35"/>
            <w:r w:rsidRPr="00054E89">
              <w:rPr>
                <w:color w:val="000000" w:themeColor="text1"/>
                <w:lang w:bidi="th-TH"/>
              </w:rPr>
              <w:t>Validate</w:t>
            </w:r>
            <w:commentRangeEnd w:id="35"/>
            <w:r w:rsidR="00DD25B1">
              <w:rPr>
                <w:rStyle w:val="CommentReference"/>
                <w:rFonts w:eastAsia="Times New Roman" w:cs="Angsana New"/>
                <w:spacing w:val="4"/>
                <w:lang w:eastAsia="en-US"/>
              </w:rPr>
              <w:commentReference w:id="35"/>
            </w:r>
            <w:r w:rsidRPr="00054E89">
              <w:rPr>
                <w:color w:val="000000" w:themeColor="text1"/>
                <w:lang w:bidi="th-TH"/>
              </w:rPr>
              <w:t xml:space="preserve"> </w:t>
            </w:r>
          </w:p>
          <w:p w14:paraId="1B5390D3" w14:textId="72A4F14F" w:rsidR="00E55FB5" w:rsidRPr="00054E89" w:rsidRDefault="00431D24" w:rsidP="00E55FB5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054E89">
              <w:rPr>
                <w:rFonts w:hint="cs"/>
                <w:color w:val="000000" w:themeColor="text1"/>
                <w:cs/>
                <w:lang w:bidi="th-TH"/>
              </w:rPr>
              <w:t>ทำการ</w:t>
            </w:r>
            <w:r w:rsidR="00DE58CD" w:rsidRPr="00054E89">
              <w:rPr>
                <w:rFonts w:hint="cs"/>
                <w:color w:val="000000" w:themeColor="text1"/>
                <w:cs/>
                <w:lang w:bidi="th-TH"/>
              </w:rPr>
              <w:t>หา</w:t>
            </w:r>
            <w:r w:rsidRPr="00054E89">
              <w:rPr>
                <w:color w:val="000000" w:themeColor="text1"/>
                <w:lang w:bidi="th-TH"/>
              </w:rPr>
              <w:t xml:space="preserve"> Blanket Agreement Number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โดยใช้ </w:t>
            </w:r>
            <w:r w:rsidRPr="00054E89">
              <w:rPr>
                <w:color w:val="000000" w:themeColor="text1"/>
                <w:lang w:bidi="th-TH"/>
              </w:rPr>
              <w:t xml:space="preserve">Supplier Code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กับ </w:t>
            </w:r>
            <w:r w:rsidRPr="00054E89">
              <w:rPr>
                <w:color w:val="000000" w:themeColor="text1"/>
                <w:lang w:bidi="th-TH"/>
              </w:rPr>
              <w:t xml:space="preserve">Item Code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หาค่า </w:t>
            </w:r>
            <w:r w:rsidR="00DE58CD" w:rsidRPr="00054E89">
              <w:rPr>
                <w:color w:val="000000" w:themeColor="text1"/>
                <w:lang w:bidi="th-TH"/>
              </w:rPr>
              <w:t>Blanket Agreement</w:t>
            </w:r>
            <w:r w:rsidR="00E55FB5" w:rsidRPr="00054E89">
              <w:rPr>
                <w:color w:val="000000" w:themeColor="text1"/>
                <w:lang w:bidi="th-TH"/>
              </w:rPr>
              <w:t xml:space="preserve"> </w:t>
            </w:r>
            <w:r w:rsidR="00E55FB5" w:rsidRPr="00054E89"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 w:rsidR="00E55FB5" w:rsidRPr="00054E89">
              <w:rPr>
                <w:color w:val="000000" w:themeColor="text1"/>
                <w:lang w:bidi="th-TH"/>
              </w:rPr>
              <w:t xml:space="preserve">Active </w:t>
            </w:r>
            <w:r w:rsidR="00E55FB5" w:rsidRPr="00054E89">
              <w:rPr>
                <w:rFonts w:hint="cs"/>
                <w:color w:val="000000" w:themeColor="text1"/>
                <w:cs/>
                <w:lang w:bidi="th-TH"/>
              </w:rPr>
              <w:t xml:space="preserve">อยู่ ณ เวลานั้น มี </w:t>
            </w:r>
            <w:r w:rsidR="00E55FB5" w:rsidRPr="00054E89">
              <w:rPr>
                <w:color w:val="000000" w:themeColor="text1"/>
                <w:lang w:bidi="th-TH"/>
              </w:rPr>
              <w:t xml:space="preserve">Status </w:t>
            </w:r>
            <w:r w:rsidR="00E55FB5" w:rsidRPr="00054E89">
              <w:rPr>
                <w:rFonts w:hint="cs"/>
                <w:color w:val="000000" w:themeColor="text1"/>
                <w:cs/>
                <w:lang w:bidi="th-TH"/>
              </w:rPr>
              <w:t xml:space="preserve">เป็น </w:t>
            </w:r>
            <w:r w:rsidR="00E55FB5" w:rsidRPr="00054E89">
              <w:rPr>
                <w:color w:val="000000" w:themeColor="text1"/>
                <w:lang w:bidi="th-TH"/>
              </w:rPr>
              <w:t xml:space="preserve">Approved  </w:t>
            </w:r>
            <w:r w:rsidR="00E55FB5" w:rsidRPr="00054E89">
              <w:rPr>
                <w:rFonts w:hint="cs"/>
                <w:color w:val="000000" w:themeColor="text1"/>
                <w:cs/>
                <w:lang w:bidi="th-TH"/>
              </w:rPr>
              <w:t xml:space="preserve">กรณีไม่เจอ หรือเจอมากกว่า </w:t>
            </w:r>
            <w:r w:rsidR="00E55FB5" w:rsidRPr="00054E89">
              <w:rPr>
                <w:color w:val="000000" w:themeColor="text1"/>
                <w:lang w:bidi="th-TH"/>
              </w:rPr>
              <w:t xml:space="preserve">1 </w:t>
            </w:r>
            <w:r w:rsidR="00E55FB5" w:rsidRPr="00054E89">
              <w:rPr>
                <w:rFonts w:hint="cs"/>
                <w:color w:val="000000" w:themeColor="text1"/>
                <w:cs/>
                <w:lang w:bidi="th-TH"/>
              </w:rPr>
              <w:t xml:space="preserve">ค่าให้ </w:t>
            </w:r>
            <w:proofErr w:type="spellStart"/>
            <w:r w:rsidR="00E55FB5" w:rsidRPr="00054E89">
              <w:rPr>
                <w:color w:val="000000" w:themeColor="text1"/>
                <w:lang w:bidi="th-TH"/>
              </w:rPr>
              <w:t>Validatte</w:t>
            </w:r>
            <w:proofErr w:type="spellEnd"/>
            <w:r w:rsidR="00E55FB5" w:rsidRPr="00054E89">
              <w:rPr>
                <w:color w:val="000000" w:themeColor="text1"/>
                <w:lang w:bidi="th-TH"/>
              </w:rPr>
              <w:t xml:space="preserve"> </w:t>
            </w:r>
            <w:r w:rsidR="00E55FB5" w:rsidRPr="00054E89">
              <w:rPr>
                <w:rFonts w:hint="cs"/>
                <w:color w:val="000000" w:themeColor="text1"/>
                <w:cs/>
                <w:lang w:bidi="th-TH"/>
              </w:rPr>
              <w:t>ไม่ผ่าน</w:t>
            </w:r>
            <w:r w:rsidR="00E86FAD" w:rsidRPr="00054E89">
              <w:rPr>
                <w:color w:val="000000" w:themeColor="text1"/>
                <w:lang w:bidi="th-TH"/>
              </w:rPr>
              <w:t xml:space="preserve"> </w:t>
            </w:r>
          </w:p>
          <w:p w14:paraId="3CCA52BF" w14:textId="6CD52519" w:rsidR="00E86FAD" w:rsidRPr="00054E89" w:rsidRDefault="00E86FAD" w:rsidP="00E55FB5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กรณีที่มี </w:t>
            </w:r>
            <w:r w:rsidRPr="00054E89">
              <w:rPr>
                <w:color w:val="000000" w:themeColor="text1"/>
                <w:lang w:bidi="th-TH"/>
              </w:rPr>
              <w:t xml:space="preserve">Blanket Agreement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และพบว่า </w:t>
            </w:r>
            <w:r w:rsidRPr="00054E89">
              <w:rPr>
                <w:color w:val="000000" w:themeColor="text1"/>
                <w:lang w:bidi="th-TH"/>
              </w:rPr>
              <w:t xml:space="preserve">Agreement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นั้นมีการ </w:t>
            </w:r>
            <w:r w:rsidRPr="00054E89">
              <w:rPr>
                <w:color w:val="000000" w:themeColor="text1"/>
                <w:lang w:bidi="th-TH"/>
              </w:rPr>
              <w:t xml:space="preserve">Setup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ค่า </w:t>
            </w:r>
            <w:r w:rsidRPr="00054E89">
              <w:rPr>
                <w:color w:val="000000" w:themeColor="text1"/>
                <w:lang w:bidi="th-TH"/>
              </w:rPr>
              <w:t xml:space="preserve">Minimum </w:t>
            </w:r>
            <w:proofErr w:type="spellStart"/>
            <w:r w:rsidRPr="00054E89">
              <w:rPr>
                <w:color w:val="000000" w:themeColor="text1"/>
                <w:lang w:bidi="th-TH"/>
              </w:rPr>
              <w:t>Relese</w:t>
            </w:r>
            <w:proofErr w:type="spellEnd"/>
            <w:r w:rsidRPr="00054E89">
              <w:rPr>
                <w:color w:val="000000" w:themeColor="text1"/>
                <w:lang w:bidi="th-TH"/>
              </w:rPr>
              <w:t xml:space="preserve"> </w:t>
            </w:r>
          </w:p>
          <w:p w14:paraId="47FD293E" w14:textId="56B4AC7D" w:rsidR="00E86FAD" w:rsidRPr="00E55FB5" w:rsidRDefault="00E86FAD" w:rsidP="00E86FAD">
            <w:pPr>
              <w:ind w:left="720"/>
              <w:rPr>
                <w:color w:val="000000" w:themeColor="text1"/>
                <w:cs/>
                <w:lang w:bidi="th-TH"/>
              </w:rPr>
            </w:pP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054E89">
              <w:rPr>
                <w:color w:val="000000" w:themeColor="text1"/>
                <w:lang w:bidi="th-TH"/>
              </w:rPr>
              <w:t xml:space="preserve">Amount Limit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ต้องทำการตรวจสอบว่าห้ามน้อยกว่า หรือมากกว่าค่าที่กำหนด  หากมากกว่าหรือน้อยกว่าต้อง </w:t>
            </w:r>
            <w:r w:rsidRPr="00054E89">
              <w:rPr>
                <w:color w:val="000000" w:themeColor="text1"/>
                <w:lang w:bidi="th-TH"/>
              </w:rPr>
              <w:t xml:space="preserve">Validate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>ไม่ผ่าน</w:t>
            </w:r>
          </w:p>
          <w:p w14:paraId="443EB741" w14:textId="77777777" w:rsidR="00EA787B" w:rsidRPr="00EA787B" w:rsidRDefault="000867D1" w:rsidP="00EA787B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กรณีที่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proofErr w:type="spellStart"/>
            <w:r w:rsidRPr="003101BC">
              <w:rPr>
                <w:color w:val="000000" w:themeColor="text1"/>
                <w:lang w:bidi="th-TH"/>
              </w:rPr>
              <w:t>Validat</w:t>
            </w:r>
            <w:proofErr w:type="spellEnd"/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ผ่าน จะเอาข้อมูล </w:t>
            </w:r>
            <w:r w:rsidR="007D4E76" w:rsidRPr="003101BC">
              <w:rPr>
                <w:color w:val="000000" w:themeColor="text1"/>
                <w:lang w:bidi="th-TH"/>
              </w:rPr>
              <w:t xml:space="preserve">Insert </w:t>
            </w:r>
            <w:r w:rsidR="007D4E76" w:rsidRPr="003101BC">
              <w:rPr>
                <w:rFonts w:hint="cs"/>
                <w:color w:val="000000" w:themeColor="text1"/>
                <w:cs/>
                <w:lang w:bidi="th-TH"/>
              </w:rPr>
              <w:t xml:space="preserve">ลง </w:t>
            </w:r>
            <w:r w:rsidR="002133CA">
              <w:rPr>
                <w:color w:val="000000" w:themeColor="text1"/>
                <w:lang w:bidi="th-TH"/>
              </w:rPr>
              <w:t xml:space="preserve">table </w:t>
            </w:r>
            <w:r w:rsidR="00EA787B" w:rsidRPr="00EA787B">
              <w:rPr>
                <w:color w:val="000000" w:themeColor="text1"/>
                <w:lang w:bidi="th-TH"/>
              </w:rPr>
              <w:t>XCUST_POR_REQ_HEADER_INT_ALL</w:t>
            </w:r>
          </w:p>
          <w:p w14:paraId="57B878D7" w14:textId="37E654CB" w:rsidR="007D4E76" w:rsidRPr="00EA787B" w:rsidRDefault="00EA787B" w:rsidP="00EA787B">
            <w:pPr>
              <w:ind w:left="720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,</w:t>
            </w:r>
            <w:r w:rsidRPr="00EA787B">
              <w:rPr>
                <w:color w:val="000000" w:themeColor="text1"/>
                <w:lang w:bidi="th-TH"/>
              </w:rPr>
              <w:t>XCUST_POR_REQ_LINE_INT_ALL</w:t>
            </w:r>
            <w:r>
              <w:rPr>
                <w:color w:val="000000" w:themeColor="text1"/>
                <w:lang w:bidi="th-TH"/>
              </w:rPr>
              <w:t xml:space="preserve"> ,</w:t>
            </w:r>
            <w:r w:rsidRPr="00EA787B">
              <w:rPr>
                <w:color w:val="000000" w:themeColor="text1"/>
                <w:lang w:bidi="th-TH"/>
              </w:rPr>
              <w:t>XCUST_POR_REQ_DIST_INT_ALL</w:t>
            </w:r>
            <w:r w:rsidR="008C7B71" w:rsidRPr="00EA787B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="008C7B71" w:rsidRPr="00EA787B">
              <w:rPr>
                <w:color w:val="000000" w:themeColor="text1"/>
                <w:lang w:bidi="th-TH"/>
              </w:rPr>
              <w:t xml:space="preserve">Update </w:t>
            </w:r>
            <w:proofErr w:type="spellStart"/>
            <w:r w:rsidR="008C7B71" w:rsidRPr="00EA787B">
              <w:rPr>
                <w:color w:val="000000" w:themeColor="text1"/>
                <w:lang w:bidi="th-TH"/>
              </w:rPr>
              <w:t>Validate_flag</w:t>
            </w:r>
            <w:proofErr w:type="spellEnd"/>
            <w:r w:rsidR="008C7B71" w:rsidRPr="00EA787B">
              <w:rPr>
                <w:color w:val="000000" w:themeColor="text1"/>
                <w:lang w:bidi="th-TH"/>
              </w:rPr>
              <w:t xml:space="preserve"> = ‘Y’</w:t>
            </w:r>
          </w:p>
          <w:p w14:paraId="5B00B03D" w14:textId="77777777" w:rsidR="008C7B71" w:rsidRPr="003101BC" w:rsidRDefault="000867D1" w:rsidP="007D4E76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กรณีที่</w:t>
            </w:r>
            <w:r w:rsidRPr="003101BC">
              <w:rPr>
                <w:color w:val="000000" w:themeColor="text1"/>
                <w:lang w:bidi="th-TH"/>
              </w:rPr>
              <w:t xml:space="preserve"> 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ไม่ผ่าน จะ</w:t>
            </w:r>
            <w:r w:rsidR="008C7B71" w:rsidRPr="003101BC">
              <w:rPr>
                <w:rFonts w:hint="cs"/>
                <w:color w:val="000000" w:themeColor="text1"/>
                <w:cs/>
                <w:lang w:bidi="th-TH"/>
              </w:rPr>
              <w:t xml:space="preserve">ะ </w:t>
            </w:r>
            <w:r w:rsidR="008C7B71" w:rsidRPr="003101BC">
              <w:rPr>
                <w:color w:val="000000" w:themeColor="text1"/>
                <w:lang w:bidi="th-TH"/>
              </w:rPr>
              <w:t xml:space="preserve">Update </w:t>
            </w:r>
            <w:proofErr w:type="spellStart"/>
            <w:r w:rsidR="008C7B71" w:rsidRPr="003101BC">
              <w:rPr>
                <w:color w:val="000000" w:themeColor="text1"/>
                <w:lang w:bidi="th-TH"/>
              </w:rPr>
              <w:t>Validate_flag</w:t>
            </w:r>
            <w:proofErr w:type="spellEnd"/>
            <w:r w:rsidR="008C7B71" w:rsidRPr="003101BC">
              <w:rPr>
                <w:color w:val="000000" w:themeColor="text1"/>
                <w:lang w:bidi="th-TH"/>
              </w:rPr>
              <w:t xml:space="preserve"> = ‘E’ </w:t>
            </w:r>
            <w:r w:rsidR="008C7B71" w:rsidRPr="003101BC">
              <w:rPr>
                <w:rFonts w:hint="cs"/>
                <w:color w:val="000000" w:themeColor="text1"/>
                <w:cs/>
                <w:lang w:bidi="th-TH"/>
              </w:rPr>
              <w:t xml:space="preserve">พร้อมระบุ </w:t>
            </w:r>
            <w:r w:rsidR="008C7B71" w:rsidRPr="003101BC">
              <w:rPr>
                <w:color w:val="000000" w:themeColor="text1"/>
                <w:lang w:bidi="th-TH"/>
              </w:rPr>
              <w:t>Error Message</w:t>
            </w:r>
          </w:p>
          <w:p w14:paraId="0E4C9837" w14:textId="77777777" w:rsidR="00EA787B" w:rsidRPr="00EA787B" w:rsidRDefault="000867D1" w:rsidP="00EA787B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จากนั้นรายการที่ผ่าน </w:t>
            </w: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จะอ่านค่าจาก </w:t>
            </w:r>
            <w:r w:rsidR="002133CA">
              <w:rPr>
                <w:color w:val="000000" w:themeColor="text1"/>
                <w:lang w:bidi="th-TH"/>
              </w:rPr>
              <w:t xml:space="preserve">Table </w:t>
            </w:r>
            <w:r w:rsidR="00EA787B" w:rsidRPr="00EA787B">
              <w:rPr>
                <w:color w:val="000000" w:themeColor="text1"/>
                <w:lang w:bidi="th-TH"/>
              </w:rPr>
              <w:t>XCUST_POR_REQ_HEADER_INT_ALL</w:t>
            </w:r>
          </w:p>
          <w:p w14:paraId="4475EFB9" w14:textId="3A209318" w:rsidR="000867D1" w:rsidRPr="003101BC" w:rsidRDefault="00EA787B" w:rsidP="00EA787B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,</w:t>
            </w:r>
            <w:r w:rsidRPr="00EA787B">
              <w:rPr>
                <w:color w:val="000000" w:themeColor="text1"/>
                <w:lang w:bidi="th-TH"/>
              </w:rPr>
              <w:t>XCUST_POR_REQ_LINE_INT_ALL</w:t>
            </w:r>
            <w:r>
              <w:rPr>
                <w:color w:val="000000" w:themeColor="text1"/>
                <w:lang w:bidi="th-TH"/>
              </w:rPr>
              <w:t xml:space="preserve"> ,</w:t>
            </w:r>
            <w:r w:rsidRPr="00EA787B">
              <w:rPr>
                <w:color w:val="000000" w:themeColor="text1"/>
                <w:lang w:bidi="th-TH"/>
              </w:rPr>
              <w:t>XCUST_POR_REQ_DIST_INT_ALL</w:t>
            </w:r>
            <w:r>
              <w:rPr>
                <w:color w:val="000000" w:themeColor="text1"/>
                <w:lang w:bidi="th-TH"/>
              </w:rPr>
              <w:t xml:space="preserve"> </w:t>
            </w:r>
            <w:r w:rsidR="000867D1" w:rsidRPr="003101BC">
              <w:rPr>
                <w:rFonts w:hint="cs"/>
                <w:color w:val="000000" w:themeColor="text1"/>
                <w:cs/>
                <w:lang w:bidi="th-TH"/>
              </w:rPr>
              <w:t xml:space="preserve">โดยมี </w:t>
            </w:r>
            <w:proofErr w:type="spellStart"/>
            <w:r w:rsidR="000867D1" w:rsidRPr="003101BC">
              <w:rPr>
                <w:color w:val="000000" w:themeColor="text1"/>
                <w:lang w:bidi="th-TH"/>
              </w:rPr>
              <w:t>Process_flag</w:t>
            </w:r>
            <w:proofErr w:type="spellEnd"/>
            <w:r w:rsidR="000867D1" w:rsidRPr="003101BC">
              <w:rPr>
                <w:color w:val="000000" w:themeColor="text1"/>
                <w:lang w:bidi="th-TH"/>
              </w:rPr>
              <w:t xml:space="preserve"> = ‘N’  </w:t>
            </w:r>
            <w:r w:rsidR="000867D1"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แล้วทำการ </w:t>
            </w:r>
            <w:r w:rsidR="000867D1" w:rsidRPr="003101BC">
              <w:rPr>
                <w:color w:val="000000" w:themeColor="text1"/>
                <w:lang w:bidi="th-TH"/>
              </w:rPr>
              <w:t>Generate Fil</w:t>
            </w:r>
            <w:bookmarkStart w:id="36" w:name="_GoBack"/>
            <w:bookmarkEnd w:id="36"/>
            <w:r w:rsidR="000867D1" w:rsidRPr="003101BC">
              <w:rPr>
                <w:color w:val="000000" w:themeColor="text1"/>
                <w:lang w:bidi="th-TH"/>
              </w:rPr>
              <w:t xml:space="preserve">e </w:t>
            </w:r>
            <w:r w:rsidR="002133CA">
              <w:rPr>
                <w:color w:val="000000" w:themeColor="text1"/>
                <w:lang w:bidi="th-TH"/>
              </w:rPr>
              <w:t xml:space="preserve">PR Interface </w:t>
            </w:r>
            <w:r w:rsidR="002133CA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="002133CA">
              <w:rPr>
                <w:color w:val="000000" w:themeColor="text1"/>
                <w:lang w:bidi="th-TH"/>
              </w:rPr>
              <w:t>Format Standard</w:t>
            </w:r>
          </w:p>
          <w:p w14:paraId="7B7A64B2" w14:textId="6C8C6C23" w:rsidR="007D4E76" w:rsidRPr="003101BC" w:rsidRDefault="007D4E76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ทำการสร้าง </w:t>
            </w:r>
            <w:r w:rsidR="002133CA">
              <w:rPr>
                <w:color w:val="000000" w:themeColor="text1"/>
                <w:lang w:bidi="th-TH"/>
              </w:rPr>
              <w:t xml:space="preserve">PR 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โดย </w:t>
            </w:r>
            <w:r w:rsidRPr="003101BC">
              <w:rPr>
                <w:color w:val="000000" w:themeColor="text1"/>
                <w:lang w:bidi="th-TH"/>
              </w:rPr>
              <w:t>Web Service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เป็นการนำข้อมูลเข้าแบบ </w:t>
            </w:r>
            <w:r w:rsidRPr="003101BC">
              <w:rPr>
                <w:color w:val="000000" w:themeColor="text1"/>
                <w:lang w:bidi="th-TH"/>
              </w:rPr>
              <w:t>Bulk</w:t>
            </w:r>
          </w:p>
          <w:p w14:paraId="2175EE5C" w14:textId="77777777" w:rsidR="000867D1" w:rsidRPr="003101BC" w:rsidRDefault="000867D1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 </w:t>
            </w:r>
            <w:r w:rsidRPr="003101BC">
              <w:rPr>
                <w:color w:val="000000" w:themeColor="text1"/>
                <w:lang w:bidi="th-TH"/>
              </w:rPr>
              <w:t xml:space="preserve">Call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เรียก </w:t>
            </w:r>
            <w:proofErr w:type="spellStart"/>
            <w:r w:rsidRPr="003101BC">
              <w:rPr>
                <w:color w:val="000000" w:themeColor="text1"/>
                <w:lang w:bidi="th-TH"/>
              </w:rPr>
              <w:t>Webservice</w:t>
            </w:r>
            <w:proofErr w:type="spellEnd"/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เพื่อ </w:t>
            </w:r>
            <w:r w:rsidRPr="003101BC">
              <w:rPr>
                <w:color w:val="000000" w:themeColor="text1"/>
                <w:lang w:bidi="th-TH"/>
              </w:rPr>
              <w:t>Check Status</w:t>
            </w:r>
          </w:p>
          <w:p w14:paraId="44461644" w14:textId="67D6126F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Update status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การสร้าง </w:t>
            </w:r>
            <w:r w:rsidR="002133CA">
              <w:rPr>
                <w:color w:val="000000" w:themeColor="text1"/>
                <w:lang w:bidi="th-TH"/>
              </w:rPr>
              <w:t>PR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ลง </w:t>
            </w:r>
            <w:r w:rsidRPr="003101BC">
              <w:rPr>
                <w:color w:val="000000" w:themeColor="text1"/>
                <w:lang w:bidi="th-TH"/>
              </w:rPr>
              <w:t xml:space="preserve">Temp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3101BC">
              <w:rPr>
                <w:color w:val="000000" w:themeColor="text1"/>
                <w:lang w:bidi="th-TH"/>
              </w:rPr>
              <w:t>gen log file</w:t>
            </w:r>
          </w:p>
          <w:p w14:paraId="4FD0F62F" w14:textId="1DA58DF1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จะย้าย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ไปวางที่ </w:t>
            </w:r>
            <w:r w:rsidRPr="003101BC">
              <w:rPr>
                <w:color w:val="000000" w:themeColor="text1"/>
                <w:lang w:bidi="th-TH"/>
              </w:rPr>
              <w:t>Folder</w:t>
            </w:r>
          </w:p>
          <w:p w14:paraId="1E814DDB" w14:textId="77777777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ถ้าสำเร็จไปวางที่ </w:t>
            </w:r>
            <w:r w:rsidRPr="003101BC">
              <w:rPr>
                <w:color w:val="000000" w:themeColor="text1"/>
                <w:lang w:bidi="th-TH"/>
              </w:rPr>
              <w:t xml:space="preserve">Folder </w:t>
            </w:r>
            <w:r w:rsidR="000867D1" w:rsidRPr="003101BC">
              <w:rPr>
                <w:color w:val="000000" w:themeColor="text1"/>
                <w:lang w:bidi="th-TH"/>
              </w:rPr>
              <w:t xml:space="preserve">Parameter </w:t>
            </w:r>
            <w:r w:rsidRPr="003101BC">
              <w:rPr>
                <w:color w:val="000000" w:themeColor="text1"/>
                <w:lang w:bidi="th-TH"/>
              </w:rPr>
              <w:t>Archive</w:t>
            </w:r>
          </w:p>
          <w:p w14:paraId="619489CC" w14:textId="77777777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ถ้ามี </w:t>
            </w:r>
            <w:r w:rsidRPr="003101BC">
              <w:rPr>
                <w:color w:val="000000" w:themeColor="text1"/>
                <w:lang w:bidi="th-TH"/>
              </w:rPr>
              <w:t xml:space="preserve">Error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ไปวางที่ </w:t>
            </w:r>
            <w:r w:rsidRPr="003101BC">
              <w:rPr>
                <w:color w:val="000000" w:themeColor="text1"/>
                <w:lang w:bidi="th-TH"/>
              </w:rPr>
              <w:t xml:space="preserve">Folder </w:t>
            </w:r>
            <w:r w:rsidR="000867D1" w:rsidRPr="003101BC">
              <w:rPr>
                <w:color w:val="000000" w:themeColor="text1"/>
                <w:lang w:bidi="th-TH"/>
              </w:rPr>
              <w:t xml:space="preserve">Parameter </w:t>
            </w:r>
            <w:r w:rsidRPr="003101BC">
              <w:rPr>
                <w:color w:val="000000" w:themeColor="text1"/>
                <w:lang w:bidi="th-TH"/>
              </w:rPr>
              <w:t>Error</w:t>
            </w:r>
          </w:p>
          <w:p w14:paraId="1A773CA4" w14:textId="77777777" w:rsidR="000867D1" w:rsidRPr="003101BC" w:rsidRDefault="000867D1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Gen log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แจ้งทั้งกรณีที่ผ่านและไม่ผ่าน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และส่งไปให้ </w:t>
            </w:r>
            <w:r w:rsidRPr="003101BC">
              <w:rPr>
                <w:color w:val="000000" w:themeColor="text1"/>
                <w:lang w:bidi="th-TH"/>
              </w:rPr>
              <w:t xml:space="preserve">User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หรือ </w:t>
            </w:r>
            <w:r w:rsidRPr="003101BC">
              <w:rPr>
                <w:color w:val="000000" w:themeColor="text1"/>
                <w:lang w:bidi="th-TH"/>
              </w:rPr>
              <w:t xml:space="preserve">Amin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ของระบบ</w:t>
            </w:r>
          </w:p>
          <w:p w14:paraId="6B5E17C6" w14:textId="77777777" w:rsidR="008146D4" w:rsidRPr="003101BC" w:rsidRDefault="008146D4" w:rsidP="002D650F">
            <w:pPr>
              <w:rPr>
                <w:color w:val="000000" w:themeColor="text1"/>
                <w:lang w:bidi="th-TH"/>
              </w:rPr>
            </w:pPr>
          </w:p>
        </w:tc>
      </w:tr>
    </w:tbl>
    <w:p w14:paraId="3788E80E" w14:textId="77777777" w:rsidR="00440FC3" w:rsidRPr="003101BC" w:rsidRDefault="00440FC3" w:rsidP="00B357F6">
      <w:pPr>
        <w:rPr>
          <w:color w:val="000000" w:themeColor="text1"/>
        </w:rPr>
      </w:pPr>
    </w:p>
    <w:p w14:paraId="1A3B2785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A67E943" w14:textId="77777777" w:rsidR="00440FC3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37" w:name="_Toc494444073"/>
      <w:r w:rsidRPr="003101BC">
        <w:rPr>
          <w:color w:val="000000" w:themeColor="text1"/>
        </w:rPr>
        <w:t>Format Interface</w:t>
      </w:r>
      <w:bookmarkEnd w:id="37"/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1000"/>
        <w:gridCol w:w="499"/>
        <w:gridCol w:w="1420"/>
        <w:gridCol w:w="1833"/>
        <w:gridCol w:w="4253"/>
      </w:tblGrid>
      <w:tr w:rsidR="007D6765" w:rsidRPr="003101BC" w14:paraId="429F32C3" w14:textId="77777777" w:rsidTr="00951024">
        <w:trPr>
          <w:trHeight w:val="285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14:paraId="2F6CA84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  <w:t>Type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65B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E09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Temp Table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DDA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Table Name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163" w14:textId="77777777" w:rsidR="00D77098" w:rsidRPr="003101BC" w:rsidRDefault="00D77098" w:rsidP="00951024">
            <w:pPr>
              <w:pStyle w:val="BodyText"/>
              <w:spacing w:before="12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7D6765" w:rsidRPr="003101BC" w14:paraId="643D13F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B4DD6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F344" w14:textId="77777777" w:rsidR="007D6765" w:rsidRPr="003101BC" w:rsidRDefault="007D6765" w:rsidP="00951024">
            <w:pPr>
              <w:jc w:val="center"/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sym w:font="Wingdings" w:char="F0FC"/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608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Text File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F94D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นามสกุล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EC25" w14:textId="11F5F43E" w:rsidR="007D6765" w:rsidRPr="003101BC" w:rsidRDefault="002133CA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/>
                <w:color w:val="000000" w:themeColor="text1"/>
                <w:lang w:eastAsia="en-US" w:bidi="th-TH"/>
              </w:rPr>
              <w:t>Txt</w:t>
            </w:r>
          </w:p>
        </w:tc>
      </w:tr>
      <w:tr w:rsidR="007D6765" w:rsidRPr="003101BC" w14:paraId="36D02CC9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32EFDA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835D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75DE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2C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 w:hint="cs"/>
                <w:color w:val="000000" w:themeColor="text1"/>
                <w:cs/>
                <w:lang w:eastAsia="en-US" w:bidi="th-TH"/>
              </w:rPr>
              <w:t xml:space="preserve">เครื่องหมายแบ่ง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Column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1F51" w14:textId="5B987B67" w:rsidR="007D6765" w:rsidRPr="00D1180E" w:rsidRDefault="002133CA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D1180E">
              <w:rPr>
                <w:rFonts w:eastAsia="Times New Roman"/>
                <w:color w:val="000000" w:themeColor="text1"/>
                <w:lang w:eastAsia="en-US" w:bidi="th-TH"/>
              </w:rPr>
              <w:t>|</w:t>
            </w:r>
          </w:p>
        </w:tc>
      </w:tr>
      <w:tr w:rsidR="007D6765" w:rsidRPr="003101BC" w14:paraId="4FEDB70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2E3FF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1AAB1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E284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462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 xml:space="preserve">ชือ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File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DA2C" w14:textId="793FE519" w:rsidR="007D6765" w:rsidRPr="00D1180E" w:rsidRDefault="002133CA" w:rsidP="00CB1701">
            <w:pPr>
              <w:ind w:left="15"/>
              <w:rPr>
                <w:color w:val="000000" w:themeColor="text1"/>
                <w:lang w:bidi="th-TH"/>
              </w:rPr>
            </w:pPr>
            <w:r w:rsidRPr="00D1180E">
              <w:rPr>
                <w:color w:val="000000" w:themeColor="text1"/>
                <w:lang w:bidi="th-TH"/>
              </w:rPr>
              <w:t>Name Format : ‘PR_’+ DOCUMENT NUMBER(8CHAR)+YYYYMMDD+’-‘+XXXXXX+XXX</w:t>
            </w:r>
          </w:p>
        </w:tc>
      </w:tr>
      <w:tr w:rsidR="007D6765" w:rsidRPr="003101BC" w14:paraId="67CEEF98" w14:textId="77777777" w:rsidTr="00951024">
        <w:trPr>
          <w:trHeight w:val="70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2863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3D88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77AB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314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 xml:space="preserve">Path </w:t>
            </w: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ที่วาง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E549" w14:textId="77777777" w:rsidR="007D6765" w:rsidRPr="003101BC" w:rsidRDefault="00E72557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3101BC">
              <w:rPr>
                <w:color w:val="000000" w:themeColor="text1"/>
                <w:lang w:bidi="th-TH"/>
              </w:rPr>
              <w:t>Parameter</w:t>
            </w:r>
          </w:p>
        </w:tc>
      </w:tr>
    </w:tbl>
    <w:p w14:paraId="08CA7E67" w14:textId="77777777" w:rsidR="00440FC3" w:rsidRPr="003101BC" w:rsidRDefault="00440FC3" w:rsidP="00440FC3">
      <w:pPr>
        <w:rPr>
          <w:color w:val="000000" w:themeColor="text1"/>
          <w:lang w:bidi="th-TH"/>
        </w:rPr>
      </w:pPr>
    </w:p>
    <w:p w14:paraId="5B5FE346" w14:textId="77777777" w:rsidR="00185B22" w:rsidRPr="003101BC" w:rsidRDefault="00185B22" w:rsidP="00122FB2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  <w:r w:rsidR="00122FB2" w:rsidRPr="003101BC">
        <w:rPr>
          <w:color w:val="000000" w:themeColor="text1"/>
          <w:lang w:bidi="th-TH"/>
        </w:rPr>
        <w:lastRenderedPageBreak/>
        <w:t xml:space="preserve"> </w:t>
      </w:r>
    </w:p>
    <w:p w14:paraId="089ED491" w14:textId="200F6469" w:rsidR="00185B22" w:rsidRPr="003101BC" w:rsidRDefault="00185B22" w:rsidP="00185B22">
      <w:pPr>
        <w:rPr>
          <w:color w:val="000000" w:themeColor="text1"/>
          <w:lang w:bidi="th-TH"/>
        </w:rPr>
      </w:pPr>
    </w:p>
    <w:p w14:paraId="734313B1" w14:textId="482BC5FE" w:rsidR="00521CED" w:rsidRPr="003101BC" w:rsidRDefault="00521CED" w:rsidP="00185B22">
      <w:pPr>
        <w:rPr>
          <w:b/>
          <w:bCs/>
          <w:color w:val="000000" w:themeColor="text1"/>
          <w:lang w:bidi="th-TH"/>
        </w:rPr>
      </w:pPr>
      <w:r w:rsidRPr="003101BC">
        <w:rPr>
          <w:rFonts w:hint="cs"/>
          <w:b/>
          <w:bCs/>
          <w:color w:val="000000" w:themeColor="text1"/>
          <w:cs/>
          <w:lang w:bidi="th-TH"/>
        </w:rPr>
        <w:t>ตัวอย่าง</w:t>
      </w:r>
      <w:r w:rsidRPr="003101BC">
        <w:rPr>
          <w:b/>
          <w:bCs/>
          <w:color w:val="000000" w:themeColor="text1"/>
          <w:lang w:bidi="th-TH"/>
        </w:rPr>
        <w:t>File</w:t>
      </w:r>
    </w:p>
    <w:p w14:paraId="504D73E0" w14:textId="26668528" w:rsidR="00185B22" w:rsidRPr="003101BC" w:rsidRDefault="00EE5E85" w:rsidP="00440FC3">
      <w:p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object w:dxaOrig="1100" w:dyaOrig="711" w14:anchorId="460F09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5pt;height:35.25pt" o:ole="">
            <v:imagedata r:id="rId25" o:title=""/>
          </v:shape>
          <o:OLEObject Type="Embed" ProgID="Package" ShapeID="_x0000_i1025" DrawAspect="Icon" ObjectID="_1571057612" r:id="rId26"/>
        </w:object>
      </w:r>
    </w:p>
    <w:p w14:paraId="466330DE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6567BFA" w14:textId="77777777" w:rsidR="00E06664" w:rsidRPr="003101BC" w:rsidRDefault="007D6765" w:rsidP="000F09E7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38" w:name="_Toc494444074"/>
      <w:r w:rsidRPr="003101BC">
        <w:rPr>
          <w:color w:val="000000" w:themeColor="text1"/>
          <w:lang w:bidi="th-TH"/>
        </w:rPr>
        <w:t xml:space="preserve">Data </w:t>
      </w:r>
      <w:r w:rsidR="00971B47" w:rsidRPr="003101BC">
        <w:rPr>
          <w:color w:val="000000" w:themeColor="text1"/>
          <w:lang w:bidi="th-TH"/>
        </w:rPr>
        <w:t xml:space="preserve">Source and </w:t>
      </w:r>
      <w:r w:rsidRPr="003101BC">
        <w:rPr>
          <w:color w:val="000000" w:themeColor="text1"/>
          <w:lang w:bidi="th-TH"/>
        </w:rPr>
        <w:t>Destinations</w:t>
      </w:r>
      <w:bookmarkEnd w:id="38"/>
    </w:p>
    <w:p w14:paraId="1EDF2307" w14:textId="2B52F3EA" w:rsidR="002F4183" w:rsidRPr="003101BC" w:rsidRDefault="002F4183" w:rsidP="002F4183">
      <w:pPr>
        <w:rPr>
          <w:b/>
          <w:bCs/>
          <w:color w:val="000000" w:themeColor="text1"/>
          <w:lang w:bidi="th-TH"/>
        </w:rPr>
      </w:pPr>
    </w:p>
    <w:tbl>
      <w:tblPr>
        <w:tblW w:w="1009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485"/>
        <w:gridCol w:w="1505"/>
        <w:gridCol w:w="5474"/>
      </w:tblGrid>
      <w:tr w:rsidR="002F4183" w:rsidRPr="003101BC" w14:paraId="4E3E8631" w14:textId="77777777" w:rsidTr="00C23844">
        <w:tc>
          <w:tcPr>
            <w:tcW w:w="630" w:type="dxa"/>
            <w:shd w:val="clear" w:color="auto" w:fill="D9D9D9"/>
          </w:tcPr>
          <w:p w14:paraId="714F8B06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139549F6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505" w:type="dxa"/>
            <w:shd w:val="clear" w:color="auto" w:fill="D9D9D9"/>
          </w:tcPr>
          <w:p w14:paraId="614321AE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474" w:type="dxa"/>
            <w:shd w:val="clear" w:color="auto" w:fill="D9D9D9"/>
          </w:tcPr>
          <w:p w14:paraId="676FFCB4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2F4183" w:rsidRPr="003101BC" w14:paraId="5FDB59F9" w14:textId="77777777" w:rsidTr="00C23844">
        <w:tc>
          <w:tcPr>
            <w:tcW w:w="630" w:type="dxa"/>
            <w:vMerge w:val="restart"/>
          </w:tcPr>
          <w:p w14:paraId="4FAEE8DB" w14:textId="057D1E0C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427F859" w14:textId="48425903" w:rsidR="002F4183" w:rsidRPr="001927ED" w:rsidRDefault="00462462" w:rsidP="00B708C6">
            <w:pPr>
              <w:rPr>
                <w:color w:val="000000" w:themeColor="text1"/>
                <w:lang w:bidi="th-TH"/>
              </w:rPr>
            </w:pPr>
            <w:r w:rsidRPr="001927ED">
              <w:rPr>
                <w:lang w:eastAsia="en-US" w:bidi="th-TH"/>
              </w:rPr>
              <w:t>Company</w:t>
            </w:r>
          </w:p>
        </w:tc>
        <w:tc>
          <w:tcPr>
            <w:tcW w:w="1505" w:type="dxa"/>
          </w:tcPr>
          <w:p w14:paraId="0C6F193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D2642BF" w14:textId="6CC27B73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Company Code(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ของระบบงาน </w:t>
            </w:r>
            <w:r>
              <w:rPr>
                <w:color w:val="000000" w:themeColor="text1"/>
                <w:lang w:bidi="th-TH"/>
              </w:rPr>
              <w:t>LINFOX)</w:t>
            </w:r>
          </w:p>
        </w:tc>
      </w:tr>
      <w:tr w:rsidR="002F4183" w:rsidRPr="003101BC" w14:paraId="00F2263C" w14:textId="77777777" w:rsidTr="00C23844">
        <w:tc>
          <w:tcPr>
            <w:tcW w:w="630" w:type="dxa"/>
            <w:vMerge/>
          </w:tcPr>
          <w:p w14:paraId="7D179552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C87243" w14:textId="77777777" w:rsidR="002F4183" w:rsidRPr="001927ED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0D4376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85E33B2" w14:textId="3E1B449E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Varchar2(5</w:t>
            </w:r>
            <w:r w:rsidR="002F4183"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2F4183" w:rsidRPr="003101BC" w14:paraId="20137149" w14:textId="77777777" w:rsidTr="00C23844">
        <w:tc>
          <w:tcPr>
            <w:tcW w:w="630" w:type="dxa"/>
            <w:vMerge/>
          </w:tcPr>
          <w:p w14:paraId="64B18052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94B04C" w14:textId="77777777" w:rsidR="002F4183" w:rsidRPr="001927ED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4B3BFEC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7A99705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114091C0" w14:textId="77777777" w:rsidTr="00C23844">
        <w:tc>
          <w:tcPr>
            <w:tcW w:w="630" w:type="dxa"/>
            <w:vMerge/>
          </w:tcPr>
          <w:p w14:paraId="24EDC886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328FB3" w14:textId="77777777" w:rsidR="002F4183" w:rsidRPr="001927ED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1BBFA9C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2E04840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3101BC" w14:paraId="6259605B" w14:textId="77777777" w:rsidTr="00C23844">
        <w:tc>
          <w:tcPr>
            <w:tcW w:w="630" w:type="dxa"/>
            <w:vMerge/>
          </w:tcPr>
          <w:p w14:paraId="752425B3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C731A7" w14:textId="77777777" w:rsidR="002F4183" w:rsidRPr="001927ED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22C87D4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079F930" w14:textId="37243911" w:rsidR="00A41C92" w:rsidRPr="00A41C92" w:rsidRDefault="00A41C92" w:rsidP="00B708C6">
            <w:pPr>
              <w:rPr>
                <w:color w:val="000000" w:themeColor="text1"/>
                <w:u w:val="single"/>
                <w:cs/>
                <w:lang w:bidi="th-TH"/>
              </w:rPr>
            </w:pPr>
          </w:p>
        </w:tc>
      </w:tr>
      <w:tr w:rsidR="002F4183" w:rsidRPr="003101BC" w14:paraId="5A1E739D" w14:textId="77777777" w:rsidTr="00C23844">
        <w:tc>
          <w:tcPr>
            <w:tcW w:w="630" w:type="dxa"/>
            <w:vMerge/>
          </w:tcPr>
          <w:p w14:paraId="19D26C90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9B85AA" w14:textId="77777777" w:rsidR="002F4183" w:rsidRPr="001927ED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41638AD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2D17FBE" w14:textId="516421DE" w:rsidR="002F4183" w:rsidRPr="003101BC" w:rsidRDefault="00462462" w:rsidP="00462462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2F4183" w:rsidRPr="003101BC" w14:paraId="67578769" w14:textId="77777777" w:rsidTr="00C23844">
        <w:tc>
          <w:tcPr>
            <w:tcW w:w="630" w:type="dxa"/>
            <w:vMerge/>
          </w:tcPr>
          <w:p w14:paraId="5D4634D6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65D7AC" w14:textId="77777777" w:rsidR="002F4183" w:rsidRPr="001927ED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30FCAD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FE5360F" w14:textId="5897A7B9" w:rsidR="002F4183" w:rsidRPr="003101BC" w:rsidRDefault="00462462" w:rsidP="0046246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XCUST_LINFOX_PR_TBL.COMPANY</w:t>
            </w:r>
          </w:p>
        </w:tc>
      </w:tr>
      <w:tr w:rsidR="002F4183" w:rsidRPr="003101BC" w14:paraId="0E1841A8" w14:textId="77777777" w:rsidTr="00C23844">
        <w:tc>
          <w:tcPr>
            <w:tcW w:w="630" w:type="dxa"/>
            <w:vMerge w:val="restart"/>
          </w:tcPr>
          <w:p w14:paraId="23F2AD33" w14:textId="2BF65880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2FEB4024" w14:textId="29E562F8" w:rsidR="002F4183" w:rsidRPr="001927ED" w:rsidRDefault="00462462" w:rsidP="00B708C6">
            <w:pPr>
              <w:rPr>
                <w:color w:val="000000" w:themeColor="text1"/>
                <w:lang w:bidi="th-TH"/>
              </w:rPr>
            </w:pPr>
            <w:r w:rsidRPr="001927ED">
              <w:rPr>
                <w:lang w:eastAsia="en-US" w:bidi="th-TH"/>
              </w:rPr>
              <w:t>WMS PO Number</w:t>
            </w:r>
          </w:p>
        </w:tc>
        <w:tc>
          <w:tcPr>
            <w:tcW w:w="1505" w:type="dxa"/>
          </w:tcPr>
          <w:p w14:paraId="6F086AE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0FA5193" w14:textId="1B83B7F5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 Number 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ของระบบงาน </w:t>
            </w:r>
            <w:r>
              <w:rPr>
                <w:color w:val="000000" w:themeColor="text1"/>
                <w:lang w:bidi="th-TH"/>
              </w:rPr>
              <w:t>LINFOX)</w:t>
            </w:r>
          </w:p>
        </w:tc>
      </w:tr>
      <w:tr w:rsidR="002F4183" w:rsidRPr="003101BC" w14:paraId="2C5A041F" w14:textId="77777777" w:rsidTr="00C23844">
        <w:tc>
          <w:tcPr>
            <w:tcW w:w="630" w:type="dxa"/>
            <w:vMerge/>
          </w:tcPr>
          <w:p w14:paraId="539B87EC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BA43ED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4CC90B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6D9CB53" w14:textId="4433D7E5" w:rsidR="002F4183" w:rsidRPr="003101BC" w:rsidRDefault="00462462" w:rsidP="0046246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</w:t>
            </w:r>
            <w:r w:rsidR="002F4183" w:rsidRPr="003101BC">
              <w:rPr>
                <w:color w:val="000000" w:themeColor="text1"/>
                <w:lang w:bidi="th-TH"/>
              </w:rPr>
              <w:t>(</w:t>
            </w:r>
            <w:r>
              <w:rPr>
                <w:color w:val="000000" w:themeColor="text1"/>
                <w:lang w:bidi="th-TH"/>
              </w:rPr>
              <w:t>25</w:t>
            </w:r>
            <w:r w:rsidR="002F4183"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2F4183" w:rsidRPr="003101BC" w14:paraId="43FDD33C" w14:textId="77777777" w:rsidTr="00C23844">
        <w:tc>
          <w:tcPr>
            <w:tcW w:w="630" w:type="dxa"/>
            <w:vMerge/>
          </w:tcPr>
          <w:p w14:paraId="145CF25B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CA3F69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5EF7B6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F5D2914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6726E5A8" w14:textId="77777777" w:rsidTr="00C23844">
        <w:tc>
          <w:tcPr>
            <w:tcW w:w="630" w:type="dxa"/>
            <w:vMerge/>
          </w:tcPr>
          <w:p w14:paraId="7B9D7F02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1E643D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CF8636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0097DAB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3101BC" w14:paraId="529E2361" w14:textId="77777777" w:rsidTr="00C23844">
        <w:tc>
          <w:tcPr>
            <w:tcW w:w="630" w:type="dxa"/>
            <w:vMerge/>
          </w:tcPr>
          <w:p w14:paraId="5A454462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5D4216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ABD21B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4C2DCD1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344E67F5" w14:textId="77777777" w:rsidTr="00C23844">
        <w:tc>
          <w:tcPr>
            <w:tcW w:w="630" w:type="dxa"/>
            <w:vMerge/>
          </w:tcPr>
          <w:p w14:paraId="17C017D5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5F06D1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B9561D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CD7F7E8" w14:textId="6D70D936" w:rsidR="002F4183" w:rsidRPr="003101BC" w:rsidRDefault="002F4183" w:rsidP="00462462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 w:rsidR="00462462">
              <w:rPr>
                <w:color w:val="000000" w:themeColor="text1"/>
                <w:lang w:bidi="th-TH"/>
              </w:rPr>
              <w:t>LINFOX</w:t>
            </w:r>
          </w:p>
        </w:tc>
      </w:tr>
      <w:tr w:rsidR="002F4183" w:rsidRPr="003101BC" w14:paraId="4B21D1B3" w14:textId="77777777" w:rsidTr="00C23844">
        <w:trPr>
          <w:trHeight w:val="522"/>
        </w:trPr>
        <w:tc>
          <w:tcPr>
            <w:tcW w:w="630" w:type="dxa"/>
            <w:vMerge/>
          </w:tcPr>
          <w:p w14:paraId="3EF6F267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BE2F70" w14:textId="77777777" w:rsidR="002F4183" w:rsidRPr="001927ED" w:rsidRDefault="002F4183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  <w:shd w:val="clear" w:color="auto" w:fill="auto"/>
          </w:tcPr>
          <w:p w14:paraId="752EA33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  <w:shd w:val="clear" w:color="auto" w:fill="auto"/>
          </w:tcPr>
          <w:p w14:paraId="19396D46" w14:textId="5763F9AE" w:rsidR="00E72557" w:rsidRPr="003101BC" w:rsidRDefault="00462462" w:rsidP="00462462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XCUST_LINFOX_PR_TBL.PO_NUMBER</w:t>
            </w:r>
          </w:p>
        </w:tc>
      </w:tr>
      <w:tr w:rsidR="002F4183" w:rsidRPr="003101BC" w14:paraId="376BD8F2" w14:textId="77777777" w:rsidTr="00C23844">
        <w:tc>
          <w:tcPr>
            <w:tcW w:w="630" w:type="dxa"/>
            <w:vMerge w:val="restart"/>
          </w:tcPr>
          <w:p w14:paraId="6B768D80" w14:textId="24ADEB70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E1F60A9" w14:textId="50FA04EB" w:rsidR="002F4183" w:rsidRPr="001927ED" w:rsidRDefault="00462462" w:rsidP="00B708C6">
            <w:pPr>
              <w:rPr>
                <w:color w:val="000000" w:themeColor="text1"/>
                <w:lang w:bidi="en-US"/>
              </w:rPr>
            </w:pPr>
            <w:r w:rsidRPr="001927ED">
              <w:rPr>
                <w:lang w:eastAsia="en-US" w:bidi="th-TH"/>
              </w:rPr>
              <w:t>Edit Line Number</w:t>
            </w:r>
          </w:p>
        </w:tc>
        <w:tc>
          <w:tcPr>
            <w:tcW w:w="1505" w:type="dxa"/>
            <w:shd w:val="clear" w:color="auto" w:fill="auto"/>
          </w:tcPr>
          <w:p w14:paraId="54CC024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  <w:shd w:val="clear" w:color="auto" w:fill="auto"/>
          </w:tcPr>
          <w:p w14:paraId="3180DB5A" w14:textId="430004A3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 LINE NUMBER 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ของระบบงาน </w:t>
            </w:r>
            <w:r>
              <w:rPr>
                <w:color w:val="000000" w:themeColor="text1"/>
                <w:lang w:bidi="th-TH"/>
              </w:rPr>
              <w:t>Linfox)</w:t>
            </w:r>
          </w:p>
        </w:tc>
      </w:tr>
      <w:tr w:rsidR="002F4183" w:rsidRPr="003101BC" w14:paraId="31D2288E" w14:textId="77777777" w:rsidTr="00C23844">
        <w:tc>
          <w:tcPr>
            <w:tcW w:w="630" w:type="dxa"/>
            <w:vMerge/>
          </w:tcPr>
          <w:p w14:paraId="3F6EA02B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2036CD0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8721D3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ABEFBA5" w14:textId="0A73B7C8" w:rsidR="002F4183" w:rsidRDefault="00462462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Number (7,3)</w:t>
            </w:r>
          </w:p>
          <w:p w14:paraId="38413FF6" w14:textId="6775DB38" w:rsidR="00462462" w:rsidRPr="00462462" w:rsidRDefault="00462462" w:rsidP="00462462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en-US"/>
              </w:rPr>
            </w:pPr>
            <w:r w:rsidRPr="00462462">
              <w:rPr>
                <w:color w:val="000000" w:themeColor="text1"/>
                <w:lang w:bidi="en-US"/>
              </w:rPr>
              <w:t>Format : 9.999</w:t>
            </w:r>
          </w:p>
          <w:p w14:paraId="3CD77C8E" w14:textId="45BDCF57" w:rsidR="00462462" w:rsidRPr="00462462" w:rsidRDefault="00462462" w:rsidP="00462462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th-TH"/>
              </w:rPr>
              <w:t>Ex : 1.000</w:t>
            </w:r>
          </w:p>
        </w:tc>
      </w:tr>
      <w:tr w:rsidR="002F4183" w:rsidRPr="003101BC" w14:paraId="016B1200" w14:textId="77777777" w:rsidTr="00C23844">
        <w:tc>
          <w:tcPr>
            <w:tcW w:w="630" w:type="dxa"/>
            <w:vMerge/>
          </w:tcPr>
          <w:p w14:paraId="666AA8AC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D5CD91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93BE98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A7B90B3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54F9C7B4" w14:textId="77777777" w:rsidTr="00C23844">
        <w:tc>
          <w:tcPr>
            <w:tcW w:w="630" w:type="dxa"/>
            <w:vMerge/>
          </w:tcPr>
          <w:p w14:paraId="039E3DDB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B7A258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7DC009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E105E2C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Yes</w:t>
            </w:r>
          </w:p>
        </w:tc>
      </w:tr>
      <w:tr w:rsidR="002F4183" w:rsidRPr="003101BC" w14:paraId="5CDC072B" w14:textId="77777777" w:rsidTr="00C23844">
        <w:tc>
          <w:tcPr>
            <w:tcW w:w="630" w:type="dxa"/>
            <w:vMerge/>
          </w:tcPr>
          <w:p w14:paraId="0D6F18D7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18986A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9C101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A215C3B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F4183" w:rsidRPr="003101BC" w14:paraId="3A6A85DF" w14:textId="77777777" w:rsidTr="00C23844">
        <w:tc>
          <w:tcPr>
            <w:tcW w:w="630" w:type="dxa"/>
            <w:vMerge/>
          </w:tcPr>
          <w:p w14:paraId="000BDE42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5A3116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91A122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8373EA1" w14:textId="2A047270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2F4183" w:rsidRPr="003101BC" w14:paraId="22D9C9D9" w14:textId="77777777" w:rsidTr="00C23844">
        <w:tc>
          <w:tcPr>
            <w:tcW w:w="630" w:type="dxa"/>
            <w:vMerge/>
          </w:tcPr>
          <w:p w14:paraId="239E9E9F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37EEBD" w14:textId="77777777" w:rsidR="002F4183" w:rsidRPr="001927ED" w:rsidRDefault="002F4183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7CE8C3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9E72095" w14:textId="3F4C15F9" w:rsidR="00E72557" w:rsidRPr="003101BC" w:rsidRDefault="00462462" w:rsidP="00135603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XCUST_LINFOX_PR_TBL.LINE_NUMBER</w:t>
            </w:r>
          </w:p>
        </w:tc>
      </w:tr>
      <w:tr w:rsidR="002F4183" w:rsidRPr="003101BC" w14:paraId="7CD963BE" w14:textId="77777777" w:rsidTr="00C23844">
        <w:tc>
          <w:tcPr>
            <w:tcW w:w="630" w:type="dxa"/>
            <w:vMerge w:val="restart"/>
          </w:tcPr>
          <w:p w14:paraId="18215BE2" w14:textId="3F2DDF5C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2CE9C9B" w14:textId="32116635" w:rsidR="002F4183" w:rsidRPr="001927ED" w:rsidRDefault="00462462" w:rsidP="00B708C6">
            <w:pPr>
              <w:rPr>
                <w:color w:val="000000" w:themeColor="text1"/>
                <w:lang w:bidi="en-US"/>
              </w:rPr>
            </w:pPr>
            <w:r w:rsidRPr="001927ED">
              <w:rPr>
                <w:color w:val="000000" w:themeColor="text1"/>
                <w:lang w:eastAsia="en-US" w:bidi="th-TH"/>
              </w:rPr>
              <w:t>Supplier No</w:t>
            </w:r>
          </w:p>
        </w:tc>
        <w:tc>
          <w:tcPr>
            <w:tcW w:w="1505" w:type="dxa"/>
          </w:tcPr>
          <w:p w14:paraId="5B5AC64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475F8DF" w14:textId="2B463075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รหัส </w:t>
            </w:r>
            <w:r>
              <w:rPr>
                <w:color w:val="000000" w:themeColor="text1"/>
                <w:lang w:bidi="th-TH"/>
              </w:rPr>
              <w:t>Supplier  Code</w:t>
            </w:r>
          </w:p>
        </w:tc>
      </w:tr>
      <w:tr w:rsidR="002F4183" w:rsidRPr="003101BC" w14:paraId="14516E5E" w14:textId="77777777" w:rsidTr="00C23844">
        <w:tc>
          <w:tcPr>
            <w:tcW w:w="630" w:type="dxa"/>
            <w:vMerge/>
          </w:tcPr>
          <w:p w14:paraId="3AD45CF8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FF742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16EE4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8BF0C8E" w14:textId="34691DC4" w:rsidR="002F4183" w:rsidRPr="003101BC" w:rsidRDefault="00462462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VARCHAR2(8)</w:t>
            </w:r>
          </w:p>
        </w:tc>
      </w:tr>
      <w:tr w:rsidR="002F4183" w:rsidRPr="003101BC" w14:paraId="19B496B9" w14:textId="77777777" w:rsidTr="00C23844">
        <w:tc>
          <w:tcPr>
            <w:tcW w:w="630" w:type="dxa"/>
            <w:vMerge/>
          </w:tcPr>
          <w:p w14:paraId="1303CA44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735C7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BADDDF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8297684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28855150" w14:textId="77777777" w:rsidTr="00C23844">
        <w:tc>
          <w:tcPr>
            <w:tcW w:w="630" w:type="dxa"/>
            <w:vMerge/>
          </w:tcPr>
          <w:p w14:paraId="4006F8D8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8554C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13309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F3CBF58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Yes</w:t>
            </w:r>
          </w:p>
        </w:tc>
      </w:tr>
      <w:tr w:rsidR="002F4183" w:rsidRPr="003101BC" w14:paraId="15E1C9FB" w14:textId="77777777" w:rsidTr="00C23844">
        <w:tc>
          <w:tcPr>
            <w:tcW w:w="630" w:type="dxa"/>
            <w:vMerge/>
          </w:tcPr>
          <w:p w14:paraId="1D8D2256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6B008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00193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CD4AC46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462462" w:rsidRPr="003101BC" w14:paraId="02F0CF90" w14:textId="77777777" w:rsidTr="00C23844">
        <w:tc>
          <w:tcPr>
            <w:tcW w:w="630" w:type="dxa"/>
            <w:vMerge/>
          </w:tcPr>
          <w:p w14:paraId="120E5FC7" w14:textId="77777777" w:rsidR="00462462" w:rsidRPr="00D525B5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7D149B" w14:textId="77777777" w:rsidR="00462462" w:rsidRPr="003101BC" w:rsidRDefault="00462462" w:rsidP="00462462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758C6ACD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6EA3B47" w14:textId="6A4CBC53" w:rsidR="00462462" w:rsidRPr="003101BC" w:rsidRDefault="00462462" w:rsidP="00462462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462462" w:rsidRPr="003101BC" w14:paraId="7FBD93B6" w14:textId="77777777" w:rsidTr="00C23844">
        <w:tc>
          <w:tcPr>
            <w:tcW w:w="630" w:type="dxa"/>
            <w:vMerge/>
          </w:tcPr>
          <w:p w14:paraId="6B5786B3" w14:textId="77777777" w:rsidR="00462462" w:rsidRPr="00D525B5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D7747F" w14:textId="77777777" w:rsidR="00462462" w:rsidRPr="003101BC" w:rsidRDefault="00462462" w:rsidP="0046246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3F9CF318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326BA16" w14:textId="48457459" w:rsidR="00462462" w:rsidRPr="003101BC" w:rsidRDefault="00462462" w:rsidP="00462462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XCUST_LINFOX_PR_TBL.SUPPLIER_CODE</w:t>
            </w:r>
          </w:p>
        </w:tc>
      </w:tr>
      <w:tr w:rsidR="008979F1" w:rsidRPr="003101BC" w14:paraId="138EC5BC" w14:textId="77777777" w:rsidTr="00EF7515">
        <w:tc>
          <w:tcPr>
            <w:tcW w:w="630" w:type="dxa"/>
            <w:vMerge w:val="restart"/>
          </w:tcPr>
          <w:p w14:paraId="1DEB8840" w14:textId="77777777" w:rsidR="008979F1" w:rsidRPr="00D525B5" w:rsidRDefault="008979F1" w:rsidP="00EF7515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FD6B186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ORDER DATE</w:t>
            </w:r>
          </w:p>
        </w:tc>
        <w:tc>
          <w:tcPr>
            <w:tcW w:w="1505" w:type="dxa"/>
          </w:tcPr>
          <w:p w14:paraId="1A655D50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DB994D0" w14:textId="77777777" w:rsidR="008979F1" w:rsidRPr="003101BC" w:rsidRDefault="008979F1" w:rsidP="00EF7515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วันที่สร้าง </w:t>
            </w:r>
            <w:r>
              <w:rPr>
                <w:color w:val="000000" w:themeColor="text1"/>
                <w:lang w:bidi="th-TH"/>
              </w:rPr>
              <w:t>PR</w:t>
            </w:r>
          </w:p>
        </w:tc>
      </w:tr>
      <w:tr w:rsidR="008979F1" w:rsidRPr="00462462" w14:paraId="3FF85B7A" w14:textId="77777777" w:rsidTr="00EF7515">
        <w:tc>
          <w:tcPr>
            <w:tcW w:w="630" w:type="dxa"/>
            <w:vMerge/>
          </w:tcPr>
          <w:p w14:paraId="67446C6D" w14:textId="77777777" w:rsidR="008979F1" w:rsidRPr="00D525B5" w:rsidRDefault="008979F1" w:rsidP="00EF7515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00751A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79948AC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E85F3B5" w14:textId="77777777" w:rsidR="008979F1" w:rsidRDefault="008979F1" w:rsidP="00EF751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Date</w:t>
            </w:r>
          </w:p>
          <w:p w14:paraId="03E33F19" w14:textId="77777777" w:rsidR="008979F1" w:rsidRPr="00462462" w:rsidRDefault="008979F1" w:rsidP="00EF7515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Format yyyymmdd</w:t>
            </w:r>
          </w:p>
        </w:tc>
      </w:tr>
      <w:tr w:rsidR="008979F1" w:rsidRPr="003101BC" w14:paraId="42D8D400" w14:textId="77777777" w:rsidTr="00EF7515">
        <w:tc>
          <w:tcPr>
            <w:tcW w:w="630" w:type="dxa"/>
            <w:vMerge/>
          </w:tcPr>
          <w:p w14:paraId="35DA3668" w14:textId="77777777" w:rsidR="008979F1" w:rsidRPr="00D525B5" w:rsidRDefault="008979F1" w:rsidP="00EF7515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65FA84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6485F69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1812799" w14:textId="77777777" w:rsidR="008979F1" w:rsidRPr="003101BC" w:rsidRDefault="008979F1" w:rsidP="00EF7515">
            <w:pPr>
              <w:rPr>
                <w:color w:val="000000" w:themeColor="text1"/>
              </w:rPr>
            </w:pPr>
          </w:p>
        </w:tc>
      </w:tr>
      <w:tr w:rsidR="008979F1" w:rsidRPr="003101BC" w14:paraId="717596F9" w14:textId="77777777" w:rsidTr="00EF7515">
        <w:tc>
          <w:tcPr>
            <w:tcW w:w="630" w:type="dxa"/>
            <w:vMerge/>
          </w:tcPr>
          <w:p w14:paraId="1349DF6A" w14:textId="77777777" w:rsidR="008979F1" w:rsidRPr="00D525B5" w:rsidRDefault="008979F1" w:rsidP="00EF7515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0CB011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5CB2563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D661D0F" w14:textId="77777777" w:rsidR="008979F1" w:rsidRPr="003101BC" w:rsidRDefault="008979F1" w:rsidP="00EF751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8979F1" w:rsidRPr="003101BC" w14:paraId="31B864D8" w14:textId="77777777" w:rsidTr="00EF7515">
        <w:tc>
          <w:tcPr>
            <w:tcW w:w="630" w:type="dxa"/>
            <w:vMerge/>
          </w:tcPr>
          <w:p w14:paraId="472DB615" w14:textId="77777777" w:rsidR="008979F1" w:rsidRPr="00D525B5" w:rsidRDefault="008979F1" w:rsidP="00EF7515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AF258F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D40C84D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950F448" w14:textId="77777777" w:rsidR="008979F1" w:rsidRPr="003101BC" w:rsidRDefault="008979F1" w:rsidP="00EF7515">
            <w:pPr>
              <w:rPr>
                <w:color w:val="000000" w:themeColor="text1"/>
              </w:rPr>
            </w:pPr>
          </w:p>
        </w:tc>
      </w:tr>
      <w:tr w:rsidR="008979F1" w:rsidRPr="003101BC" w14:paraId="49F55EEE" w14:textId="77777777" w:rsidTr="00EF7515">
        <w:tc>
          <w:tcPr>
            <w:tcW w:w="630" w:type="dxa"/>
            <w:vMerge/>
          </w:tcPr>
          <w:p w14:paraId="0A018186" w14:textId="77777777" w:rsidR="008979F1" w:rsidRPr="00D525B5" w:rsidRDefault="008979F1" w:rsidP="00EF7515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D296FE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7F779A6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C029405" w14:textId="77777777" w:rsidR="008979F1" w:rsidRPr="003101BC" w:rsidRDefault="008979F1" w:rsidP="00EF7515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8979F1" w:rsidRPr="00462462" w14:paraId="25457AF3" w14:textId="77777777" w:rsidTr="00EF7515">
        <w:tc>
          <w:tcPr>
            <w:tcW w:w="630" w:type="dxa"/>
            <w:vMerge/>
          </w:tcPr>
          <w:p w14:paraId="6547A581" w14:textId="77777777" w:rsidR="008979F1" w:rsidRPr="00D525B5" w:rsidRDefault="008979F1" w:rsidP="00EF7515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A525ED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2ACA354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402AA20" w14:textId="77777777" w:rsidR="008979F1" w:rsidRPr="00462462" w:rsidRDefault="008979F1" w:rsidP="00EF751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XCUST_LINFOX_PR_TBL.ORDER_DATE</w:t>
            </w:r>
          </w:p>
        </w:tc>
      </w:tr>
      <w:tr w:rsidR="00462462" w:rsidRPr="003101BC" w14:paraId="665F49B7" w14:textId="77777777" w:rsidTr="00C23844">
        <w:tc>
          <w:tcPr>
            <w:tcW w:w="630" w:type="dxa"/>
            <w:vMerge w:val="restart"/>
          </w:tcPr>
          <w:p w14:paraId="5D8B7FC8" w14:textId="5DDEA4B0" w:rsidR="00462462" w:rsidRPr="000B7A0D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BB216FD" w14:textId="5FE2632A" w:rsidR="00462462" w:rsidRPr="000B7A0D" w:rsidRDefault="008979F1" w:rsidP="00462462">
            <w:p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eastAsia="en-US" w:bidi="th-TH"/>
              </w:rPr>
              <w:t>REQUEST</w:t>
            </w:r>
            <w:r w:rsidR="00462462" w:rsidRPr="000B7A0D">
              <w:rPr>
                <w:color w:val="000000" w:themeColor="text1"/>
                <w:highlight w:val="yellow"/>
                <w:lang w:eastAsia="en-US" w:bidi="th-TH"/>
              </w:rPr>
              <w:t xml:space="preserve"> DATE</w:t>
            </w:r>
          </w:p>
        </w:tc>
        <w:tc>
          <w:tcPr>
            <w:tcW w:w="1505" w:type="dxa"/>
          </w:tcPr>
          <w:p w14:paraId="0A28C101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880F5B7" w14:textId="122013D5" w:rsidR="00462462" w:rsidRPr="000B7A0D" w:rsidRDefault="008979F1" w:rsidP="00462462">
            <w:pPr>
              <w:rPr>
                <w:color w:val="000000" w:themeColor="text1"/>
                <w:highlight w:val="yellow"/>
                <w:cs/>
                <w:lang w:bidi="th-TH"/>
              </w:rPr>
            </w:pPr>
            <w:r w:rsidRPr="000B7A0D">
              <w:rPr>
                <w:rFonts w:hint="cs"/>
                <w:color w:val="000000" w:themeColor="text1"/>
                <w:highlight w:val="yellow"/>
                <w:cs/>
                <w:lang w:bidi="th-TH"/>
              </w:rPr>
              <w:t>วันที่ร้องขอ</w:t>
            </w:r>
          </w:p>
        </w:tc>
      </w:tr>
      <w:tr w:rsidR="00462462" w:rsidRPr="00462462" w14:paraId="6091F466" w14:textId="77777777" w:rsidTr="00C23844">
        <w:tc>
          <w:tcPr>
            <w:tcW w:w="630" w:type="dxa"/>
            <w:vMerge/>
          </w:tcPr>
          <w:p w14:paraId="709BE252" w14:textId="77777777" w:rsidR="00462462" w:rsidRPr="000B7A0D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274652C2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1505" w:type="dxa"/>
          </w:tcPr>
          <w:p w14:paraId="4FE1B6C4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12D5253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>Date</w:t>
            </w:r>
          </w:p>
          <w:p w14:paraId="62BBFAD0" w14:textId="77777777" w:rsidR="00462462" w:rsidRPr="000B7A0D" w:rsidRDefault="00462462" w:rsidP="00462462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>Format yyyymmdd</w:t>
            </w:r>
          </w:p>
        </w:tc>
      </w:tr>
      <w:tr w:rsidR="00462462" w:rsidRPr="003101BC" w14:paraId="60292827" w14:textId="77777777" w:rsidTr="00C23844">
        <w:tc>
          <w:tcPr>
            <w:tcW w:w="630" w:type="dxa"/>
            <w:vMerge/>
          </w:tcPr>
          <w:p w14:paraId="5A59CA0A" w14:textId="77777777" w:rsidR="00462462" w:rsidRPr="000B7A0D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41A8CB6F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1505" w:type="dxa"/>
          </w:tcPr>
          <w:p w14:paraId="03912716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2952E96" w14:textId="77777777" w:rsidR="00462462" w:rsidRPr="000B7A0D" w:rsidRDefault="00462462" w:rsidP="00462462">
            <w:pPr>
              <w:rPr>
                <w:color w:val="000000" w:themeColor="text1"/>
                <w:highlight w:val="yellow"/>
              </w:rPr>
            </w:pPr>
          </w:p>
        </w:tc>
      </w:tr>
      <w:tr w:rsidR="00462462" w:rsidRPr="003101BC" w14:paraId="3756ADB3" w14:textId="77777777" w:rsidTr="00C23844">
        <w:tc>
          <w:tcPr>
            <w:tcW w:w="630" w:type="dxa"/>
            <w:vMerge/>
          </w:tcPr>
          <w:p w14:paraId="25F63D28" w14:textId="77777777" w:rsidR="00462462" w:rsidRPr="000B7A0D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7294EAF7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1505" w:type="dxa"/>
          </w:tcPr>
          <w:p w14:paraId="5606F1DA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379163A" w14:textId="77777777" w:rsidR="00462462" w:rsidRPr="000B7A0D" w:rsidRDefault="00462462" w:rsidP="00462462">
            <w:pPr>
              <w:rPr>
                <w:color w:val="000000" w:themeColor="text1"/>
                <w:highlight w:val="yellow"/>
              </w:rPr>
            </w:pPr>
            <w:r w:rsidRPr="000B7A0D">
              <w:rPr>
                <w:color w:val="000000" w:themeColor="text1"/>
                <w:highlight w:val="yellow"/>
              </w:rPr>
              <w:t>Yes</w:t>
            </w:r>
          </w:p>
        </w:tc>
      </w:tr>
      <w:tr w:rsidR="00462462" w:rsidRPr="003101BC" w14:paraId="388423C6" w14:textId="77777777" w:rsidTr="00C23844">
        <w:tc>
          <w:tcPr>
            <w:tcW w:w="630" w:type="dxa"/>
            <w:vMerge/>
          </w:tcPr>
          <w:p w14:paraId="135284D2" w14:textId="77777777" w:rsidR="00462462" w:rsidRPr="000B7A0D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5FBE2921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1505" w:type="dxa"/>
          </w:tcPr>
          <w:p w14:paraId="1D3CC3B6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F2CE619" w14:textId="77777777" w:rsidR="00462462" w:rsidRPr="000B7A0D" w:rsidRDefault="00462462" w:rsidP="00462462">
            <w:pPr>
              <w:rPr>
                <w:color w:val="000000" w:themeColor="text1"/>
                <w:highlight w:val="yellow"/>
              </w:rPr>
            </w:pPr>
          </w:p>
        </w:tc>
      </w:tr>
      <w:tr w:rsidR="00462462" w:rsidRPr="003101BC" w14:paraId="3BEA536B" w14:textId="77777777" w:rsidTr="00C23844">
        <w:tc>
          <w:tcPr>
            <w:tcW w:w="630" w:type="dxa"/>
            <w:vMerge/>
          </w:tcPr>
          <w:p w14:paraId="405D42D7" w14:textId="77777777" w:rsidR="00462462" w:rsidRPr="000B7A0D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54D9F8C3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1505" w:type="dxa"/>
          </w:tcPr>
          <w:p w14:paraId="492935B1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CFDB3DF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cs/>
                <w:lang w:bidi="th-TH"/>
              </w:rPr>
            </w:pPr>
            <w:r w:rsidRPr="000B7A0D">
              <w:rPr>
                <w:rFonts w:hint="cs"/>
                <w:color w:val="000000" w:themeColor="text1"/>
                <w:highlight w:val="yellow"/>
                <w:cs/>
                <w:lang w:bidi="th-TH"/>
              </w:rPr>
              <w:t xml:space="preserve">จากระบบ </w:t>
            </w:r>
            <w:r w:rsidRPr="000B7A0D">
              <w:rPr>
                <w:color w:val="000000" w:themeColor="text1"/>
                <w:highlight w:val="yellow"/>
                <w:lang w:bidi="th-TH"/>
              </w:rPr>
              <w:t>LINFOX</w:t>
            </w:r>
          </w:p>
        </w:tc>
      </w:tr>
      <w:tr w:rsidR="00462462" w:rsidRPr="00462462" w14:paraId="5D7CAB60" w14:textId="77777777" w:rsidTr="00C23844">
        <w:tc>
          <w:tcPr>
            <w:tcW w:w="630" w:type="dxa"/>
            <w:vMerge/>
          </w:tcPr>
          <w:p w14:paraId="278F0ECF" w14:textId="77777777" w:rsidR="00462462" w:rsidRPr="000B7A0D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3637D3FF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1505" w:type="dxa"/>
          </w:tcPr>
          <w:p w14:paraId="16CCAB57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4D5E9F1" w14:textId="73A59BF5" w:rsidR="00462462" w:rsidRPr="000B7A0D" w:rsidRDefault="00462462" w:rsidP="004F6074">
            <w:pPr>
              <w:rPr>
                <w:color w:val="000000" w:themeColor="text1"/>
                <w:highlight w:val="yellow"/>
                <w:lang w:bidi="th-TH"/>
              </w:rPr>
            </w:pPr>
            <w:r w:rsidRPr="000B7A0D">
              <w:rPr>
                <w:color w:val="000000" w:themeColor="text1"/>
                <w:highlight w:val="yellow"/>
                <w:lang w:bidi="th-TH"/>
              </w:rPr>
              <w:t>XCUST_LINFOX_PR_TBL.</w:t>
            </w:r>
            <w:r w:rsidR="004F6074" w:rsidRPr="000B7A0D">
              <w:rPr>
                <w:color w:val="000000" w:themeColor="text1"/>
                <w:highlight w:val="yellow"/>
                <w:lang w:bidi="th-TH"/>
              </w:rPr>
              <w:t>REQUEST_DATE</w:t>
            </w:r>
          </w:p>
        </w:tc>
      </w:tr>
      <w:tr w:rsidR="00474B84" w:rsidRPr="003101BC" w14:paraId="06609C6F" w14:textId="77777777" w:rsidTr="00C23844">
        <w:tc>
          <w:tcPr>
            <w:tcW w:w="630" w:type="dxa"/>
            <w:vMerge w:val="restart"/>
          </w:tcPr>
          <w:p w14:paraId="5507AEE9" w14:textId="4160CCBA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22CE0AE5" w14:textId="0517D9E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775577">
              <w:t>REQU</w:t>
            </w:r>
            <w:r w:rsidR="00775577">
              <w:t>E</w:t>
            </w:r>
            <w:r w:rsidRPr="00775577">
              <w:t>ST</w:t>
            </w:r>
            <w:r>
              <w:rPr>
                <w:color w:val="000000" w:themeColor="text1"/>
                <w:lang w:eastAsia="en-US" w:bidi="th-TH"/>
              </w:rPr>
              <w:t xml:space="preserve"> TIME</w:t>
            </w:r>
          </w:p>
        </w:tc>
        <w:tc>
          <w:tcPr>
            <w:tcW w:w="1505" w:type="dxa"/>
          </w:tcPr>
          <w:p w14:paraId="5584BC65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03C5A49" w14:textId="77777777" w:rsidR="00474B84" w:rsidRPr="003101BC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เวลาสร้าง </w:t>
            </w:r>
            <w:r>
              <w:rPr>
                <w:color w:val="000000" w:themeColor="text1"/>
                <w:lang w:bidi="th-TH"/>
              </w:rPr>
              <w:t>PR</w:t>
            </w:r>
          </w:p>
        </w:tc>
      </w:tr>
      <w:tr w:rsidR="00474B84" w:rsidRPr="00462462" w14:paraId="62C72F56" w14:textId="77777777" w:rsidTr="00C23844">
        <w:tc>
          <w:tcPr>
            <w:tcW w:w="630" w:type="dxa"/>
            <w:vMerge/>
          </w:tcPr>
          <w:p w14:paraId="435DEFBE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C32651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AA1A02F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58AEBBE" w14:textId="77777777" w:rsidR="00474B84" w:rsidRDefault="00474B84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 xml:space="preserve">Time </w:t>
            </w:r>
          </w:p>
          <w:p w14:paraId="0D828223" w14:textId="77777777" w:rsidR="00474B84" w:rsidRPr="00462462" w:rsidRDefault="00474B84" w:rsidP="00D562C9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Format hh24miss</w:t>
            </w:r>
          </w:p>
        </w:tc>
      </w:tr>
      <w:tr w:rsidR="00474B84" w:rsidRPr="003101BC" w14:paraId="6F4E942D" w14:textId="77777777" w:rsidTr="00C23844">
        <w:tc>
          <w:tcPr>
            <w:tcW w:w="630" w:type="dxa"/>
            <w:vMerge/>
          </w:tcPr>
          <w:p w14:paraId="0E6FE00B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F2CBC0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17F8913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4BA6F5A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1B4158C8" w14:textId="77777777" w:rsidTr="00C23844">
        <w:tc>
          <w:tcPr>
            <w:tcW w:w="630" w:type="dxa"/>
            <w:vMerge/>
          </w:tcPr>
          <w:p w14:paraId="3497834D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94EBAD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322295B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0997C47" w14:textId="77777777" w:rsidR="00474B84" w:rsidRPr="003101BC" w:rsidRDefault="00474B84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474B84" w:rsidRPr="003101BC" w14:paraId="3E070825" w14:textId="77777777" w:rsidTr="00C23844">
        <w:tc>
          <w:tcPr>
            <w:tcW w:w="630" w:type="dxa"/>
            <w:vMerge/>
          </w:tcPr>
          <w:p w14:paraId="34F7B1D9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6E91DC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5DE73B6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209D397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2F79BFB3" w14:textId="77777777" w:rsidTr="00C23844">
        <w:tc>
          <w:tcPr>
            <w:tcW w:w="630" w:type="dxa"/>
            <w:vMerge/>
          </w:tcPr>
          <w:p w14:paraId="2ED04770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515EEB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7B31EEF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DB68E32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474B84" w:rsidRPr="00462462" w14:paraId="091D04A6" w14:textId="77777777" w:rsidTr="00C23844">
        <w:tc>
          <w:tcPr>
            <w:tcW w:w="630" w:type="dxa"/>
            <w:vMerge/>
          </w:tcPr>
          <w:p w14:paraId="6CBBFDF5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0A883C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6190C63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9FCFA59" w14:textId="77777777" w:rsidR="00474B84" w:rsidRPr="00462462" w:rsidRDefault="00474B84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XCUST_LINFOX_PR_TBL.ORDER_TIME</w:t>
            </w:r>
          </w:p>
        </w:tc>
      </w:tr>
      <w:tr w:rsidR="00474B84" w:rsidRPr="003101BC" w14:paraId="6A9EC3D2" w14:textId="77777777" w:rsidTr="00C23844">
        <w:tc>
          <w:tcPr>
            <w:tcW w:w="630" w:type="dxa"/>
            <w:vMerge w:val="restart"/>
          </w:tcPr>
          <w:p w14:paraId="1DDF2708" w14:textId="399ADEC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14E92F6E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  <w:r w:rsidRPr="00280BF7">
              <w:rPr>
                <w:color w:val="000000" w:themeColor="text1"/>
                <w:lang w:eastAsia="en-US" w:bidi="th-TH"/>
              </w:rPr>
              <w:t>ITEM NUMBER</w:t>
            </w:r>
          </w:p>
        </w:tc>
        <w:tc>
          <w:tcPr>
            <w:tcW w:w="1505" w:type="dxa"/>
          </w:tcPr>
          <w:p w14:paraId="50CD5A6A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1126AF9" w14:textId="77777777" w:rsidR="00474B84" w:rsidRPr="003101BC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รหัสสินค้า</w:t>
            </w:r>
          </w:p>
        </w:tc>
      </w:tr>
      <w:tr w:rsidR="00474B84" w:rsidRPr="00474B84" w14:paraId="54830F4D" w14:textId="77777777" w:rsidTr="00C23844">
        <w:tc>
          <w:tcPr>
            <w:tcW w:w="630" w:type="dxa"/>
            <w:vMerge/>
          </w:tcPr>
          <w:p w14:paraId="67CB48BF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CB2B215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E66C2A4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74606E2" w14:textId="77777777" w:rsidR="00474B84" w:rsidRPr="00474B84" w:rsidRDefault="00474B84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VARCHAR2(20)</w:t>
            </w:r>
          </w:p>
        </w:tc>
      </w:tr>
      <w:tr w:rsidR="00474B84" w:rsidRPr="003101BC" w14:paraId="5956ECD7" w14:textId="77777777" w:rsidTr="00C23844">
        <w:tc>
          <w:tcPr>
            <w:tcW w:w="630" w:type="dxa"/>
            <w:vMerge/>
          </w:tcPr>
          <w:p w14:paraId="42EED8E9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04379D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D65B21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672B357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2D897F71" w14:textId="77777777" w:rsidTr="00C23844">
        <w:tc>
          <w:tcPr>
            <w:tcW w:w="630" w:type="dxa"/>
            <w:vMerge/>
          </w:tcPr>
          <w:p w14:paraId="76C8E4F2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0406E3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988E663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3FB5F73" w14:textId="77777777" w:rsidR="00474B84" w:rsidRPr="003101BC" w:rsidRDefault="00474B84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474B84" w:rsidRPr="003101BC" w14:paraId="64FE76B6" w14:textId="77777777" w:rsidTr="00C23844">
        <w:tc>
          <w:tcPr>
            <w:tcW w:w="630" w:type="dxa"/>
            <w:vMerge/>
          </w:tcPr>
          <w:p w14:paraId="0EEAE287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010BAA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729628F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9B6CDB6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425C0B94" w14:textId="77777777" w:rsidTr="00C23844">
        <w:tc>
          <w:tcPr>
            <w:tcW w:w="630" w:type="dxa"/>
            <w:vMerge/>
          </w:tcPr>
          <w:p w14:paraId="111D1BC8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BF7E35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5973B8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FB94A16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474B84" w:rsidRPr="00462462" w14:paraId="6E147242" w14:textId="77777777" w:rsidTr="00C23844">
        <w:tc>
          <w:tcPr>
            <w:tcW w:w="630" w:type="dxa"/>
            <w:vMerge/>
          </w:tcPr>
          <w:p w14:paraId="60350195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8AA2A5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D8E74E7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D277730" w14:textId="77777777" w:rsidR="00474B84" w:rsidRPr="00462462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XCUST_LINFOX_PR_TBL.ITEM_NUMBER</w:t>
            </w:r>
          </w:p>
        </w:tc>
      </w:tr>
      <w:tr w:rsidR="00474B84" w:rsidRPr="003101BC" w14:paraId="54C71D19" w14:textId="77777777" w:rsidTr="00C23844">
        <w:tc>
          <w:tcPr>
            <w:tcW w:w="630" w:type="dxa"/>
            <w:vMerge w:val="restart"/>
          </w:tcPr>
          <w:p w14:paraId="21C4089D" w14:textId="05613EA8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788B2D4C" w14:textId="77777777" w:rsidR="00474B84" w:rsidRPr="00280BF7" w:rsidRDefault="00474B84" w:rsidP="00D562C9">
            <w:pPr>
              <w:rPr>
                <w:color w:val="000000" w:themeColor="text1"/>
                <w:lang w:bidi="th-TH"/>
              </w:rPr>
            </w:pPr>
            <w:r w:rsidRPr="00280BF7">
              <w:rPr>
                <w:lang w:eastAsia="en-US" w:bidi="th-TH"/>
              </w:rPr>
              <w:t>Transaction Quantity</w:t>
            </w:r>
          </w:p>
        </w:tc>
        <w:tc>
          <w:tcPr>
            <w:tcW w:w="1505" w:type="dxa"/>
          </w:tcPr>
          <w:p w14:paraId="0E55BAA4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9E5ED23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ปริมาณสั่งซื้อ</w:t>
            </w:r>
          </w:p>
        </w:tc>
      </w:tr>
      <w:tr w:rsidR="00474B84" w:rsidRPr="00474B84" w14:paraId="299FC402" w14:textId="77777777" w:rsidTr="00C23844">
        <w:tc>
          <w:tcPr>
            <w:tcW w:w="630" w:type="dxa"/>
            <w:vMerge/>
          </w:tcPr>
          <w:p w14:paraId="75B42990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AB5F38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8709C05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31E39E5" w14:textId="77777777" w:rsidR="00474B84" w:rsidRPr="00474B84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NUMBER(15)</w:t>
            </w:r>
          </w:p>
        </w:tc>
      </w:tr>
      <w:tr w:rsidR="00474B84" w:rsidRPr="003101BC" w14:paraId="4534E74B" w14:textId="77777777" w:rsidTr="00C23844">
        <w:tc>
          <w:tcPr>
            <w:tcW w:w="630" w:type="dxa"/>
            <w:vMerge/>
          </w:tcPr>
          <w:p w14:paraId="712F54F1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DAA80C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26DAFFF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0505A919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73A96ABE" w14:textId="77777777" w:rsidTr="00C23844">
        <w:tc>
          <w:tcPr>
            <w:tcW w:w="630" w:type="dxa"/>
            <w:vMerge/>
          </w:tcPr>
          <w:p w14:paraId="1999FF77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EA3C31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C13F3FA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4837EEE" w14:textId="77777777" w:rsidR="00474B84" w:rsidRPr="003101BC" w:rsidRDefault="00474B84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474B84" w:rsidRPr="003101BC" w14:paraId="493FC4FB" w14:textId="77777777" w:rsidTr="00C23844">
        <w:tc>
          <w:tcPr>
            <w:tcW w:w="630" w:type="dxa"/>
            <w:vMerge/>
          </w:tcPr>
          <w:p w14:paraId="4570E5A5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26D711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8155EC6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6E1A339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0D884CE1" w14:textId="77777777" w:rsidTr="00C23844">
        <w:tc>
          <w:tcPr>
            <w:tcW w:w="630" w:type="dxa"/>
            <w:vMerge/>
          </w:tcPr>
          <w:p w14:paraId="2E74B404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2AC755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A2DE577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DC8DB0D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474B84" w:rsidRPr="00462462" w14:paraId="656B3FA7" w14:textId="77777777" w:rsidTr="00C23844">
        <w:tc>
          <w:tcPr>
            <w:tcW w:w="630" w:type="dxa"/>
            <w:vMerge/>
          </w:tcPr>
          <w:p w14:paraId="40FA0E55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04AE5E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2A21DAB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0591AF0" w14:textId="77777777" w:rsidR="00474B84" w:rsidRPr="00462462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XCUST_LINFOX_PR_TBL.QTY</w:t>
            </w:r>
          </w:p>
        </w:tc>
      </w:tr>
      <w:tr w:rsidR="00474B84" w:rsidRPr="003101BC" w14:paraId="70EC7EE6" w14:textId="77777777" w:rsidTr="00C23844">
        <w:tc>
          <w:tcPr>
            <w:tcW w:w="630" w:type="dxa"/>
            <w:vMerge w:val="restart"/>
          </w:tcPr>
          <w:p w14:paraId="4A8B5ABC" w14:textId="7EAD55A5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F24B330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  <w:r w:rsidRPr="00280BF7">
              <w:rPr>
                <w:lang w:eastAsia="en-US" w:bidi="th-TH"/>
              </w:rPr>
              <w:t>Unit of Measure</w:t>
            </w:r>
          </w:p>
        </w:tc>
        <w:tc>
          <w:tcPr>
            <w:tcW w:w="1505" w:type="dxa"/>
          </w:tcPr>
          <w:p w14:paraId="1DFB30ED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890AA92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หน่วยการสั่งซื้อ</w:t>
            </w:r>
          </w:p>
        </w:tc>
      </w:tr>
      <w:tr w:rsidR="00474B84" w:rsidRPr="00474B84" w14:paraId="3C042BFC" w14:textId="77777777" w:rsidTr="00C23844">
        <w:tc>
          <w:tcPr>
            <w:tcW w:w="630" w:type="dxa"/>
            <w:vMerge/>
          </w:tcPr>
          <w:p w14:paraId="3BCD31EB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00E1A8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EDDC958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D81EA3E" w14:textId="77777777" w:rsidR="00474B84" w:rsidRPr="00474B84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VARCHAR2(2)</w:t>
            </w:r>
          </w:p>
        </w:tc>
      </w:tr>
      <w:tr w:rsidR="00474B84" w:rsidRPr="003101BC" w14:paraId="5F8B5F15" w14:textId="77777777" w:rsidTr="00C23844">
        <w:tc>
          <w:tcPr>
            <w:tcW w:w="630" w:type="dxa"/>
            <w:vMerge/>
          </w:tcPr>
          <w:p w14:paraId="071825C3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6D5AB1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23D22A0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E66244C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315E74EC" w14:textId="77777777" w:rsidTr="00C23844">
        <w:tc>
          <w:tcPr>
            <w:tcW w:w="630" w:type="dxa"/>
            <w:vMerge/>
          </w:tcPr>
          <w:p w14:paraId="00CBA2FE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388F24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7D819A4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85C8B73" w14:textId="77777777" w:rsidR="00474B84" w:rsidRPr="003101BC" w:rsidRDefault="00474B84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474B84" w:rsidRPr="003101BC" w14:paraId="077B05DB" w14:textId="77777777" w:rsidTr="00C23844">
        <w:tc>
          <w:tcPr>
            <w:tcW w:w="630" w:type="dxa"/>
            <w:vMerge/>
          </w:tcPr>
          <w:p w14:paraId="0FB859C7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58EB2E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430CEB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B53589B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4D78280B" w14:textId="77777777" w:rsidTr="00C23844">
        <w:tc>
          <w:tcPr>
            <w:tcW w:w="630" w:type="dxa"/>
            <w:vMerge/>
          </w:tcPr>
          <w:p w14:paraId="159C6A58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A865E5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359D74F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8A5D8BA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474B84" w:rsidRPr="00462462" w14:paraId="3E5D03C7" w14:textId="77777777" w:rsidTr="00C23844">
        <w:tc>
          <w:tcPr>
            <w:tcW w:w="630" w:type="dxa"/>
            <w:vMerge/>
          </w:tcPr>
          <w:p w14:paraId="15A50AFC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A328FB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68114E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86CBB5F" w14:textId="77777777" w:rsidR="00474B84" w:rsidRPr="00462462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XCUST_LINFOX_PR_TBL.UOM</w:t>
            </w:r>
          </w:p>
        </w:tc>
      </w:tr>
      <w:tr w:rsidR="00845E3F" w:rsidRPr="003101BC" w14:paraId="48AFCA40" w14:textId="77777777" w:rsidTr="00EF7515">
        <w:tc>
          <w:tcPr>
            <w:tcW w:w="630" w:type="dxa"/>
            <w:vMerge w:val="restart"/>
          </w:tcPr>
          <w:p w14:paraId="041BB2E7" w14:textId="77777777" w:rsidR="00845E3F" w:rsidRPr="00D525B5" w:rsidRDefault="00845E3F" w:rsidP="00845E3F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5AB0656" w14:textId="77777777" w:rsidR="00845E3F" w:rsidRPr="003F4620" w:rsidRDefault="00845E3F" w:rsidP="00EF7515">
            <w:pPr>
              <w:rPr>
                <w:color w:val="000000" w:themeColor="text1"/>
                <w:lang w:bidi="en-US"/>
              </w:rPr>
            </w:pPr>
            <w:r w:rsidRPr="003F4620">
              <w:rPr>
                <w:lang w:eastAsia="en-US" w:bidi="th-TH"/>
              </w:rPr>
              <w:t>Delivery Instruction</w:t>
            </w:r>
          </w:p>
        </w:tc>
        <w:tc>
          <w:tcPr>
            <w:tcW w:w="1505" w:type="dxa"/>
          </w:tcPr>
          <w:p w14:paraId="7D1ED07A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2230E437" w14:textId="77777777" w:rsidR="00845E3F" w:rsidRPr="003101BC" w:rsidRDefault="00845E3F" w:rsidP="00EF7515">
            <w:pPr>
              <w:rPr>
                <w:color w:val="000000" w:themeColor="text1"/>
                <w:lang w:bidi="th-TH"/>
              </w:rPr>
            </w:pPr>
            <w:r w:rsidRPr="003F4620">
              <w:rPr>
                <w:lang w:eastAsia="en-US" w:bidi="th-TH"/>
              </w:rPr>
              <w:t>Delivery Instruction</w:t>
            </w:r>
          </w:p>
        </w:tc>
      </w:tr>
      <w:tr w:rsidR="00845E3F" w:rsidRPr="00474B84" w14:paraId="412E6855" w14:textId="77777777" w:rsidTr="00EF7515">
        <w:tc>
          <w:tcPr>
            <w:tcW w:w="630" w:type="dxa"/>
            <w:vMerge/>
          </w:tcPr>
          <w:p w14:paraId="1AEEE2E7" w14:textId="77777777" w:rsidR="00845E3F" w:rsidRPr="00D525B5" w:rsidRDefault="00845E3F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836FBD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2628BDD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99C6DD5" w14:textId="77777777" w:rsidR="00845E3F" w:rsidRPr="00474B84" w:rsidRDefault="00845E3F" w:rsidP="00EF751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VARCHAR2(60)</w:t>
            </w:r>
          </w:p>
        </w:tc>
      </w:tr>
      <w:tr w:rsidR="00845E3F" w:rsidRPr="003101BC" w14:paraId="32779738" w14:textId="77777777" w:rsidTr="00EF7515">
        <w:tc>
          <w:tcPr>
            <w:tcW w:w="630" w:type="dxa"/>
            <w:vMerge/>
          </w:tcPr>
          <w:p w14:paraId="2C656A8F" w14:textId="77777777" w:rsidR="00845E3F" w:rsidRPr="00D525B5" w:rsidRDefault="00845E3F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B5B615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B171E11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0E9553C" w14:textId="77777777" w:rsidR="00845E3F" w:rsidRPr="003101BC" w:rsidRDefault="00845E3F" w:rsidP="00EF7515">
            <w:pPr>
              <w:rPr>
                <w:color w:val="000000" w:themeColor="text1"/>
              </w:rPr>
            </w:pPr>
          </w:p>
        </w:tc>
      </w:tr>
      <w:tr w:rsidR="00845E3F" w:rsidRPr="003101BC" w14:paraId="416B07B6" w14:textId="77777777" w:rsidTr="00EF7515">
        <w:tc>
          <w:tcPr>
            <w:tcW w:w="630" w:type="dxa"/>
            <w:vMerge/>
          </w:tcPr>
          <w:p w14:paraId="30F11091" w14:textId="77777777" w:rsidR="00845E3F" w:rsidRPr="00D525B5" w:rsidRDefault="00845E3F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15609F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E287459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1046A34" w14:textId="77777777" w:rsidR="00845E3F" w:rsidRPr="003101BC" w:rsidRDefault="00845E3F" w:rsidP="00EF751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845E3F" w:rsidRPr="003101BC" w14:paraId="56B9F0DC" w14:textId="77777777" w:rsidTr="00EF7515">
        <w:tc>
          <w:tcPr>
            <w:tcW w:w="630" w:type="dxa"/>
            <w:vMerge/>
          </w:tcPr>
          <w:p w14:paraId="42139B26" w14:textId="77777777" w:rsidR="00845E3F" w:rsidRPr="00D525B5" w:rsidRDefault="00845E3F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33C5F8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E3E614F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A27DF9A" w14:textId="77777777" w:rsidR="00845E3F" w:rsidRPr="003101BC" w:rsidRDefault="00845E3F" w:rsidP="00EF7515">
            <w:pPr>
              <w:rPr>
                <w:color w:val="000000" w:themeColor="text1"/>
              </w:rPr>
            </w:pPr>
          </w:p>
        </w:tc>
      </w:tr>
      <w:tr w:rsidR="00845E3F" w:rsidRPr="003101BC" w14:paraId="2E57BDFF" w14:textId="77777777" w:rsidTr="00EF7515">
        <w:tc>
          <w:tcPr>
            <w:tcW w:w="630" w:type="dxa"/>
            <w:vMerge/>
          </w:tcPr>
          <w:p w14:paraId="365A0090" w14:textId="77777777" w:rsidR="00845E3F" w:rsidRPr="00D525B5" w:rsidRDefault="00845E3F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D46995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0E347BB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A43992B" w14:textId="77777777" w:rsidR="00845E3F" w:rsidRPr="003101BC" w:rsidRDefault="00845E3F" w:rsidP="00EF7515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845E3F" w:rsidRPr="00462462" w14:paraId="2A479B2D" w14:textId="77777777" w:rsidTr="00EF7515">
        <w:tc>
          <w:tcPr>
            <w:tcW w:w="630" w:type="dxa"/>
            <w:vMerge/>
          </w:tcPr>
          <w:p w14:paraId="77209C07" w14:textId="77777777" w:rsidR="00845E3F" w:rsidRPr="00D525B5" w:rsidRDefault="00845E3F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90EA1D1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162B0B6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221EB2B" w14:textId="77777777" w:rsidR="00845E3F" w:rsidRPr="00462462" w:rsidRDefault="00845E3F" w:rsidP="00EF751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XCUST_LINFOX_PR_TBL.DELIVERY_INSTRUCTION</w:t>
            </w:r>
          </w:p>
        </w:tc>
      </w:tr>
      <w:tr w:rsidR="002F4183" w:rsidRPr="003101BC" w14:paraId="220C16BF" w14:textId="77777777" w:rsidTr="00C23844">
        <w:tc>
          <w:tcPr>
            <w:tcW w:w="630" w:type="dxa"/>
            <w:vMerge w:val="restart"/>
          </w:tcPr>
          <w:p w14:paraId="26D8B664" w14:textId="5ABB97FF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2D9DBE3" w14:textId="0FCDFC65" w:rsidR="002F4183" w:rsidRPr="003F4620" w:rsidRDefault="00845E3F" w:rsidP="00B708C6">
            <w:pPr>
              <w:rPr>
                <w:color w:val="000000" w:themeColor="text1"/>
                <w:lang w:bidi="en-US"/>
              </w:rPr>
            </w:pPr>
            <w:r>
              <w:rPr>
                <w:lang w:eastAsia="en-US" w:bidi="th-TH"/>
              </w:rPr>
              <w:t>Store code</w:t>
            </w:r>
          </w:p>
        </w:tc>
        <w:tc>
          <w:tcPr>
            <w:tcW w:w="1505" w:type="dxa"/>
          </w:tcPr>
          <w:p w14:paraId="5AD5913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E2FFD0F" w14:textId="6C586CA8" w:rsidR="002F4183" w:rsidRPr="003101BC" w:rsidRDefault="00845E3F" w:rsidP="00B708C6">
            <w:pPr>
              <w:rPr>
                <w:color w:val="000000" w:themeColor="text1"/>
                <w:lang w:bidi="th-TH"/>
              </w:rPr>
            </w:pPr>
            <w:r>
              <w:rPr>
                <w:lang w:eastAsia="en-US" w:bidi="th-TH"/>
              </w:rPr>
              <w:t>Store code</w:t>
            </w:r>
          </w:p>
        </w:tc>
      </w:tr>
      <w:tr w:rsidR="002F4183" w:rsidRPr="003101BC" w14:paraId="4181C4F9" w14:textId="77777777" w:rsidTr="00C23844">
        <w:tc>
          <w:tcPr>
            <w:tcW w:w="630" w:type="dxa"/>
            <w:vMerge/>
          </w:tcPr>
          <w:p w14:paraId="44D15F40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3FE72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1929E6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0D39ED9" w14:textId="5596694F" w:rsidR="00462462" w:rsidRPr="00474B84" w:rsidRDefault="00474B84" w:rsidP="00474B8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VARCHAR2(60)</w:t>
            </w:r>
          </w:p>
        </w:tc>
      </w:tr>
      <w:tr w:rsidR="002F4183" w:rsidRPr="003101BC" w14:paraId="496E63DD" w14:textId="77777777" w:rsidTr="00C23844">
        <w:tc>
          <w:tcPr>
            <w:tcW w:w="630" w:type="dxa"/>
            <w:vMerge/>
          </w:tcPr>
          <w:p w14:paraId="2A6E4BA4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589B7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651B3C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76A7098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4CBB4C25" w14:textId="77777777" w:rsidTr="00C23844">
        <w:tc>
          <w:tcPr>
            <w:tcW w:w="630" w:type="dxa"/>
            <w:vMerge/>
          </w:tcPr>
          <w:p w14:paraId="2AF9FDD0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8AD6F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64FF9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DAD4EF9" w14:textId="6B757C76" w:rsidR="002F4183" w:rsidRPr="003101BC" w:rsidRDefault="00462462" w:rsidP="00B708C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4183" w:rsidRPr="003101BC" w14:paraId="42CBA47B" w14:textId="77777777" w:rsidTr="00C23844">
        <w:tc>
          <w:tcPr>
            <w:tcW w:w="630" w:type="dxa"/>
            <w:vMerge/>
          </w:tcPr>
          <w:p w14:paraId="48650F4B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0880A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3C0FF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03D17EE" w14:textId="77777777" w:rsidR="002F4183" w:rsidRPr="003101BC" w:rsidRDefault="002F4183" w:rsidP="00135603">
            <w:pPr>
              <w:rPr>
                <w:color w:val="000000" w:themeColor="text1"/>
              </w:rPr>
            </w:pPr>
          </w:p>
        </w:tc>
      </w:tr>
      <w:tr w:rsidR="002F4183" w:rsidRPr="003101BC" w14:paraId="371538D1" w14:textId="77777777" w:rsidTr="00C23844">
        <w:tc>
          <w:tcPr>
            <w:tcW w:w="630" w:type="dxa"/>
            <w:vMerge/>
          </w:tcPr>
          <w:p w14:paraId="1971E42B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4B138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839B81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595899E8" w14:textId="67AA9FA3" w:rsidR="002F4183" w:rsidRPr="003101BC" w:rsidRDefault="00462462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2F4183" w:rsidRPr="003101BC" w14:paraId="09F4E999" w14:textId="77777777" w:rsidTr="00C23844">
        <w:tc>
          <w:tcPr>
            <w:tcW w:w="630" w:type="dxa"/>
            <w:vMerge/>
          </w:tcPr>
          <w:p w14:paraId="4431741B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4002E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ABC429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354740C" w14:textId="09B657F9" w:rsidR="00E72557" w:rsidRPr="00462462" w:rsidRDefault="00462462" w:rsidP="00474B8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</w:t>
            </w:r>
            <w:r w:rsidR="00474B84">
              <w:rPr>
                <w:color w:val="000000" w:themeColor="text1"/>
                <w:lang w:bidi="th-TH"/>
              </w:rPr>
              <w:t>DELIVERY_INSTRUCTION</w:t>
            </w:r>
          </w:p>
        </w:tc>
      </w:tr>
      <w:tr w:rsidR="002F4183" w:rsidRPr="003101BC" w14:paraId="47C3CAC2" w14:textId="77777777" w:rsidTr="00C23844">
        <w:tc>
          <w:tcPr>
            <w:tcW w:w="630" w:type="dxa"/>
            <w:vMerge w:val="restart"/>
          </w:tcPr>
          <w:p w14:paraId="13B2422A" w14:textId="69C2F19E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8A105D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eastAsia="en-US" w:bidi="th-TH"/>
              </w:rPr>
              <w:t>Validate_flag</w:t>
            </w:r>
          </w:p>
        </w:tc>
        <w:tc>
          <w:tcPr>
            <w:tcW w:w="1505" w:type="dxa"/>
          </w:tcPr>
          <w:p w14:paraId="146A1F5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6410759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3101BC">
              <w:rPr>
                <w:color w:val="000000" w:themeColor="text1"/>
                <w:lang w:bidi="th-TH"/>
              </w:rPr>
              <w:t xml:space="preserve">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ข้อมูล</w:t>
            </w:r>
          </w:p>
        </w:tc>
      </w:tr>
      <w:tr w:rsidR="002F4183" w:rsidRPr="003101BC" w14:paraId="4202E947" w14:textId="77777777" w:rsidTr="00C23844">
        <w:tc>
          <w:tcPr>
            <w:tcW w:w="630" w:type="dxa"/>
            <w:vMerge/>
          </w:tcPr>
          <w:p w14:paraId="3D463DC2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BC07A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A7F6DA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59DCE5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Char(1)</w:t>
            </w:r>
          </w:p>
        </w:tc>
      </w:tr>
      <w:tr w:rsidR="002F4183" w:rsidRPr="003101BC" w14:paraId="13AFD3E7" w14:textId="77777777" w:rsidTr="00C23844">
        <w:tc>
          <w:tcPr>
            <w:tcW w:w="630" w:type="dxa"/>
            <w:vMerge/>
          </w:tcPr>
          <w:p w14:paraId="04BC2FD3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2835BC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46424D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0E59C73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621E0173" w14:textId="77777777" w:rsidTr="00C23844">
        <w:tc>
          <w:tcPr>
            <w:tcW w:w="630" w:type="dxa"/>
            <w:vMerge/>
          </w:tcPr>
          <w:p w14:paraId="5B60FC83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C4254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D5E52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DC538BA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2F4183" w:rsidRPr="003101BC" w14:paraId="09438425" w14:textId="77777777" w:rsidTr="00C23844">
        <w:tc>
          <w:tcPr>
            <w:tcW w:w="630" w:type="dxa"/>
            <w:vMerge/>
          </w:tcPr>
          <w:p w14:paraId="342A765D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0BA29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569DF7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9AE92D4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VALIDATE PASS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VALIDATE NOT PASS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VALIDATE</w:t>
            </w:r>
          </w:p>
        </w:tc>
      </w:tr>
      <w:tr w:rsidR="002F4183" w:rsidRPr="003101BC" w14:paraId="5B64757C" w14:textId="77777777" w:rsidTr="00C23844">
        <w:tc>
          <w:tcPr>
            <w:tcW w:w="630" w:type="dxa"/>
            <w:vMerge/>
          </w:tcPr>
          <w:p w14:paraId="7E312A99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3C216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0DA1C9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A87EB8E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6A9B7507" w14:textId="77777777" w:rsidTr="00C23844">
        <w:tc>
          <w:tcPr>
            <w:tcW w:w="630" w:type="dxa"/>
            <w:vMerge/>
          </w:tcPr>
          <w:p w14:paraId="37FC059E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7043A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FDF716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A0E1DD6" w14:textId="2C08AEF2" w:rsidR="002F4183" w:rsidRPr="003101BC" w:rsidRDefault="00474B84" w:rsidP="00B708C6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  <w:r w:rsidR="002F4183" w:rsidRPr="003101BC">
              <w:rPr>
                <w:color w:val="000000" w:themeColor="text1"/>
                <w:lang w:bidi="th-TH"/>
              </w:rPr>
              <w:t>.VALIDATE_FLAG</w:t>
            </w:r>
          </w:p>
        </w:tc>
      </w:tr>
      <w:tr w:rsidR="002F4183" w:rsidRPr="003101BC" w14:paraId="7D8FE062" w14:textId="77777777" w:rsidTr="00C23844">
        <w:tc>
          <w:tcPr>
            <w:tcW w:w="630" w:type="dxa"/>
            <w:vMerge w:val="restart"/>
          </w:tcPr>
          <w:p w14:paraId="68E58906" w14:textId="76BC2E62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8C6923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Process Flag</w:t>
            </w:r>
          </w:p>
        </w:tc>
        <w:tc>
          <w:tcPr>
            <w:tcW w:w="1505" w:type="dxa"/>
          </w:tcPr>
          <w:p w14:paraId="04E3CBB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20B7B8F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3101BC">
              <w:rPr>
                <w:color w:val="000000" w:themeColor="text1"/>
                <w:lang w:bidi="th-TH"/>
              </w:rPr>
              <w:t xml:space="preserve">Import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ข้อมูลเข้า </w:t>
            </w:r>
            <w:r w:rsidRPr="003101BC">
              <w:rPr>
                <w:color w:val="000000" w:themeColor="text1"/>
                <w:lang w:bidi="th-TH"/>
              </w:rPr>
              <w:t>ERP</w:t>
            </w:r>
          </w:p>
        </w:tc>
      </w:tr>
      <w:tr w:rsidR="002F4183" w:rsidRPr="003101BC" w14:paraId="500DB0EE" w14:textId="77777777" w:rsidTr="00C23844">
        <w:tc>
          <w:tcPr>
            <w:tcW w:w="630" w:type="dxa"/>
            <w:vMerge/>
          </w:tcPr>
          <w:p w14:paraId="139FFBBA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88C63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2A10C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DD2EE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Char(1)</w:t>
            </w:r>
          </w:p>
        </w:tc>
      </w:tr>
      <w:tr w:rsidR="002F4183" w:rsidRPr="003101BC" w14:paraId="44B34191" w14:textId="77777777" w:rsidTr="00C23844">
        <w:tc>
          <w:tcPr>
            <w:tcW w:w="630" w:type="dxa"/>
            <w:vMerge/>
          </w:tcPr>
          <w:p w14:paraId="38497F17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9D6D0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6C469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4DCC661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4BD09AE3" w14:textId="77777777" w:rsidTr="00C23844">
        <w:tc>
          <w:tcPr>
            <w:tcW w:w="630" w:type="dxa"/>
            <w:vMerge/>
          </w:tcPr>
          <w:p w14:paraId="2BE738B6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775A3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DCC9704" w14:textId="77777777" w:rsidR="002F4183" w:rsidRPr="00E05BC1" w:rsidRDefault="002F4183" w:rsidP="00B708C6">
            <w:pPr>
              <w:rPr>
                <w:color w:val="000000" w:themeColor="text1"/>
                <w:lang w:bidi="en-US"/>
              </w:rPr>
            </w:pPr>
            <w:r w:rsidRPr="00E05BC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CCA66A6" w14:textId="77777777" w:rsidR="002F4183" w:rsidRPr="00E05BC1" w:rsidRDefault="002F4183" w:rsidP="00B708C6">
            <w:pPr>
              <w:rPr>
                <w:color w:val="000000" w:themeColor="text1"/>
              </w:rPr>
            </w:pPr>
            <w:r w:rsidRPr="00E05BC1">
              <w:rPr>
                <w:color w:val="000000" w:themeColor="text1"/>
              </w:rPr>
              <w:t>No</w:t>
            </w:r>
          </w:p>
        </w:tc>
      </w:tr>
      <w:tr w:rsidR="002F4183" w:rsidRPr="003101BC" w14:paraId="7D808FC4" w14:textId="77777777" w:rsidTr="00C23844">
        <w:tc>
          <w:tcPr>
            <w:tcW w:w="630" w:type="dxa"/>
            <w:vMerge/>
          </w:tcPr>
          <w:p w14:paraId="1CD2D33B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FE2CF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80FD1DA" w14:textId="77777777" w:rsidR="002F4183" w:rsidRPr="00E05BC1" w:rsidRDefault="002F4183" w:rsidP="00B708C6">
            <w:pPr>
              <w:rPr>
                <w:color w:val="000000" w:themeColor="text1"/>
                <w:lang w:bidi="en-US"/>
              </w:rPr>
            </w:pPr>
            <w:r w:rsidRPr="00E05BC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1F27507" w14:textId="77777777" w:rsidR="002F4183" w:rsidRPr="00E05BC1" w:rsidRDefault="002F4183" w:rsidP="00B708C6">
            <w:pPr>
              <w:rPr>
                <w:color w:val="000000" w:themeColor="text1"/>
              </w:rPr>
            </w:pPr>
            <w:r w:rsidRPr="00E05BC1">
              <w:rPr>
                <w:color w:val="000000" w:themeColor="text1"/>
                <w:shd w:val="clear" w:color="auto" w:fill="FFFFFF"/>
              </w:rPr>
              <w:t>N = NO PROCESS</w:t>
            </w:r>
            <w:r w:rsidRPr="00E05BC1">
              <w:rPr>
                <w:color w:val="000000" w:themeColor="text1"/>
              </w:rPr>
              <w:br/>
            </w:r>
            <w:r w:rsidRPr="00E05BC1">
              <w:rPr>
                <w:color w:val="000000" w:themeColor="text1"/>
                <w:shd w:val="clear" w:color="auto" w:fill="FFFFFF"/>
              </w:rPr>
              <w:t>P = PROCESSING</w:t>
            </w:r>
            <w:r w:rsidRPr="00E05BC1">
              <w:rPr>
                <w:color w:val="000000" w:themeColor="text1"/>
              </w:rPr>
              <w:br/>
            </w:r>
            <w:r w:rsidRPr="00E05BC1">
              <w:rPr>
                <w:color w:val="000000" w:themeColor="text1"/>
                <w:shd w:val="clear" w:color="auto" w:fill="FFFFFF"/>
              </w:rPr>
              <w:t>Y = PROCESS COMPLETE</w:t>
            </w:r>
            <w:r w:rsidRPr="00E05BC1">
              <w:rPr>
                <w:color w:val="000000" w:themeColor="text1"/>
              </w:rPr>
              <w:br/>
            </w:r>
            <w:r w:rsidRPr="00E05BC1">
              <w:rPr>
                <w:color w:val="000000" w:themeColor="text1"/>
                <w:shd w:val="clear" w:color="auto" w:fill="FFFFFF"/>
              </w:rPr>
              <w:t>E = PROCESS ERROR</w:t>
            </w:r>
          </w:p>
        </w:tc>
      </w:tr>
      <w:tr w:rsidR="002F4183" w:rsidRPr="003101BC" w14:paraId="7FA0803D" w14:textId="77777777" w:rsidTr="00C23844">
        <w:tc>
          <w:tcPr>
            <w:tcW w:w="630" w:type="dxa"/>
            <w:vMerge/>
          </w:tcPr>
          <w:p w14:paraId="481846B7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5DC5B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676617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7685A1E3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1522AD0A" w14:textId="77777777" w:rsidTr="00C23844">
        <w:tc>
          <w:tcPr>
            <w:tcW w:w="630" w:type="dxa"/>
            <w:vMerge/>
          </w:tcPr>
          <w:p w14:paraId="4B64B140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F0BF4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EE747F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9C06655" w14:textId="12AD0F43" w:rsidR="002F4183" w:rsidRPr="003101BC" w:rsidRDefault="00474B84" w:rsidP="00B708C6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  <w:r w:rsidR="002F4183" w:rsidRPr="003101BC">
              <w:rPr>
                <w:color w:val="000000" w:themeColor="text1"/>
                <w:lang w:bidi="th-TH"/>
              </w:rPr>
              <w:t>.PROCESS_FLAG</w:t>
            </w:r>
          </w:p>
        </w:tc>
      </w:tr>
      <w:tr w:rsidR="002F4183" w:rsidRPr="003101BC" w14:paraId="70CC95F6" w14:textId="77777777" w:rsidTr="00C23844">
        <w:tc>
          <w:tcPr>
            <w:tcW w:w="630" w:type="dxa"/>
            <w:vMerge w:val="restart"/>
          </w:tcPr>
          <w:p w14:paraId="6E550A28" w14:textId="2C4C6CB3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F73A335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en-US"/>
              </w:rPr>
              <w:t>Error Message</w:t>
            </w:r>
          </w:p>
        </w:tc>
        <w:tc>
          <w:tcPr>
            <w:tcW w:w="1505" w:type="dxa"/>
          </w:tcPr>
          <w:p w14:paraId="2248F9B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4A032E0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รายละเอียด </w:t>
            </w:r>
            <w:r w:rsidRPr="003101BC">
              <w:rPr>
                <w:color w:val="000000" w:themeColor="text1"/>
                <w:lang w:bidi="th-TH"/>
              </w:rPr>
              <w:t>Error</w:t>
            </w:r>
          </w:p>
        </w:tc>
      </w:tr>
      <w:tr w:rsidR="002F4183" w:rsidRPr="003101BC" w14:paraId="2CFD83E1" w14:textId="77777777" w:rsidTr="00C23844">
        <w:tc>
          <w:tcPr>
            <w:tcW w:w="630" w:type="dxa"/>
            <w:vMerge/>
          </w:tcPr>
          <w:p w14:paraId="73A1EF5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6872F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0F3FC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40E8B2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VARCHAR2(240)</w:t>
            </w:r>
          </w:p>
        </w:tc>
      </w:tr>
      <w:tr w:rsidR="002F4183" w:rsidRPr="003101BC" w14:paraId="0EE8DA62" w14:textId="77777777" w:rsidTr="00C23844">
        <w:tc>
          <w:tcPr>
            <w:tcW w:w="630" w:type="dxa"/>
            <w:vMerge/>
          </w:tcPr>
          <w:p w14:paraId="14B91C5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81FC8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1C140E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DE39571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0907D374" w14:textId="77777777" w:rsidTr="00C23844">
        <w:tc>
          <w:tcPr>
            <w:tcW w:w="630" w:type="dxa"/>
            <w:vMerge/>
          </w:tcPr>
          <w:p w14:paraId="160E9C4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8DE58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3AB131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507D875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2F4183" w:rsidRPr="003101BC" w14:paraId="3909AD15" w14:textId="77777777" w:rsidTr="00C23844">
        <w:tc>
          <w:tcPr>
            <w:tcW w:w="630" w:type="dxa"/>
            <w:vMerge/>
          </w:tcPr>
          <w:p w14:paraId="0C47BF8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8BE60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D046CA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DC99297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082B131B" w14:textId="77777777" w:rsidTr="00C23844">
        <w:tc>
          <w:tcPr>
            <w:tcW w:w="630" w:type="dxa"/>
            <w:vMerge/>
          </w:tcPr>
          <w:p w14:paraId="4341CCC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59D97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7F7942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FFB5651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114A1700" w14:textId="77777777" w:rsidTr="00C23844">
        <w:tc>
          <w:tcPr>
            <w:tcW w:w="630" w:type="dxa"/>
            <w:vMerge/>
          </w:tcPr>
          <w:p w14:paraId="7788B6B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D593D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69697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A37FF4E" w14:textId="756745F1" w:rsidR="002F4183" w:rsidRPr="003101BC" w:rsidRDefault="00474B84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  <w:r w:rsidR="002F4183" w:rsidRPr="003101BC">
              <w:rPr>
                <w:color w:val="000000" w:themeColor="text1"/>
                <w:lang w:bidi="th-TH"/>
              </w:rPr>
              <w:t>.ERROR_MSG</w:t>
            </w:r>
          </w:p>
        </w:tc>
      </w:tr>
    </w:tbl>
    <w:p w14:paraId="62610F4C" w14:textId="77777777" w:rsidR="002F4183" w:rsidRPr="003101BC" w:rsidRDefault="002F4183" w:rsidP="002F4183">
      <w:pPr>
        <w:rPr>
          <w:color w:val="000000" w:themeColor="text1"/>
          <w:lang w:bidi="th-TH"/>
        </w:rPr>
      </w:pPr>
    </w:p>
    <w:p w14:paraId="27C58976" w14:textId="52E94E21" w:rsidR="00E06664" w:rsidRPr="003101BC" w:rsidRDefault="002F4183" w:rsidP="000F09E7">
      <w:pPr>
        <w:rPr>
          <w:color w:val="000000" w:themeColor="text1"/>
        </w:rPr>
      </w:pPr>
      <w:r w:rsidRPr="003101BC">
        <w:rPr>
          <w:b/>
          <w:bCs/>
          <w:color w:val="000000" w:themeColor="text1"/>
          <w:lang w:bidi="th-TH"/>
        </w:rPr>
        <w:t xml:space="preserve">Table : </w:t>
      </w:r>
      <w:r w:rsidR="00566F84" w:rsidRPr="00566F84">
        <w:rPr>
          <w:b/>
          <w:bCs/>
          <w:color w:val="000000" w:themeColor="text1"/>
          <w:lang w:bidi="th-TH"/>
        </w:rPr>
        <w:t>XCUST_POR_REQ_HEADER_INT_ALL</w:t>
      </w:r>
    </w:p>
    <w:tbl>
      <w:tblPr>
        <w:tblW w:w="1009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485"/>
        <w:gridCol w:w="1457"/>
        <w:gridCol w:w="5522"/>
      </w:tblGrid>
      <w:tr w:rsidR="00E06664" w:rsidRPr="003101BC" w14:paraId="600A7191" w14:textId="77777777" w:rsidTr="00D525B5">
        <w:tc>
          <w:tcPr>
            <w:tcW w:w="630" w:type="dxa"/>
            <w:shd w:val="clear" w:color="auto" w:fill="D9D9D9"/>
          </w:tcPr>
          <w:p w14:paraId="60374636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438D775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2528D3E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2A56D3D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A7528" w:rsidRPr="003101BC" w14:paraId="68EDDE83" w14:textId="77777777" w:rsidTr="00D525B5">
        <w:tc>
          <w:tcPr>
            <w:tcW w:w="630" w:type="dxa"/>
            <w:vMerge w:val="restart"/>
          </w:tcPr>
          <w:p w14:paraId="0BB3AEEE" w14:textId="2597B65D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74A9F7B" w14:textId="35E86EF0" w:rsidR="00CA7528" w:rsidRPr="003101BC" w:rsidRDefault="00566F84" w:rsidP="00CA7528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Interface Header Key*</w:t>
            </w:r>
          </w:p>
        </w:tc>
        <w:tc>
          <w:tcPr>
            <w:tcW w:w="1457" w:type="dxa"/>
          </w:tcPr>
          <w:p w14:paraId="54D4DBF1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506977A" w14:textId="0C3768A4" w:rsidR="00CA7528" w:rsidRPr="003101BC" w:rsidRDefault="00CA7528" w:rsidP="00566F84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 w:rsidR="00566F84"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 w:rsidR="00566F84">
              <w:rPr>
                <w:color w:val="000000" w:themeColor="text1"/>
                <w:lang w:bidi="th-TH"/>
              </w:rPr>
              <w:t xml:space="preserve">PO </w:t>
            </w:r>
            <w:r w:rsidR="00566F84"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 w:rsidR="00566F84">
              <w:rPr>
                <w:color w:val="000000" w:themeColor="text1"/>
                <w:lang w:bidi="th-TH"/>
              </w:rPr>
              <w:t>Linfox</w:t>
            </w:r>
          </w:p>
        </w:tc>
      </w:tr>
      <w:tr w:rsidR="00CA7528" w:rsidRPr="003101BC" w14:paraId="17196B1A" w14:textId="77777777" w:rsidTr="00D525B5">
        <w:tc>
          <w:tcPr>
            <w:tcW w:w="630" w:type="dxa"/>
            <w:vMerge/>
          </w:tcPr>
          <w:p w14:paraId="087E3477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AF69C8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7A1279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6236654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CA7528" w:rsidRPr="003101BC" w14:paraId="46F1984C" w14:textId="77777777" w:rsidTr="00D525B5">
        <w:tc>
          <w:tcPr>
            <w:tcW w:w="630" w:type="dxa"/>
            <w:vMerge/>
          </w:tcPr>
          <w:p w14:paraId="452E7BF8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56A36D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C8474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762DE29" w14:textId="44B618CB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41843B96" w14:textId="77777777" w:rsidTr="00D525B5">
        <w:tc>
          <w:tcPr>
            <w:tcW w:w="630" w:type="dxa"/>
            <w:vMerge/>
          </w:tcPr>
          <w:p w14:paraId="3D6C6770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906A3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10519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E17C8EF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A7528" w:rsidRPr="003101BC" w14:paraId="7014D533" w14:textId="77777777" w:rsidTr="00D525B5">
        <w:tc>
          <w:tcPr>
            <w:tcW w:w="630" w:type="dxa"/>
            <w:vMerge/>
          </w:tcPr>
          <w:p w14:paraId="08EEBD44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DF9007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A52A78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B5B13D5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5817799C" w14:textId="77777777" w:rsidTr="00D525B5">
        <w:tc>
          <w:tcPr>
            <w:tcW w:w="630" w:type="dxa"/>
            <w:vMerge/>
          </w:tcPr>
          <w:p w14:paraId="6A440B6C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771EDA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7E76B43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40AA98D" w14:textId="65342285" w:rsidR="00CA7528" w:rsidRPr="003101BC" w:rsidRDefault="00566F84" w:rsidP="00CA7528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.PO_NUMBER</w:t>
            </w:r>
          </w:p>
        </w:tc>
      </w:tr>
      <w:tr w:rsidR="00CA7528" w:rsidRPr="003101BC" w14:paraId="60A2C2E9" w14:textId="77777777" w:rsidTr="00D525B5">
        <w:tc>
          <w:tcPr>
            <w:tcW w:w="630" w:type="dxa"/>
            <w:vMerge/>
          </w:tcPr>
          <w:p w14:paraId="17A14B63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D5D628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85710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14F0C96" w14:textId="0F29B5EB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5F4E707E" w14:textId="77777777" w:rsidTr="00D525B5">
        <w:tc>
          <w:tcPr>
            <w:tcW w:w="630" w:type="dxa"/>
            <w:vMerge w:val="restart"/>
          </w:tcPr>
          <w:p w14:paraId="5F1C5E7A" w14:textId="483BE1EE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E61557F" w14:textId="5FBF8125" w:rsidR="00CA7528" w:rsidRPr="003101BC" w:rsidRDefault="00566F84" w:rsidP="00CA7528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Import Source</w:t>
            </w:r>
          </w:p>
        </w:tc>
        <w:tc>
          <w:tcPr>
            <w:tcW w:w="1457" w:type="dxa"/>
          </w:tcPr>
          <w:p w14:paraId="5719C78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3091A9B" w14:textId="70FC9854" w:rsidR="00CA7528" w:rsidRPr="003101BC" w:rsidRDefault="00314873" w:rsidP="00566F8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="00566F84">
              <w:rPr>
                <w:color w:val="000000" w:themeColor="text1"/>
                <w:shd w:val="clear" w:color="auto" w:fill="FFFFFF"/>
                <w:lang w:bidi="th-TH"/>
              </w:rPr>
              <w:t>PR SOURCE</w:t>
            </w:r>
          </w:p>
        </w:tc>
      </w:tr>
      <w:tr w:rsidR="00CA7528" w:rsidRPr="003101BC" w14:paraId="5BF76618" w14:textId="77777777" w:rsidTr="00D525B5">
        <w:tc>
          <w:tcPr>
            <w:tcW w:w="630" w:type="dxa"/>
            <w:vMerge/>
          </w:tcPr>
          <w:p w14:paraId="5F3E76DA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62644E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BAEFFB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395FC27" w14:textId="791094F4" w:rsidR="00CA7528" w:rsidRPr="003101BC" w:rsidRDefault="00566F84" w:rsidP="00CA7528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VARCHAR2(25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CA7528" w:rsidRPr="003101BC" w14:paraId="151D568B" w14:textId="77777777" w:rsidTr="00D525B5">
        <w:tc>
          <w:tcPr>
            <w:tcW w:w="630" w:type="dxa"/>
            <w:vMerge/>
          </w:tcPr>
          <w:p w14:paraId="3D147F5C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66C1B0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2171E7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11B7327" w14:textId="77777777" w:rsidR="00CA7528" w:rsidRPr="003101BC" w:rsidRDefault="00CA7528" w:rsidP="00CA752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CA7528" w:rsidRPr="003101BC" w14:paraId="725EE214" w14:textId="77777777" w:rsidTr="00D525B5">
        <w:tc>
          <w:tcPr>
            <w:tcW w:w="630" w:type="dxa"/>
            <w:vMerge/>
          </w:tcPr>
          <w:p w14:paraId="218DCEE4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46CF3D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89478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08967C6" w14:textId="77777777" w:rsidR="00CA7528" w:rsidRPr="003101BC" w:rsidRDefault="007E3604" w:rsidP="00CA7528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CA7528" w:rsidRPr="003101BC" w14:paraId="3B44EE21" w14:textId="77777777" w:rsidTr="00D525B5">
        <w:tc>
          <w:tcPr>
            <w:tcW w:w="630" w:type="dxa"/>
            <w:vMerge/>
          </w:tcPr>
          <w:p w14:paraId="3D142096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32F621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192F72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F3E11FC" w14:textId="77777777" w:rsidR="00CA7528" w:rsidRPr="003101BC" w:rsidRDefault="00CA7528" w:rsidP="00CA752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CA7528" w:rsidRPr="003101BC" w14:paraId="5980B107" w14:textId="77777777" w:rsidTr="00D525B5">
        <w:tc>
          <w:tcPr>
            <w:tcW w:w="630" w:type="dxa"/>
            <w:vMerge/>
          </w:tcPr>
          <w:p w14:paraId="5E702BF2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52D974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56CF841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07CA988" w14:textId="54E27ED0" w:rsidR="00CA7528" w:rsidRPr="003101BC" w:rsidRDefault="00566F84" w:rsidP="00CA7528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Param</w:t>
            </w:r>
            <w:r w:rsidR="00F70B95">
              <w:rPr>
                <w:color w:val="000000" w:themeColor="text1"/>
                <w:shd w:val="clear" w:color="auto" w:fill="FFFFFF"/>
                <w:lang w:bidi="th-TH"/>
              </w:rPr>
              <w:t>e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ter.import_source</w:t>
            </w:r>
          </w:p>
        </w:tc>
      </w:tr>
      <w:tr w:rsidR="00CA7528" w:rsidRPr="003101BC" w14:paraId="726B1E72" w14:textId="77777777" w:rsidTr="00D525B5">
        <w:tc>
          <w:tcPr>
            <w:tcW w:w="630" w:type="dxa"/>
            <w:vMerge/>
          </w:tcPr>
          <w:p w14:paraId="39144597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E88D9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94C23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EECEDC9" w14:textId="0FA5AAE8" w:rsidR="00E704CB" w:rsidRPr="003101BC" w:rsidRDefault="00E704CB" w:rsidP="00603F5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74D5965C" w14:textId="77777777" w:rsidTr="00D525B5">
        <w:tc>
          <w:tcPr>
            <w:tcW w:w="630" w:type="dxa"/>
            <w:vMerge w:val="restart"/>
          </w:tcPr>
          <w:p w14:paraId="127BE0DF" w14:textId="3C5740A0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56E7C64" w14:textId="2E118328" w:rsidR="00B708C6" w:rsidRPr="003101BC" w:rsidRDefault="005C7470" w:rsidP="00B708C6">
            <w:pPr>
              <w:rPr>
                <w:color w:val="000000" w:themeColor="text1"/>
                <w:lang w:eastAsia="en-US" w:bidi="th-TH"/>
              </w:rPr>
            </w:pPr>
            <w:r w:rsidRPr="005C7470">
              <w:rPr>
                <w:color w:val="000000" w:themeColor="text1"/>
                <w:lang w:eastAsia="en-US" w:bidi="th-TH"/>
              </w:rPr>
              <w:t>Requisitioning BU*</w:t>
            </w:r>
          </w:p>
        </w:tc>
        <w:tc>
          <w:tcPr>
            <w:tcW w:w="1457" w:type="dxa"/>
          </w:tcPr>
          <w:p w14:paraId="6AA6D6B3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D879115" w14:textId="3AEB2CC1" w:rsidR="00B708C6" w:rsidRPr="003101BC" w:rsidRDefault="005C7470" w:rsidP="00B708C6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>
              <w:rPr>
                <w:color w:val="000000" w:themeColor="text1"/>
                <w:lang w:bidi="th-TH"/>
              </w:rPr>
              <w:t xml:space="preserve">Bu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ที่จะสร้าง</w:t>
            </w:r>
            <w:r>
              <w:rPr>
                <w:color w:val="000000" w:themeColor="text1"/>
                <w:lang w:bidi="th-TH"/>
              </w:rPr>
              <w:t xml:space="preserve"> PR</w:t>
            </w:r>
          </w:p>
        </w:tc>
      </w:tr>
      <w:tr w:rsidR="00B708C6" w:rsidRPr="003101BC" w14:paraId="38D9F6E7" w14:textId="77777777" w:rsidTr="00D525B5">
        <w:tc>
          <w:tcPr>
            <w:tcW w:w="630" w:type="dxa"/>
            <w:vMerge/>
          </w:tcPr>
          <w:p w14:paraId="40F64F6B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51896C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11CE01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118A0B4" w14:textId="73D33160" w:rsidR="00B708C6" w:rsidRPr="003101BC" w:rsidRDefault="00EA6FA4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VARCHAR2(240)</w:t>
            </w:r>
          </w:p>
        </w:tc>
      </w:tr>
      <w:tr w:rsidR="00B708C6" w:rsidRPr="003101BC" w14:paraId="366E450B" w14:textId="77777777" w:rsidTr="00D525B5">
        <w:tc>
          <w:tcPr>
            <w:tcW w:w="630" w:type="dxa"/>
            <w:vMerge/>
          </w:tcPr>
          <w:p w14:paraId="1CE1C9C5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0659D8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B16DB1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CC9D7F3" w14:textId="32C56821" w:rsidR="00B708C6" w:rsidRPr="003101BC" w:rsidRDefault="00EA6FA4" w:rsidP="00B708C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PARAMETER.BU</w:t>
            </w:r>
          </w:p>
        </w:tc>
      </w:tr>
      <w:tr w:rsidR="00B708C6" w:rsidRPr="003101BC" w14:paraId="28C5186A" w14:textId="77777777" w:rsidTr="00D525B5">
        <w:tc>
          <w:tcPr>
            <w:tcW w:w="630" w:type="dxa"/>
            <w:vMerge/>
          </w:tcPr>
          <w:p w14:paraId="3F5B8093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606F7B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A1809F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D043C8" w14:textId="5F6205FB" w:rsidR="00B708C6" w:rsidRPr="003101BC" w:rsidRDefault="00B708C6" w:rsidP="00B708C6">
            <w:pPr>
              <w:rPr>
                <w:color w:val="000000" w:themeColor="text1"/>
              </w:rPr>
            </w:pPr>
          </w:p>
        </w:tc>
      </w:tr>
      <w:tr w:rsidR="00B708C6" w:rsidRPr="003101BC" w14:paraId="5E9B0CE9" w14:textId="77777777" w:rsidTr="00D525B5">
        <w:tc>
          <w:tcPr>
            <w:tcW w:w="630" w:type="dxa"/>
            <w:vMerge/>
          </w:tcPr>
          <w:p w14:paraId="2C465C4C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4F9585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227D4D9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D1D7840" w14:textId="4E8C4C38" w:rsidR="00B708C6" w:rsidRPr="003101BC" w:rsidRDefault="00B708C6" w:rsidP="00B708C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708C6" w:rsidRPr="003101BC" w14:paraId="3E919787" w14:textId="77777777" w:rsidTr="00D525B5">
        <w:tc>
          <w:tcPr>
            <w:tcW w:w="630" w:type="dxa"/>
            <w:vMerge/>
          </w:tcPr>
          <w:p w14:paraId="7D4B226E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674C35B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775B65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5F9E34B" w14:textId="70181A55" w:rsidR="00B708C6" w:rsidRPr="003101BC" w:rsidRDefault="001927ED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PARAMETER.</w:t>
            </w:r>
            <w:r w:rsidRPr="004D7A18">
              <w:rPr>
                <w:lang w:bidi="en-US"/>
              </w:rPr>
              <w:t xml:space="preserve"> BU NAME</w:t>
            </w:r>
          </w:p>
        </w:tc>
      </w:tr>
      <w:tr w:rsidR="00B708C6" w:rsidRPr="003101BC" w14:paraId="6803FF79" w14:textId="77777777" w:rsidTr="00D525B5">
        <w:tc>
          <w:tcPr>
            <w:tcW w:w="630" w:type="dxa"/>
            <w:vMerge/>
          </w:tcPr>
          <w:p w14:paraId="726EE35E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15785F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B7ABA8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6410905" w14:textId="24BFBB44" w:rsidR="00775568" w:rsidRPr="003101BC" w:rsidRDefault="00F70B95" w:rsidP="00603F58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&gt;(F)Requisition BU</w:t>
            </w:r>
          </w:p>
        </w:tc>
      </w:tr>
      <w:tr w:rsidR="00B708C6" w:rsidRPr="003101BC" w14:paraId="4BE43965" w14:textId="77777777" w:rsidTr="00D525B5">
        <w:tc>
          <w:tcPr>
            <w:tcW w:w="630" w:type="dxa"/>
            <w:vMerge w:val="restart"/>
          </w:tcPr>
          <w:p w14:paraId="7C6CAC0E" w14:textId="7A5719CE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701192E3" w14:textId="74FF49AE" w:rsidR="00B708C6" w:rsidRPr="003101BC" w:rsidRDefault="005C7470" w:rsidP="00B708C6">
            <w:pPr>
              <w:rPr>
                <w:color w:val="000000" w:themeColor="text1"/>
                <w:lang w:eastAsia="en-US" w:bidi="th-TH"/>
              </w:rPr>
            </w:pPr>
            <w:r w:rsidRPr="005C7470">
              <w:rPr>
                <w:color w:val="000000" w:themeColor="text1"/>
                <w:lang w:eastAsia="en-US" w:bidi="th-TH"/>
              </w:rPr>
              <w:t>Batch ID</w:t>
            </w:r>
          </w:p>
        </w:tc>
        <w:tc>
          <w:tcPr>
            <w:tcW w:w="1457" w:type="dxa"/>
          </w:tcPr>
          <w:p w14:paraId="6D3D0DC4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A46096B" w14:textId="7C27C66F" w:rsidR="00B708C6" w:rsidRPr="003101BC" w:rsidRDefault="00B83679" w:rsidP="00B708C6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Batch ID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 ของการ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Interface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ครั้งนั้น</w:t>
            </w:r>
          </w:p>
        </w:tc>
      </w:tr>
      <w:tr w:rsidR="00B708C6" w:rsidRPr="003101BC" w14:paraId="1EB80E6B" w14:textId="77777777" w:rsidTr="00D525B5">
        <w:tc>
          <w:tcPr>
            <w:tcW w:w="630" w:type="dxa"/>
            <w:vMerge/>
          </w:tcPr>
          <w:p w14:paraId="0D7AA446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FCB6F8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042202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F997F5D" w14:textId="3A0D757A" w:rsidR="00B708C6" w:rsidRPr="003101BC" w:rsidRDefault="00EA6FA4" w:rsidP="00B708C6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B708C6" w:rsidRPr="003101BC" w14:paraId="604F6415" w14:textId="77777777" w:rsidTr="00D525B5">
        <w:tc>
          <w:tcPr>
            <w:tcW w:w="630" w:type="dxa"/>
            <w:vMerge/>
          </w:tcPr>
          <w:p w14:paraId="160DED79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5C0330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7F3262B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60C48BD" w14:textId="77777777" w:rsidR="00B708C6" w:rsidRPr="003101BC" w:rsidRDefault="00B708C6" w:rsidP="00B708C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0AF18C0C" w14:textId="77777777" w:rsidTr="00D525B5">
        <w:tc>
          <w:tcPr>
            <w:tcW w:w="630" w:type="dxa"/>
            <w:vMerge/>
          </w:tcPr>
          <w:p w14:paraId="60BF6945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366EA2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53F0C48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EC6C7F3" w14:textId="5786076D" w:rsidR="00B708C6" w:rsidRPr="003101BC" w:rsidRDefault="00B708C6" w:rsidP="00B708C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301DA47C" w14:textId="77777777" w:rsidTr="00D525B5">
        <w:tc>
          <w:tcPr>
            <w:tcW w:w="630" w:type="dxa"/>
            <w:vMerge/>
          </w:tcPr>
          <w:p w14:paraId="6F9668DF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421BE9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359EE0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31CBA22" w14:textId="77777777" w:rsidR="00B708C6" w:rsidRPr="003101BC" w:rsidRDefault="00B708C6" w:rsidP="00B708C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2E0A7991" w14:textId="77777777" w:rsidTr="00D525B5">
        <w:tc>
          <w:tcPr>
            <w:tcW w:w="630" w:type="dxa"/>
            <w:vMerge/>
          </w:tcPr>
          <w:p w14:paraId="7C3C05E1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BA8AF7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071F3E3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EA5E9E3" w14:textId="0A65B943" w:rsidR="00B708C6" w:rsidRPr="003101BC" w:rsidRDefault="00B83679" w:rsidP="00B708C6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YYYYMMDD+RUNNING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2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หลัก</w:t>
            </w:r>
          </w:p>
        </w:tc>
      </w:tr>
      <w:tr w:rsidR="00B708C6" w:rsidRPr="003101BC" w14:paraId="2F2F2A77" w14:textId="77777777" w:rsidTr="00D525B5">
        <w:tc>
          <w:tcPr>
            <w:tcW w:w="630" w:type="dxa"/>
            <w:vMerge/>
          </w:tcPr>
          <w:p w14:paraId="62E67552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2FB17B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6B88005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F140C78" w14:textId="30E612DF" w:rsidR="00775568" w:rsidRPr="009A2060" w:rsidRDefault="00775568" w:rsidP="003341DF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C2D7A" w:rsidRPr="003101BC" w14:paraId="2FA5EE78" w14:textId="77777777" w:rsidTr="00D525B5">
        <w:tc>
          <w:tcPr>
            <w:tcW w:w="630" w:type="dxa"/>
            <w:vMerge w:val="restart"/>
          </w:tcPr>
          <w:p w14:paraId="3F7CED06" w14:textId="7A85F250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69DD832" w14:textId="75C1B4CE" w:rsidR="007C2D7A" w:rsidRPr="003101BC" w:rsidRDefault="00B83679" w:rsidP="007C2D7A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Status Code</w:t>
            </w:r>
          </w:p>
        </w:tc>
        <w:tc>
          <w:tcPr>
            <w:tcW w:w="1457" w:type="dxa"/>
          </w:tcPr>
          <w:p w14:paraId="607BC7E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7B11602" w14:textId="61962B07" w:rsidR="007C2D7A" w:rsidRPr="003101BC" w:rsidRDefault="00B83679" w:rsidP="007C2D7A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Sta</w:t>
            </w:r>
            <w:r w:rsidR="00EA6FA4">
              <w:rPr>
                <w:color w:val="000000" w:themeColor="text1"/>
                <w:shd w:val="clear" w:color="auto" w:fill="FFFFFF"/>
                <w:lang w:bidi="th-TH"/>
              </w:rPr>
              <w:t>t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us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7C2D7A" w:rsidRPr="003101BC" w14:paraId="782BAFCB" w14:textId="77777777" w:rsidTr="00D525B5">
        <w:tc>
          <w:tcPr>
            <w:tcW w:w="630" w:type="dxa"/>
            <w:vMerge/>
          </w:tcPr>
          <w:p w14:paraId="0BBA3DB9" w14:textId="77777777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DEAAAB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346080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AF17AB" w14:textId="3787E660" w:rsidR="007C2D7A" w:rsidRPr="003101BC" w:rsidRDefault="00EA6FA4" w:rsidP="007C2D7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7C2D7A" w:rsidRPr="003101BC" w14:paraId="43FFC38F" w14:textId="77777777" w:rsidTr="00D525B5">
        <w:tc>
          <w:tcPr>
            <w:tcW w:w="630" w:type="dxa"/>
            <w:vMerge/>
          </w:tcPr>
          <w:p w14:paraId="3F03F32F" w14:textId="77777777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953668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854EF94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D77B24C" w14:textId="38F040F6" w:rsidR="007C2D7A" w:rsidRPr="003101BC" w:rsidRDefault="007C2D7A" w:rsidP="007C2D7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C2D7A" w:rsidRPr="003101BC" w14:paraId="4B107E49" w14:textId="77777777" w:rsidTr="00D525B5">
        <w:tc>
          <w:tcPr>
            <w:tcW w:w="630" w:type="dxa"/>
            <w:vMerge/>
          </w:tcPr>
          <w:p w14:paraId="45FE1665" w14:textId="77777777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AE0B8A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2FD87B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34C8ED6" w14:textId="72AC831F" w:rsidR="007C2D7A" w:rsidRPr="003101BC" w:rsidRDefault="007C2D7A" w:rsidP="007C2D7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C2D7A" w:rsidRPr="003101BC" w14:paraId="717FD823" w14:textId="77777777" w:rsidTr="00D525B5">
        <w:tc>
          <w:tcPr>
            <w:tcW w:w="630" w:type="dxa"/>
            <w:vMerge/>
          </w:tcPr>
          <w:p w14:paraId="52C9887E" w14:textId="77777777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8618AD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6D6296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E6C081B" w14:textId="77777777" w:rsidR="007C2D7A" w:rsidRPr="003101BC" w:rsidRDefault="007C2D7A" w:rsidP="007C2D7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C2D7A" w:rsidRPr="003101BC" w14:paraId="570C7711" w14:textId="77777777" w:rsidTr="00D525B5">
        <w:tc>
          <w:tcPr>
            <w:tcW w:w="630" w:type="dxa"/>
            <w:vMerge/>
          </w:tcPr>
          <w:p w14:paraId="509398DF" w14:textId="77777777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5C7B0D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E98BF8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9AB98A9" w14:textId="28D7EE18" w:rsidR="007C2D7A" w:rsidRPr="003101BC" w:rsidRDefault="00B83679" w:rsidP="007C2D7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PARAMETER.PR_STATAUS</w:t>
            </w:r>
          </w:p>
        </w:tc>
      </w:tr>
      <w:tr w:rsidR="007C2D7A" w:rsidRPr="003101BC" w14:paraId="6807F148" w14:textId="77777777" w:rsidTr="00D525B5">
        <w:tc>
          <w:tcPr>
            <w:tcW w:w="630" w:type="dxa"/>
            <w:vMerge/>
          </w:tcPr>
          <w:p w14:paraId="1440A1B1" w14:textId="77777777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87C6F7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E8A60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D365281" w14:textId="0858F22B" w:rsidR="00FF1D07" w:rsidRPr="003101BC" w:rsidRDefault="009A2060" w:rsidP="009A206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&gt;(F)Status</w:t>
            </w:r>
          </w:p>
        </w:tc>
      </w:tr>
      <w:tr w:rsidR="00854E44" w:rsidRPr="003101BC" w14:paraId="462D83E8" w14:textId="77777777" w:rsidTr="00D525B5">
        <w:tc>
          <w:tcPr>
            <w:tcW w:w="630" w:type="dxa"/>
            <w:vMerge w:val="restart"/>
          </w:tcPr>
          <w:p w14:paraId="13C04FDE" w14:textId="7FADD84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3C4C307" w14:textId="4B004EF7" w:rsidR="00854E44" w:rsidRPr="003101BC" w:rsidRDefault="00B83679" w:rsidP="00854E44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Approver</w:t>
            </w:r>
          </w:p>
        </w:tc>
        <w:tc>
          <w:tcPr>
            <w:tcW w:w="1457" w:type="dxa"/>
          </w:tcPr>
          <w:p w14:paraId="3E7AB30B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4337C20" w14:textId="30C7C819" w:rsidR="00854E44" w:rsidRPr="003101BC" w:rsidRDefault="00B83679" w:rsidP="00854E4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approver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854E44" w:rsidRPr="003101BC" w14:paraId="46FFBD22" w14:textId="77777777" w:rsidTr="00D525B5">
        <w:tc>
          <w:tcPr>
            <w:tcW w:w="630" w:type="dxa"/>
            <w:vMerge/>
          </w:tcPr>
          <w:p w14:paraId="5B2A4288" w14:textId="7777777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4740C8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8D2FA4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2699181" w14:textId="40828B5A" w:rsidR="00854E44" w:rsidRPr="003101BC" w:rsidRDefault="00EA6FA4" w:rsidP="00854E4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VARCHAR2(240)</w:t>
            </w:r>
          </w:p>
        </w:tc>
      </w:tr>
      <w:tr w:rsidR="00854E44" w:rsidRPr="003101BC" w14:paraId="22EFE8D2" w14:textId="77777777" w:rsidTr="00D525B5">
        <w:tc>
          <w:tcPr>
            <w:tcW w:w="630" w:type="dxa"/>
            <w:vMerge/>
          </w:tcPr>
          <w:p w14:paraId="5C078ED3" w14:textId="7777777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FF2DD0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8D5363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8C4DA1A" w14:textId="77777777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4E44" w:rsidRPr="003101BC" w14:paraId="7E2A6928" w14:textId="77777777" w:rsidTr="00D525B5">
        <w:tc>
          <w:tcPr>
            <w:tcW w:w="630" w:type="dxa"/>
            <w:vMerge/>
          </w:tcPr>
          <w:p w14:paraId="68C37DCE" w14:textId="7777777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BE268C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D9931D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8ED9999" w14:textId="047B70AF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4E44" w:rsidRPr="003101BC" w14:paraId="17C902D4" w14:textId="77777777" w:rsidTr="00D525B5">
        <w:tc>
          <w:tcPr>
            <w:tcW w:w="630" w:type="dxa"/>
            <w:vMerge/>
          </w:tcPr>
          <w:p w14:paraId="3C1116EC" w14:textId="7777777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A92B15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2E6AC2E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6683BBF" w14:textId="0E9E926A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4E44" w:rsidRPr="003101BC" w14:paraId="71620139" w14:textId="77777777" w:rsidTr="00D525B5">
        <w:tc>
          <w:tcPr>
            <w:tcW w:w="630" w:type="dxa"/>
            <w:vMerge/>
          </w:tcPr>
          <w:p w14:paraId="157E3CFC" w14:textId="7777777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F64B57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B5207F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CAC8473" w14:textId="3CDBB8D7" w:rsidR="00854E44" w:rsidRPr="003101BC" w:rsidRDefault="00B83679" w:rsidP="00854E4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PARAMETER.PR_APPROVER</w:t>
            </w:r>
          </w:p>
        </w:tc>
      </w:tr>
      <w:tr w:rsidR="00854E44" w:rsidRPr="003101BC" w14:paraId="556E3F29" w14:textId="77777777" w:rsidTr="00D525B5">
        <w:tc>
          <w:tcPr>
            <w:tcW w:w="630" w:type="dxa"/>
            <w:vMerge/>
          </w:tcPr>
          <w:p w14:paraId="57D5D28E" w14:textId="7777777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FB6C53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7784B9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C2B5524" w14:textId="74639FC2" w:rsidR="00434BD5" w:rsidRPr="003101BC" w:rsidRDefault="00434BD5" w:rsidP="00FF1D07">
            <w:pPr>
              <w:rPr>
                <w:color w:val="000000" w:themeColor="text1"/>
                <w:lang w:bidi="th-TH"/>
              </w:rPr>
            </w:pPr>
          </w:p>
        </w:tc>
      </w:tr>
      <w:tr w:rsidR="00596AFC" w:rsidRPr="003101BC" w14:paraId="20C4DDC4" w14:textId="77777777" w:rsidTr="00D525B5">
        <w:tc>
          <w:tcPr>
            <w:tcW w:w="630" w:type="dxa"/>
            <w:vMerge w:val="restart"/>
          </w:tcPr>
          <w:p w14:paraId="0179F61E" w14:textId="4B4F0751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EE397CB" w14:textId="5F8A698F" w:rsidR="00596AFC" w:rsidRPr="003101BC" w:rsidRDefault="00B83679" w:rsidP="00596AFC">
            <w:pPr>
              <w:rPr>
                <w:color w:val="000000" w:themeColor="text1"/>
                <w:lang w:eastAsia="en-US" w:bidi="th-TH"/>
              </w:rPr>
            </w:pPr>
            <w:r w:rsidRPr="00B83679">
              <w:rPr>
                <w:color w:val="000000" w:themeColor="text1"/>
                <w:lang w:eastAsia="en-US" w:bidi="th-TH"/>
              </w:rPr>
              <w:t>Entered By*</w:t>
            </w:r>
          </w:p>
        </w:tc>
        <w:tc>
          <w:tcPr>
            <w:tcW w:w="1457" w:type="dxa"/>
          </w:tcPr>
          <w:p w14:paraId="3C4317BF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4F2C6E3" w14:textId="3F223367" w:rsidR="00596AFC" w:rsidRPr="003101BC" w:rsidRDefault="00B83679" w:rsidP="00596AFC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e-mail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 ของคนที่เป็นคนเปิด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596AFC" w:rsidRPr="003101BC" w14:paraId="49AD466A" w14:textId="77777777" w:rsidTr="00D525B5">
        <w:tc>
          <w:tcPr>
            <w:tcW w:w="630" w:type="dxa"/>
            <w:vMerge/>
          </w:tcPr>
          <w:p w14:paraId="3B7C5FE0" w14:textId="77777777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76ECA4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661285E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856815B" w14:textId="480E5147" w:rsidR="00596AFC" w:rsidRPr="003101BC" w:rsidRDefault="00EA6FA4" w:rsidP="00596AF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VARCHAR2(240)</w:t>
            </w:r>
          </w:p>
        </w:tc>
      </w:tr>
      <w:tr w:rsidR="00596AFC" w:rsidRPr="003101BC" w14:paraId="59552342" w14:textId="77777777" w:rsidTr="00D525B5">
        <w:tc>
          <w:tcPr>
            <w:tcW w:w="630" w:type="dxa"/>
            <w:vMerge/>
          </w:tcPr>
          <w:p w14:paraId="17733FDB" w14:textId="77777777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6564E3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DC3860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A6B8189" w14:textId="43B4196C" w:rsidR="00596AFC" w:rsidRPr="003101BC" w:rsidRDefault="00596AFC" w:rsidP="00596AF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96AFC" w:rsidRPr="003101BC" w14:paraId="1B7EF673" w14:textId="77777777" w:rsidTr="00D525B5">
        <w:tc>
          <w:tcPr>
            <w:tcW w:w="630" w:type="dxa"/>
            <w:vMerge/>
          </w:tcPr>
          <w:p w14:paraId="3236878C" w14:textId="77777777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FAE743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486FAA3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94A1E73" w14:textId="6F401827" w:rsidR="00596AFC" w:rsidRPr="003101BC" w:rsidRDefault="00596AFC" w:rsidP="00596AF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96AFC" w:rsidRPr="003101BC" w14:paraId="3286E5E2" w14:textId="77777777" w:rsidTr="00D525B5">
        <w:tc>
          <w:tcPr>
            <w:tcW w:w="630" w:type="dxa"/>
            <w:vMerge/>
          </w:tcPr>
          <w:p w14:paraId="70C156FE" w14:textId="77777777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333779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E3F7B1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3A2403A" w14:textId="77777777" w:rsidR="00596AFC" w:rsidRPr="003101BC" w:rsidRDefault="00596AFC" w:rsidP="00596AF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96AFC" w:rsidRPr="003101BC" w14:paraId="6782AC2E" w14:textId="77777777" w:rsidTr="00D525B5">
        <w:tc>
          <w:tcPr>
            <w:tcW w:w="630" w:type="dxa"/>
            <w:vMerge/>
          </w:tcPr>
          <w:p w14:paraId="7C2DEFD5" w14:textId="77777777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56AB54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CF76D30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B24A2B5" w14:textId="7AE6DCA6" w:rsidR="00596AFC" w:rsidRPr="003101BC" w:rsidRDefault="00B83679" w:rsidP="00596AF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PARAMETER.ENTER_BY</w:t>
            </w:r>
          </w:p>
        </w:tc>
      </w:tr>
      <w:tr w:rsidR="00596AFC" w:rsidRPr="003101BC" w14:paraId="6C15BFAD" w14:textId="77777777" w:rsidTr="00D525B5">
        <w:tc>
          <w:tcPr>
            <w:tcW w:w="630" w:type="dxa"/>
            <w:vMerge/>
          </w:tcPr>
          <w:p w14:paraId="1B1443EB" w14:textId="77777777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7E54BA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08552EA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5CAB1DA" w14:textId="58CE4855" w:rsidR="00074458" w:rsidRPr="003101BC" w:rsidRDefault="009A2060" w:rsidP="009A2060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Purcurement &gt;(P) Purchase Requisition &gt;(F)Entered By</w:t>
            </w:r>
          </w:p>
        </w:tc>
      </w:tr>
      <w:tr w:rsidR="00E2503C" w:rsidRPr="003101BC" w14:paraId="385A4B76" w14:textId="77777777" w:rsidTr="00D525B5">
        <w:tc>
          <w:tcPr>
            <w:tcW w:w="630" w:type="dxa"/>
            <w:vMerge w:val="restart"/>
          </w:tcPr>
          <w:p w14:paraId="196734A1" w14:textId="31D87B14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275AC3CE" w14:textId="3288F338" w:rsidR="00E2503C" w:rsidRPr="003101BC" w:rsidRDefault="00B83679" w:rsidP="00E2503C">
            <w:pPr>
              <w:rPr>
                <w:color w:val="000000" w:themeColor="text1"/>
                <w:lang w:eastAsia="en-US" w:bidi="th-TH"/>
              </w:rPr>
            </w:pPr>
            <w:r w:rsidRPr="00B83679">
              <w:rPr>
                <w:color w:val="000000" w:themeColor="text1"/>
                <w:lang w:eastAsia="en-US" w:bidi="th-TH"/>
              </w:rPr>
              <w:t>Requisition Number</w:t>
            </w:r>
          </w:p>
        </w:tc>
        <w:tc>
          <w:tcPr>
            <w:tcW w:w="1457" w:type="dxa"/>
          </w:tcPr>
          <w:p w14:paraId="60167BF8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99EB388" w14:textId="529BDA1D" w:rsidR="00E2503C" w:rsidRPr="003101BC" w:rsidRDefault="00B83679" w:rsidP="00E2503C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เลขที่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E2503C" w:rsidRPr="003101BC" w14:paraId="2085B2D3" w14:textId="77777777" w:rsidTr="00D525B5">
        <w:tc>
          <w:tcPr>
            <w:tcW w:w="630" w:type="dxa"/>
            <w:vMerge/>
          </w:tcPr>
          <w:p w14:paraId="7B0DCCA6" w14:textId="77777777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70F3E4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4947C6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1533784" w14:textId="528DE2B2" w:rsidR="00E2503C" w:rsidRPr="003101BC" w:rsidRDefault="00EA6FA4" w:rsidP="00E2503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VARCHAR2(64)</w:t>
            </w:r>
          </w:p>
        </w:tc>
      </w:tr>
      <w:tr w:rsidR="00E2503C" w:rsidRPr="003101BC" w14:paraId="613EDECD" w14:textId="77777777" w:rsidTr="00D525B5">
        <w:tc>
          <w:tcPr>
            <w:tcW w:w="630" w:type="dxa"/>
            <w:vMerge/>
          </w:tcPr>
          <w:p w14:paraId="442A0379" w14:textId="77777777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D402FD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2836911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662A41E" w14:textId="0360E33C" w:rsidR="00E2503C" w:rsidRPr="003101BC" w:rsidRDefault="00E2503C" w:rsidP="00E2503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2503C" w:rsidRPr="003101BC" w14:paraId="65A14F74" w14:textId="77777777" w:rsidTr="00D525B5">
        <w:tc>
          <w:tcPr>
            <w:tcW w:w="630" w:type="dxa"/>
            <w:vMerge/>
          </w:tcPr>
          <w:p w14:paraId="43F63863" w14:textId="77777777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DE069B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B03D93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337255E" w14:textId="36FA1E88" w:rsidR="00E2503C" w:rsidRPr="003101BC" w:rsidRDefault="00E2503C" w:rsidP="00E2503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2503C" w:rsidRPr="003101BC" w14:paraId="60BFCD02" w14:textId="77777777" w:rsidTr="00D525B5">
        <w:tc>
          <w:tcPr>
            <w:tcW w:w="630" w:type="dxa"/>
            <w:vMerge/>
          </w:tcPr>
          <w:p w14:paraId="7871F9D7" w14:textId="77777777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8AB21A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DF792C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E384BC6" w14:textId="77777777" w:rsidR="00E2503C" w:rsidRPr="003101BC" w:rsidRDefault="00E2503C" w:rsidP="00E2503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2503C" w:rsidRPr="003101BC" w14:paraId="22424AD6" w14:textId="77777777" w:rsidTr="00D525B5">
        <w:tc>
          <w:tcPr>
            <w:tcW w:w="630" w:type="dxa"/>
            <w:vMerge/>
          </w:tcPr>
          <w:p w14:paraId="3928BD03" w14:textId="77777777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AE7FC85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CF71C0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FB8A979" w14:textId="77777777" w:rsidR="00B83679" w:rsidRPr="00B83679" w:rsidRDefault="00B83679" w:rsidP="00B83679">
            <w:pPr>
              <w:rPr>
                <w:color w:val="000000" w:themeColor="text1"/>
                <w:shd w:val="clear" w:color="auto" w:fill="FFFFFF"/>
              </w:rPr>
            </w:pPr>
            <w:r w:rsidRPr="00B83679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ใช้ </w:t>
            </w:r>
            <w:r w:rsidRPr="00B83679">
              <w:rPr>
                <w:color w:val="000000" w:themeColor="text1"/>
                <w:shd w:val="clear" w:color="auto" w:fill="FFFFFF"/>
              </w:rPr>
              <w:t xml:space="preserve">Running </w:t>
            </w:r>
            <w:r w:rsidRPr="00B83679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ตามที่ </w:t>
            </w:r>
            <w:r w:rsidRPr="00B83679">
              <w:rPr>
                <w:color w:val="000000" w:themeColor="text1"/>
                <w:shd w:val="clear" w:color="auto" w:fill="FFFFFF"/>
              </w:rPr>
              <w:t xml:space="preserve">Setup </w:t>
            </w:r>
            <w:r w:rsidRPr="00B83679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ในระบบ </w:t>
            </w:r>
          </w:p>
          <w:p w14:paraId="2A4A5E1A" w14:textId="77777777" w:rsidR="00B83679" w:rsidRPr="00B83679" w:rsidRDefault="00B83679" w:rsidP="00B83679">
            <w:pPr>
              <w:rPr>
                <w:color w:val="000000" w:themeColor="text1"/>
                <w:shd w:val="clear" w:color="auto" w:fill="FFFFFF"/>
              </w:rPr>
            </w:pPr>
            <w:r w:rsidRPr="00B83679">
              <w:rPr>
                <w:color w:val="000000" w:themeColor="text1"/>
                <w:shd w:val="clear" w:color="auto" w:fill="FFFFFF"/>
              </w:rPr>
              <w:t>Format</w:t>
            </w:r>
          </w:p>
          <w:p w14:paraId="114BC146" w14:textId="0208C871" w:rsidR="00E2503C" w:rsidRPr="003101BC" w:rsidRDefault="00B83679" w:rsidP="00B83679">
            <w:pPr>
              <w:rPr>
                <w:color w:val="000000" w:themeColor="text1"/>
                <w:shd w:val="clear" w:color="auto" w:fill="FFFFFF"/>
              </w:rPr>
            </w:pPr>
            <w:r w:rsidRPr="00B83679">
              <w:rPr>
                <w:color w:val="000000" w:themeColor="text1"/>
                <w:shd w:val="clear" w:color="auto" w:fill="FFFFFF"/>
              </w:rPr>
              <w:t>'PR'||YY||RUNING NUMBER(6 CHAR)</w:t>
            </w:r>
          </w:p>
        </w:tc>
      </w:tr>
      <w:tr w:rsidR="00E2503C" w:rsidRPr="003101BC" w14:paraId="0943BDA0" w14:textId="77777777" w:rsidTr="00D525B5">
        <w:tc>
          <w:tcPr>
            <w:tcW w:w="630" w:type="dxa"/>
            <w:vMerge/>
          </w:tcPr>
          <w:p w14:paraId="643DB441" w14:textId="77777777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390A84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D5528D1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70BC2FA" w14:textId="3AAA902D" w:rsidR="00074458" w:rsidRPr="003101BC" w:rsidRDefault="009A2060" w:rsidP="009A206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&gt;(F)Requisition</w:t>
            </w:r>
          </w:p>
        </w:tc>
      </w:tr>
      <w:tr w:rsidR="0003221D" w:rsidRPr="003101BC" w14:paraId="2C4F35BE" w14:textId="77777777" w:rsidTr="00D525B5">
        <w:tc>
          <w:tcPr>
            <w:tcW w:w="630" w:type="dxa"/>
            <w:vMerge w:val="restart"/>
          </w:tcPr>
          <w:p w14:paraId="06CE5D93" w14:textId="58F68123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5E87797" w14:textId="0F067188" w:rsidR="0003221D" w:rsidRPr="003101BC" w:rsidRDefault="00B83679" w:rsidP="0003221D">
            <w:pPr>
              <w:rPr>
                <w:color w:val="000000" w:themeColor="text1"/>
                <w:lang w:eastAsia="en-US" w:bidi="th-TH"/>
              </w:rPr>
            </w:pPr>
            <w:r w:rsidRPr="00B83679">
              <w:rPr>
                <w:color w:val="000000" w:themeColor="text1"/>
                <w:shd w:val="clear" w:color="auto" w:fill="FFFFFF"/>
              </w:rPr>
              <w:t>Description</w:t>
            </w:r>
          </w:p>
        </w:tc>
        <w:tc>
          <w:tcPr>
            <w:tcW w:w="1457" w:type="dxa"/>
          </w:tcPr>
          <w:p w14:paraId="3240B59F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7845F76" w14:textId="4C73106D" w:rsidR="0003221D" w:rsidRPr="003101BC" w:rsidRDefault="00B83679" w:rsidP="0003221D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Description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03221D" w:rsidRPr="003101BC" w14:paraId="5DCE29DD" w14:textId="77777777" w:rsidTr="00D525B5">
        <w:tc>
          <w:tcPr>
            <w:tcW w:w="630" w:type="dxa"/>
            <w:vMerge/>
          </w:tcPr>
          <w:p w14:paraId="75CD87DF" w14:textId="77777777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E26BA6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48A009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A306637" w14:textId="4B632396" w:rsidR="0003221D" w:rsidRPr="003101BC" w:rsidRDefault="00EA6FA4" w:rsidP="0003221D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VARCHAR2(240)</w:t>
            </w:r>
          </w:p>
        </w:tc>
      </w:tr>
      <w:tr w:rsidR="0003221D" w:rsidRPr="003101BC" w14:paraId="65494D71" w14:textId="77777777" w:rsidTr="00D525B5">
        <w:tc>
          <w:tcPr>
            <w:tcW w:w="630" w:type="dxa"/>
            <w:vMerge/>
          </w:tcPr>
          <w:p w14:paraId="4928F3FA" w14:textId="77777777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249EDA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EEEF3A6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0061B11" w14:textId="285830ED" w:rsidR="0003221D" w:rsidRPr="003101BC" w:rsidRDefault="0003221D" w:rsidP="0003221D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03221D" w:rsidRPr="003101BC" w14:paraId="2407ECF3" w14:textId="77777777" w:rsidTr="00D525B5">
        <w:tc>
          <w:tcPr>
            <w:tcW w:w="630" w:type="dxa"/>
            <w:vMerge/>
          </w:tcPr>
          <w:p w14:paraId="482CC1F7" w14:textId="77777777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19F95E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8086C8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BF7568" w14:textId="77777777" w:rsidR="0003221D" w:rsidRPr="003101BC" w:rsidRDefault="0003221D" w:rsidP="0003221D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03221D" w:rsidRPr="003101BC" w14:paraId="1CE9C4CB" w14:textId="77777777" w:rsidTr="00D525B5">
        <w:tc>
          <w:tcPr>
            <w:tcW w:w="630" w:type="dxa"/>
            <w:vMerge/>
          </w:tcPr>
          <w:p w14:paraId="5F19FBC5" w14:textId="77777777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DC9813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3C2CCC5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336806E" w14:textId="77777777" w:rsidR="0003221D" w:rsidRPr="003101BC" w:rsidRDefault="0003221D" w:rsidP="0003221D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03221D" w:rsidRPr="003101BC" w14:paraId="06821C08" w14:textId="77777777" w:rsidTr="00D525B5">
        <w:tc>
          <w:tcPr>
            <w:tcW w:w="630" w:type="dxa"/>
            <w:vMerge/>
          </w:tcPr>
          <w:p w14:paraId="4F2F6880" w14:textId="77777777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C8DEA6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127293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7C25D4D" w14:textId="335CEE15" w:rsidR="0003221D" w:rsidRPr="003101BC" w:rsidRDefault="006B6697" w:rsidP="00D5553D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‘LINFOX_’||</w:t>
            </w:r>
            <w:r w:rsidR="00D5553D" w:rsidDel="00D5553D">
              <w:rPr>
                <w:color w:val="000000" w:themeColor="text1"/>
                <w:shd w:val="clear" w:color="auto" w:fill="FFFFFF"/>
                <w:lang w:bidi="th-TH"/>
              </w:rPr>
              <w:t xml:space="preserve"> </w:t>
            </w:r>
            <w:r w:rsidR="00B83679">
              <w:rPr>
                <w:color w:val="000000" w:themeColor="text1"/>
                <w:shd w:val="clear" w:color="auto" w:fill="FFFFFF"/>
                <w:lang w:bidi="th-TH"/>
              </w:rPr>
              <w:t>LINFOX.</w:t>
            </w:r>
            <w:r w:rsidR="00B83679" w:rsidRPr="00B83679">
              <w:rPr>
                <w:color w:val="000000" w:themeColor="text1"/>
                <w:shd w:val="clear" w:color="auto" w:fill="FFFFFF"/>
                <w:lang w:bidi="th-TH"/>
              </w:rPr>
              <w:t>WMS PO Number</w:t>
            </w:r>
            <w:r w:rsidR="00D5553D">
              <w:rPr>
                <w:color w:val="000000" w:themeColor="text1"/>
                <w:shd w:val="clear" w:color="auto" w:fill="FFFFFF"/>
                <w:lang w:bidi="th-TH"/>
              </w:rPr>
              <w:t>||’_’||FILE_NAME</w:t>
            </w:r>
          </w:p>
        </w:tc>
      </w:tr>
      <w:tr w:rsidR="0003221D" w:rsidRPr="003101BC" w14:paraId="68ADA699" w14:textId="77777777" w:rsidTr="00D525B5">
        <w:tc>
          <w:tcPr>
            <w:tcW w:w="630" w:type="dxa"/>
            <w:vMerge/>
          </w:tcPr>
          <w:p w14:paraId="487A1634" w14:textId="77777777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B2A4AE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6646E3D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5E621DC" w14:textId="73663372" w:rsidR="0003221D" w:rsidRPr="003101BC" w:rsidRDefault="0003221D" w:rsidP="00180725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E10592" w:rsidRPr="003101BC" w14:paraId="028582D6" w14:textId="77777777" w:rsidTr="00D525B5">
        <w:tc>
          <w:tcPr>
            <w:tcW w:w="630" w:type="dxa"/>
            <w:vMerge w:val="restart"/>
          </w:tcPr>
          <w:p w14:paraId="761AF1A1" w14:textId="03C4F183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2B49F9C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  <w:r w:rsidRPr="00CB2A2C">
              <w:rPr>
                <w:color w:val="000000" w:themeColor="text1"/>
                <w:lang w:eastAsia="en-US" w:bidi="th-TH"/>
              </w:rPr>
              <w:t>ATTRIBUTE_CATEGORY</w:t>
            </w:r>
          </w:p>
        </w:tc>
        <w:tc>
          <w:tcPr>
            <w:tcW w:w="1457" w:type="dxa"/>
          </w:tcPr>
          <w:p w14:paraId="665BC95C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A48B646" w14:textId="77777777" w:rsidR="00E10592" w:rsidRPr="003101BC" w:rsidRDefault="00E10592" w:rsidP="003564CB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>
              <w:rPr>
                <w:color w:val="000000" w:themeColor="text1"/>
                <w:lang w:bidi="th-TH"/>
              </w:rPr>
              <w:t>ATTRIBUTE CATEGORY 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กรณีใช้ </w:t>
            </w:r>
            <w:r>
              <w:rPr>
                <w:color w:val="000000" w:themeColor="text1"/>
                <w:lang w:bidi="th-TH"/>
              </w:rPr>
              <w:t>Flexfiled)</w:t>
            </w:r>
          </w:p>
        </w:tc>
      </w:tr>
      <w:tr w:rsidR="00E10592" w:rsidRPr="003101BC" w14:paraId="5DAC7C62" w14:textId="77777777" w:rsidTr="00D525B5">
        <w:tc>
          <w:tcPr>
            <w:tcW w:w="630" w:type="dxa"/>
            <w:vMerge/>
          </w:tcPr>
          <w:p w14:paraId="56F8F254" w14:textId="77777777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756F44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F3A39A6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7C28D1D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VARCHAR2(30)</w:t>
            </w:r>
          </w:p>
        </w:tc>
      </w:tr>
      <w:tr w:rsidR="00E10592" w:rsidRPr="003101BC" w14:paraId="42C61083" w14:textId="77777777" w:rsidTr="00D525B5">
        <w:tc>
          <w:tcPr>
            <w:tcW w:w="630" w:type="dxa"/>
            <w:vMerge/>
          </w:tcPr>
          <w:p w14:paraId="3D2C9631" w14:textId="77777777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28AA06D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B397281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5EA90E8" w14:textId="4E80EA78" w:rsidR="00E10592" w:rsidRPr="003101BC" w:rsidRDefault="00D57FB8" w:rsidP="003564CB">
            <w:pPr>
              <w:rPr>
                <w:color w:val="000000" w:themeColor="text1"/>
              </w:rPr>
            </w:pPr>
            <w:r w:rsidRPr="00367E1B">
              <w:rPr>
                <w:color w:val="000000" w:themeColor="text1"/>
                <w:lang w:bidi="th-TH"/>
              </w:rPr>
              <w:t>PR_SOURCE</w:t>
            </w:r>
          </w:p>
        </w:tc>
      </w:tr>
      <w:tr w:rsidR="00E10592" w:rsidRPr="003101BC" w14:paraId="1E25D080" w14:textId="77777777" w:rsidTr="00D525B5">
        <w:tc>
          <w:tcPr>
            <w:tcW w:w="630" w:type="dxa"/>
            <w:vMerge/>
          </w:tcPr>
          <w:p w14:paraId="437451B9" w14:textId="77777777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7001C5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400BB0F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B14F5C7" w14:textId="77777777" w:rsidR="00E10592" w:rsidRPr="003101BC" w:rsidRDefault="00E10592" w:rsidP="003564C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E10592" w:rsidRPr="003101BC" w14:paraId="43AD4890" w14:textId="77777777" w:rsidTr="00D525B5">
        <w:tc>
          <w:tcPr>
            <w:tcW w:w="630" w:type="dxa"/>
            <w:vMerge/>
          </w:tcPr>
          <w:p w14:paraId="2BBC860F" w14:textId="77777777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6FB2D4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A2C76DD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6D8BBE7" w14:textId="77777777" w:rsidR="00E10592" w:rsidRPr="003101BC" w:rsidRDefault="00E10592" w:rsidP="003564C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E10592" w:rsidRPr="003101BC" w14:paraId="7D3B3B4F" w14:textId="77777777" w:rsidTr="00D525B5">
        <w:tc>
          <w:tcPr>
            <w:tcW w:w="630" w:type="dxa"/>
            <w:vMerge/>
          </w:tcPr>
          <w:p w14:paraId="69C58644" w14:textId="77777777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CC341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99B8BAD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F4A3761" w14:textId="77777777" w:rsidR="00E10592" w:rsidRPr="003101BC" w:rsidRDefault="00E10592" w:rsidP="003564C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‘LINFOX_PR’</w:t>
            </w:r>
          </w:p>
        </w:tc>
      </w:tr>
      <w:tr w:rsidR="00E10592" w:rsidRPr="003101BC" w14:paraId="39401957" w14:textId="77777777" w:rsidTr="00D525B5">
        <w:tc>
          <w:tcPr>
            <w:tcW w:w="630" w:type="dxa"/>
            <w:vMerge/>
          </w:tcPr>
          <w:p w14:paraId="645F32F1" w14:textId="77777777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324176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A0613A6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62CA198" w14:textId="6D2D70A4" w:rsidR="00E10592" w:rsidRPr="003101BC" w:rsidRDefault="00D254E4" w:rsidP="003564CB">
            <w:pPr>
              <w:rPr>
                <w:color w:val="000000" w:themeColor="text1"/>
                <w:cs/>
                <w:lang w:bidi="th-TH"/>
              </w:rPr>
            </w:pPr>
            <w:r w:rsidRPr="000435DE">
              <w:rPr>
                <w:color w:val="000000" w:themeColor="text1"/>
                <w:lang w:bidi="th-TH"/>
              </w:rPr>
              <w:t xml:space="preserve">Procurement &gt; Purchase Requisition Header &gt; </w:t>
            </w:r>
            <w:r>
              <w:rPr>
                <w:color w:val="000000" w:themeColor="text1"/>
                <w:lang w:bidi="th-TH"/>
              </w:rPr>
              <w:t>(F)Context Propmt = ‘</w:t>
            </w:r>
            <w:r w:rsidRPr="00367E1B">
              <w:rPr>
                <w:color w:val="000000" w:themeColor="text1"/>
                <w:lang w:bidi="th-TH"/>
              </w:rPr>
              <w:t>PR_SOURCE</w:t>
            </w:r>
            <w:r>
              <w:rPr>
                <w:color w:val="000000" w:themeColor="text1"/>
                <w:lang w:bidi="th-TH"/>
              </w:rPr>
              <w:t>’</w:t>
            </w:r>
          </w:p>
        </w:tc>
      </w:tr>
      <w:tr w:rsidR="00717FDC" w:rsidRPr="003101BC" w14:paraId="5F897DAE" w14:textId="77777777" w:rsidTr="00D525B5">
        <w:tc>
          <w:tcPr>
            <w:tcW w:w="630" w:type="dxa"/>
            <w:vMerge w:val="restart"/>
          </w:tcPr>
          <w:p w14:paraId="68DD25D4" w14:textId="3571E13E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7012596" w14:textId="54C1F23F" w:rsidR="00717FDC" w:rsidRPr="003101BC" w:rsidRDefault="00717FDC" w:rsidP="00717FDC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ATTRIBUTE1 </w:t>
            </w:r>
          </w:p>
        </w:tc>
        <w:tc>
          <w:tcPr>
            <w:tcW w:w="1457" w:type="dxa"/>
          </w:tcPr>
          <w:p w14:paraId="520BB0BA" w14:textId="0A59DED1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587A31E" w14:textId="1DF1643B" w:rsidR="00717FDC" w:rsidRPr="003101BC" w:rsidRDefault="00717FDC" w:rsidP="0018072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ข้อมูล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 PR Source</w:t>
            </w:r>
          </w:p>
        </w:tc>
      </w:tr>
      <w:tr w:rsidR="00717FDC" w:rsidRPr="003101BC" w14:paraId="5C75D686" w14:textId="77777777" w:rsidTr="00D525B5">
        <w:tc>
          <w:tcPr>
            <w:tcW w:w="630" w:type="dxa"/>
            <w:vMerge/>
          </w:tcPr>
          <w:p w14:paraId="38A75680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AE419F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18316C" w14:textId="7C4D061F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92CF312" w14:textId="7C74EA6D" w:rsidR="00717FDC" w:rsidRPr="003101BC" w:rsidRDefault="00717FDC" w:rsidP="00180725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VARCHAR2(20)</w:t>
            </w:r>
          </w:p>
        </w:tc>
      </w:tr>
      <w:tr w:rsidR="00717FDC" w:rsidRPr="003101BC" w14:paraId="2B60DBE1" w14:textId="77777777" w:rsidTr="00D525B5">
        <w:tc>
          <w:tcPr>
            <w:tcW w:w="630" w:type="dxa"/>
            <w:vMerge/>
          </w:tcPr>
          <w:p w14:paraId="2FB3BC7B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528072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164D04" w14:textId="6CDCD25B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F953D63" w14:textId="77777777" w:rsidR="00717FDC" w:rsidRPr="003101BC" w:rsidRDefault="00717FDC" w:rsidP="0018072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7FDC" w:rsidRPr="003101BC" w14:paraId="5DC16256" w14:textId="77777777" w:rsidTr="00D525B5">
        <w:tc>
          <w:tcPr>
            <w:tcW w:w="630" w:type="dxa"/>
            <w:vMerge/>
          </w:tcPr>
          <w:p w14:paraId="3DE00EAB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9F9E58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18A8936" w14:textId="11C94A0F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ABE9E07" w14:textId="71E0C6A0" w:rsidR="00717FDC" w:rsidRPr="003101BC" w:rsidRDefault="00717FDC" w:rsidP="00180725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7FDC" w:rsidRPr="003101BC" w14:paraId="00C11237" w14:textId="77777777" w:rsidTr="00D525B5">
        <w:tc>
          <w:tcPr>
            <w:tcW w:w="630" w:type="dxa"/>
            <w:vMerge/>
          </w:tcPr>
          <w:p w14:paraId="5EE65761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B311C9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BE14EE" w14:textId="0AD7AA0F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EA3B574" w14:textId="77777777" w:rsidR="00717FDC" w:rsidRDefault="00717FDC" w:rsidP="00B268A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Value Set: </w:t>
            </w:r>
            <w:r w:rsidRPr="00F15054">
              <w:rPr>
                <w:color w:val="000000" w:themeColor="text1"/>
                <w:lang w:bidi="th-TH"/>
              </w:rPr>
              <w:t>RD_PO_HEADER_SOURCE</w:t>
            </w:r>
          </w:p>
          <w:p w14:paraId="3974D8DD" w14:textId="77777777" w:rsidR="00717FDC" w:rsidRDefault="00717FDC" w:rsidP="00B268A5">
            <w:pPr>
              <w:rPr>
                <w:color w:val="000000" w:themeColor="text1"/>
                <w:lang w:bidi="th-TH"/>
              </w:rPr>
            </w:pPr>
          </w:p>
          <w:p w14:paraId="52B07931" w14:textId="77777777" w:rsidR="00717FDC" w:rsidRPr="00F15054" w:rsidRDefault="00717FDC" w:rsidP="00B268A5">
            <w:pPr>
              <w:rPr>
                <w:b/>
                <w:bCs/>
                <w:color w:val="000000" w:themeColor="text1"/>
                <w:lang w:bidi="th-TH"/>
              </w:rPr>
            </w:pPr>
            <w:r w:rsidRPr="00F15054">
              <w:rPr>
                <w:b/>
                <w:bCs/>
                <w:color w:val="000000" w:themeColor="text1"/>
                <w:lang w:bidi="th-TH"/>
              </w:rPr>
              <w:t>Value</w:t>
            </w:r>
          </w:p>
          <w:p w14:paraId="57261DA6" w14:textId="77777777" w:rsidR="00717FDC" w:rsidRPr="00134741" w:rsidRDefault="00717FDC" w:rsidP="00B268A5">
            <w:pPr>
              <w:rPr>
                <w:color w:val="000000" w:themeColor="text1"/>
                <w:lang w:bidi="th-TH"/>
              </w:rPr>
            </w:pPr>
            <w:r w:rsidRPr="00134741">
              <w:rPr>
                <w:color w:val="000000" w:themeColor="text1"/>
                <w:lang w:bidi="th-TH"/>
              </w:rPr>
              <w:t>CEDAR-NPJC</w:t>
            </w:r>
          </w:p>
          <w:p w14:paraId="6C4C42C4" w14:textId="77777777" w:rsidR="00717FDC" w:rsidRPr="00134741" w:rsidRDefault="00717FDC" w:rsidP="00B268A5">
            <w:pPr>
              <w:rPr>
                <w:color w:val="000000" w:themeColor="text1"/>
                <w:lang w:bidi="th-TH"/>
              </w:rPr>
            </w:pPr>
            <w:r w:rsidRPr="00134741">
              <w:rPr>
                <w:color w:val="000000" w:themeColor="text1"/>
                <w:lang w:bidi="th-TH"/>
              </w:rPr>
              <w:t>CEDAR-PJC</w:t>
            </w:r>
          </w:p>
          <w:p w14:paraId="44AA54C3" w14:textId="77777777" w:rsidR="00717FDC" w:rsidRPr="00134741" w:rsidRDefault="00717FDC" w:rsidP="00B268A5">
            <w:pPr>
              <w:rPr>
                <w:color w:val="000000" w:themeColor="text1"/>
                <w:lang w:bidi="th-TH"/>
              </w:rPr>
            </w:pPr>
            <w:r w:rsidRPr="00134741">
              <w:rPr>
                <w:color w:val="000000" w:themeColor="text1"/>
                <w:lang w:bidi="th-TH"/>
              </w:rPr>
              <w:t>LINFOX</w:t>
            </w:r>
          </w:p>
          <w:p w14:paraId="076D2214" w14:textId="5582848C" w:rsidR="00717FDC" w:rsidRPr="003101BC" w:rsidRDefault="00717FDC" w:rsidP="00180725">
            <w:pPr>
              <w:rPr>
                <w:color w:val="000000" w:themeColor="text1"/>
                <w:cs/>
                <w:lang w:bidi="th-TH"/>
              </w:rPr>
            </w:pPr>
            <w:r w:rsidRPr="00134741">
              <w:rPr>
                <w:color w:val="000000" w:themeColor="text1"/>
                <w:lang w:bidi="th-TH"/>
              </w:rPr>
              <w:t>MMX</w:t>
            </w:r>
          </w:p>
        </w:tc>
      </w:tr>
      <w:tr w:rsidR="00717FDC" w:rsidRPr="003101BC" w14:paraId="00F5DB4B" w14:textId="77777777" w:rsidTr="00D525B5">
        <w:tc>
          <w:tcPr>
            <w:tcW w:w="630" w:type="dxa"/>
            <w:vMerge/>
          </w:tcPr>
          <w:p w14:paraId="09E47D42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A60613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543D59E" w14:textId="75DD37F3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666CDE7" w14:textId="3345BD9B" w:rsidR="00717FDC" w:rsidRPr="003101BC" w:rsidRDefault="00717FDC" w:rsidP="00E10592">
            <w:pPr>
              <w:rPr>
                <w:color w:val="000000" w:themeColor="text1"/>
                <w:lang w:bidi="th-TH"/>
              </w:rPr>
            </w:pPr>
            <w:r w:rsidRPr="003C7503">
              <w:rPr>
                <w:color w:val="000000" w:themeColor="text1"/>
                <w:lang w:bidi="th-TH"/>
              </w:rPr>
              <w:t>Parameter.import_source</w:t>
            </w:r>
          </w:p>
        </w:tc>
      </w:tr>
      <w:tr w:rsidR="00717FDC" w:rsidRPr="003101BC" w14:paraId="5C7CEE20" w14:textId="77777777" w:rsidTr="00D525B5">
        <w:tc>
          <w:tcPr>
            <w:tcW w:w="630" w:type="dxa"/>
            <w:vMerge/>
          </w:tcPr>
          <w:p w14:paraId="72EA8933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9E4D86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610C8CD" w14:textId="13564DA5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CF42004" w14:textId="70ED64B1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  <w:r w:rsidRPr="000435DE">
              <w:rPr>
                <w:color w:val="000000" w:themeColor="text1"/>
                <w:lang w:bidi="th-TH"/>
              </w:rPr>
              <w:t>Procurement &gt; Purchase Requisition Header &gt; (F)Attribute</w:t>
            </w:r>
            <w:r w:rsidRPr="000435DE">
              <w:rPr>
                <w:color w:val="000000" w:themeColor="text1"/>
                <w:cs/>
                <w:lang w:bidi="th-TH"/>
              </w:rPr>
              <w:t>1</w:t>
            </w:r>
          </w:p>
        </w:tc>
      </w:tr>
      <w:tr w:rsidR="00717FDC" w:rsidRPr="003101BC" w14:paraId="43491021" w14:textId="77777777" w:rsidTr="00D525B5">
        <w:tc>
          <w:tcPr>
            <w:tcW w:w="630" w:type="dxa"/>
            <w:vMerge w:val="restart"/>
          </w:tcPr>
          <w:p w14:paraId="2E8EAE1E" w14:textId="6CDAD945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2BA8FCA" w14:textId="370D0975" w:rsidR="00717FDC" w:rsidRPr="003101BC" w:rsidRDefault="00717FDC" w:rsidP="00717FDC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ATTRIBUTE2</w:t>
            </w:r>
          </w:p>
        </w:tc>
        <w:tc>
          <w:tcPr>
            <w:tcW w:w="1457" w:type="dxa"/>
          </w:tcPr>
          <w:p w14:paraId="3A2AF886" w14:textId="07938C84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D8CF2BD" w14:textId="1CB19086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ข้อมูล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 PO Number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 ของ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 MMX</w:t>
            </w:r>
          </w:p>
        </w:tc>
      </w:tr>
      <w:tr w:rsidR="00717FDC" w:rsidRPr="003101BC" w14:paraId="15979276" w14:textId="77777777" w:rsidTr="00D525B5">
        <w:tc>
          <w:tcPr>
            <w:tcW w:w="630" w:type="dxa"/>
            <w:vMerge/>
          </w:tcPr>
          <w:p w14:paraId="64FCA92A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BF28EAB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3580ADE" w14:textId="6581C461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3A5AAD5" w14:textId="42A1BC8C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717FDC" w:rsidRPr="003101BC" w14:paraId="1C32E1B5" w14:textId="77777777" w:rsidTr="00D525B5">
        <w:tc>
          <w:tcPr>
            <w:tcW w:w="630" w:type="dxa"/>
            <w:vMerge/>
          </w:tcPr>
          <w:p w14:paraId="72DA6D9D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AC1B71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5A59E30" w14:textId="79E0171E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DB24CA3" w14:textId="77777777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218F7C65" w14:textId="77777777" w:rsidTr="00D525B5">
        <w:tc>
          <w:tcPr>
            <w:tcW w:w="630" w:type="dxa"/>
            <w:vMerge/>
          </w:tcPr>
          <w:p w14:paraId="6709A415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E8B6D5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5BAF73A" w14:textId="52869C89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0AB2AA2" w14:textId="7D94F3AC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7FDC" w:rsidRPr="003101BC" w14:paraId="41E5F3C7" w14:textId="77777777" w:rsidTr="00D525B5">
        <w:tc>
          <w:tcPr>
            <w:tcW w:w="630" w:type="dxa"/>
            <w:vMerge/>
          </w:tcPr>
          <w:p w14:paraId="18A3E59E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AC9758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236E69C" w14:textId="19E0B4C2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F39A7C4" w14:textId="77777777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6105098A" w14:textId="77777777" w:rsidTr="00D525B5">
        <w:tc>
          <w:tcPr>
            <w:tcW w:w="630" w:type="dxa"/>
            <w:vMerge/>
          </w:tcPr>
          <w:p w14:paraId="2DC5F083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A8958D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77E1265" w14:textId="2DF8F24E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A94942A" w14:textId="5BCC6B7B" w:rsidR="00717FDC" w:rsidRPr="003101BC" w:rsidRDefault="00F6530D" w:rsidP="001807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XCUST_LINFOX</w:t>
            </w:r>
            <w:r w:rsidR="00717FDC" w:rsidRPr="00E71C77">
              <w:rPr>
                <w:color w:val="000000" w:themeColor="text1"/>
                <w:shd w:val="clear" w:color="auto" w:fill="FFFFFF"/>
                <w:lang w:bidi="th-TH"/>
              </w:rPr>
              <w:t>_PR_TBL.PO_NUMBER</w:t>
            </w:r>
          </w:p>
        </w:tc>
      </w:tr>
      <w:tr w:rsidR="00717FDC" w:rsidRPr="003101BC" w14:paraId="070B47A4" w14:textId="77777777" w:rsidTr="00D525B5">
        <w:tc>
          <w:tcPr>
            <w:tcW w:w="630" w:type="dxa"/>
            <w:vMerge/>
          </w:tcPr>
          <w:p w14:paraId="194BDDC2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87212A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0FF8E2" w14:textId="437CC4D9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CCBF1E3" w14:textId="249893F2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 Purchase Requisition Header &gt; (F)Attribute2</w:t>
            </w:r>
          </w:p>
        </w:tc>
      </w:tr>
      <w:tr w:rsidR="00717FDC" w:rsidRPr="003101BC" w14:paraId="3DD8701D" w14:textId="77777777" w:rsidTr="00D525B5">
        <w:tc>
          <w:tcPr>
            <w:tcW w:w="630" w:type="dxa"/>
            <w:vMerge w:val="restart"/>
          </w:tcPr>
          <w:p w14:paraId="0093EFD1" w14:textId="22CE0C6D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663C30C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ATTRIBUTE_DATE1..</w:t>
            </w:r>
            <w:r w:rsidRPr="00D1180E">
              <w:rPr>
                <w:color w:val="000000" w:themeColor="text1"/>
                <w:lang w:bidi="th-TH"/>
              </w:rPr>
              <w:t>ATTRIBUTE_DATE15</w:t>
            </w:r>
          </w:p>
        </w:tc>
        <w:tc>
          <w:tcPr>
            <w:tcW w:w="1457" w:type="dxa"/>
          </w:tcPr>
          <w:p w14:paraId="7C3E7DF2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472A960" w14:textId="77777777" w:rsidR="00717FDC" w:rsidRPr="00D1180E" w:rsidRDefault="00717FDC" w:rsidP="00D562C9">
            <w:pPr>
              <w:rPr>
                <w:color w:val="000000" w:themeColor="text1"/>
                <w:cs/>
                <w:lang w:bidi="th-TH"/>
              </w:rPr>
            </w:pP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7FDC" w:rsidRPr="003101BC" w14:paraId="49C99CDE" w14:textId="77777777" w:rsidTr="00D525B5">
        <w:tc>
          <w:tcPr>
            <w:tcW w:w="630" w:type="dxa"/>
            <w:vMerge/>
          </w:tcPr>
          <w:p w14:paraId="3351D0C4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C2CCF0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03CF5F2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DB407D3" w14:textId="77777777" w:rsidR="00717FDC" w:rsidRPr="00D1180E" w:rsidRDefault="00717FDC" w:rsidP="00D562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 xml:space="preserve">DATE </w:t>
            </w:r>
          </w:p>
          <w:p w14:paraId="5E9D0B5B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FORMAT : YYYY-MON-DD</w:t>
            </w:r>
          </w:p>
        </w:tc>
      </w:tr>
      <w:tr w:rsidR="00717FDC" w:rsidRPr="003101BC" w14:paraId="2FF78FC5" w14:textId="77777777" w:rsidTr="00D525B5">
        <w:tc>
          <w:tcPr>
            <w:tcW w:w="630" w:type="dxa"/>
            <w:vMerge/>
          </w:tcPr>
          <w:p w14:paraId="5693BF52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1FA259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1A4304F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2DE29D4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3BB368E0" w14:textId="77777777" w:rsidTr="00D525B5">
        <w:tc>
          <w:tcPr>
            <w:tcW w:w="630" w:type="dxa"/>
            <w:vMerge/>
          </w:tcPr>
          <w:p w14:paraId="475345AB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A48770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2ECB71F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E39D529" w14:textId="77777777" w:rsidR="00717FDC" w:rsidRPr="00D1180E" w:rsidRDefault="00717FDC" w:rsidP="00D562C9">
            <w:pPr>
              <w:rPr>
                <w:color w:val="000000" w:themeColor="text1"/>
                <w:cs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7FDC" w:rsidRPr="003101BC" w14:paraId="31DE6002" w14:textId="77777777" w:rsidTr="00D525B5">
        <w:tc>
          <w:tcPr>
            <w:tcW w:w="630" w:type="dxa"/>
            <w:vMerge/>
          </w:tcPr>
          <w:p w14:paraId="6CCB3143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2DDA04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C119CE6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ABD0E67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2B093A2C" w14:textId="77777777" w:rsidTr="00D525B5">
        <w:tc>
          <w:tcPr>
            <w:tcW w:w="630" w:type="dxa"/>
            <w:vMerge/>
          </w:tcPr>
          <w:p w14:paraId="3B15F75B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BF349A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651C9EB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ABC0B45" w14:textId="77777777" w:rsidR="00717FDC" w:rsidRPr="00D1180E" w:rsidRDefault="00717FDC" w:rsidP="00D562C9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717FDC" w:rsidRPr="003101BC" w14:paraId="2A757CF8" w14:textId="77777777" w:rsidTr="00D525B5">
        <w:trPr>
          <w:trHeight w:val="522"/>
        </w:trPr>
        <w:tc>
          <w:tcPr>
            <w:tcW w:w="630" w:type="dxa"/>
            <w:vMerge/>
          </w:tcPr>
          <w:p w14:paraId="1C09773D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301D0D" w14:textId="77777777" w:rsidR="00717FDC" w:rsidRPr="00D1180E" w:rsidRDefault="00717FDC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AD756E8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22E04A8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2CA6B7B3" w14:textId="77777777" w:rsidTr="00D525B5">
        <w:tc>
          <w:tcPr>
            <w:tcW w:w="630" w:type="dxa"/>
            <w:vMerge w:val="restart"/>
          </w:tcPr>
          <w:p w14:paraId="4340F09D" w14:textId="55BF7BDA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2D5B99A4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ATTRIBUTE_TIMESTAMP1</w:t>
            </w:r>
            <w:r w:rsidRPr="00D1180E">
              <w:rPr>
                <w:color w:val="000000" w:themeColor="text1"/>
                <w:lang w:bidi="th-TH"/>
              </w:rPr>
              <w:t xml:space="preserve"> .. ATTRIBUTE_TIMESTAMP15</w:t>
            </w:r>
          </w:p>
        </w:tc>
        <w:tc>
          <w:tcPr>
            <w:tcW w:w="1457" w:type="dxa"/>
          </w:tcPr>
          <w:p w14:paraId="2E2203EB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9FD11F4" w14:textId="77777777" w:rsidR="00717FDC" w:rsidRPr="00D1180E" w:rsidRDefault="00717FDC" w:rsidP="00D562C9">
            <w:pPr>
              <w:rPr>
                <w:color w:val="000000" w:themeColor="text1"/>
                <w:cs/>
                <w:lang w:bidi="th-TH"/>
              </w:rPr>
            </w:pP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7FDC" w:rsidRPr="003101BC" w14:paraId="56ED85AC" w14:textId="77777777" w:rsidTr="00D525B5">
        <w:tc>
          <w:tcPr>
            <w:tcW w:w="630" w:type="dxa"/>
            <w:vMerge/>
          </w:tcPr>
          <w:p w14:paraId="12E223C0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822870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4560032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25237C8" w14:textId="77777777" w:rsidR="00717FDC" w:rsidRPr="00D1180E" w:rsidRDefault="00717FDC" w:rsidP="00D562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DATETIME</w:t>
            </w:r>
          </w:p>
          <w:p w14:paraId="5732E7A5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FORMAT : YYYY-MON-DD</w:t>
            </w:r>
            <w:r w:rsidRPr="00D1180E">
              <w:rPr>
                <w:color w:val="000000" w:themeColor="text1"/>
                <w:lang w:bidi="th-TH"/>
              </w:rPr>
              <w:t xml:space="preserve"> HH24:MI:SS</w:t>
            </w:r>
          </w:p>
        </w:tc>
      </w:tr>
      <w:tr w:rsidR="00717FDC" w:rsidRPr="003101BC" w14:paraId="274BA972" w14:textId="77777777" w:rsidTr="00D525B5">
        <w:tc>
          <w:tcPr>
            <w:tcW w:w="630" w:type="dxa"/>
            <w:vMerge/>
          </w:tcPr>
          <w:p w14:paraId="712E046D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6CCDD9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221C83D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50B8DCD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13A7CC5C" w14:textId="77777777" w:rsidTr="00D525B5">
        <w:tc>
          <w:tcPr>
            <w:tcW w:w="630" w:type="dxa"/>
            <w:vMerge/>
          </w:tcPr>
          <w:p w14:paraId="1CB04831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CE481C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1B11883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206383A" w14:textId="77777777" w:rsidR="00717FDC" w:rsidRPr="00D1180E" w:rsidRDefault="00717FDC" w:rsidP="00D562C9">
            <w:pPr>
              <w:rPr>
                <w:color w:val="000000" w:themeColor="text1"/>
                <w:cs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7FDC" w:rsidRPr="003101BC" w14:paraId="1D8D7806" w14:textId="77777777" w:rsidTr="00D525B5">
        <w:tc>
          <w:tcPr>
            <w:tcW w:w="630" w:type="dxa"/>
            <w:vMerge/>
          </w:tcPr>
          <w:p w14:paraId="27579D3F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3839B9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30B651E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73313DB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0BA76672" w14:textId="77777777" w:rsidTr="00D525B5">
        <w:tc>
          <w:tcPr>
            <w:tcW w:w="630" w:type="dxa"/>
            <w:vMerge/>
          </w:tcPr>
          <w:p w14:paraId="57425240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5A3373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D748037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967BC16" w14:textId="77777777" w:rsidR="00717FDC" w:rsidRPr="00D1180E" w:rsidRDefault="00717FDC" w:rsidP="00D562C9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717FDC" w:rsidRPr="003101BC" w14:paraId="1607096C" w14:textId="77777777" w:rsidTr="00D525B5">
        <w:trPr>
          <w:trHeight w:val="522"/>
        </w:trPr>
        <w:tc>
          <w:tcPr>
            <w:tcW w:w="630" w:type="dxa"/>
            <w:vMerge/>
          </w:tcPr>
          <w:p w14:paraId="3011DDB6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734EBB" w14:textId="77777777" w:rsidR="00717FDC" w:rsidRPr="00D1180E" w:rsidRDefault="00717FDC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A03DF1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0751082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392A43D8" w14:textId="77777777" w:rsidTr="00D525B5">
        <w:tc>
          <w:tcPr>
            <w:tcW w:w="630" w:type="dxa"/>
            <w:vMerge w:val="restart"/>
          </w:tcPr>
          <w:p w14:paraId="3FC83610" w14:textId="2DFF3443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7ECEE7FD" w14:textId="0796C380" w:rsidR="00717FDC" w:rsidRPr="002D0CA4" w:rsidRDefault="00717FDC" w:rsidP="00852ABF">
            <w:pPr>
              <w:rPr>
                <w:color w:val="000000" w:themeColor="text1"/>
                <w:lang w:bidi="th-TH"/>
              </w:rPr>
            </w:pPr>
            <w:r w:rsidRPr="002D0CA4">
              <w:rPr>
                <w:color w:val="000000" w:themeColor="text1"/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62A6CF7E" w14:textId="02A68CBF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  <w:r w:rsidRPr="002D0CA4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ABDE635" w14:textId="77777777" w:rsidR="00717FDC" w:rsidRPr="002D0CA4" w:rsidRDefault="00717FDC" w:rsidP="00852ABF">
            <w:pPr>
              <w:rPr>
                <w:color w:val="000000" w:themeColor="text1"/>
                <w:lang w:bidi="th-TH"/>
              </w:rPr>
            </w:pPr>
            <w:r w:rsidRPr="002D0CA4">
              <w:rPr>
                <w:color w:val="000000" w:themeColor="text1"/>
                <w:cs/>
                <w:lang w:bidi="th-TH"/>
              </w:rPr>
              <w:t xml:space="preserve">สถานะการ </w:t>
            </w:r>
            <w:r w:rsidRPr="002D0CA4">
              <w:rPr>
                <w:color w:val="000000" w:themeColor="text1"/>
                <w:lang w:bidi="th-TH"/>
              </w:rPr>
              <w:t>Interface</w:t>
            </w:r>
          </w:p>
          <w:p w14:paraId="3472F4E8" w14:textId="6A6CADF8" w:rsidR="00717FDC" w:rsidRPr="002D0CA4" w:rsidRDefault="00717FDC" w:rsidP="00852ABF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234BF28E" w14:textId="77777777" w:rsidTr="00D525B5">
        <w:tc>
          <w:tcPr>
            <w:tcW w:w="630" w:type="dxa"/>
            <w:vMerge/>
          </w:tcPr>
          <w:p w14:paraId="25798DF6" w14:textId="77777777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47DDB3" w14:textId="77777777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710F2DF" w14:textId="31F7A0FB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  <w:r w:rsidRPr="002D0CA4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421C7F" w14:textId="07B4E96E" w:rsidR="00717FDC" w:rsidRPr="002D0CA4" w:rsidRDefault="00717FDC" w:rsidP="00852ABF">
            <w:pPr>
              <w:rPr>
                <w:color w:val="000000" w:themeColor="text1"/>
                <w:lang w:bidi="th-TH"/>
              </w:rPr>
            </w:pPr>
            <w:r w:rsidRPr="002D0CA4">
              <w:rPr>
                <w:color w:val="000000" w:themeColor="text1"/>
                <w:lang w:bidi="th-TH"/>
              </w:rPr>
              <w:t>VARCHAR2(1)</w:t>
            </w:r>
          </w:p>
        </w:tc>
      </w:tr>
      <w:tr w:rsidR="00717FDC" w:rsidRPr="003101BC" w14:paraId="5CC0D5C4" w14:textId="77777777" w:rsidTr="00D525B5">
        <w:tc>
          <w:tcPr>
            <w:tcW w:w="630" w:type="dxa"/>
            <w:vMerge/>
          </w:tcPr>
          <w:p w14:paraId="33A4F0D4" w14:textId="77777777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7B42E" w14:textId="77777777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7882744" w14:textId="4F02A225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  <w:r w:rsidRPr="002D0CA4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3D5764BF" w14:textId="6FA8616A" w:rsidR="00717FDC" w:rsidRPr="002D0CA4" w:rsidRDefault="00717FDC" w:rsidP="00852ABF">
            <w:pPr>
              <w:rPr>
                <w:color w:val="000000" w:themeColor="text1"/>
                <w:lang w:bidi="th-TH"/>
              </w:rPr>
            </w:pPr>
            <w:r w:rsidRPr="002D0CA4">
              <w:rPr>
                <w:color w:val="000000" w:themeColor="text1"/>
                <w:lang w:bidi="th-TH"/>
              </w:rPr>
              <w:t>‘N’</w:t>
            </w:r>
          </w:p>
        </w:tc>
      </w:tr>
      <w:tr w:rsidR="00717FDC" w:rsidRPr="003101BC" w14:paraId="35CCC0ED" w14:textId="77777777" w:rsidTr="00D525B5">
        <w:tc>
          <w:tcPr>
            <w:tcW w:w="630" w:type="dxa"/>
            <w:vMerge/>
          </w:tcPr>
          <w:p w14:paraId="6CD5ACFF" w14:textId="77777777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5AA8F2" w14:textId="77777777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D1044ED" w14:textId="040DC33B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  <w:r w:rsidRPr="002D0CA4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430F8FD" w14:textId="5C2E381E" w:rsidR="00717FDC" w:rsidRPr="002D0CA4" w:rsidRDefault="00717FDC" w:rsidP="00852ABF">
            <w:pPr>
              <w:rPr>
                <w:color w:val="000000" w:themeColor="text1"/>
                <w:cs/>
                <w:lang w:bidi="th-TH"/>
              </w:rPr>
            </w:pPr>
            <w:r w:rsidRPr="002D0CA4">
              <w:rPr>
                <w:color w:val="000000" w:themeColor="text1"/>
                <w:lang w:bidi="th-TH"/>
              </w:rPr>
              <w:t>Yes</w:t>
            </w:r>
          </w:p>
        </w:tc>
      </w:tr>
      <w:tr w:rsidR="00717FDC" w:rsidRPr="003101BC" w14:paraId="11E90B94" w14:textId="77777777" w:rsidTr="00D525B5">
        <w:tc>
          <w:tcPr>
            <w:tcW w:w="630" w:type="dxa"/>
            <w:vMerge/>
          </w:tcPr>
          <w:p w14:paraId="0B1214B9" w14:textId="77777777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B1C1C4" w14:textId="77777777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1635DC2" w14:textId="760187EA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  <w:r w:rsidRPr="002D0CA4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B1EA691" w14:textId="2D0F4161" w:rsidR="00717FDC" w:rsidRPr="002D0CA4" w:rsidRDefault="00717FDC" w:rsidP="00852ABF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7391892D" w14:textId="77777777" w:rsidTr="00D525B5">
        <w:tc>
          <w:tcPr>
            <w:tcW w:w="630" w:type="dxa"/>
            <w:vMerge/>
          </w:tcPr>
          <w:p w14:paraId="346DECD5" w14:textId="77777777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236677" w14:textId="77777777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11EE130" w14:textId="1D3FE8C4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  <w:r w:rsidRPr="002D0CA4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7CD7F38" w14:textId="78473AB9" w:rsidR="00717FDC" w:rsidRPr="002D0CA4" w:rsidRDefault="00717FDC" w:rsidP="00852ABF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2D0CA4">
              <w:rPr>
                <w:color w:val="000000" w:themeColor="text1"/>
                <w:shd w:val="clear" w:color="auto" w:fill="FFFFFF"/>
              </w:rPr>
              <w:t xml:space="preserve">PROGRAM </w:t>
            </w:r>
            <w:r w:rsidRPr="002D0CA4">
              <w:rPr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</w:p>
          <w:p w14:paraId="18B1AEF4" w14:textId="5FA4C856" w:rsidR="00717FDC" w:rsidRPr="002D0CA4" w:rsidRDefault="00717FDC" w:rsidP="00852ABF">
            <w:pPr>
              <w:rPr>
                <w:color w:val="000000" w:themeColor="text1"/>
                <w:shd w:val="clear" w:color="auto" w:fill="FFFFFF"/>
              </w:rPr>
            </w:pPr>
            <w:r w:rsidRPr="002D0CA4">
              <w:rPr>
                <w:color w:val="000000" w:themeColor="text1"/>
                <w:shd w:val="clear" w:color="auto" w:fill="FFFFFF"/>
              </w:rPr>
              <w:t>N = NO PROCESS</w:t>
            </w:r>
            <w:r w:rsidRPr="002D0CA4">
              <w:rPr>
                <w:color w:val="000000" w:themeColor="text1"/>
              </w:rPr>
              <w:br/>
            </w:r>
            <w:r w:rsidRPr="002D0CA4">
              <w:rPr>
                <w:color w:val="000000" w:themeColor="text1"/>
                <w:shd w:val="clear" w:color="auto" w:fill="FFFFFF"/>
              </w:rPr>
              <w:t>P = PROCESSING</w:t>
            </w:r>
            <w:r w:rsidRPr="002D0CA4">
              <w:rPr>
                <w:color w:val="000000" w:themeColor="text1"/>
              </w:rPr>
              <w:br/>
            </w:r>
            <w:r w:rsidRPr="002D0CA4">
              <w:rPr>
                <w:color w:val="000000" w:themeColor="text1"/>
                <w:shd w:val="clear" w:color="auto" w:fill="FFFFFF"/>
              </w:rPr>
              <w:t>Y = PROCESS COMPLETE</w:t>
            </w:r>
            <w:r w:rsidRPr="002D0CA4">
              <w:rPr>
                <w:color w:val="000000" w:themeColor="text1"/>
              </w:rPr>
              <w:br/>
            </w:r>
            <w:r w:rsidRPr="002D0CA4">
              <w:rPr>
                <w:color w:val="000000" w:themeColor="text1"/>
                <w:shd w:val="clear" w:color="auto" w:fill="FFFFFF"/>
              </w:rPr>
              <w:t>E = PROCESS ERRORs</w:t>
            </w:r>
          </w:p>
        </w:tc>
      </w:tr>
      <w:tr w:rsidR="00717FDC" w:rsidRPr="003101BC" w14:paraId="65CA2E6A" w14:textId="77777777" w:rsidTr="00D525B5">
        <w:trPr>
          <w:trHeight w:val="522"/>
        </w:trPr>
        <w:tc>
          <w:tcPr>
            <w:tcW w:w="630" w:type="dxa"/>
            <w:vMerge/>
          </w:tcPr>
          <w:p w14:paraId="31487414" w14:textId="77777777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99F4B6" w14:textId="77777777" w:rsidR="00717FDC" w:rsidRPr="003101BC" w:rsidRDefault="00717FDC" w:rsidP="00852ABF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44DD4F8" w14:textId="77316421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8EFE252" w14:textId="159C111B" w:rsidR="00717FDC" w:rsidRPr="003101BC" w:rsidRDefault="00717FDC" w:rsidP="00852ABF">
            <w:pPr>
              <w:rPr>
                <w:color w:val="000000" w:themeColor="text1"/>
                <w:lang w:bidi="th-TH"/>
              </w:rPr>
            </w:pPr>
          </w:p>
        </w:tc>
      </w:tr>
    </w:tbl>
    <w:p w14:paraId="0F7FBEE8" w14:textId="77777777" w:rsidR="00B83679" w:rsidRPr="003101BC" w:rsidRDefault="00B83679" w:rsidP="00B83679">
      <w:pPr>
        <w:rPr>
          <w:color w:val="000000" w:themeColor="text1"/>
        </w:rPr>
      </w:pPr>
    </w:p>
    <w:p w14:paraId="32CB7358" w14:textId="77777777" w:rsidR="00B83679" w:rsidRPr="003101BC" w:rsidRDefault="00B83679" w:rsidP="00B83679">
      <w:pPr>
        <w:rPr>
          <w:color w:val="000000" w:themeColor="text1"/>
        </w:rPr>
      </w:pPr>
    </w:p>
    <w:p w14:paraId="702B0224" w14:textId="5F0FA6B2" w:rsidR="00D562C9" w:rsidRPr="003101BC" w:rsidRDefault="00D562C9" w:rsidP="00D562C9">
      <w:pPr>
        <w:rPr>
          <w:color w:val="000000" w:themeColor="text1"/>
        </w:rPr>
      </w:pPr>
      <w:r w:rsidRPr="003101BC">
        <w:rPr>
          <w:b/>
          <w:bCs/>
          <w:color w:val="000000" w:themeColor="text1"/>
          <w:lang w:bidi="th-TH"/>
        </w:rPr>
        <w:t xml:space="preserve">Table : </w:t>
      </w:r>
      <w:r>
        <w:rPr>
          <w:b/>
          <w:bCs/>
          <w:color w:val="000000" w:themeColor="text1"/>
          <w:lang w:bidi="th-TH"/>
        </w:rPr>
        <w:t>XCUST_POR_REQ_LINE</w:t>
      </w:r>
      <w:r w:rsidRPr="00566F84">
        <w:rPr>
          <w:b/>
          <w:bCs/>
          <w:color w:val="000000" w:themeColor="text1"/>
          <w:lang w:bidi="th-TH"/>
        </w:rPr>
        <w:t>_INT_ALL</w:t>
      </w:r>
    </w:p>
    <w:tbl>
      <w:tblPr>
        <w:tblW w:w="1009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485"/>
        <w:gridCol w:w="1457"/>
        <w:gridCol w:w="5522"/>
      </w:tblGrid>
      <w:tr w:rsidR="00D562C9" w:rsidRPr="003101BC" w14:paraId="0A8F2401" w14:textId="77777777" w:rsidTr="00D525B5">
        <w:tc>
          <w:tcPr>
            <w:tcW w:w="630" w:type="dxa"/>
            <w:shd w:val="clear" w:color="auto" w:fill="D9D9D9"/>
          </w:tcPr>
          <w:p w14:paraId="3CFE1CBC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7BA13A3A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7343AC6B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063A6DB3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D562C9" w:rsidRPr="003101BC" w14:paraId="050C2CF8" w14:textId="77777777" w:rsidTr="00D525B5">
        <w:tc>
          <w:tcPr>
            <w:tcW w:w="630" w:type="dxa"/>
            <w:vMerge w:val="restart"/>
          </w:tcPr>
          <w:p w14:paraId="5913684A" w14:textId="2CCB535E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894B1F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Interface Header Key*</w:t>
            </w:r>
          </w:p>
        </w:tc>
        <w:tc>
          <w:tcPr>
            <w:tcW w:w="1457" w:type="dxa"/>
          </w:tcPr>
          <w:p w14:paraId="5B7CAE8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93FF0F8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>
              <w:rPr>
                <w:color w:val="000000" w:themeColor="text1"/>
                <w:lang w:bidi="th-TH"/>
              </w:rPr>
              <w:t xml:space="preserve">PO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D562C9" w:rsidRPr="003101BC" w14:paraId="2E173EF8" w14:textId="77777777" w:rsidTr="00D525B5">
        <w:tc>
          <w:tcPr>
            <w:tcW w:w="630" w:type="dxa"/>
            <w:vMerge/>
          </w:tcPr>
          <w:p w14:paraId="3F25D586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7D4EB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40D469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D21A081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D562C9" w:rsidRPr="003101BC" w14:paraId="75313649" w14:textId="77777777" w:rsidTr="00D525B5">
        <w:tc>
          <w:tcPr>
            <w:tcW w:w="630" w:type="dxa"/>
            <w:vMerge/>
          </w:tcPr>
          <w:p w14:paraId="4CD77C38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1C55F2B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E09A8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295502A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1EA098D3" w14:textId="77777777" w:rsidTr="00D525B5">
        <w:tc>
          <w:tcPr>
            <w:tcW w:w="630" w:type="dxa"/>
            <w:vMerge/>
          </w:tcPr>
          <w:p w14:paraId="7BFC73AB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EE6FB8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C409E6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60A27AB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D562C9" w:rsidRPr="003101BC" w14:paraId="75B6FDE7" w14:textId="77777777" w:rsidTr="00D525B5">
        <w:tc>
          <w:tcPr>
            <w:tcW w:w="630" w:type="dxa"/>
            <w:vMerge/>
          </w:tcPr>
          <w:p w14:paraId="121397FE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BAADBD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8A7E38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BD1ABC2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69FA7304" w14:textId="77777777" w:rsidTr="00D525B5">
        <w:tc>
          <w:tcPr>
            <w:tcW w:w="630" w:type="dxa"/>
            <w:vMerge/>
          </w:tcPr>
          <w:p w14:paraId="08376B40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1A321E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0187C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6C1F5AB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.PO_NUMBER</w:t>
            </w:r>
          </w:p>
        </w:tc>
      </w:tr>
      <w:tr w:rsidR="00D562C9" w:rsidRPr="003101BC" w14:paraId="7B68BEA9" w14:textId="77777777" w:rsidTr="00D525B5">
        <w:tc>
          <w:tcPr>
            <w:tcW w:w="630" w:type="dxa"/>
            <w:vMerge/>
          </w:tcPr>
          <w:p w14:paraId="481B4EBF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A8DD9C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4A9CE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8727E6C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61A489D1" w14:textId="77777777" w:rsidTr="00D525B5">
        <w:tc>
          <w:tcPr>
            <w:tcW w:w="630" w:type="dxa"/>
            <w:vMerge w:val="restart"/>
          </w:tcPr>
          <w:p w14:paraId="3064E1C7" w14:textId="0F4A0A41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2936579A" w14:textId="7E8E4A14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 xml:space="preserve">Interface </w:t>
            </w:r>
            <w:r>
              <w:rPr>
                <w:color w:val="000000" w:themeColor="text1"/>
                <w:lang w:eastAsia="en-US" w:bidi="th-TH"/>
              </w:rPr>
              <w:t>Line</w:t>
            </w:r>
            <w:r w:rsidRPr="00566F84">
              <w:rPr>
                <w:color w:val="000000" w:themeColor="text1"/>
                <w:lang w:eastAsia="en-US" w:bidi="th-TH"/>
              </w:rPr>
              <w:t xml:space="preserve"> Key*</w:t>
            </w:r>
          </w:p>
        </w:tc>
        <w:tc>
          <w:tcPr>
            <w:tcW w:w="1457" w:type="dxa"/>
          </w:tcPr>
          <w:p w14:paraId="24CB6D4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B2C6828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>
              <w:rPr>
                <w:color w:val="000000" w:themeColor="text1"/>
                <w:lang w:bidi="th-TH"/>
              </w:rPr>
              <w:t xml:space="preserve">PO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D562C9" w:rsidRPr="003101BC" w14:paraId="2A076D49" w14:textId="77777777" w:rsidTr="00D525B5">
        <w:tc>
          <w:tcPr>
            <w:tcW w:w="630" w:type="dxa"/>
            <w:vMerge/>
          </w:tcPr>
          <w:p w14:paraId="0047F51D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93195F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D41486D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C844993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D562C9" w:rsidRPr="003101BC" w14:paraId="0D9C8CFB" w14:textId="77777777" w:rsidTr="00D525B5">
        <w:tc>
          <w:tcPr>
            <w:tcW w:w="630" w:type="dxa"/>
            <w:vMerge/>
          </w:tcPr>
          <w:p w14:paraId="79F85E1C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3F5B25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19887C3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39D1E35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2F3F8F52" w14:textId="77777777" w:rsidTr="00D525B5">
        <w:tc>
          <w:tcPr>
            <w:tcW w:w="630" w:type="dxa"/>
            <w:vMerge/>
          </w:tcPr>
          <w:p w14:paraId="49D935BA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EEF16B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B06F5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CAC0B70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D562C9" w:rsidRPr="003101BC" w14:paraId="2D9420B9" w14:textId="77777777" w:rsidTr="00D525B5">
        <w:tc>
          <w:tcPr>
            <w:tcW w:w="630" w:type="dxa"/>
            <w:vMerge/>
          </w:tcPr>
          <w:p w14:paraId="346A0924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ED8770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71B9F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EF81040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577A33B7" w14:textId="77777777" w:rsidTr="00D525B5">
        <w:tc>
          <w:tcPr>
            <w:tcW w:w="630" w:type="dxa"/>
            <w:vMerge/>
          </w:tcPr>
          <w:p w14:paraId="26B818E6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9FF22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61A217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3824412" w14:textId="491A0C0F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.PO_LINE_NUMBER</w:t>
            </w:r>
          </w:p>
        </w:tc>
      </w:tr>
      <w:tr w:rsidR="00D562C9" w:rsidRPr="003101BC" w14:paraId="383C9FC5" w14:textId="77777777" w:rsidTr="00D525B5">
        <w:tc>
          <w:tcPr>
            <w:tcW w:w="630" w:type="dxa"/>
            <w:vMerge/>
          </w:tcPr>
          <w:p w14:paraId="061ED0C5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3BCE83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C6E5339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F7BB788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09628966" w14:textId="77777777" w:rsidTr="00D525B5">
        <w:tc>
          <w:tcPr>
            <w:tcW w:w="630" w:type="dxa"/>
            <w:vMerge w:val="restart"/>
          </w:tcPr>
          <w:p w14:paraId="08CA075C" w14:textId="26780F92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9891024" w14:textId="46B067A8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  <w:r w:rsidRPr="00D562C9">
              <w:rPr>
                <w:color w:val="000000" w:themeColor="text1"/>
                <w:lang w:eastAsia="en-US" w:bidi="th-TH"/>
              </w:rPr>
              <w:t>Destination Type Code</w:t>
            </w:r>
          </w:p>
        </w:tc>
        <w:tc>
          <w:tcPr>
            <w:tcW w:w="1457" w:type="dxa"/>
          </w:tcPr>
          <w:p w14:paraId="2A3D060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21C0E70" w14:textId="3CDB39F6" w:rsidR="00D562C9" w:rsidRPr="003101BC" w:rsidRDefault="00D562C9" w:rsidP="00D562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Destination Type Code</w:t>
            </w:r>
          </w:p>
        </w:tc>
      </w:tr>
      <w:tr w:rsidR="00D562C9" w:rsidRPr="003101BC" w14:paraId="0EAB4B2E" w14:textId="77777777" w:rsidTr="00D525B5">
        <w:tc>
          <w:tcPr>
            <w:tcW w:w="630" w:type="dxa"/>
            <w:vMerge/>
          </w:tcPr>
          <w:p w14:paraId="243DD611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4A03A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97A5B0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602A61B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VARCHAR2(25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D562C9" w:rsidRPr="003101BC" w14:paraId="3A0ABE4F" w14:textId="77777777" w:rsidTr="00D525B5">
        <w:tc>
          <w:tcPr>
            <w:tcW w:w="630" w:type="dxa"/>
            <w:vMerge/>
          </w:tcPr>
          <w:p w14:paraId="5C6FD05E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9989E1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54B4D83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4E96D15" w14:textId="708CF66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‘</w:t>
            </w:r>
            <w:r w:rsidRPr="00D562C9">
              <w:rPr>
                <w:color w:val="000000" w:themeColor="text1"/>
                <w:shd w:val="clear" w:color="auto" w:fill="FFFFFF"/>
              </w:rPr>
              <w:t>INVENTORY</w:t>
            </w:r>
            <w:r>
              <w:rPr>
                <w:color w:val="000000" w:themeColor="text1"/>
                <w:shd w:val="clear" w:color="auto" w:fill="FFFFFF"/>
              </w:rPr>
              <w:t>’</w:t>
            </w:r>
          </w:p>
        </w:tc>
      </w:tr>
      <w:tr w:rsidR="00D562C9" w:rsidRPr="003101BC" w14:paraId="4C6D37DA" w14:textId="77777777" w:rsidTr="00D525B5">
        <w:tc>
          <w:tcPr>
            <w:tcW w:w="630" w:type="dxa"/>
            <w:vMerge/>
          </w:tcPr>
          <w:p w14:paraId="4933A3F5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D25BDE0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F22C5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49BEA02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562C9" w:rsidRPr="003101BC" w14:paraId="5D40503B" w14:textId="77777777" w:rsidTr="00D525B5">
        <w:tc>
          <w:tcPr>
            <w:tcW w:w="630" w:type="dxa"/>
            <w:vMerge/>
          </w:tcPr>
          <w:p w14:paraId="150479F8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C7D56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85337C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B90635A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1553C179" w14:textId="77777777" w:rsidTr="00D525B5">
        <w:tc>
          <w:tcPr>
            <w:tcW w:w="630" w:type="dxa"/>
            <w:vMerge/>
          </w:tcPr>
          <w:p w14:paraId="0752CDCA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AD768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A80E9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4403D4" w14:textId="1C4F8B59" w:rsidR="00D562C9" w:rsidRPr="003101BC" w:rsidRDefault="00D562C9" w:rsidP="00D562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‘</w:t>
            </w:r>
            <w:r w:rsidRPr="00D562C9">
              <w:rPr>
                <w:color w:val="000000" w:themeColor="text1"/>
                <w:shd w:val="clear" w:color="auto" w:fill="FFFFFF"/>
                <w:lang w:bidi="th-TH"/>
              </w:rPr>
              <w:t>INVENTORY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’</w:t>
            </w:r>
          </w:p>
        </w:tc>
      </w:tr>
      <w:tr w:rsidR="00D562C9" w:rsidRPr="003101BC" w14:paraId="212CA740" w14:textId="77777777" w:rsidTr="00D525B5">
        <w:tc>
          <w:tcPr>
            <w:tcW w:w="630" w:type="dxa"/>
            <w:vMerge/>
          </w:tcPr>
          <w:p w14:paraId="4931F02F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D821E1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98704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C1949AF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5B577DFB" w14:textId="77777777" w:rsidTr="00D525B5">
        <w:tc>
          <w:tcPr>
            <w:tcW w:w="630" w:type="dxa"/>
            <w:vMerge w:val="restart"/>
          </w:tcPr>
          <w:p w14:paraId="491912A6" w14:textId="66FA111B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1ED405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  <w:r w:rsidRPr="005C7470">
              <w:rPr>
                <w:color w:val="000000" w:themeColor="text1"/>
                <w:lang w:eastAsia="en-US" w:bidi="th-TH"/>
              </w:rPr>
              <w:t>Requisitioning BU*</w:t>
            </w:r>
          </w:p>
        </w:tc>
        <w:tc>
          <w:tcPr>
            <w:tcW w:w="1457" w:type="dxa"/>
          </w:tcPr>
          <w:p w14:paraId="65C977B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D02467F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>
              <w:rPr>
                <w:color w:val="000000" w:themeColor="text1"/>
                <w:lang w:bidi="th-TH"/>
              </w:rPr>
              <w:t xml:space="preserve">Bu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ที่จะสร้าง</w:t>
            </w:r>
            <w:r>
              <w:rPr>
                <w:color w:val="000000" w:themeColor="text1"/>
                <w:lang w:bidi="th-TH"/>
              </w:rPr>
              <w:t xml:space="preserve"> PR</w:t>
            </w:r>
          </w:p>
        </w:tc>
      </w:tr>
      <w:tr w:rsidR="00D562C9" w:rsidRPr="003101BC" w14:paraId="0DBDE760" w14:textId="77777777" w:rsidTr="00D525B5">
        <w:tc>
          <w:tcPr>
            <w:tcW w:w="630" w:type="dxa"/>
            <w:vMerge/>
          </w:tcPr>
          <w:p w14:paraId="4688EC29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D8C2E7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B9E1D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91B0C9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VARCHAR2(240)</w:t>
            </w:r>
          </w:p>
        </w:tc>
      </w:tr>
      <w:tr w:rsidR="00D562C9" w:rsidRPr="003101BC" w14:paraId="0FD0ACA0" w14:textId="77777777" w:rsidTr="00D525B5">
        <w:tc>
          <w:tcPr>
            <w:tcW w:w="630" w:type="dxa"/>
            <w:vMerge/>
          </w:tcPr>
          <w:p w14:paraId="49621967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7561D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37D57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E042372" w14:textId="77777777" w:rsidR="00D562C9" w:rsidRPr="003101BC" w:rsidRDefault="00D562C9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PARAMETER.BU</w:t>
            </w:r>
          </w:p>
        </w:tc>
      </w:tr>
      <w:tr w:rsidR="00D562C9" w:rsidRPr="003101BC" w14:paraId="46BFD23A" w14:textId="77777777" w:rsidTr="00D525B5">
        <w:tc>
          <w:tcPr>
            <w:tcW w:w="630" w:type="dxa"/>
            <w:vMerge/>
          </w:tcPr>
          <w:p w14:paraId="537B324B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453B9E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30CE41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097B321" w14:textId="6432ABA5" w:rsidR="00D562C9" w:rsidRPr="003101BC" w:rsidRDefault="0013138C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D562C9" w:rsidRPr="003101BC" w14:paraId="18ABBC05" w14:textId="77777777" w:rsidTr="00D525B5">
        <w:tc>
          <w:tcPr>
            <w:tcW w:w="630" w:type="dxa"/>
            <w:vMerge/>
          </w:tcPr>
          <w:p w14:paraId="47F0E1B9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104A33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FB781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03BFED4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4F1F0297" w14:textId="77777777" w:rsidTr="00D525B5">
        <w:tc>
          <w:tcPr>
            <w:tcW w:w="630" w:type="dxa"/>
            <w:vMerge/>
          </w:tcPr>
          <w:p w14:paraId="0F58DDB8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3E8BC7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853C9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B7192F0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D562C9" w:rsidRPr="003101BC" w14:paraId="219F883D" w14:textId="77777777" w:rsidTr="00D525B5">
        <w:tc>
          <w:tcPr>
            <w:tcW w:w="630" w:type="dxa"/>
            <w:vMerge/>
          </w:tcPr>
          <w:p w14:paraId="73B32901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38F683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55CFD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E13332F" w14:textId="0BF1D0D8" w:rsidR="00D562C9" w:rsidRPr="00911B89" w:rsidRDefault="00911B89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 Requisitioning BU</w:t>
            </w:r>
          </w:p>
        </w:tc>
      </w:tr>
      <w:tr w:rsidR="00F62753" w:rsidRPr="003101BC" w14:paraId="3D656671" w14:textId="77777777" w:rsidTr="00D525B5">
        <w:tc>
          <w:tcPr>
            <w:tcW w:w="630" w:type="dxa"/>
            <w:vMerge w:val="restart"/>
          </w:tcPr>
          <w:p w14:paraId="003A50CC" w14:textId="226F1413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83A6445" w14:textId="52AFC04D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  <w:r w:rsidRPr="00D562C9">
              <w:rPr>
                <w:color w:val="000000" w:themeColor="text1"/>
                <w:lang w:eastAsia="en-US" w:bidi="th-TH"/>
              </w:rPr>
              <w:t>Deliver-to Location</w:t>
            </w:r>
          </w:p>
        </w:tc>
        <w:tc>
          <w:tcPr>
            <w:tcW w:w="1457" w:type="dxa"/>
          </w:tcPr>
          <w:p w14:paraId="532593D1" w14:textId="01C1EE59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3A49E9A" w14:textId="6E253A13" w:rsidR="00F62753" w:rsidRPr="003101BC" w:rsidRDefault="00F62753" w:rsidP="00D562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4F3686">
              <w:rPr>
                <w:color w:val="000000" w:themeColor="text1"/>
                <w:shd w:val="clear" w:color="auto" w:fill="FFFFFF"/>
                <w:lang w:bidi="th-TH"/>
              </w:rPr>
              <w:t xml:space="preserve">Location </w:t>
            </w:r>
            <w:r w:rsidRPr="004F3686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ที่ต้องการให้ส่งของ</w:t>
            </w:r>
          </w:p>
        </w:tc>
      </w:tr>
      <w:tr w:rsidR="00F62753" w:rsidRPr="003101BC" w14:paraId="61540992" w14:textId="77777777" w:rsidTr="00D525B5">
        <w:tc>
          <w:tcPr>
            <w:tcW w:w="630" w:type="dxa"/>
            <w:vMerge/>
          </w:tcPr>
          <w:p w14:paraId="7617D77C" w14:textId="77777777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BB2B978" w14:textId="77777777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281E92A" w14:textId="03438C85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CDACF6B" w14:textId="2E3CDE59" w:rsidR="00F62753" w:rsidRPr="003101BC" w:rsidRDefault="00F62753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en-US"/>
              </w:rPr>
              <w:t>VARCHAR2(60)</w:t>
            </w:r>
          </w:p>
        </w:tc>
      </w:tr>
      <w:tr w:rsidR="00F62753" w:rsidRPr="003101BC" w14:paraId="4D69C98B" w14:textId="77777777" w:rsidTr="00D525B5">
        <w:tc>
          <w:tcPr>
            <w:tcW w:w="630" w:type="dxa"/>
            <w:vMerge/>
          </w:tcPr>
          <w:p w14:paraId="70000DBD" w14:textId="77777777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1BF47C" w14:textId="77777777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47F1762" w14:textId="334DCB5A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AB0D860" w14:textId="77777777" w:rsidR="00F62753" w:rsidRPr="003101BC" w:rsidRDefault="00F62753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F62753" w:rsidRPr="003101BC" w14:paraId="01A3B84F" w14:textId="77777777" w:rsidTr="00D525B5">
        <w:tc>
          <w:tcPr>
            <w:tcW w:w="630" w:type="dxa"/>
            <w:vMerge/>
          </w:tcPr>
          <w:p w14:paraId="6E65BE32" w14:textId="77777777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03E8929" w14:textId="77777777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A20D39F" w14:textId="0659123E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863398E" w14:textId="608D09F7" w:rsidR="00F62753" w:rsidRPr="003101BC" w:rsidRDefault="00F62753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F62753" w:rsidRPr="003101BC" w14:paraId="09C8D56F" w14:textId="77777777" w:rsidTr="00D525B5">
        <w:tc>
          <w:tcPr>
            <w:tcW w:w="630" w:type="dxa"/>
            <w:vMerge/>
          </w:tcPr>
          <w:p w14:paraId="00E25943" w14:textId="77777777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87196A" w14:textId="77777777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E6ADB8" w14:textId="0B716A0E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8FE5635" w14:textId="0F265AA6" w:rsidR="00F62753" w:rsidRDefault="00F62753" w:rsidP="00B268A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</w:t>
            </w:r>
            <w:r w:rsidR="005B0751">
              <w:rPr>
                <w:color w:val="000000" w:themeColor="text1"/>
                <w:lang w:bidi="th-TH"/>
              </w:rPr>
              <w:t>LINFOX</w:t>
            </w:r>
            <w:r>
              <w:rPr>
                <w:color w:val="000000" w:themeColor="text1"/>
                <w:lang w:bidi="th-TH"/>
              </w:rPr>
              <w:t>_PR_TBL.STRORE_NO = Loc</w:t>
            </w:r>
            <w:r w:rsidR="006150C9">
              <w:rPr>
                <w:color w:val="000000" w:themeColor="text1"/>
                <w:lang w:bidi="th-TH"/>
              </w:rPr>
              <w:t>a</w:t>
            </w:r>
            <w:r>
              <w:rPr>
                <w:color w:val="000000" w:themeColor="text1"/>
                <w:lang w:bidi="th-TH"/>
              </w:rPr>
              <w:t xml:space="preserve">tion Code </w:t>
            </w:r>
            <w:r>
              <w:rPr>
                <w:color w:val="000000" w:themeColor="text1"/>
                <w:lang w:bidi="th-TH"/>
              </w:rPr>
              <w:br/>
            </w:r>
          </w:p>
          <w:p w14:paraId="37A32B81" w14:textId="703DEECA" w:rsidR="00F62753" w:rsidRPr="003101BC" w:rsidRDefault="00F62753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 xml:space="preserve">(Setup and Maintenace &gt; Enterprise Profile &gt; Manage </w:t>
            </w:r>
            <w:r>
              <w:rPr>
                <w:color w:val="000000" w:themeColor="text1"/>
                <w:lang w:bidi="th-TH"/>
              </w:rPr>
              <w:lastRenderedPageBreak/>
              <w:t>Locations &gt; (F)Loaction Code)</w:t>
            </w:r>
          </w:p>
        </w:tc>
      </w:tr>
      <w:tr w:rsidR="00F62753" w:rsidRPr="003101BC" w14:paraId="54589922" w14:textId="77777777" w:rsidTr="00D525B5">
        <w:tc>
          <w:tcPr>
            <w:tcW w:w="630" w:type="dxa"/>
            <w:vMerge/>
          </w:tcPr>
          <w:p w14:paraId="78B0B2C0" w14:textId="77777777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C66F21" w14:textId="77777777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0A216BC" w14:textId="519D392B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54F0AA7" w14:textId="7F6182A9" w:rsidR="00F62753" w:rsidRPr="003101BC" w:rsidRDefault="00F62753" w:rsidP="00D562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lang w:bidi="th-TH"/>
              </w:rPr>
              <w:t>Setup and Maintenace &gt; Enterprise Profile &gt; Manage Locations &gt; (F)Loaction name</w:t>
            </w:r>
          </w:p>
        </w:tc>
      </w:tr>
      <w:tr w:rsidR="00F62753" w:rsidRPr="003101BC" w14:paraId="12232D1B" w14:textId="77777777" w:rsidTr="00D525B5">
        <w:tc>
          <w:tcPr>
            <w:tcW w:w="630" w:type="dxa"/>
            <w:vMerge/>
          </w:tcPr>
          <w:p w14:paraId="65F79FD7" w14:textId="77777777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BBE9EC" w14:textId="77777777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09F560" w14:textId="27EACCBF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C173A45" w14:textId="01C869A4" w:rsidR="00F62753" w:rsidRPr="003101BC" w:rsidRDefault="00F62753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&gt;(P) Purchase Requisition &gt; Requisiton Lines &gt; (F) Deriver to location</w:t>
            </w:r>
          </w:p>
        </w:tc>
      </w:tr>
      <w:tr w:rsidR="00207EED" w:rsidRPr="003101BC" w14:paraId="22953804" w14:textId="77777777" w:rsidTr="00D525B5">
        <w:tc>
          <w:tcPr>
            <w:tcW w:w="630" w:type="dxa"/>
            <w:vMerge w:val="restart"/>
          </w:tcPr>
          <w:p w14:paraId="6A861596" w14:textId="1A61D986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4F6FED9" w14:textId="0AC3FFB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  <w:r w:rsidRPr="0013138C">
              <w:rPr>
                <w:color w:val="000000" w:themeColor="text1"/>
                <w:lang w:eastAsia="en-US" w:bidi="th-TH"/>
              </w:rPr>
              <w:t>Deliver-to Organization</w:t>
            </w:r>
          </w:p>
        </w:tc>
        <w:tc>
          <w:tcPr>
            <w:tcW w:w="1457" w:type="dxa"/>
          </w:tcPr>
          <w:p w14:paraId="029B9F21" w14:textId="587900A9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73475BA" w14:textId="72DED7B6" w:rsidR="00207EED" w:rsidRPr="003101BC" w:rsidRDefault="00207EED" w:rsidP="00D562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Org Code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ที่ต้องการให้ส่งของ</w:t>
            </w:r>
          </w:p>
        </w:tc>
      </w:tr>
      <w:tr w:rsidR="00207EED" w:rsidRPr="003101BC" w14:paraId="3AE00DA3" w14:textId="77777777" w:rsidTr="00D525B5">
        <w:tc>
          <w:tcPr>
            <w:tcW w:w="630" w:type="dxa"/>
            <w:vMerge/>
          </w:tcPr>
          <w:p w14:paraId="5192BAF5" w14:textId="77777777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1B2A1D" w14:textId="7777777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E2B5D98" w14:textId="0EE21A5E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0B27FDC" w14:textId="72AA410F" w:rsidR="00207EED" w:rsidRPr="003101BC" w:rsidRDefault="00207EED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VARCHAR2(18)</w:t>
            </w:r>
          </w:p>
        </w:tc>
      </w:tr>
      <w:tr w:rsidR="00207EED" w:rsidRPr="003101BC" w14:paraId="1A998679" w14:textId="77777777" w:rsidTr="00D525B5">
        <w:tc>
          <w:tcPr>
            <w:tcW w:w="630" w:type="dxa"/>
            <w:vMerge/>
          </w:tcPr>
          <w:p w14:paraId="40780393" w14:textId="77777777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2E04AE" w14:textId="7777777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765EBB" w14:textId="6977BE13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71CE568" w14:textId="31C3C6C1" w:rsidR="00207EED" w:rsidRPr="003101BC" w:rsidRDefault="00207EED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‘001’</w:t>
            </w:r>
          </w:p>
        </w:tc>
      </w:tr>
      <w:tr w:rsidR="00207EED" w:rsidRPr="003101BC" w14:paraId="273335DC" w14:textId="77777777" w:rsidTr="00D525B5">
        <w:tc>
          <w:tcPr>
            <w:tcW w:w="630" w:type="dxa"/>
            <w:vMerge/>
          </w:tcPr>
          <w:p w14:paraId="0EC89292" w14:textId="77777777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ABB0DF" w14:textId="7777777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8AD3FF1" w14:textId="0116399D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97ACDBA" w14:textId="1EAFE5D2" w:rsidR="00207EED" w:rsidRPr="003101BC" w:rsidRDefault="00207EED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207EED" w:rsidRPr="003101BC" w14:paraId="1DCB2BCD" w14:textId="77777777" w:rsidTr="00D525B5">
        <w:tc>
          <w:tcPr>
            <w:tcW w:w="630" w:type="dxa"/>
            <w:vMerge/>
          </w:tcPr>
          <w:p w14:paraId="72A5F1DD" w14:textId="77777777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3CAD49" w14:textId="7777777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9D0A90E" w14:textId="5AA09BE5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4F24844" w14:textId="77777777" w:rsidR="00207EED" w:rsidRPr="003101BC" w:rsidRDefault="00207EED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07EED" w:rsidRPr="003101BC" w14:paraId="5D1E4E1B" w14:textId="77777777" w:rsidTr="00D525B5">
        <w:tc>
          <w:tcPr>
            <w:tcW w:w="630" w:type="dxa"/>
            <w:vMerge/>
          </w:tcPr>
          <w:p w14:paraId="165C1BCF" w14:textId="77777777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A3A0D9" w14:textId="7777777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5E9E11" w14:textId="5E880F22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EE2C7F7" w14:textId="78B66B99" w:rsidR="00207EED" w:rsidRPr="003101BC" w:rsidRDefault="00207EED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Procurment &gt; Organization Structures &gt; Manage Inventory Organizations &gt; (F)Organization</w:t>
            </w:r>
          </w:p>
        </w:tc>
      </w:tr>
      <w:tr w:rsidR="00207EED" w:rsidRPr="003101BC" w14:paraId="69FC8039" w14:textId="77777777" w:rsidTr="00D525B5">
        <w:tc>
          <w:tcPr>
            <w:tcW w:w="630" w:type="dxa"/>
            <w:vMerge/>
          </w:tcPr>
          <w:p w14:paraId="6EA759EB" w14:textId="77777777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316CBB" w14:textId="7777777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4250C2F" w14:textId="138584E1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C516780" w14:textId="418CAD9C" w:rsidR="00207EED" w:rsidRPr="003101BC" w:rsidRDefault="00207EED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&gt;(P) Purchase Requisition &gt; Requisiton Lines &gt; (F) Deliver to Orgainzation</w:t>
            </w:r>
          </w:p>
        </w:tc>
      </w:tr>
      <w:tr w:rsidR="00D562C9" w:rsidRPr="003101BC" w14:paraId="58D11852" w14:textId="77777777" w:rsidTr="00D525B5">
        <w:tc>
          <w:tcPr>
            <w:tcW w:w="630" w:type="dxa"/>
            <w:vMerge w:val="restart"/>
          </w:tcPr>
          <w:p w14:paraId="463B279E" w14:textId="2E663CB2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66BB5C2" w14:textId="2C692034" w:rsidR="00D562C9" w:rsidRPr="00D1180E" w:rsidRDefault="0013138C" w:rsidP="00D562C9">
            <w:pPr>
              <w:rPr>
                <w:color w:val="000000" w:themeColor="text1"/>
                <w:lang w:eastAsia="en-US" w:bidi="th-TH"/>
              </w:rPr>
            </w:pPr>
            <w:r w:rsidRPr="00D1180E">
              <w:rPr>
                <w:color w:val="000000" w:themeColor="text1"/>
                <w:lang w:eastAsia="en-US" w:bidi="th-TH"/>
              </w:rPr>
              <w:t>Subinventory</w:t>
            </w:r>
          </w:p>
        </w:tc>
        <w:tc>
          <w:tcPr>
            <w:tcW w:w="1457" w:type="dxa"/>
          </w:tcPr>
          <w:p w14:paraId="4D28B9C1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E6AF8A2" w14:textId="36313BFE" w:rsidR="00D562C9" w:rsidRPr="00D1180E" w:rsidRDefault="00D562C9" w:rsidP="0013138C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="0013138C" w:rsidRPr="00D1180E">
              <w:rPr>
                <w:color w:val="000000" w:themeColor="text1"/>
                <w:shd w:val="clear" w:color="auto" w:fill="FFFFFF"/>
                <w:lang w:bidi="th-TH"/>
              </w:rPr>
              <w:t xml:space="preserve">Subinventory Code </w:t>
            </w:r>
            <w:r w:rsidR="0013138C"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ที่ต้องการของ</w:t>
            </w:r>
          </w:p>
        </w:tc>
      </w:tr>
      <w:tr w:rsidR="00D562C9" w:rsidRPr="003101BC" w14:paraId="096C855D" w14:textId="77777777" w:rsidTr="00D525B5">
        <w:tc>
          <w:tcPr>
            <w:tcW w:w="630" w:type="dxa"/>
            <w:vMerge/>
          </w:tcPr>
          <w:p w14:paraId="689EE7D7" w14:textId="77777777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310C15" w14:textId="77777777" w:rsidR="00D562C9" w:rsidRPr="00D1180E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A94775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8275ECC" w14:textId="7C89B58E" w:rsidR="00D562C9" w:rsidRPr="00D1180E" w:rsidRDefault="0013138C" w:rsidP="00D562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VARCHAR2(10</w:t>
            </w:r>
            <w:r w:rsidR="00D562C9" w:rsidRPr="00D1180E">
              <w:rPr>
                <w:color w:val="000000" w:themeColor="text1"/>
                <w:shd w:val="clear" w:color="auto" w:fill="FFFFFF"/>
              </w:rPr>
              <w:t>)</w:t>
            </w:r>
          </w:p>
        </w:tc>
      </w:tr>
      <w:tr w:rsidR="00D562C9" w:rsidRPr="003101BC" w14:paraId="351B9EB0" w14:textId="77777777" w:rsidTr="00D525B5">
        <w:tc>
          <w:tcPr>
            <w:tcW w:w="630" w:type="dxa"/>
            <w:vMerge/>
          </w:tcPr>
          <w:p w14:paraId="2344FEAE" w14:textId="77777777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EB0E0A" w14:textId="77777777" w:rsidR="00D562C9" w:rsidRPr="00D1180E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C864B48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702E518" w14:textId="77777777" w:rsidR="00D562C9" w:rsidRPr="00D1180E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6C4A6778" w14:textId="77777777" w:rsidTr="00D525B5">
        <w:tc>
          <w:tcPr>
            <w:tcW w:w="630" w:type="dxa"/>
            <w:vMerge/>
          </w:tcPr>
          <w:p w14:paraId="7FA39F06" w14:textId="77777777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18A842" w14:textId="77777777" w:rsidR="00D562C9" w:rsidRPr="00D1180E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FBC837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D3CB076" w14:textId="77777777" w:rsidR="00D562C9" w:rsidRPr="00D1180E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315EEDFB" w14:textId="77777777" w:rsidTr="00D525B5">
        <w:tc>
          <w:tcPr>
            <w:tcW w:w="630" w:type="dxa"/>
            <w:vMerge/>
          </w:tcPr>
          <w:p w14:paraId="7D70672B" w14:textId="77777777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32D122" w14:textId="77777777" w:rsidR="00D562C9" w:rsidRPr="00D1180E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8DF093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4530E77" w14:textId="77777777" w:rsidR="00D562C9" w:rsidRPr="00D1180E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1FC928F5" w14:textId="77777777" w:rsidTr="00D525B5">
        <w:tc>
          <w:tcPr>
            <w:tcW w:w="630" w:type="dxa"/>
            <w:vMerge/>
          </w:tcPr>
          <w:p w14:paraId="21DC8EAD" w14:textId="77777777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5A4A2E" w14:textId="77777777" w:rsidR="00D562C9" w:rsidRPr="00D1180E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DC9D8E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1951812" w14:textId="0C54E315" w:rsidR="00D562C9" w:rsidRPr="00D1180E" w:rsidRDefault="00D1180E" w:rsidP="00375134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D1180E">
              <w:rPr>
                <w:color w:val="000000" w:themeColor="text1"/>
                <w:lang w:bidi="en-US"/>
              </w:rPr>
              <w:t>PARAMETER.DELIVER_TO_LOCATTION</w:t>
            </w:r>
          </w:p>
        </w:tc>
      </w:tr>
      <w:tr w:rsidR="00D562C9" w:rsidRPr="003101BC" w14:paraId="35144F59" w14:textId="77777777" w:rsidTr="00D525B5">
        <w:tc>
          <w:tcPr>
            <w:tcW w:w="630" w:type="dxa"/>
            <w:vMerge/>
          </w:tcPr>
          <w:p w14:paraId="0334FE3F" w14:textId="77777777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0A760E" w14:textId="77777777" w:rsidR="00D562C9" w:rsidRPr="00D1180E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35FAF48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8D456D6" w14:textId="46E96C83" w:rsidR="00D562C9" w:rsidRPr="00D1180E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712998CA" w14:textId="77777777" w:rsidTr="00D525B5">
        <w:tc>
          <w:tcPr>
            <w:tcW w:w="630" w:type="dxa"/>
            <w:vMerge w:val="restart"/>
          </w:tcPr>
          <w:p w14:paraId="6734C99E" w14:textId="23334E3C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F27ACC1" w14:textId="46CC1B65" w:rsidR="00D562C9" w:rsidRPr="003101BC" w:rsidRDefault="0013138C" w:rsidP="00D562C9">
            <w:pPr>
              <w:rPr>
                <w:color w:val="000000" w:themeColor="text1"/>
                <w:lang w:eastAsia="en-US" w:bidi="th-TH"/>
              </w:rPr>
            </w:pPr>
            <w:r w:rsidRPr="0013138C">
              <w:rPr>
                <w:color w:val="000000" w:themeColor="text1"/>
                <w:lang w:eastAsia="en-US" w:bidi="th-TH"/>
              </w:rPr>
              <w:t>Requester</w:t>
            </w:r>
          </w:p>
        </w:tc>
        <w:tc>
          <w:tcPr>
            <w:tcW w:w="1457" w:type="dxa"/>
          </w:tcPr>
          <w:p w14:paraId="601B59B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44D3652" w14:textId="496FEDEA" w:rsidR="00D562C9" w:rsidRPr="003101BC" w:rsidRDefault="0013138C" w:rsidP="00D562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E-mail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คนที่ขอซื้อ</w:t>
            </w:r>
          </w:p>
        </w:tc>
      </w:tr>
      <w:tr w:rsidR="00D562C9" w:rsidRPr="003101BC" w14:paraId="293C5340" w14:textId="77777777" w:rsidTr="00D525B5">
        <w:tc>
          <w:tcPr>
            <w:tcW w:w="630" w:type="dxa"/>
            <w:vMerge/>
          </w:tcPr>
          <w:p w14:paraId="63D775A4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C902F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982ED1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ECF13ED" w14:textId="1E327B3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</w:t>
            </w:r>
            <w:r w:rsidR="0013138C">
              <w:rPr>
                <w:color w:val="000000" w:themeColor="text1"/>
                <w:shd w:val="clear" w:color="auto" w:fill="FFFFFF"/>
              </w:rPr>
              <w:t>(240</w:t>
            </w:r>
            <w:r>
              <w:rPr>
                <w:color w:val="000000" w:themeColor="text1"/>
                <w:shd w:val="clear" w:color="auto" w:fill="FFFFFF"/>
              </w:rPr>
              <w:t>)</w:t>
            </w:r>
          </w:p>
        </w:tc>
      </w:tr>
      <w:tr w:rsidR="00D562C9" w:rsidRPr="003101BC" w14:paraId="1C33F253" w14:textId="77777777" w:rsidTr="00D525B5">
        <w:tc>
          <w:tcPr>
            <w:tcW w:w="630" w:type="dxa"/>
            <w:vMerge/>
          </w:tcPr>
          <w:p w14:paraId="0A528429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A4DE6E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1F5EB0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245D61E" w14:textId="62157B3E" w:rsidR="00D562C9" w:rsidRPr="003101BC" w:rsidRDefault="0013138C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562C9" w:rsidRPr="003101BC" w14:paraId="399AC986" w14:textId="77777777" w:rsidTr="00D525B5">
        <w:tc>
          <w:tcPr>
            <w:tcW w:w="630" w:type="dxa"/>
            <w:vMerge/>
          </w:tcPr>
          <w:p w14:paraId="0FE42130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D9E968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DC12B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4C80CAA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61CC9EF1" w14:textId="77777777" w:rsidTr="00D525B5">
        <w:tc>
          <w:tcPr>
            <w:tcW w:w="630" w:type="dxa"/>
            <w:vMerge/>
          </w:tcPr>
          <w:p w14:paraId="0231E596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415F0B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9E801A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493B67C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7140E853" w14:textId="77777777" w:rsidTr="00D525B5">
        <w:tc>
          <w:tcPr>
            <w:tcW w:w="630" w:type="dxa"/>
            <w:vMerge/>
          </w:tcPr>
          <w:p w14:paraId="01FA72F9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1971C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2DD4E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5E79B63" w14:textId="0F6311EE" w:rsidR="00D562C9" w:rsidRPr="003101BC" w:rsidRDefault="0013138C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</w:t>
            </w:r>
            <w:r w:rsidR="00E04272">
              <w:rPr>
                <w:color w:val="000000" w:themeColor="text1"/>
                <w:shd w:val="clear" w:color="auto" w:fill="FFFFFF"/>
              </w:rPr>
              <w:t>aramet</w:t>
            </w:r>
            <w:r w:rsidRPr="0013138C">
              <w:rPr>
                <w:color w:val="000000" w:themeColor="text1"/>
                <w:shd w:val="clear" w:color="auto" w:fill="FFFFFF"/>
              </w:rPr>
              <w:t>er.requester</w:t>
            </w:r>
          </w:p>
        </w:tc>
      </w:tr>
      <w:tr w:rsidR="00D562C9" w:rsidRPr="003101BC" w14:paraId="1E6D5A31" w14:textId="77777777" w:rsidTr="00D525B5">
        <w:tc>
          <w:tcPr>
            <w:tcW w:w="630" w:type="dxa"/>
            <w:vMerge/>
          </w:tcPr>
          <w:p w14:paraId="621D9D4E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289B9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1E4E88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5B9A7F5" w14:textId="2A1A4DF2" w:rsidR="00D562C9" w:rsidRPr="003101BC" w:rsidRDefault="00911B89" w:rsidP="00911B8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 Requester</w:t>
            </w:r>
          </w:p>
        </w:tc>
      </w:tr>
      <w:tr w:rsidR="0013138C" w:rsidRPr="003101BC" w14:paraId="41BC8D04" w14:textId="77777777" w:rsidTr="00D525B5">
        <w:tc>
          <w:tcPr>
            <w:tcW w:w="630" w:type="dxa"/>
            <w:vMerge w:val="restart"/>
          </w:tcPr>
          <w:p w14:paraId="1116F5A1" w14:textId="024D17E9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8D9CF45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Category Name</w:t>
            </w:r>
          </w:p>
        </w:tc>
        <w:tc>
          <w:tcPr>
            <w:tcW w:w="1457" w:type="dxa"/>
          </w:tcPr>
          <w:p w14:paraId="16F1633C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578AE1E" w14:textId="058F9FE7" w:rsidR="0013138C" w:rsidRPr="00D1180E" w:rsidRDefault="0044720B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  <w:r w:rsidRPr="00D1180E">
              <w:rPr>
                <w:color w:val="000000" w:themeColor="text1"/>
                <w:shd w:val="clear" w:color="auto" w:fill="FFFFFF"/>
                <w:lang w:bidi="th-TH"/>
              </w:rPr>
              <w:t xml:space="preserve"> Category Name</w:t>
            </w:r>
          </w:p>
        </w:tc>
      </w:tr>
      <w:tr w:rsidR="0013138C" w:rsidRPr="003101BC" w14:paraId="0E9496C9" w14:textId="77777777" w:rsidTr="00D525B5">
        <w:tc>
          <w:tcPr>
            <w:tcW w:w="630" w:type="dxa"/>
            <w:vMerge/>
          </w:tcPr>
          <w:p w14:paraId="797A9D4E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FF1A4C8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4B78C8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E654853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VARCHAR2(250)</w:t>
            </w:r>
          </w:p>
        </w:tc>
      </w:tr>
      <w:tr w:rsidR="0013138C" w:rsidRPr="003101BC" w14:paraId="1F14DABD" w14:textId="77777777" w:rsidTr="00D525B5">
        <w:tc>
          <w:tcPr>
            <w:tcW w:w="630" w:type="dxa"/>
            <w:vMerge/>
          </w:tcPr>
          <w:p w14:paraId="75694F98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1F6B5C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668D0D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D3E0364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13138C" w:rsidRPr="003101BC" w14:paraId="7C234FB8" w14:textId="77777777" w:rsidTr="00D525B5">
        <w:tc>
          <w:tcPr>
            <w:tcW w:w="630" w:type="dxa"/>
            <w:vMerge/>
          </w:tcPr>
          <w:p w14:paraId="7E183C1B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6C189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DFB63A3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02A26E7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13138C" w:rsidRPr="003101BC" w14:paraId="6BD05E20" w14:textId="77777777" w:rsidTr="00D525B5">
        <w:tc>
          <w:tcPr>
            <w:tcW w:w="630" w:type="dxa"/>
            <w:vMerge/>
          </w:tcPr>
          <w:p w14:paraId="71B643F2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598FB9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EEBB34E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34A7DFE" w14:textId="6DD76C29" w:rsidR="0013138C" w:rsidRPr="00D1180E" w:rsidRDefault="00EA4A8C" w:rsidP="00715E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lang w:bidi="th-TH"/>
              </w:rPr>
              <w:t xml:space="preserve">XCUST_LINFOX_PR_TBL.ITEM_NUMBER = Item </w:t>
            </w:r>
            <w:r w:rsidRPr="00D1180E">
              <w:rPr>
                <w:rFonts w:hint="cs"/>
                <w:color w:val="000000" w:themeColor="text1"/>
                <w:cs/>
                <w:lang w:bidi="th-TH"/>
              </w:rPr>
              <w:t>ในระบบ</w:t>
            </w:r>
            <w:r w:rsidRPr="00D1180E">
              <w:rPr>
                <w:color w:val="000000" w:themeColor="text1"/>
                <w:lang w:bidi="th-TH"/>
              </w:rPr>
              <w:t xml:space="preserve"> Oracle</w:t>
            </w:r>
          </w:p>
        </w:tc>
      </w:tr>
      <w:tr w:rsidR="00C02FF5" w:rsidRPr="003101BC" w14:paraId="1AFCEE61" w14:textId="77777777" w:rsidTr="00D525B5">
        <w:tc>
          <w:tcPr>
            <w:tcW w:w="630" w:type="dxa"/>
            <w:vMerge/>
          </w:tcPr>
          <w:p w14:paraId="33B7DE32" w14:textId="77777777" w:rsidR="00C02FF5" w:rsidRPr="00D1180E" w:rsidRDefault="00C02FF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D405A6" w14:textId="77777777" w:rsidR="00C02FF5" w:rsidRPr="00D1180E" w:rsidRDefault="00C02FF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E970D7" w14:textId="77777777" w:rsidR="00C02FF5" w:rsidRPr="00D1180E" w:rsidRDefault="00C02FF5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9AE981" w14:textId="2338A8E6" w:rsidR="00C02FF5" w:rsidRPr="00D1180E" w:rsidRDefault="00A2290C" w:rsidP="00EE5E8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Setup and Maintenace &gt; Item</w:t>
            </w:r>
            <w:r w:rsidR="00D1180E" w:rsidRPr="00D1180E">
              <w:rPr>
                <w:color w:val="000000" w:themeColor="text1"/>
                <w:shd w:val="clear" w:color="auto" w:fill="FFFFFF"/>
                <w:lang w:bidi="th-TH"/>
              </w:rPr>
              <w:t xml:space="preserve"> Category</w:t>
            </w:r>
          </w:p>
        </w:tc>
      </w:tr>
      <w:tr w:rsidR="0013138C" w:rsidRPr="003101BC" w14:paraId="39BA771A" w14:textId="77777777" w:rsidTr="00D525B5">
        <w:tc>
          <w:tcPr>
            <w:tcW w:w="630" w:type="dxa"/>
            <w:vMerge/>
          </w:tcPr>
          <w:p w14:paraId="7451C405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D9EA46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FD8660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A18EFF5" w14:textId="2EE68B20" w:rsidR="0013138C" w:rsidRPr="00D1180E" w:rsidRDefault="00911B89" w:rsidP="00911B89">
            <w:pPr>
              <w:rPr>
                <w:color w:val="000000" w:themeColor="text1"/>
                <w:cs/>
                <w:lang w:bidi="th-TH"/>
              </w:rPr>
            </w:pPr>
            <w:r w:rsidRPr="00D1180E">
              <w:rPr>
                <w:color w:val="000000" w:themeColor="text1"/>
                <w:lang w:bidi="th-TH"/>
              </w:rPr>
              <w:t>Purcurement &gt;(P) Purchase Requisition &gt; Requisiton Lines &gt; (F) Category Name</w:t>
            </w:r>
          </w:p>
        </w:tc>
      </w:tr>
      <w:tr w:rsidR="0013138C" w:rsidRPr="003101BC" w14:paraId="5494E3DE" w14:textId="77777777" w:rsidTr="00D525B5">
        <w:tc>
          <w:tcPr>
            <w:tcW w:w="630" w:type="dxa"/>
            <w:vMerge w:val="restart"/>
          </w:tcPr>
          <w:p w14:paraId="436F83AA" w14:textId="629AFD64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281AD71E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Need by Date</w:t>
            </w:r>
          </w:p>
        </w:tc>
        <w:tc>
          <w:tcPr>
            <w:tcW w:w="1457" w:type="dxa"/>
          </w:tcPr>
          <w:p w14:paraId="28BB62E1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7CD286E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วันที่ต้องการสินค้า</w:t>
            </w:r>
          </w:p>
        </w:tc>
      </w:tr>
      <w:tr w:rsidR="0013138C" w:rsidRPr="003101BC" w14:paraId="723DAE2E" w14:textId="77777777" w:rsidTr="00D525B5">
        <w:tc>
          <w:tcPr>
            <w:tcW w:w="630" w:type="dxa"/>
            <w:vMerge/>
          </w:tcPr>
          <w:p w14:paraId="6EF6A8AB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B18CFA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17A192E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424C2B2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Date</w:t>
            </w:r>
          </w:p>
          <w:p w14:paraId="114DD6FF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Format : yyyy-mon-dd</w:t>
            </w:r>
          </w:p>
        </w:tc>
      </w:tr>
      <w:tr w:rsidR="0013138C" w:rsidRPr="003101BC" w14:paraId="74491F37" w14:textId="77777777" w:rsidTr="00D525B5">
        <w:tc>
          <w:tcPr>
            <w:tcW w:w="630" w:type="dxa"/>
            <w:vMerge/>
          </w:tcPr>
          <w:p w14:paraId="435007BB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4575DC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3C76C76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498C84F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13138C" w:rsidRPr="003101BC" w14:paraId="43CABC8B" w14:textId="77777777" w:rsidTr="00D525B5">
        <w:tc>
          <w:tcPr>
            <w:tcW w:w="630" w:type="dxa"/>
            <w:vMerge/>
          </w:tcPr>
          <w:p w14:paraId="343F7ABD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5484F2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7CFB0C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8B7F1F8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13138C" w:rsidRPr="003101BC" w14:paraId="32E29930" w14:textId="77777777" w:rsidTr="00D525B5">
        <w:tc>
          <w:tcPr>
            <w:tcW w:w="630" w:type="dxa"/>
            <w:vMerge/>
          </w:tcPr>
          <w:p w14:paraId="53AFE74D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4967C4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1E882C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B5ABBC8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13138C" w:rsidRPr="003101BC" w14:paraId="4C601800" w14:textId="77777777" w:rsidTr="00D525B5">
        <w:tc>
          <w:tcPr>
            <w:tcW w:w="630" w:type="dxa"/>
            <w:vMerge/>
          </w:tcPr>
          <w:p w14:paraId="3A1B87E3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38EF8F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C4B2C40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AED4AED" w14:textId="45A239AB" w:rsidR="0013138C" w:rsidRPr="00D1180E" w:rsidRDefault="0047616D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D1180E">
              <w:rPr>
                <w:color w:val="000000" w:themeColor="text1"/>
                <w:lang w:bidi="th-TH"/>
              </w:rPr>
              <w:t>XCUST_LINFOX_PR_TBL.ORDER_TIME</w:t>
            </w:r>
          </w:p>
        </w:tc>
      </w:tr>
      <w:tr w:rsidR="0013138C" w:rsidRPr="003101BC" w14:paraId="69A2190F" w14:textId="77777777" w:rsidTr="00D525B5">
        <w:tc>
          <w:tcPr>
            <w:tcW w:w="630" w:type="dxa"/>
            <w:vMerge/>
          </w:tcPr>
          <w:p w14:paraId="1D8590CB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107897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AEEFF37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DC1A9F6" w14:textId="7048B077" w:rsidR="0013138C" w:rsidRPr="00D1180E" w:rsidRDefault="00074F33" w:rsidP="00715EC9">
            <w:pPr>
              <w:rPr>
                <w:color w:val="000000" w:themeColor="text1"/>
                <w:cs/>
                <w:lang w:bidi="th-TH"/>
              </w:rPr>
            </w:pPr>
            <w:r w:rsidRPr="00D1180E">
              <w:rPr>
                <w:color w:val="000000" w:themeColor="text1"/>
                <w:lang w:bidi="th-TH"/>
              </w:rPr>
              <w:t>Procurement &gt;(P) Purchase Requisition &gt; Requisiton Lines &gt; (F) Requested Delivery Date</w:t>
            </w:r>
          </w:p>
        </w:tc>
      </w:tr>
      <w:tr w:rsidR="00D34055" w:rsidRPr="003101BC" w14:paraId="7B9AA1C8" w14:textId="77777777" w:rsidTr="00D525B5">
        <w:tc>
          <w:tcPr>
            <w:tcW w:w="630" w:type="dxa"/>
            <w:vMerge w:val="restart"/>
          </w:tcPr>
          <w:p w14:paraId="243EA43E" w14:textId="6EF7C490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122F9C6B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>ITEM</w:t>
            </w:r>
          </w:p>
        </w:tc>
        <w:tc>
          <w:tcPr>
            <w:tcW w:w="1457" w:type="dxa"/>
          </w:tcPr>
          <w:p w14:paraId="479069B2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A33ADAE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ITEM Number</w:t>
            </w:r>
          </w:p>
        </w:tc>
      </w:tr>
      <w:tr w:rsidR="00D34055" w:rsidRPr="003101BC" w14:paraId="7275669E" w14:textId="77777777" w:rsidTr="00D525B5">
        <w:tc>
          <w:tcPr>
            <w:tcW w:w="630" w:type="dxa"/>
            <w:vMerge/>
          </w:tcPr>
          <w:p w14:paraId="763D70FC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247327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625F88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3F7BF5F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VARCHAR2(300)</w:t>
            </w:r>
          </w:p>
        </w:tc>
      </w:tr>
      <w:tr w:rsidR="00D34055" w:rsidRPr="003101BC" w14:paraId="3A8A0EB7" w14:textId="77777777" w:rsidTr="00D525B5">
        <w:tc>
          <w:tcPr>
            <w:tcW w:w="630" w:type="dxa"/>
            <w:vMerge/>
          </w:tcPr>
          <w:p w14:paraId="1CEEA3B3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0ADDE0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DEE97AA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53D44ED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6C4D9336" w14:textId="77777777" w:rsidTr="00D525B5">
        <w:tc>
          <w:tcPr>
            <w:tcW w:w="630" w:type="dxa"/>
            <w:vMerge/>
          </w:tcPr>
          <w:p w14:paraId="5D635B6B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B70903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3E19C91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14056C6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D34055" w:rsidRPr="003101BC" w14:paraId="040A8D76" w14:textId="77777777" w:rsidTr="00D525B5">
        <w:tc>
          <w:tcPr>
            <w:tcW w:w="630" w:type="dxa"/>
            <w:vMerge/>
          </w:tcPr>
          <w:p w14:paraId="7715820A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2AAA8E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DDB2DE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E23F213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7BF147FC" w14:textId="77777777" w:rsidTr="00D525B5">
        <w:tc>
          <w:tcPr>
            <w:tcW w:w="630" w:type="dxa"/>
            <w:vMerge/>
          </w:tcPr>
          <w:p w14:paraId="23E19114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87825C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CA0D1F3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0A3188B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.ITEM_NUMBER</w:t>
            </w:r>
          </w:p>
        </w:tc>
      </w:tr>
      <w:tr w:rsidR="00D34055" w:rsidRPr="003101BC" w14:paraId="2F409B7B" w14:textId="77777777" w:rsidTr="00D525B5">
        <w:tc>
          <w:tcPr>
            <w:tcW w:w="630" w:type="dxa"/>
            <w:vMerge/>
          </w:tcPr>
          <w:p w14:paraId="7263974A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AFDEC0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301691C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82A064D" w14:textId="0CF23FB0" w:rsidR="00D34055" w:rsidRPr="003101BC" w:rsidRDefault="00911B89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 Item</w:t>
            </w:r>
          </w:p>
        </w:tc>
      </w:tr>
      <w:tr w:rsidR="00D34055" w:rsidRPr="003101BC" w14:paraId="145CB50E" w14:textId="77777777" w:rsidTr="00D525B5">
        <w:tc>
          <w:tcPr>
            <w:tcW w:w="630" w:type="dxa"/>
            <w:vMerge w:val="restart"/>
          </w:tcPr>
          <w:p w14:paraId="38A2FF7C" w14:textId="323CB3FC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02FF749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>LINE TYPE</w:t>
            </w:r>
          </w:p>
        </w:tc>
        <w:tc>
          <w:tcPr>
            <w:tcW w:w="1457" w:type="dxa"/>
          </w:tcPr>
          <w:p w14:paraId="2B2E910D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47F57EB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Line Type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D34055" w:rsidRPr="003101BC" w14:paraId="6775E1F4" w14:textId="77777777" w:rsidTr="00D525B5">
        <w:tc>
          <w:tcPr>
            <w:tcW w:w="630" w:type="dxa"/>
            <w:vMerge/>
          </w:tcPr>
          <w:p w14:paraId="439A9607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7A705F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35C095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929E653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VARCHAR2(30)</w:t>
            </w:r>
          </w:p>
        </w:tc>
      </w:tr>
      <w:tr w:rsidR="00D34055" w:rsidRPr="003101BC" w14:paraId="19DB1595" w14:textId="77777777" w:rsidTr="00D525B5">
        <w:tc>
          <w:tcPr>
            <w:tcW w:w="630" w:type="dxa"/>
            <w:vMerge/>
          </w:tcPr>
          <w:p w14:paraId="306A4BBF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E8ACC2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1388E88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1C0BB37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5190F9FD" w14:textId="77777777" w:rsidTr="00D525B5">
        <w:tc>
          <w:tcPr>
            <w:tcW w:w="630" w:type="dxa"/>
            <w:vMerge/>
          </w:tcPr>
          <w:p w14:paraId="04D7BE7D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B36E37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9825A5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8E919D5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34055" w:rsidRPr="003101BC" w14:paraId="3425EB2E" w14:textId="77777777" w:rsidTr="00D525B5">
        <w:tc>
          <w:tcPr>
            <w:tcW w:w="630" w:type="dxa"/>
            <w:vMerge/>
          </w:tcPr>
          <w:p w14:paraId="41D3312E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129C7B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0A14AC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CC7B2E0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567B5E8F" w14:textId="77777777" w:rsidTr="00D525B5">
        <w:tc>
          <w:tcPr>
            <w:tcW w:w="630" w:type="dxa"/>
            <w:vMerge/>
          </w:tcPr>
          <w:p w14:paraId="2DBC1935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1FC366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97DBEB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9DCCB97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‘Goods’</w:t>
            </w:r>
          </w:p>
        </w:tc>
      </w:tr>
      <w:tr w:rsidR="00D34055" w:rsidRPr="003101BC" w14:paraId="7953ACC2" w14:textId="77777777" w:rsidTr="00D525B5">
        <w:tc>
          <w:tcPr>
            <w:tcW w:w="630" w:type="dxa"/>
            <w:vMerge/>
          </w:tcPr>
          <w:p w14:paraId="55E773B5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4EC5D7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088FD7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B82F090" w14:textId="1E98661F" w:rsidR="00D34055" w:rsidRPr="00911B89" w:rsidRDefault="00911B89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 Destination Type</w:t>
            </w:r>
          </w:p>
        </w:tc>
      </w:tr>
      <w:tr w:rsidR="00D34055" w:rsidRPr="003101BC" w14:paraId="37690BEE" w14:textId="77777777" w:rsidTr="00D525B5">
        <w:tc>
          <w:tcPr>
            <w:tcW w:w="630" w:type="dxa"/>
            <w:vMerge w:val="restart"/>
          </w:tcPr>
          <w:p w14:paraId="2D148971" w14:textId="5DD1A522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7E97A43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>QTY</w:t>
            </w:r>
          </w:p>
        </w:tc>
        <w:tc>
          <w:tcPr>
            <w:tcW w:w="1457" w:type="dxa"/>
          </w:tcPr>
          <w:p w14:paraId="23041763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F01E988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qty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line pr</w:t>
            </w:r>
          </w:p>
        </w:tc>
      </w:tr>
      <w:tr w:rsidR="00D34055" w:rsidRPr="003101BC" w14:paraId="061AC066" w14:textId="77777777" w:rsidTr="00D525B5">
        <w:tc>
          <w:tcPr>
            <w:tcW w:w="630" w:type="dxa"/>
            <w:vMerge/>
          </w:tcPr>
          <w:p w14:paraId="53FB774F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1D0755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AF4ED4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D6FD3BD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NUMBER</w:t>
            </w:r>
          </w:p>
        </w:tc>
      </w:tr>
      <w:tr w:rsidR="00D34055" w:rsidRPr="003101BC" w14:paraId="4D8963A5" w14:textId="77777777" w:rsidTr="00D525B5">
        <w:tc>
          <w:tcPr>
            <w:tcW w:w="630" w:type="dxa"/>
            <w:vMerge/>
          </w:tcPr>
          <w:p w14:paraId="4B53BF27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D91A8D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1DC75D4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1A1215A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6A18C675" w14:textId="77777777" w:rsidTr="00D525B5">
        <w:tc>
          <w:tcPr>
            <w:tcW w:w="630" w:type="dxa"/>
            <w:vMerge/>
          </w:tcPr>
          <w:p w14:paraId="2AC084CA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B2F6AD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AAE14A8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35B2149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34055" w:rsidRPr="003101BC" w14:paraId="4070F24D" w14:textId="77777777" w:rsidTr="00D525B5">
        <w:tc>
          <w:tcPr>
            <w:tcW w:w="630" w:type="dxa"/>
            <w:vMerge/>
          </w:tcPr>
          <w:p w14:paraId="538267A5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CF096B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A93DF7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0BAFC62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32413780" w14:textId="77777777" w:rsidTr="00D525B5">
        <w:tc>
          <w:tcPr>
            <w:tcW w:w="630" w:type="dxa"/>
            <w:vMerge/>
          </w:tcPr>
          <w:p w14:paraId="480C3E60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C1D0E1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76FFB5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63CB6E5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.QTY</w:t>
            </w:r>
          </w:p>
        </w:tc>
      </w:tr>
      <w:tr w:rsidR="00D34055" w:rsidRPr="003101BC" w14:paraId="5365494E" w14:textId="77777777" w:rsidTr="00D525B5">
        <w:tc>
          <w:tcPr>
            <w:tcW w:w="630" w:type="dxa"/>
            <w:vMerge/>
          </w:tcPr>
          <w:p w14:paraId="0AFAE7D8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9D01BD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58994F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1FE49E2" w14:textId="256DF652" w:rsidR="00D34055" w:rsidRPr="003101BC" w:rsidRDefault="00911B89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 Quantity</w:t>
            </w:r>
          </w:p>
        </w:tc>
      </w:tr>
      <w:tr w:rsidR="00715EC9" w:rsidRPr="003101BC" w14:paraId="010135AE" w14:textId="77777777" w:rsidTr="00D525B5">
        <w:tc>
          <w:tcPr>
            <w:tcW w:w="630" w:type="dxa"/>
            <w:vMerge w:val="restart"/>
          </w:tcPr>
          <w:p w14:paraId="18BB3858" w14:textId="4EB8FA58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16D4795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D34055">
              <w:rPr>
                <w:color w:val="000000" w:themeColor="text1"/>
                <w:lang w:eastAsia="en-US" w:bidi="th-TH"/>
              </w:rPr>
              <w:t>Currency</w:t>
            </w:r>
          </w:p>
        </w:tc>
        <w:tc>
          <w:tcPr>
            <w:tcW w:w="1457" w:type="dxa"/>
          </w:tcPr>
          <w:p w14:paraId="38600123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61865AB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Currency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 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 Line</w:t>
            </w:r>
          </w:p>
        </w:tc>
      </w:tr>
      <w:tr w:rsidR="00715EC9" w:rsidRPr="003101BC" w14:paraId="608D9064" w14:textId="77777777" w:rsidTr="00D525B5">
        <w:tc>
          <w:tcPr>
            <w:tcW w:w="630" w:type="dxa"/>
            <w:vMerge/>
          </w:tcPr>
          <w:p w14:paraId="2674FE8C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560C63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D261AE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9E2E591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VARCHAR2(15)</w:t>
            </w:r>
          </w:p>
        </w:tc>
      </w:tr>
      <w:tr w:rsidR="00715EC9" w:rsidRPr="003101BC" w14:paraId="1E29738B" w14:textId="77777777" w:rsidTr="00D525B5">
        <w:tc>
          <w:tcPr>
            <w:tcW w:w="630" w:type="dxa"/>
            <w:vMerge/>
          </w:tcPr>
          <w:p w14:paraId="31E92651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6FD108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4B3176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59632D8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2110EFFE" w14:textId="77777777" w:rsidTr="00D525B5">
        <w:tc>
          <w:tcPr>
            <w:tcW w:w="630" w:type="dxa"/>
            <w:vMerge/>
          </w:tcPr>
          <w:p w14:paraId="374264B4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1E12A1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1BD57A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7D92944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15EC9" w:rsidRPr="003101BC" w14:paraId="37D35E21" w14:textId="77777777" w:rsidTr="00D525B5">
        <w:tc>
          <w:tcPr>
            <w:tcW w:w="630" w:type="dxa"/>
            <w:vMerge/>
          </w:tcPr>
          <w:p w14:paraId="21D3B865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55BB5B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E01628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62DD864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02B291E4" w14:textId="77777777" w:rsidTr="00D525B5">
        <w:tc>
          <w:tcPr>
            <w:tcW w:w="630" w:type="dxa"/>
            <w:vMerge/>
          </w:tcPr>
          <w:p w14:paraId="42CEDDBF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1DC65A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4F15A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EFD9E67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PARAMTER.CURRENCY_CODE</w:t>
            </w:r>
          </w:p>
        </w:tc>
      </w:tr>
      <w:tr w:rsidR="00715EC9" w:rsidRPr="003101BC" w14:paraId="5833365D" w14:textId="77777777" w:rsidTr="00D525B5">
        <w:tc>
          <w:tcPr>
            <w:tcW w:w="630" w:type="dxa"/>
            <w:vMerge/>
          </w:tcPr>
          <w:p w14:paraId="17937B59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EFBC8F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217F6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F21A13B" w14:textId="1E23F9F3" w:rsidR="00715EC9" w:rsidRPr="00911B89" w:rsidRDefault="00911B89" w:rsidP="00715EC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 Amount (currency)</w:t>
            </w:r>
          </w:p>
        </w:tc>
      </w:tr>
      <w:tr w:rsidR="002805F0" w:rsidRPr="003101BC" w14:paraId="2B981BB9" w14:textId="77777777" w:rsidTr="00D525B5">
        <w:tc>
          <w:tcPr>
            <w:tcW w:w="630" w:type="dxa"/>
            <w:vMerge w:val="restart"/>
          </w:tcPr>
          <w:p w14:paraId="635683C4" w14:textId="2968D883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909D2F8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lang w:eastAsia="en-US" w:bidi="th-TH"/>
              </w:rPr>
              <w:t>Agreement</w:t>
            </w:r>
          </w:p>
        </w:tc>
        <w:tc>
          <w:tcPr>
            <w:tcW w:w="1457" w:type="dxa"/>
          </w:tcPr>
          <w:p w14:paraId="58EF229F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910263F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Agreement Number 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Item </w:t>
            </w:r>
          </w:p>
        </w:tc>
      </w:tr>
      <w:tr w:rsidR="002805F0" w:rsidRPr="003101BC" w14:paraId="43B9E575" w14:textId="77777777" w:rsidTr="00D525B5">
        <w:tc>
          <w:tcPr>
            <w:tcW w:w="630" w:type="dxa"/>
            <w:vMerge/>
          </w:tcPr>
          <w:p w14:paraId="056C6413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47D48B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B18F59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6D4FB4F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VARCHAR2(30)</w:t>
            </w:r>
          </w:p>
        </w:tc>
      </w:tr>
      <w:tr w:rsidR="002805F0" w:rsidRPr="003101BC" w14:paraId="61F3E55F" w14:textId="77777777" w:rsidTr="00D525B5">
        <w:tc>
          <w:tcPr>
            <w:tcW w:w="630" w:type="dxa"/>
            <w:vMerge/>
          </w:tcPr>
          <w:p w14:paraId="4DA49896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7E9F97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ABD2951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5E6CA83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805F0" w:rsidRPr="003101BC" w14:paraId="0BD86FED" w14:textId="77777777" w:rsidTr="00D525B5">
        <w:tc>
          <w:tcPr>
            <w:tcW w:w="630" w:type="dxa"/>
            <w:vMerge/>
          </w:tcPr>
          <w:p w14:paraId="64B348EC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0176A7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C31B43E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9DC849E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2805F0" w:rsidRPr="003101BC" w14:paraId="5B6B619A" w14:textId="77777777" w:rsidTr="00D525B5">
        <w:tc>
          <w:tcPr>
            <w:tcW w:w="630" w:type="dxa"/>
            <w:vMerge/>
          </w:tcPr>
          <w:p w14:paraId="094A985D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C3E348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F2FD2D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AE76DC8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805F0" w:rsidRPr="003101BC" w14:paraId="5D573DED" w14:textId="77777777" w:rsidTr="00D525B5">
        <w:tc>
          <w:tcPr>
            <w:tcW w:w="630" w:type="dxa"/>
            <w:vMerge/>
          </w:tcPr>
          <w:p w14:paraId="418C49E1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FB1D06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953250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7B81DAD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Function 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การหา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Agreement (Webservice)</w:t>
            </w:r>
          </w:p>
        </w:tc>
      </w:tr>
      <w:tr w:rsidR="002805F0" w:rsidRPr="00911B89" w14:paraId="38AA0A1E" w14:textId="77777777" w:rsidTr="00D525B5">
        <w:tc>
          <w:tcPr>
            <w:tcW w:w="630" w:type="dxa"/>
            <w:vMerge/>
          </w:tcPr>
          <w:p w14:paraId="76EFA342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5705F9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8D09FB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0C4CAF0" w14:textId="368594EF" w:rsidR="002805F0" w:rsidRPr="007B5240" w:rsidRDefault="002805F0" w:rsidP="002805F0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lang w:bidi="th-TH"/>
              </w:rPr>
              <w:t xml:space="preserve">Oracle Cloude &gt; Procurment &gt; </w:t>
            </w:r>
            <w:r w:rsidR="00F56A80" w:rsidRPr="007B5240">
              <w:rPr>
                <w:color w:val="000000" w:themeColor="text1"/>
                <w:lang w:bidi="th-TH"/>
              </w:rPr>
              <w:t>Purchas Requisition &gt; Requsition Line &gt; Source &gt; (F) Agreement</w:t>
            </w:r>
          </w:p>
        </w:tc>
      </w:tr>
      <w:tr w:rsidR="002805F0" w:rsidRPr="003101BC" w14:paraId="797AA9C7" w14:textId="77777777" w:rsidTr="00D525B5">
        <w:tc>
          <w:tcPr>
            <w:tcW w:w="630" w:type="dxa"/>
            <w:vMerge w:val="restart"/>
          </w:tcPr>
          <w:p w14:paraId="107745C7" w14:textId="3646EB90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ABCB005" w14:textId="03DB99B1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lang w:eastAsia="en-US" w:bidi="th-TH"/>
              </w:rPr>
              <w:t>Agreement Line</w:t>
            </w:r>
          </w:p>
        </w:tc>
        <w:tc>
          <w:tcPr>
            <w:tcW w:w="1457" w:type="dxa"/>
          </w:tcPr>
          <w:p w14:paraId="43B989A8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FE2C3B4" w14:textId="0C31403D" w:rsidR="002805F0" w:rsidRPr="007B5240" w:rsidRDefault="002805F0" w:rsidP="002805F0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Agreement Line Number 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Item </w:t>
            </w:r>
          </w:p>
        </w:tc>
      </w:tr>
      <w:tr w:rsidR="002805F0" w:rsidRPr="003101BC" w14:paraId="53E9BA14" w14:textId="77777777" w:rsidTr="00D525B5">
        <w:tc>
          <w:tcPr>
            <w:tcW w:w="630" w:type="dxa"/>
            <w:vMerge/>
          </w:tcPr>
          <w:p w14:paraId="71D02BE1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3048DA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67C59D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D14D985" w14:textId="21338DC0" w:rsidR="002805F0" w:rsidRPr="007B5240" w:rsidRDefault="002805F0" w:rsidP="002805F0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Number</w:t>
            </w:r>
          </w:p>
        </w:tc>
      </w:tr>
      <w:tr w:rsidR="002805F0" w:rsidRPr="003101BC" w14:paraId="460D9AAD" w14:textId="77777777" w:rsidTr="00D525B5">
        <w:tc>
          <w:tcPr>
            <w:tcW w:w="630" w:type="dxa"/>
            <w:vMerge/>
          </w:tcPr>
          <w:p w14:paraId="4894675C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4E02F3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BD3E58A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B19C0FE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805F0" w:rsidRPr="003101BC" w14:paraId="7B5BE71F" w14:textId="77777777" w:rsidTr="00D525B5">
        <w:tc>
          <w:tcPr>
            <w:tcW w:w="630" w:type="dxa"/>
            <w:vMerge/>
          </w:tcPr>
          <w:p w14:paraId="12F3C6DA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20512B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BD6AC65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5A08D5D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2805F0" w:rsidRPr="003101BC" w14:paraId="44EA48AB" w14:textId="77777777" w:rsidTr="00D525B5">
        <w:tc>
          <w:tcPr>
            <w:tcW w:w="630" w:type="dxa"/>
            <w:vMerge/>
          </w:tcPr>
          <w:p w14:paraId="0FBE9543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70EEB4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822E2F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D327CCA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805F0" w:rsidRPr="003101BC" w14:paraId="7D2E3EBB" w14:textId="77777777" w:rsidTr="00D525B5">
        <w:tc>
          <w:tcPr>
            <w:tcW w:w="630" w:type="dxa"/>
            <w:vMerge/>
          </w:tcPr>
          <w:p w14:paraId="6AF2A88D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3920A8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CA6BB8C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375E711" w14:textId="0470B29B" w:rsidR="002805F0" w:rsidRPr="007B5240" w:rsidRDefault="002805F0" w:rsidP="002805F0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Function 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การหา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Agreement (Webservice)</w:t>
            </w:r>
          </w:p>
        </w:tc>
      </w:tr>
      <w:tr w:rsidR="002805F0" w:rsidRPr="00911B89" w14:paraId="4CDB2AD5" w14:textId="77777777" w:rsidTr="00D525B5">
        <w:tc>
          <w:tcPr>
            <w:tcW w:w="630" w:type="dxa"/>
            <w:vMerge/>
          </w:tcPr>
          <w:p w14:paraId="722977AE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E12FD8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8F53F05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37F7C96" w14:textId="544D29CB" w:rsidR="002805F0" w:rsidRPr="007B5240" w:rsidRDefault="00F56A80" w:rsidP="002805F0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lang w:bidi="th-TH"/>
              </w:rPr>
              <w:t>Oracle Cloude &gt; Procurment &gt; Purchas Requisition &gt; Requsition Line &gt; Source &gt; (F) Agreement Line</w:t>
            </w:r>
          </w:p>
        </w:tc>
      </w:tr>
      <w:tr w:rsidR="00715EC9" w:rsidRPr="003101BC" w14:paraId="73E57DDB" w14:textId="77777777" w:rsidTr="00D525B5">
        <w:tc>
          <w:tcPr>
            <w:tcW w:w="630" w:type="dxa"/>
            <w:vMerge w:val="restart"/>
          </w:tcPr>
          <w:p w14:paraId="63D3F249" w14:textId="59C7C236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502D686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lang w:eastAsia="en-US" w:bidi="th-TH"/>
              </w:rPr>
              <w:t>Price</w:t>
            </w:r>
          </w:p>
        </w:tc>
        <w:tc>
          <w:tcPr>
            <w:tcW w:w="1457" w:type="dxa"/>
          </w:tcPr>
          <w:p w14:paraId="68ECC41E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E2CB340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ราคาของ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Unit Price 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Item</w:t>
            </w:r>
          </w:p>
        </w:tc>
      </w:tr>
      <w:tr w:rsidR="00715EC9" w:rsidRPr="003101BC" w14:paraId="6DB3361C" w14:textId="77777777" w:rsidTr="00D525B5">
        <w:tc>
          <w:tcPr>
            <w:tcW w:w="630" w:type="dxa"/>
            <w:vMerge/>
          </w:tcPr>
          <w:p w14:paraId="461A3212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FFAB96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C668B88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503CBEE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NUMBER</w:t>
            </w:r>
          </w:p>
        </w:tc>
      </w:tr>
      <w:tr w:rsidR="00715EC9" w:rsidRPr="003101BC" w14:paraId="1D5E702A" w14:textId="77777777" w:rsidTr="00D525B5">
        <w:tc>
          <w:tcPr>
            <w:tcW w:w="630" w:type="dxa"/>
            <w:vMerge/>
          </w:tcPr>
          <w:p w14:paraId="0F2FC969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4E70BA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7475028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5DAFE66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423096EF" w14:textId="77777777" w:rsidTr="00D525B5">
        <w:tc>
          <w:tcPr>
            <w:tcW w:w="630" w:type="dxa"/>
            <w:vMerge/>
          </w:tcPr>
          <w:p w14:paraId="4B01BE51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EF1912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A193BE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0ADAF73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15EC9" w:rsidRPr="003101BC" w14:paraId="5B5A696F" w14:textId="77777777" w:rsidTr="00D525B5">
        <w:tc>
          <w:tcPr>
            <w:tcW w:w="630" w:type="dxa"/>
            <w:vMerge/>
          </w:tcPr>
          <w:p w14:paraId="5D1B2597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7DF8BB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CBC06D4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45EFE9B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6786A32C" w14:textId="77777777" w:rsidTr="00D525B5">
        <w:tc>
          <w:tcPr>
            <w:tcW w:w="630" w:type="dxa"/>
            <w:vMerge/>
          </w:tcPr>
          <w:p w14:paraId="368B9B18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C9C468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8097B4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66A4BE" w14:textId="77777777" w:rsidR="007E6671" w:rsidRPr="007B5240" w:rsidRDefault="007E6671" w:rsidP="007E6671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Unit Price 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ที่ได้จาก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Blanket Agreement</w:t>
            </w:r>
          </w:p>
          <w:p w14:paraId="3F48D0FF" w14:textId="45CAE357" w:rsidR="00715EC9" w:rsidRPr="007B5240" w:rsidRDefault="007E6671" w:rsidP="007E6671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Procurement &gt; Purchase Agreement &gt; Agreement Line &gt; (F) Price</w:t>
            </w:r>
          </w:p>
        </w:tc>
      </w:tr>
      <w:tr w:rsidR="00715EC9" w:rsidRPr="003101BC" w14:paraId="4E2586A8" w14:textId="77777777" w:rsidTr="00D525B5">
        <w:tc>
          <w:tcPr>
            <w:tcW w:w="630" w:type="dxa"/>
            <w:vMerge/>
          </w:tcPr>
          <w:p w14:paraId="332EB556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EF82BB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C76F54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AACB194" w14:textId="55619693" w:rsidR="00715EC9" w:rsidRPr="00911B89" w:rsidRDefault="00911B89" w:rsidP="00715E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(F)Price</w:t>
            </w:r>
          </w:p>
        </w:tc>
      </w:tr>
      <w:tr w:rsidR="00715EC9" w:rsidRPr="003101BC" w14:paraId="5F51A8E8" w14:textId="77777777" w:rsidTr="00D525B5">
        <w:tc>
          <w:tcPr>
            <w:tcW w:w="630" w:type="dxa"/>
            <w:vMerge w:val="restart"/>
          </w:tcPr>
          <w:p w14:paraId="339FEE9C" w14:textId="5F7275B8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199193F7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715EC9">
              <w:rPr>
                <w:color w:val="000000" w:themeColor="text1"/>
                <w:lang w:eastAsia="en-US" w:bidi="th-TH"/>
              </w:rPr>
              <w:t>Procurement BU</w:t>
            </w:r>
          </w:p>
        </w:tc>
        <w:tc>
          <w:tcPr>
            <w:tcW w:w="1457" w:type="dxa"/>
          </w:tcPr>
          <w:p w14:paraId="00E6348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A7A4264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BU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715EC9" w:rsidRPr="003101BC" w14:paraId="1FAD48E1" w14:textId="77777777" w:rsidTr="00D525B5">
        <w:tc>
          <w:tcPr>
            <w:tcW w:w="630" w:type="dxa"/>
            <w:vMerge/>
          </w:tcPr>
          <w:p w14:paraId="5AC9A28F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6E3B0B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DBC87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1A69BA0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VARCHAR2(240)</w:t>
            </w:r>
          </w:p>
        </w:tc>
      </w:tr>
      <w:tr w:rsidR="00715EC9" w:rsidRPr="003101BC" w14:paraId="71F5CDB3" w14:textId="77777777" w:rsidTr="00D525B5">
        <w:tc>
          <w:tcPr>
            <w:tcW w:w="630" w:type="dxa"/>
            <w:vMerge/>
          </w:tcPr>
          <w:p w14:paraId="55D1AE0A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0E885A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91D2E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5553C44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141F3AC6" w14:textId="77777777" w:rsidTr="00D525B5">
        <w:tc>
          <w:tcPr>
            <w:tcW w:w="630" w:type="dxa"/>
            <w:vMerge/>
          </w:tcPr>
          <w:p w14:paraId="7DE1336D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7ECFEA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FB0C76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419FD82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15EC9" w:rsidRPr="003101BC" w14:paraId="7ED766DB" w14:textId="77777777" w:rsidTr="00D525B5">
        <w:tc>
          <w:tcPr>
            <w:tcW w:w="630" w:type="dxa"/>
            <w:vMerge/>
          </w:tcPr>
          <w:p w14:paraId="0D1E698B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C3A208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62BF104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EC9CD57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0CEEE6BF" w14:textId="77777777" w:rsidTr="00D525B5">
        <w:tc>
          <w:tcPr>
            <w:tcW w:w="630" w:type="dxa"/>
            <w:vMerge/>
          </w:tcPr>
          <w:p w14:paraId="2891E11D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75CB41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0385E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333FFF3" w14:textId="1749EBF8" w:rsidR="00715EC9" w:rsidRPr="003101BC" w:rsidRDefault="00A53FA3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Parameter.BU</w:t>
            </w:r>
          </w:p>
        </w:tc>
      </w:tr>
      <w:tr w:rsidR="00715EC9" w:rsidRPr="003101BC" w14:paraId="12A6A540" w14:textId="77777777" w:rsidTr="00D525B5">
        <w:tc>
          <w:tcPr>
            <w:tcW w:w="630" w:type="dxa"/>
            <w:vMerge/>
          </w:tcPr>
          <w:p w14:paraId="4416DC38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C0B17FA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A39E2D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FF7DB58" w14:textId="029F6131" w:rsidR="00715EC9" w:rsidRPr="00911B89" w:rsidRDefault="00AE690E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 Purchase Requisition &gt; (F)Requisition BU</w:t>
            </w:r>
          </w:p>
        </w:tc>
      </w:tr>
      <w:tr w:rsidR="00715EC9" w:rsidRPr="003101BC" w14:paraId="04426C4B" w14:textId="77777777" w:rsidTr="00D525B5">
        <w:tc>
          <w:tcPr>
            <w:tcW w:w="630" w:type="dxa"/>
            <w:vMerge w:val="restart"/>
          </w:tcPr>
          <w:p w14:paraId="479506C1" w14:textId="451B0775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B30E6F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715EC9">
              <w:rPr>
                <w:color w:val="000000" w:themeColor="text1"/>
                <w:lang w:eastAsia="en-US" w:bidi="th-TH"/>
              </w:rPr>
              <w:t>Supplier</w:t>
            </w:r>
          </w:p>
        </w:tc>
        <w:tc>
          <w:tcPr>
            <w:tcW w:w="1457" w:type="dxa"/>
          </w:tcPr>
          <w:p w14:paraId="5E1A5FA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4D5AC5E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Supplier Code</w:t>
            </w:r>
          </w:p>
        </w:tc>
      </w:tr>
      <w:tr w:rsidR="00715EC9" w:rsidRPr="003101BC" w14:paraId="5E2C1E05" w14:textId="77777777" w:rsidTr="00D525B5">
        <w:tc>
          <w:tcPr>
            <w:tcW w:w="630" w:type="dxa"/>
            <w:vMerge/>
          </w:tcPr>
          <w:p w14:paraId="03411A12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91C714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8F405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4A4B7CE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VARCHAR2(360)</w:t>
            </w:r>
          </w:p>
        </w:tc>
      </w:tr>
      <w:tr w:rsidR="00715EC9" w:rsidRPr="003101BC" w14:paraId="535F5034" w14:textId="77777777" w:rsidTr="00D525B5">
        <w:tc>
          <w:tcPr>
            <w:tcW w:w="630" w:type="dxa"/>
            <w:vMerge/>
          </w:tcPr>
          <w:p w14:paraId="5D888AE5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454E4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D9DB62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3C1F84C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0A923906" w14:textId="77777777" w:rsidTr="00D525B5">
        <w:tc>
          <w:tcPr>
            <w:tcW w:w="630" w:type="dxa"/>
            <w:vMerge/>
          </w:tcPr>
          <w:p w14:paraId="0A94B781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5096D3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CB6D0A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C6F72C1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15EC9" w:rsidRPr="003101BC" w14:paraId="46172993" w14:textId="77777777" w:rsidTr="00D525B5">
        <w:tc>
          <w:tcPr>
            <w:tcW w:w="630" w:type="dxa"/>
            <w:vMerge/>
          </w:tcPr>
          <w:p w14:paraId="26A245AA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A576439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5ACB3E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D7E6C8E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63FA6FDE" w14:textId="77777777" w:rsidTr="00D525B5">
        <w:tc>
          <w:tcPr>
            <w:tcW w:w="630" w:type="dxa"/>
            <w:vMerge/>
          </w:tcPr>
          <w:p w14:paraId="01A2C9C4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D23241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82D6A6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1584FCD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.SUPPLIER_CODE</w:t>
            </w:r>
          </w:p>
        </w:tc>
      </w:tr>
      <w:tr w:rsidR="00715EC9" w:rsidRPr="003101BC" w14:paraId="4CDA2A4B" w14:textId="77777777" w:rsidTr="00D525B5">
        <w:tc>
          <w:tcPr>
            <w:tcW w:w="630" w:type="dxa"/>
            <w:vMerge/>
          </w:tcPr>
          <w:p w14:paraId="19A2965B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6EDA75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0BF7339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BB43ECD" w14:textId="5115FEBA" w:rsidR="00715EC9" w:rsidRPr="00911B89" w:rsidRDefault="00911B89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 Suggest Supplier</w:t>
            </w:r>
          </w:p>
        </w:tc>
      </w:tr>
      <w:tr w:rsidR="007560FC" w:rsidRPr="003101BC" w14:paraId="16FBDD3F" w14:textId="77777777" w:rsidTr="00D525B5">
        <w:tc>
          <w:tcPr>
            <w:tcW w:w="630" w:type="dxa"/>
            <w:vMerge w:val="restart"/>
          </w:tcPr>
          <w:p w14:paraId="76DDBFEB" w14:textId="38F9F7C2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4187EC7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  <w:r w:rsidRPr="00715EC9">
              <w:rPr>
                <w:color w:val="000000" w:themeColor="text1"/>
                <w:lang w:eastAsia="en-US" w:bidi="th-TH"/>
              </w:rPr>
              <w:t>Supplier</w:t>
            </w:r>
            <w:r>
              <w:rPr>
                <w:color w:val="000000" w:themeColor="text1"/>
                <w:lang w:eastAsia="en-US" w:bidi="th-TH"/>
              </w:rPr>
              <w:t xml:space="preserve"> Site</w:t>
            </w:r>
          </w:p>
        </w:tc>
        <w:tc>
          <w:tcPr>
            <w:tcW w:w="1457" w:type="dxa"/>
          </w:tcPr>
          <w:p w14:paraId="2AC45B0E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9E5FBDB" w14:textId="03F806EC" w:rsidR="007560FC" w:rsidRPr="003101BC" w:rsidRDefault="007560FC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Supplier Site Code</w:t>
            </w:r>
          </w:p>
        </w:tc>
      </w:tr>
      <w:tr w:rsidR="007560FC" w:rsidRPr="003101BC" w14:paraId="2F69FBE1" w14:textId="77777777" w:rsidTr="00D525B5">
        <w:tc>
          <w:tcPr>
            <w:tcW w:w="630" w:type="dxa"/>
            <w:vMerge/>
          </w:tcPr>
          <w:p w14:paraId="576387D0" w14:textId="77777777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5E0CCF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31E174C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4709DFE" w14:textId="5089BFD1" w:rsidR="007560FC" w:rsidRPr="003101BC" w:rsidRDefault="007560FC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VARCHAR2(240)</w:t>
            </w:r>
          </w:p>
        </w:tc>
      </w:tr>
      <w:tr w:rsidR="007560FC" w:rsidRPr="003101BC" w14:paraId="426DE6E8" w14:textId="77777777" w:rsidTr="00D525B5">
        <w:tc>
          <w:tcPr>
            <w:tcW w:w="630" w:type="dxa"/>
            <w:vMerge/>
          </w:tcPr>
          <w:p w14:paraId="0FF0C214" w14:textId="77777777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523CDA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F54AE4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846E28C" w14:textId="77777777" w:rsidR="007560FC" w:rsidRPr="003101BC" w:rsidRDefault="007560FC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560FC" w:rsidRPr="003101BC" w14:paraId="5F8C3673" w14:textId="77777777" w:rsidTr="00D525B5">
        <w:tc>
          <w:tcPr>
            <w:tcW w:w="630" w:type="dxa"/>
            <w:vMerge/>
          </w:tcPr>
          <w:p w14:paraId="0D402827" w14:textId="77777777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5119C9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572802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DA6B575" w14:textId="78F55909" w:rsidR="007560FC" w:rsidRPr="003101BC" w:rsidRDefault="007560FC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560FC" w:rsidRPr="003101BC" w14:paraId="37B9F29E" w14:textId="77777777" w:rsidTr="00D525B5">
        <w:tc>
          <w:tcPr>
            <w:tcW w:w="630" w:type="dxa"/>
            <w:vMerge/>
          </w:tcPr>
          <w:p w14:paraId="2111B7AA" w14:textId="77777777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BFBF16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129006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52C18A2" w14:textId="77659B10" w:rsidR="007560FC" w:rsidRPr="003101BC" w:rsidRDefault="007560FC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Pr="00566F84">
              <w:rPr>
                <w:color w:val="000000" w:themeColor="text1"/>
                <w:lang w:bidi="th-TH"/>
              </w:rPr>
              <w:t>_PR_TBL</w:t>
            </w:r>
            <w:r>
              <w:rPr>
                <w:color w:val="000000" w:themeColor="text1"/>
                <w:lang w:bidi="th-TH"/>
              </w:rPr>
              <w:t>.SUPPLIER_CODE = Supplier</w:t>
            </w:r>
          </w:p>
        </w:tc>
      </w:tr>
      <w:tr w:rsidR="007560FC" w:rsidRPr="003101BC" w14:paraId="09B3B1BD" w14:textId="77777777" w:rsidTr="00D525B5">
        <w:tc>
          <w:tcPr>
            <w:tcW w:w="630" w:type="dxa"/>
            <w:vMerge/>
          </w:tcPr>
          <w:p w14:paraId="739D634C" w14:textId="77777777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F75AE2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7668F1A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48CD426" w14:textId="1E83BD46" w:rsidR="007560FC" w:rsidRPr="003101BC" w:rsidRDefault="007560FC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lang w:bidi="th-TH"/>
              </w:rPr>
              <w:t>Suppliers &gt; Manage Suppliers &gt; (T)Supplier Site &gt; (F)Site</w:t>
            </w:r>
          </w:p>
        </w:tc>
      </w:tr>
      <w:tr w:rsidR="007560FC" w:rsidRPr="003101BC" w14:paraId="6AFC0730" w14:textId="77777777" w:rsidTr="00D525B5">
        <w:trPr>
          <w:trHeight w:val="692"/>
        </w:trPr>
        <w:tc>
          <w:tcPr>
            <w:tcW w:w="630" w:type="dxa"/>
            <w:vMerge/>
          </w:tcPr>
          <w:p w14:paraId="4DB663C5" w14:textId="77777777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1E5AAD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C897E15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1B6C04C" w14:textId="3F00E751" w:rsidR="007560FC" w:rsidRPr="00911B89" w:rsidRDefault="007560FC" w:rsidP="00715EC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&gt;(P) Purchase Requisition &gt; Requisiton Lines &gt; (F) Supplier Site</w:t>
            </w:r>
          </w:p>
        </w:tc>
      </w:tr>
      <w:tr w:rsidR="00E10592" w:rsidRPr="003101BC" w14:paraId="46F07245" w14:textId="77777777" w:rsidTr="00D525B5">
        <w:tc>
          <w:tcPr>
            <w:tcW w:w="630" w:type="dxa"/>
            <w:vMerge w:val="restart"/>
          </w:tcPr>
          <w:p w14:paraId="2C2C3141" w14:textId="68A2A8AA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66A649A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lang w:eastAsia="en-US" w:bidi="th-TH"/>
              </w:rPr>
              <w:t>ATTRIBUTE_CATEGORY</w:t>
            </w:r>
          </w:p>
        </w:tc>
        <w:tc>
          <w:tcPr>
            <w:tcW w:w="1457" w:type="dxa"/>
          </w:tcPr>
          <w:p w14:paraId="2AA2478E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E9FE3BC" w14:textId="77777777" w:rsidR="00E10592" w:rsidRPr="007B5240" w:rsidRDefault="00E10592" w:rsidP="003564CB">
            <w:pPr>
              <w:rPr>
                <w:color w:val="000000" w:themeColor="text1"/>
                <w:lang w:bidi="th-TH"/>
              </w:rPr>
            </w:pPr>
            <w:r w:rsidRPr="007B5240"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 w:rsidRPr="007B5240">
              <w:rPr>
                <w:color w:val="000000" w:themeColor="text1"/>
                <w:lang w:bidi="th-TH"/>
              </w:rPr>
              <w:t>ATTRIBUTE CATEGORY (</w:t>
            </w:r>
            <w:r w:rsidRPr="007B5240">
              <w:rPr>
                <w:rFonts w:hint="cs"/>
                <w:color w:val="000000" w:themeColor="text1"/>
                <w:cs/>
                <w:lang w:bidi="th-TH"/>
              </w:rPr>
              <w:t xml:space="preserve">กรณีใช้ </w:t>
            </w:r>
            <w:r w:rsidRPr="007B5240">
              <w:rPr>
                <w:color w:val="000000" w:themeColor="text1"/>
                <w:lang w:bidi="th-TH"/>
              </w:rPr>
              <w:t>Flexfiled)</w:t>
            </w:r>
          </w:p>
        </w:tc>
      </w:tr>
      <w:tr w:rsidR="00E10592" w:rsidRPr="003101BC" w14:paraId="14C39CFA" w14:textId="77777777" w:rsidTr="00D525B5">
        <w:tc>
          <w:tcPr>
            <w:tcW w:w="630" w:type="dxa"/>
            <w:vMerge/>
          </w:tcPr>
          <w:p w14:paraId="115CAC24" w14:textId="77777777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44AA36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44297E3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9C990C5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VARCHAR2(30)</w:t>
            </w:r>
          </w:p>
        </w:tc>
      </w:tr>
      <w:tr w:rsidR="00E10592" w:rsidRPr="003101BC" w14:paraId="59C16D4D" w14:textId="77777777" w:rsidTr="00D525B5">
        <w:tc>
          <w:tcPr>
            <w:tcW w:w="630" w:type="dxa"/>
            <w:vMerge/>
          </w:tcPr>
          <w:p w14:paraId="2F69DA45" w14:textId="77777777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E74C6E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6BD6C0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21A65D5" w14:textId="77777777" w:rsidR="00E10592" w:rsidRPr="007B5240" w:rsidRDefault="00E10592" w:rsidP="003564CB">
            <w:pPr>
              <w:rPr>
                <w:color w:val="000000" w:themeColor="text1"/>
              </w:rPr>
            </w:pPr>
          </w:p>
        </w:tc>
      </w:tr>
      <w:tr w:rsidR="00E10592" w:rsidRPr="003101BC" w14:paraId="4F5B40C3" w14:textId="77777777" w:rsidTr="00D525B5">
        <w:tc>
          <w:tcPr>
            <w:tcW w:w="630" w:type="dxa"/>
            <w:vMerge/>
          </w:tcPr>
          <w:p w14:paraId="6C8B0367" w14:textId="77777777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0E7DDB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2FF02B7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C17FD3F" w14:textId="77777777" w:rsidR="00E10592" w:rsidRPr="007B5240" w:rsidRDefault="00E10592" w:rsidP="003564CB">
            <w:pPr>
              <w:rPr>
                <w:color w:val="000000" w:themeColor="text1"/>
              </w:rPr>
            </w:pPr>
            <w:r w:rsidRPr="007B5240">
              <w:rPr>
                <w:color w:val="000000" w:themeColor="text1"/>
              </w:rPr>
              <w:t>No</w:t>
            </w:r>
          </w:p>
        </w:tc>
      </w:tr>
      <w:tr w:rsidR="00E10592" w:rsidRPr="003101BC" w14:paraId="54FB53CF" w14:textId="77777777" w:rsidTr="00D525B5">
        <w:tc>
          <w:tcPr>
            <w:tcW w:w="630" w:type="dxa"/>
            <w:vMerge/>
          </w:tcPr>
          <w:p w14:paraId="7AD061BC" w14:textId="77777777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4274E4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8B1197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12EA1A0" w14:textId="77777777" w:rsidR="00E10592" w:rsidRPr="007B5240" w:rsidRDefault="00E10592" w:rsidP="003564C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E10592" w:rsidRPr="003101BC" w14:paraId="178B3C1F" w14:textId="77777777" w:rsidTr="00D525B5">
        <w:tc>
          <w:tcPr>
            <w:tcW w:w="630" w:type="dxa"/>
            <w:vMerge/>
          </w:tcPr>
          <w:p w14:paraId="48CB207D" w14:textId="77777777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AA31A7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3FB022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54C15F" w14:textId="3644DE43" w:rsidR="00E10592" w:rsidRPr="007B5240" w:rsidRDefault="00E10592" w:rsidP="003564CB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lang w:bidi="th-TH"/>
              </w:rPr>
              <w:t>‘LINFOX_PR’</w:t>
            </w:r>
          </w:p>
        </w:tc>
      </w:tr>
      <w:tr w:rsidR="00E10592" w:rsidRPr="003101BC" w14:paraId="3AD92B61" w14:textId="77777777" w:rsidTr="005F6BD6">
        <w:trPr>
          <w:trHeight w:val="761"/>
        </w:trPr>
        <w:tc>
          <w:tcPr>
            <w:tcW w:w="630" w:type="dxa"/>
            <w:vMerge/>
          </w:tcPr>
          <w:p w14:paraId="538E263C" w14:textId="77777777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5DB5C0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9123416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A64DF58" w14:textId="77777777" w:rsidR="00E10592" w:rsidRPr="007B5240" w:rsidRDefault="00E10592" w:rsidP="003564C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33754E" w:rsidRPr="007B5240" w14:paraId="041FBED6" w14:textId="77777777" w:rsidTr="00E24A93">
        <w:tc>
          <w:tcPr>
            <w:tcW w:w="630" w:type="dxa"/>
            <w:vMerge w:val="restart"/>
          </w:tcPr>
          <w:p w14:paraId="1E48A683" w14:textId="67D1C39F" w:rsidR="0033754E" w:rsidRPr="005F6BD6" w:rsidRDefault="0033754E" w:rsidP="005F6BD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222</w:t>
            </w:r>
          </w:p>
        </w:tc>
        <w:tc>
          <w:tcPr>
            <w:tcW w:w="2485" w:type="dxa"/>
            <w:vMerge w:val="restart"/>
          </w:tcPr>
          <w:p w14:paraId="6428BA85" w14:textId="490CBFC0" w:rsidR="0033754E" w:rsidRPr="007B5240" w:rsidRDefault="0033754E" w:rsidP="0033754E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ATTRIBUTE</w:t>
            </w:r>
            <w:r>
              <w:rPr>
                <w:color w:val="000000" w:themeColor="text1"/>
                <w:shd w:val="clear" w:color="auto" w:fill="FFFFFF"/>
              </w:rPr>
              <w:t>2</w:t>
            </w:r>
          </w:p>
        </w:tc>
        <w:tc>
          <w:tcPr>
            <w:tcW w:w="1457" w:type="dxa"/>
          </w:tcPr>
          <w:p w14:paraId="09886360" w14:textId="77777777" w:rsidR="0033754E" w:rsidRPr="007B5240" w:rsidRDefault="0033754E" w:rsidP="00E24A93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059124C" w14:textId="08EE7CC8" w:rsidR="0033754E" w:rsidRPr="007B5240" w:rsidRDefault="0033754E" w:rsidP="00E24A9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เก็บข้อมูล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Lin fox PR Line Number</w:t>
            </w:r>
          </w:p>
        </w:tc>
      </w:tr>
      <w:tr w:rsidR="0033754E" w:rsidRPr="007B5240" w14:paraId="427A003B" w14:textId="77777777" w:rsidTr="00E24A93">
        <w:tc>
          <w:tcPr>
            <w:tcW w:w="630" w:type="dxa"/>
            <w:vMerge/>
          </w:tcPr>
          <w:p w14:paraId="50E8C752" w14:textId="77777777" w:rsidR="0033754E" w:rsidRPr="007B5240" w:rsidRDefault="0033754E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337BBE" w14:textId="77777777" w:rsidR="0033754E" w:rsidRPr="007B5240" w:rsidRDefault="0033754E" w:rsidP="00E24A9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1EF188" w14:textId="77777777" w:rsidR="0033754E" w:rsidRPr="007B5240" w:rsidRDefault="0033754E" w:rsidP="00E24A93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D24A927" w14:textId="77777777" w:rsidR="0033754E" w:rsidRPr="007B5240" w:rsidRDefault="0033754E" w:rsidP="00E24A93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33754E" w:rsidRPr="007B5240" w14:paraId="3D35464C" w14:textId="77777777" w:rsidTr="00E24A93">
        <w:tc>
          <w:tcPr>
            <w:tcW w:w="630" w:type="dxa"/>
            <w:vMerge/>
          </w:tcPr>
          <w:p w14:paraId="5D67A0B6" w14:textId="77777777" w:rsidR="0033754E" w:rsidRPr="007B5240" w:rsidRDefault="0033754E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8D58AE" w14:textId="77777777" w:rsidR="0033754E" w:rsidRPr="007B5240" w:rsidRDefault="0033754E" w:rsidP="00E24A9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8900100" w14:textId="77777777" w:rsidR="0033754E" w:rsidRPr="007B5240" w:rsidRDefault="0033754E" w:rsidP="00E24A93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37832528" w14:textId="77777777" w:rsidR="0033754E" w:rsidRPr="007B5240" w:rsidRDefault="0033754E" w:rsidP="00E24A9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33754E" w:rsidRPr="007B5240" w14:paraId="0EC3EECB" w14:textId="77777777" w:rsidTr="00E24A93">
        <w:tc>
          <w:tcPr>
            <w:tcW w:w="630" w:type="dxa"/>
            <w:vMerge/>
          </w:tcPr>
          <w:p w14:paraId="3FD6B87C" w14:textId="77777777" w:rsidR="0033754E" w:rsidRPr="007B5240" w:rsidRDefault="0033754E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7055F3" w14:textId="77777777" w:rsidR="0033754E" w:rsidRPr="007B5240" w:rsidRDefault="0033754E" w:rsidP="00E24A9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F9E0A25" w14:textId="77777777" w:rsidR="0033754E" w:rsidRPr="007B5240" w:rsidRDefault="0033754E" w:rsidP="00E24A93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CF7F021" w14:textId="77777777" w:rsidR="0033754E" w:rsidRPr="007B5240" w:rsidRDefault="0033754E" w:rsidP="00E24A93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33754E" w:rsidRPr="007B5240" w14:paraId="3E524EA0" w14:textId="77777777" w:rsidTr="00E24A93">
        <w:tc>
          <w:tcPr>
            <w:tcW w:w="630" w:type="dxa"/>
            <w:vMerge/>
          </w:tcPr>
          <w:p w14:paraId="0DAC9C32" w14:textId="77777777" w:rsidR="0033754E" w:rsidRPr="007B5240" w:rsidRDefault="0033754E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F0D15A" w14:textId="77777777" w:rsidR="0033754E" w:rsidRPr="007B5240" w:rsidRDefault="0033754E" w:rsidP="00E24A9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E9C4375" w14:textId="77777777" w:rsidR="0033754E" w:rsidRPr="007B5240" w:rsidRDefault="0033754E" w:rsidP="00E24A93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BD4D092" w14:textId="77777777" w:rsidR="0033754E" w:rsidRPr="007B5240" w:rsidRDefault="0033754E" w:rsidP="00E24A93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33754E" w:rsidRPr="007B5240" w14:paraId="16B5FE85" w14:textId="77777777" w:rsidTr="00E24A93">
        <w:tc>
          <w:tcPr>
            <w:tcW w:w="630" w:type="dxa"/>
            <w:vMerge/>
          </w:tcPr>
          <w:p w14:paraId="769F24F1" w14:textId="77777777" w:rsidR="0033754E" w:rsidRPr="007B5240" w:rsidRDefault="0033754E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592311" w14:textId="77777777" w:rsidR="0033754E" w:rsidRPr="007B5240" w:rsidRDefault="0033754E" w:rsidP="00E24A9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0A32435" w14:textId="77777777" w:rsidR="0033754E" w:rsidRPr="007B5240" w:rsidRDefault="0033754E" w:rsidP="00E24A93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DB0E7B6" w14:textId="77777777" w:rsidR="0033754E" w:rsidRPr="007B5240" w:rsidRDefault="0033754E" w:rsidP="00E24A93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lang w:bidi="th-TH"/>
              </w:rPr>
              <w:t xml:space="preserve">ATTRIBUTE1 = </w:t>
            </w:r>
            <w:r w:rsidRPr="007B5240">
              <w:rPr>
                <w:rFonts w:hint="cs"/>
                <w:color w:val="000000" w:themeColor="text1"/>
                <w:cs/>
                <w:lang w:bidi="th-TH"/>
              </w:rPr>
              <w:t xml:space="preserve">เก็บค่า </w:t>
            </w:r>
            <w:r w:rsidRPr="007B5240">
              <w:rPr>
                <w:color w:val="000000" w:themeColor="text1"/>
                <w:lang w:bidi="th-TH"/>
              </w:rPr>
              <w:t>XCUST_LINFOX_PR_TBL.line_number</w:t>
            </w:r>
          </w:p>
        </w:tc>
      </w:tr>
      <w:tr w:rsidR="0033754E" w:rsidRPr="007B5240" w14:paraId="4926A35A" w14:textId="77777777" w:rsidTr="00E24A93">
        <w:tc>
          <w:tcPr>
            <w:tcW w:w="630" w:type="dxa"/>
            <w:vMerge/>
          </w:tcPr>
          <w:p w14:paraId="5EF20024" w14:textId="77777777" w:rsidR="0033754E" w:rsidRPr="007B5240" w:rsidRDefault="0033754E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FC5E64" w14:textId="77777777" w:rsidR="0033754E" w:rsidRPr="007B5240" w:rsidRDefault="0033754E" w:rsidP="00E24A9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BDD8B9" w14:textId="77777777" w:rsidR="0033754E" w:rsidRPr="007B5240" w:rsidRDefault="0033754E" w:rsidP="00E24A93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E302C76" w14:textId="77777777" w:rsidR="0033754E" w:rsidRPr="007B5240" w:rsidRDefault="0033754E" w:rsidP="00E24A93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6BFDF86C" w14:textId="77777777" w:rsidTr="00D525B5">
        <w:tc>
          <w:tcPr>
            <w:tcW w:w="630" w:type="dxa"/>
            <w:vMerge w:val="restart"/>
          </w:tcPr>
          <w:p w14:paraId="69A4456F" w14:textId="5867FEAE" w:rsidR="00715EC9" w:rsidRPr="005F6BD6" w:rsidRDefault="0033754E" w:rsidP="005F6BD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23</w:t>
            </w:r>
          </w:p>
        </w:tc>
        <w:tc>
          <w:tcPr>
            <w:tcW w:w="2485" w:type="dxa"/>
            <w:vMerge w:val="restart"/>
          </w:tcPr>
          <w:p w14:paraId="5E08A2F7" w14:textId="4D703C90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ATTRIBUTE</w:t>
            </w:r>
            <w:r w:rsidR="0033754E">
              <w:rPr>
                <w:color w:val="000000" w:themeColor="text1"/>
                <w:shd w:val="clear" w:color="auto" w:fill="FFFFFF"/>
              </w:rPr>
              <w:t>2</w:t>
            </w:r>
            <w:r w:rsidRPr="007B5240">
              <w:rPr>
                <w:color w:val="000000" w:themeColor="text1"/>
                <w:shd w:val="clear" w:color="auto" w:fill="FFFFFF"/>
              </w:rPr>
              <w:t>.. ATTRIBUTE15</w:t>
            </w:r>
          </w:p>
        </w:tc>
        <w:tc>
          <w:tcPr>
            <w:tcW w:w="1457" w:type="dxa"/>
          </w:tcPr>
          <w:p w14:paraId="0C60D04D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923C308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101BC" w14:paraId="2DA75AA8" w14:textId="77777777" w:rsidTr="00D525B5">
        <w:tc>
          <w:tcPr>
            <w:tcW w:w="630" w:type="dxa"/>
            <w:vMerge/>
          </w:tcPr>
          <w:p w14:paraId="09304471" w14:textId="77777777" w:rsidR="00715EC9" w:rsidRPr="007B5240" w:rsidRDefault="00715EC9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BE6A9C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0CA80D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7980291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715EC9" w:rsidRPr="003101BC" w14:paraId="3156EC21" w14:textId="77777777" w:rsidTr="00D525B5">
        <w:tc>
          <w:tcPr>
            <w:tcW w:w="630" w:type="dxa"/>
            <w:vMerge/>
          </w:tcPr>
          <w:p w14:paraId="084D9AAE" w14:textId="77777777" w:rsidR="00715EC9" w:rsidRPr="007B5240" w:rsidRDefault="00715EC9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33A8CE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CDFA506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ACACE3D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6554CAC4" w14:textId="77777777" w:rsidTr="00D525B5">
        <w:tc>
          <w:tcPr>
            <w:tcW w:w="630" w:type="dxa"/>
            <w:vMerge/>
          </w:tcPr>
          <w:p w14:paraId="6EAD6C07" w14:textId="77777777" w:rsidR="00715EC9" w:rsidRPr="007B5240" w:rsidRDefault="00715EC9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1631AC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47C40F8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DD52763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101BC" w14:paraId="7FDB1BEB" w14:textId="77777777" w:rsidTr="00D525B5">
        <w:tc>
          <w:tcPr>
            <w:tcW w:w="630" w:type="dxa"/>
            <w:vMerge/>
          </w:tcPr>
          <w:p w14:paraId="00F3BE30" w14:textId="77777777" w:rsidR="00715EC9" w:rsidRPr="007B5240" w:rsidRDefault="00715EC9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D3EA04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C5663B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4EFD56B" w14:textId="77777777" w:rsidR="00715EC9" w:rsidRPr="007B5240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53FC951F" w14:textId="77777777" w:rsidTr="00D525B5">
        <w:tc>
          <w:tcPr>
            <w:tcW w:w="630" w:type="dxa"/>
            <w:vMerge/>
          </w:tcPr>
          <w:p w14:paraId="13CB1377" w14:textId="77777777" w:rsidR="00715EC9" w:rsidRPr="007B5240" w:rsidRDefault="00715EC9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B670E7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216425C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AFC8163" w14:textId="150845F2" w:rsidR="001976EC" w:rsidRPr="007B5240" w:rsidRDefault="001976EC" w:rsidP="00715EC9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lang w:bidi="th-TH"/>
              </w:rPr>
              <w:t xml:space="preserve">ATTRIBUTE1 = </w:t>
            </w:r>
            <w:r w:rsidRPr="007B5240">
              <w:rPr>
                <w:rFonts w:hint="cs"/>
                <w:color w:val="000000" w:themeColor="text1"/>
                <w:cs/>
                <w:lang w:bidi="th-TH"/>
              </w:rPr>
              <w:t xml:space="preserve">เก็บค่า </w:t>
            </w:r>
            <w:r w:rsidRPr="007B5240">
              <w:rPr>
                <w:color w:val="000000" w:themeColor="text1"/>
                <w:lang w:bidi="th-TH"/>
              </w:rPr>
              <w:t>XCUST_LINFOX_PR_TBL.</w:t>
            </w:r>
            <w:r w:rsidR="00E10592" w:rsidRPr="007B5240">
              <w:rPr>
                <w:color w:val="000000" w:themeColor="text1"/>
                <w:lang w:bidi="th-TH"/>
              </w:rPr>
              <w:t>line_number</w:t>
            </w:r>
          </w:p>
        </w:tc>
      </w:tr>
      <w:tr w:rsidR="00715EC9" w:rsidRPr="003101BC" w14:paraId="7BEC9A7A" w14:textId="77777777" w:rsidTr="00D525B5">
        <w:tc>
          <w:tcPr>
            <w:tcW w:w="630" w:type="dxa"/>
            <w:vMerge/>
          </w:tcPr>
          <w:p w14:paraId="1BF19E28" w14:textId="77777777" w:rsidR="00715EC9" w:rsidRPr="007B5240" w:rsidRDefault="00715EC9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4D1A7B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FDB221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EA786D5" w14:textId="12AC7688" w:rsidR="00715EC9" w:rsidRPr="007B5240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05486441" w14:textId="77777777" w:rsidTr="00D525B5">
        <w:tc>
          <w:tcPr>
            <w:tcW w:w="630" w:type="dxa"/>
            <w:vMerge w:val="restart"/>
          </w:tcPr>
          <w:p w14:paraId="4441F561" w14:textId="392ACCC4" w:rsidR="00D34055" w:rsidRPr="005F6BD6" w:rsidRDefault="0033754E" w:rsidP="005F6BD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24</w:t>
            </w:r>
          </w:p>
        </w:tc>
        <w:tc>
          <w:tcPr>
            <w:tcW w:w="2485" w:type="dxa"/>
            <w:vMerge w:val="restart"/>
          </w:tcPr>
          <w:p w14:paraId="316F65A7" w14:textId="5D9DBE8D" w:rsidR="00D34055" w:rsidRPr="007B5240" w:rsidRDefault="00715EC9" w:rsidP="00D34055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ATTRIBUTE_NUMBER1</w:t>
            </w:r>
            <w:r w:rsidR="00D34055" w:rsidRPr="007B5240">
              <w:rPr>
                <w:color w:val="000000" w:themeColor="text1"/>
                <w:shd w:val="clear" w:color="auto" w:fill="FFFFFF"/>
              </w:rPr>
              <w:t xml:space="preserve"> .. ATTRIBUTE</w:t>
            </w:r>
            <w:r w:rsidRPr="007B5240">
              <w:rPr>
                <w:color w:val="000000" w:themeColor="text1"/>
                <w:shd w:val="clear" w:color="auto" w:fill="FFFFFF"/>
              </w:rPr>
              <w:t>_NUMBER</w:t>
            </w:r>
            <w:r w:rsidR="00D34055" w:rsidRPr="007B5240">
              <w:rPr>
                <w:color w:val="000000" w:themeColor="text1"/>
                <w:shd w:val="clear" w:color="auto" w:fill="FFFFFF"/>
              </w:rPr>
              <w:t>15</w:t>
            </w:r>
          </w:p>
        </w:tc>
        <w:tc>
          <w:tcPr>
            <w:tcW w:w="1457" w:type="dxa"/>
          </w:tcPr>
          <w:p w14:paraId="199B8239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DDF9447" w14:textId="77777777" w:rsidR="00D34055" w:rsidRPr="007B5240" w:rsidRDefault="00D34055" w:rsidP="00D3405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D34055" w:rsidRPr="003101BC" w14:paraId="3EC02612" w14:textId="77777777" w:rsidTr="00D525B5">
        <w:tc>
          <w:tcPr>
            <w:tcW w:w="630" w:type="dxa"/>
            <w:vMerge/>
          </w:tcPr>
          <w:p w14:paraId="453AB9DA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F8A86C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6623B54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18B0EB6" w14:textId="1F216B21" w:rsidR="00D34055" w:rsidRPr="007B5240" w:rsidRDefault="00715EC9" w:rsidP="00D34055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D34055" w:rsidRPr="003101BC" w14:paraId="780AD68B" w14:textId="77777777" w:rsidTr="00D525B5">
        <w:tc>
          <w:tcPr>
            <w:tcW w:w="630" w:type="dxa"/>
            <w:vMerge/>
          </w:tcPr>
          <w:p w14:paraId="6C816517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101A6B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D24679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4E6745C" w14:textId="77777777" w:rsidR="00D34055" w:rsidRPr="007B5240" w:rsidRDefault="00D34055" w:rsidP="00D3405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144B935B" w14:textId="77777777" w:rsidTr="00D525B5">
        <w:tc>
          <w:tcPr>
            <w:tcW w:w="630" w:type="dxa"/>
            <w:vMerge/>
          </w:tcPr>
          <w:p w14:paraId="52D58CA1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580D953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1E2104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DE56473" w14:textId="77777777" w:rsidR="00D34055" w:rsidRPr="007B5240" w:rsidRDefault="00D34055" w:rsidP="00D34055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D34055" w:rsidRPr="003101BC" w14:paraId="76A0572A" w14:textId="77777777" w:rsidTr="00D525B5">
        <w:tc>
          <w:tcPr>
            <w:tcW w:w="630" w:type="dxa"/>
            <w:vMerge/>
          </w:tcPr>
          <w:p w14:paraId="3260BC09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1A8507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86E3CA0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818B338" w14:textId="77777777" w:rsidR="00D34055" w:rsidRPr="007B5240" w:rsidRDefault="00D34055" w:rsidP="00D34055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34055" w:rsidRPr="003101BC" w14:paraId="401BC6A3" w14:textId="77777777" w:rsidTr="00D525B5">
        <w:tc>
          <w:tcPr>
            <w:tcW w:w="630" w:type="dxa"/>
            <w:vMerge/>
          </w:tcPr>
          <w:p w14:paraId="003CCEB6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D2D7B0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A93DED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DB97DCC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1360A2D8" w14:textId="77777777" w:rsidTr="00D525B5">
        <w:tc>
          <w:tcPr>
            <w:tcW w:w="630" w:type="dxa"/>
            <w:vMerge/>
          </w:tcPr>
          <w:p w14:paraId="04A038A8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AA258E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6F659E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79A3E9C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676F4D38" w14:textId="77777777" w:rsidTr="00D525B5">
        <w:tc>
          <w:tcPr>
            <w:tcW w:w="630" w:type="dxa"/>
            <w:vMerge w:val="restart"/>
          </w:tcPr>
          <w:p w14:paraId="7D53E679" w14:textId="727C6D52" w:rsidR="00D34055" w:rsidRPr="005F6BD6" w:rsidRDefault="0033754E" w:rsidP="005F6BD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25</w:t>
            </w:r>
          </w:p>
        </w:tc>
        <w:tc>
          <w:tcPr>
            <w:tcW w:w="2485" w:type="dxa"/>
            <w:vMerge w:val="restart"/>
          </w:tcPr>
          <w:p w14:paraId="16BD9E08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ATTRIBUTE_DATE1..</w:t>
            </w:r>
            <w:r w:rsidRPr="007B5240">
              <w:rPr>
                <w:color w:val="000000" w:themeColor="text1"/>
                <w:lang w:bidi="th-TH"/>
              </w:rPr>
              <w:t>ATTRIBUTE_DATE15</w:t>
            </w:r>
          </w:p>
        </w:tc>
        <w:tc>
          <w:tcPr>
            <w:tcW w:w="1457" w:type="dxa"/>
          </w:tcPr>
          <w:p w14:paraId="036445F1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8DBE865" w14:textId="77777777" w:rsidR="00D34055" w:rsidRPr="007B5240" w:rsidRDefault="00D34055" w:rsidP="00D34055">
            <w:pPr>
              <w:rPr>
                <w:color w:val="000000" w:themeColor="text1"/>
                <w:cs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D34055" w:rsidRPr="003101BC" w14:paraId="6D6E4B97" w14:textId="77777777" w:rsidTr="00D525B5">
        <w:tc>
          <w:tcPr>
            <w:tcW w:w="630" w:type="dxa"/>
            <w:vMerge/>
          </w:tcPr>
          <w:p w14:paraId="33F25814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29BEF8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39029C8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C9F9088" w14:textId="77777777" w:rsidR="00D34055" w:rsidRPr="007B5240" w:rsidRDefault="00D34055" w:rsidP="00D34055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 xml:space="preserve">DATE </w:t>
            </w:r>
          </w:p>
          <w:p w14:paraId="4078980F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FORMAT : YYYY-MON-DD</w:t>
            </w:r>
          </w:p>
        </w:tc>
      </w:tr>
      <w:tr w:rsidR="00D34055" w:rsidRPr="003101BC" w14:paraId="42B85207" w14:textId="77777777" w:rsidTr="00D525B5">
        <w:tc>
          <w:tcPr>
            <w:tcW w:w="630" w:type="dxa"/>
            <w:vMerge/>
          </w:tcPr>
          <w:p w14:paraId="3B56DF62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C49270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6329261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D2655D9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2D773F52" w14:textId="77777777" w:rsidTr="00D525B5">
        <w:tc>
          <w:tcPr>
            <w:tcW w:w="630" w:type="dxa"/>
            <w:vMerge/>
          </w:tcPr>
          <w:p w14:paraId="342FBB79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37DE23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8519BA3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DCC9B85" w14:textId="77777777" w:rsidR="00D34055" w:rsidRPr="007B5240" w:rsidRDefault="00D34055" w:rsidP="00D34055">
            <w:pPr>
              <w:rPr>
                <w:color w:val="000000" w:themeColor="text1"/>
                <w:cs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D34055" w:rsidRPr="003101BC" w14:paraId="6B8AB241" w14:textId="77777777" w:rsidTr="00D525B5">
        <w:tc>
          <w:tcPr>
            <w:tcW w:w="630" w:type="dxa"/>
            <w:vMerge/>
          </w:tcPr>
          <w:p w14:paraId="52C4E5F5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B6D88B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F9E45F5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5EE8C57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23334A29" w14:textId="77777777" w:rsidTr="00D525B5">
        <w:tc>
          <w:tcPr>
            <w:tcW w:w="630" w:type="dxa"/>
            <w:vMerge/>
          </w:tcPr>
          <w:p w14:paraId="42E560D9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C13AC6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3F8A4E2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4DA3BC1" w14:textId="77777777" w:rsidR="00D34055" w:rsidRPr="007B5240" w:rsidRDefault="00D34055" w:rsidP="00D34055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0CFD99B8" w14:textId="77777777" w:rsidTr="00D525B5">
        <w:trPr>
          <w:trHeight w:val="522"/>
        </w:trPr>
        <w:tc>
          <w:tcPr>
            <w:tcW w:w="630" w:type="dxa"/>
            <w:vMerge/>
          </w:tcPr>
          <w:p w14:paraId="01B0C1B8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045382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2048DC0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3BEE254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10FA46DB" w14:textId="77777777" w:rsidTr="00D525B5">
        <w:tc>
          <w:tcPr>
            <w:tcW w:w="630" w:type="dxa"/>
            <w:vMerge w:val="restart"/>
          </w:tcPr>
          <w:p w14:paraId="77FEDC37" w14:textId="205FA379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75328EA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ATTRIBUTE_TIMESTAMP1</w:t>
            </w:r>
            <w:r w:rsidRPr="007B5240">
              <w:rPr>
                <w:color w:val="000000" w:themeColor="text1"/>
                <w:lang w:bidi="th-TH"/>
              </w:rPr>
              <w:t xml:space="preserve"> .. ATTRIBUTE_TIMESTAMP15</w:t>
            </w:r>
          </w:p>
        </w:tc>
        <w:tc>
          <w:tcPr>
            <w:tcW w:w="1457" w:type="dxa"/>
          </w:tcPr>
          <w:p w14:paraId="1C554119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DAF1661" w14:textId="77777777" w:rsidR="00D34055" w:rsidRPr="007B5240" w:rsidRDefault="00D34055" w:rsidP="00D34055">
            <w:pPr>
              <w:rPr>
                <w:color w:val="000000" w:themeColor="text1"/>
                <w:cs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D34055" w:rsidRPr="003101BC" w14:paraId="5F785D57" w14:textId="77777777" w:rsidTr="00D525B5">
        <w:tc>
          <w:tcPr>
            <w:tcW w:w="630" w:type="dxa"/>
            <w:vMerge/>
          </w:tcPr>
          <w:p w14:paraId="6C7CFB33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BDC3D9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80F1A19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66908C0" w14:textId="77777777" w:rsidR="00D34055" w:rsidRPr="007B5240" w:rsidRDefault="00D34055" w:rsidP="00D34055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DATETIME</w:t>
            </w:r>
          </w:p>
          <w:p w14:paraId="76817527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FORMAT : YYYY-MON-DD</w:t>
            </w:r>
            <w:r w:rsidRPr="007B5240">
              <w:rPr>
                <w:color w:val="000000" w:themeColor="text1"/>
                <w:lang w:bidi="th-TH"/>
              </w:rPr>
              <w:t xml:space="preserve"> HH24:MI:SS</w:t>
            </w:r>
          </w:p>
        </w:tc>
      </w:tr>
      <w:tr w:rsidR="00D34055" w:rsidRPr="003101BC" w14:paraId="7C2666FC" w14:textId="77777777" w:rsidTr="00D525B5">
        <w:tc>
          <w:tcPr>
            <w:tcW w:w="630" w:type="dxa"/>
            <w:vMerge/>
          </w:tcPr>
          <w:p w14:paraId="27A1BC55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2C7AC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572CD35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03714D1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24F403CF" w14:textId="77777777" w:rsidTr="00D525B5">
        <w:tc>
          <w:tcPr>
            <w:tcW w:w="630" w:type="dxa"/>
            <w:vMerge/>
          </w:tcPr>
          <w:p w14:paraId="6849D708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CB2B57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44A95DA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C639FBD" w14:textId="77777777" w:rsidR="00D34055" w:rsidRPr="007B5240" w:rsidRDefault="00D34055" w:rsidP="00D34055">
            <w:pPr>
              <w:rPr>
                <w:color w:val="000000" w:themeColor="text1"/>
                <w:cs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D34055" w:rsidRPr="003101BC" w14:paraId="24538227" w14:textId="77777777" w:rsidTr="00D525B5">
        <w:tc>
          <w:tcPr>
            <w:tcW w:w="630" w:type="dxa"/>
            <w:vMerge/>
          </w:tcPr>
          <w:p w14:paraId="4042D020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3730BE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655D00E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51B5333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44623F00" w14:textId="77777777" w:rsidTr="00D525B5">
        <w:tc>
          <w:tcPr>
            <w:tcW w:w="630" w:type="dxa"/>
            <w:vMerge/>
          </w:tcPr>
          <w:p w14:paraId="32B4D59B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736111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B5FA724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F9BBB02" w14:textId="77777777" w:rsidR="00D34055" w:rsidRPr="007B5240" w:rsidRDefault="00D34055" w:rsidP="00D34055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1274EF82" w14:textId="77777777" w:rsidTr="00D525B5">
        <w:trPr>
          <w:trHeight w:val="522"/>
        </w:trPr>
        <w:tc>
          <w:tcPr>
            <w:tcW w:w="630" w:type="dxa"/>
            <w:vMerge/>
          </w:tcPr>
          <w:p w14:paraId="0817C5D6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0D4643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4D2F8F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F267C21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67598CC1" w14:textId="77777777" w:rsidTr="00D525B5">
        <w:tc>
          <w:tcPr>
            <w:tcW w:w="630" w:type="dxa"/>
            <w:vMerge w:val="restart"/>
          </w:tcPr>
          <w:p w14:paraId="2B1508D2" w14:textId="5983468B" w:rsidR="00D34055" w:rsidRPr="005F6BD6" w:rsidRDefault="0033754E" w:rsidP="005F6BD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26</w:t>
            </w:r>
          </w:p>
        </w:tc>
        <w:tc>
          <w:tcPr>
            <w:tcW w:w="2485" w:type="dxa"/>
            <w:vMerge w:val="restart"/>
          </w:tcPr>
          <w:p w14:paraId="61003BC6" w14:textId="77777777" w:rsidR="00D34055" w:rsidRPr="00356327" w:rsidRDefault="00D34055" w:rsidP="00D34055">
            <w:pPr>
              <w:rPr>
                <w:color w:val="000000" w:themeColor="text1"/>
                <w:lang w:bidi="th-TH"/>
              </w:rPr>
            </w:pPr>
            <w:r w:rsidRPr="00356327">
              <w:rPr>
                <w:color w:val="000000" w:themeColor="text1"/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610212D0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  <w:r w:rsidRPr="00356327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798A761" w14:textId="77777777" w:rsidR="00D34055" w:rsidRPr="00356327" w:rsidRDefault="00D34055" w:rsidP="00D34055">
            <w:pPr>
              <w:rPr>
                <w:color w:val="000000" w:themeColor="text1"/>
                <w:lang w:bidi="th-TH"/>
              </w:rPr>
            </w:pPr>
            <w:r w:rsidRPr="00356327">
              <w:rPr>
                <w:color w:val="000000" w:themeColor="text1"/>
                <w:cs/>
                <w:lang w:bidi="th-TH"/>
              </w:rPr>
              <w:t xml:space="preserve">สถานะการ </w:t>
            </w:r>
            <w:r w:rsidRPr="00356327">
              <w:rPr>
                <w:color w:val="000000" w:themeColor="text1"/>
                <w:lang w:bidi="th-TH"/>
              </w:rPr>
              <w:t>Interface</w:t>
            </w:r>
          </w:p>
          <w:p w14:paraId="265A0AB5" w14:textId="77777777" w:rsidR="00D34055" w:rsidRPr="00356327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22134B24" w14:textId="77777777" w:rsidTr="00D525B5">
        <w:tc>
          <w:tcPr>
            <w:tcW w:w="630" w:type="dxa"/>
            <w:vMerge/>
          </w:tcPr>
          <w:p w14:paraId="7179C17F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0108DD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DBDFD7F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  <w:r w:rsidRPr="00356327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CB2CA99" w14:textId="77777777" w:rsidR="00D34055" w:rsidRPr="00356327" w:rsidRDefault="00D34055" w:rsidP="00D34055">
            <w:pPr>
              <w:rPr>
                <w:color w:val="000000" w:themeColor="text1"/>
                <w:lang w:bidi="th-TH"/>
              </w:rPr>
            </w:pPr>
            <w:r w:rsidRPr="00356327">
              <w:rPr>
                <w:color w:val="000000" w:themeColor="text1"/>
                <w:lang w:bidi="th-TH"/>
              </w:rPr>
              <w:t>VARCHAR2(1)</w:t>
            </w:r>
          </w:p>
        </w:tc>
      </w:tr>
      <w:tr w:rsidR="00D34055" w:rsidRPr="003101BC" w14:paraId="594F1141" w14:textId="77777777" w:rsidTr="00D525B5">
        <w:tc>
          <w:tcPr>
            <w:tcW w:w="630" w:type="dxa"/>
            <w:vMerge/>
          </w:tcPr>
          <w:p w14:paraId="59366BC9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D1D158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758CFD8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  <w:r w:rsidRPr="00356327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52A781F" w14:textId="77777777" w:rsidR="00D34055" w:rsidRPr="00356327" w:rsidRDefault="00D34055" w:rsidP="00D34055">
            <w:pPr>
              <w:rPr>
                <w:color w:val="000000" w:themeColor="text1"/>
                <w:lang w:bidi="th-TH"/>
              </w:rPr>
            </w:pPr>
            <w:r w:rsidRPr="00356327">
              <w:rPr>
                <w:color w:val="000000" w:themeColor="text1"/>
                <w:lang w:bidi="th-TH"/>
              </w:rPr>
              <w:t>‘N’</w:t>
            </w:r>
          </w:p>
        </w:tc>
      </w:tr>
      <w:tr w:rsidR="00D34055" w:rsidRPr="003101BC" w14:paraId="5F14CD1D" w14:textId="77777777" w:rsidTr="00D525B5">
        <w:tc>
          <w:tcPr>
            <w:tcW w:w="630" w:type="dxa"/>
            <w:vMerge/>
          </w:tcPr>
          <w:p w14:paraId="4955DC34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ED9ED0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FF28F4B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  <w:r w:rsidRPr="00356327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770024B" w14:textId="77777777" w:rsidR="00D34055" w:rsidRPr="00356327" w:rsidRDefault="00D34055" w:rsidP="00D34055">
            <w:pPr>
              <w:rPr>
                <w:color w:val="000000" w:themeColor="text1"/>
                <w:cs/>
                <w:lang w:bidi="th-TH"/>
              </w:rPr>
            </w:pPr>
            <w:r w:rsidRPr="00356327">
              <w:rPr>
                <w:color w:val="000000" w:themeColor="text1"/>
                <w:lang w:bidi="th-TH"/>
              </w:rPr>
              <w:t>Yes</w:t>
            </w:r>
          </w:p>
        </w:tc>
      </w:tr>
      <w:tr w:rsidR="00D34055" w:rsidRPr="003101BC" w14:paraId="62F8B433" w14:textId="77777777" w:rsidTr="00D525B5">
        <w:tc>
          <w:tcPr>
            <w:tcW w:w="630" w:type="dxa"/>
            <w:vMerge/>
          </w:tcPr>
          <w:p w14:paraId="3C0DB185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6008F0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343E649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  <w:r w:rsidRPr="00356327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EE6452C" w14:textId="77777777" w:rsidR="00D34055" w:rsidRPr="00356327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49D7CA99" w14:textId="77777777" w:rsidTr="00D525B5">
        <w:tc>
          <w:tcPr>
            <w:tcW w:w="630" w:type="dxa"/>
            <w:vMerge/>
          </w:tcPr>
          <w:p w14:paraId="7A25F53F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3E613C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D24EB46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  <w:r w:rsidRPr="00356327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C62CA47" w14:textId="77777777" w:rsidR="00D34055" w:rsidRPr="00356327" w:rsidRDefault="00D34055" w:rsidP="00D34055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356327">
              <w:rPr>
                <w:color w:val="000000" w:themeColor="text1"/>
                <w:shd w:val="clear" w:color="auto" w:fill="FFFFFF"/>
              </w:rPr>
              <w:t xml:space="preserve">PROGRAM </w:t>
            </w:r>
            <w:r w:rsidRPr="00356327">
              <w:rPr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</w:p>
          <w:p w14:paraId="44F6C45C" w14:textId="77777777" w:rsidR="00D34055" w:rsidRPr="00356327" w:rsidRDefault="00D34055" w:rsidP="00D34055">
            <w:pPr>
              <w:rPr>
                <w:color w:val="000000" w:themeColor="text1"/>
                <w:shd w:val="clear" w:color="auto" w:fill="FFFFFF"/>
              </w:rPr>
            </w:pPr>
            <w:r w:rsidRPr="00356327">
              <w:rPr>
                <w:color w:val="000000" w:themeColor="text1"/>
                <w:shd w:val="clear" w:color="auto" w:fill="FFFFFF"/>
              </w:rPr>
              <w:t>N = NO PROCESS</w:t>
            </w:r>
            <w:r w:rsidRPr="00356327">
              <w:rPr>
                <w:color w:val="000000" w:themeColor="text1"/>
              </w:rPr>
              <w:br/>
            </w:r>
            <w:r w:rsidRPr="00356327">
              <w:rPr>
                <w:color w:val="000000" w:themeColor="text1"/>
                <w:shd w:val="clear" w:color="auto" w:fill="FFFFFF"/>
              </w:rPr>
              <w:t>P = PROCESSING</w:t>
            </w:r>
            <w:r w:rsidRPr="00356327">
              <w:rPr>
                <w:color w:val="000000" w:themeColor="text1"/>
              </w:rPr>
              <w:br/>
            </w:r>
            <w:r w:rsidRPr="00356327">
              <w:rPr>
                <w:color w:val="000000" w:themeColor="text1"/>
                <w:shd w:val="clear" w:color="auto" w:fill="FFFFFF"/>
              </w:rPr>
              <w:t>Y = PROCESS COMPLETE</w:t>
            </w:r>
            <w:r w:rsidRPr="00356327">
              <w:rPr>
                <w:color w:val="000000" w:themeColor="text1"/>
              </w:rPr>
              <w:br/>
            </w:r>
            <w:r w:rsidRPr="00356327">
              <w:rPr>
                <w:color w:val="000000" w:themeColor="text1"/>
                <w:shd w:val="clear" w:color="auto" w:fill="FFFFFF"/>
              </w:rPr>
              <w:t>E = PROCESS ERRORs</w:t>
            </w:r>
          </w:p>
        </w:tc>
      </w:tr>
      <w:tr w:rsidR="00D34055" w:rsidRPr="003101BC" w14:paraId="434B46D8" w14:textId="77777777" w:rsidTr="00D525B5">
        <w:trPr>
          <w:trHeight w:val="522"/>
        </w:trPr>
        <w:tc>
          <w:tcPr>
            <w:tcW w:w="630" w:type="dxa"/>
            <w:vMerge/>
          </w:tcPr>
          <w:p w14:paraId="76842CDD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BA1FF5" w14:textId="77777777" w:rsidR="00D34055" w:rsidRPr="003101BC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A68D5A4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2D8D40A" w14:textId="77777777" w:rsidR="00D34055" w:rsidRPr="003101BC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</w:tbl>
    <w:p w14:paraId="39E9A3B0" w14:textId="77777777" w:rsidR="00D562C9" w:rsidRPr="003101BC" w:rsidRDefault="00D562C9" w:rsidP="00D562C9">
      <w:pPr>
        <w:rPr>
          <w:color w:val="000000" w:themeColor="text1"/>
        </w:rPr>
      </w:pPr>
    </w:p>
    <w:p w14:paraId="53395AE6" w14:textId="771B33F1" w:rsidR="00E86FAD" w:rsidRDefault="00E86FA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9A4ADD1" w14:textId="77777777" w:rsidR="00D562C9" w:rsidRPr="003101BC" w:rsidRDefault="00D562C9" w:rsidP="00D562C9">
      <w:pPr>
        <w:rPr>
          <w:color w:val="000000" w:themeColor="text1"/>
        </w:rPr>
      </w:pPr>
    </w:p>
    <w:p w14:paraId="09A79912" w14:textId="51A47988" w:rsidR="00715EC9" w:rsidRPr="003101BC" w:rsidRDefault="00715EC9" w:rsidP="00715EC9">
      <w:pPr>
        <w:rPr>
          <w:color w:val="000000" w:themeColor="text1"/>
        </w:rPr>
      </w:pPr>
      <w:r w:rsidRPr="003101BC">
        <w:rPr>
          <w:b/>
          <w:bCs/>
          <w:color w:val="000000" w:themeColor="text1"/>
          <w:lang w:bidi="th-TH"/>
        </w:rPr>
        <w:t xml:space="preserve">Table : </w:t>
      </w:r>
      <w:r w:rsidRPr="00715EC9">
        <w:rPr>
          <w:b/>
          <w:bCs/>
          <w:color w:val="000000" w:themeColor="text1"/>
          <w:lang w:bidi="th-TH"/>
        </w:rPr>
        <w:t>XCUST_POR_REQ_DIST_INT_ALL</w:t>
      </w:r>
    </w:p>
    <w:tbl>
      <w:tblPr>
        <w:tblW w:w="1009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485"/>
        <w:gridCol w:w="1457"/>
        <w:gridCol w:w="5522"/>
      </w:tblGrid>
      <w:tr w:rsidR="00715EC9" w:rsidRPr="003101BC" w14:paraId="08092B37" w14:textId="77777777" w:rsidTr="000C6DB2">
        <w:tc>
          <w:tcPr>
            <w:tcW w:w="630" w:type="dxa"/>
            <w:shd w:val="clear" w:color="auto" w:fill="D9D9D9"/>
          </w:tcPr>
          <w:p w14:paraId="7DA80DBE" w14:textId="77777777" w:rsidR="00715EC9" w:rsidRPr="003101BC" w:rsidRDefault="00715EC9" w:rsidP="00715E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332439CB" w14:textId="77777777" w:rsidR="00715EC9" w:rsidRPr="003101BC" w:rsidRDefault="00715EC9" w:rsidP="00715E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0FC9FFAF" w14:textId="77777777" w:rsidR="00715EC9" w:rsidRPr="003101BC" w:rsidRDefault="00715EC9" w:rsidP="00715E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5362955E" w14:textId="77777777" w:rsidR="00715EC9" w:rsidRPr="003101BC" w:rsidRDefault="00715EC9" w:rsidP="00715E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715EC9" w:rsidRPr="003101BC" w14:paraId="3AFFF48F" w14:textId="77777777" w:rsidTr="000C6DB2">
        <w:tc>
          <w:tcPr>
            <w:tcW w:w="630" w:type="dxa"/>
            <w:vMerge w:val="restart"/>
          </w:tcPr>
          <w:p w14:paraId="62CB9E51" w14:textId="0AB9BF6A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8857240" w14:textId="11B16CCC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Interface Header Key</w:t>
            </w:r>
          </w:p>
        </w:tc>
        <w:tc>
          <w:tcPr>
            <w:tcW w:w="1457" w:type="dxa"/>
          </w:tcPr>
          <w:p w14:paraId="727CDF82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B976B66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>
              <w:rPr>
                <w:color w:val="000000" w:themeColor="text1"/>
                <w:lang w:bidi="th-TH"/>
              </w:rPr>
              <w:t xml:space="preserve">PO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715EC9" w:rsidRPr="003101BC" w14:paraId="154D5CBD" w14:textId="77777777" w:rsidTr="000C6DB2">
        <w:tc>
          <w:tcPr>
            <w:tcW w:w="630" w:type="dxa"/>
            <w:vMerge/>
          </w:tcPr>
          <w:p w14:paraId="0855D6E3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217A23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5768F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7633DF9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715EC9" w:rsidRPr="003101BC" w14:paraId="6B1AD093" w14:textId="77777777" w:rsidTr="000C6DB2">
        <w:tc>
          <w:tcPr>
            <w:tcW w:w="630" w:type="dxa"/>
            <w:vMerge/>
          </w:tcPr>
          <w:p w14:paraId="53EB8BFC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662DC6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0F6B5A3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3A2E43E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407B6D1E" w14:textId="77777777" w:rsidTr="000C6DB2">
        <w:tc>
          <w:tcPr>
            <w:tcW w:w="630" w:type="dxa"/>
            <w:vMerge/>
          </w:tcPr>
          <w:p w14:paraId="7EC089A1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6CCF36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8562FD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D765A84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715EC9" w:rsidRPr="003101BC" w14:paraId="3DB0C9AF" w14:textId="77777777" w:rsidTr="000C6DB2">
        <w:tc>
          <w:tcPr>
            <w:tcW w:w="630" w:type="dxa"/>
            <w:vMerge/>
          </w:tcPr>
          <w:p w14:paraId="5A15F8C8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F5E52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65C4FD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E430F5B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22F1AAA7" w14:textId="77777777" w:rsidTr="000C6DB2">
        <w:tc>
          <w:tcPr>
            <w:tcW w:w="630" w:type="dxa"/>
            <w:vMerge/>
          </w:tcPr>
          <w:p w14:paraId="42361E2F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30C239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697D3A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9A0A548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.PO_NUMBER</w:t>
            </w:r>
          </w:p>
        </w:tc>
      </w:tr>
      <w:tr w:rsidR="00715EC9" w:rsidRPr="003101BC" w14:paraId="6031B10A" w14:textId="77777777" w:rsidTr="000C6DB2">
        <w:tc>
          <w:tcPr>
            <w:tcW w:w="630" w:type="dxa"/>
            <w:vMerge/>
          </w:tcPr>
          <w:p w14:paraId="2C2C86EF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41567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C9FE72E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D74AD85" w14:textId="1B495499" w:rsidR="00715EC9" w:rsidRPr="001976E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51FCF646" w14:textId="77777777" w:rsidTr="000C6DB2">
        <w:tc>
          <w:tcPr>
            <w:tcW w:w="630" w:type="dxa"/>
            <w:vMerge w:val="restart"/>
          </w:tcPr>
          <w:p w14:paraId="199BA4B0" w14:textId="12F0F816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309ACD0" w14:textId="5EA77DFD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 xml:space="preserve">Interface </w:t>
            </w:r>
            <w:r>
              <w:rPr>
                <w:color w:val="000000" w:themeColor="text1"/>
                <w:lang w:eastAsia="en-US" w:bidi="th-TH"/>
              </w:rPr>
              <w:t>Line</w:t>
            </w:r>
            <w:r w:rsidRPr="00566F84">
              <w:rPr>
                <w:color w:val="000000" w:themeColor="text1"/>
                <w:lang w:eastAsia="en-US" w:bidi="th-TH"/>
              </w:rPr>
              <w:t xml:space="preserve"> Key</w:t>
            </w:r>
          </w:p>
        </w:tc>
        <w:tc>
          <w:tcPr>
            <w:tcW w:w="1457" w:type="dxa"/>
          </w:tcPr>
          <w:p w14:paraId="253755D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6E6093B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>
              <w:rPr>
                <w:color w:val="000000" w:themeColor="text1"/>
                <w:lang w:bidi="th-TH"/>
              </w:rPr>
              <w:t xml:space="preserve">PO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715EC9" w:rsidRPr="003101BC" w14:paraId="2141C5B4" w14:textId="77777777" w:rsidTr="000C6DB2">
        <w:tc>
          <w:tcPr>
            <w:tcW w:w="630" w:type="dxa"/>
            <w:vMerge/>
          </w:tcPr>
          <w:p w14:paraId="7080AD19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7D97D6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436BB0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2B267B7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715EC9" w:rsidRPr="003101BC" w14:paraId="180EED5E" w14:textId="77777777" w:rsidTr="000C6DB2">
        <w:tc>
          <w:tcPr>
            <w:tcW w:w="630" w:type="dxa"/>
            <w:vMerge/>
          </w:tcPr>
          <w:p w14:paraId="734A4548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50D285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EA8F96E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375C4E2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06D6567E" w14:textId="77777777" w:rsidTr="000C6DB2">
        <w:tc>
          <w:tcPr>
            <w:tcW w:w="630" w:type="dxa"/>
            <w:vMerge/>
          </w:tcPr>
          <w:p w14:paraId="0FB4EBC5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C59605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919132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200E176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715EC9" w:rsidRPr="003101BC" w14:paraId="3C6BF49D" w14:textId="77777777" w:rsidTr="000C6DB2">
        <w:tc>
          <w:tcPr>
            <w:tcW w:w="630" w:type="dxa"/>
            <w:vMerge/>
          </w:tcPr>
          <w:p w14:paraId="67C0E574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E2F907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1C72D8E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12B7D1F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2216929A" w14:textId="77777777" w:rsidTr="000C6DB2">
        <w:tc>
          <w:tcPr>
            <w:tcW w:w="630" w:type="dxa"/>
            <w:vMerge/>
          </w:tcPr>
          <w:p w14:paraId="14940986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3E0F08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D365F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1FBC08C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.PO_LINE_NUMBER</w:t>
            </w:r>
          </w:p>
        </w:tc>
      </w:tr>
      <w:tr w:rsidR="00715EC9" w:rsidRPr="003101BC" w14:paraId="1AF1C157" w14:textId="77777777" w:rsidTr="000C6DB2">
        <w:tc>
          <w:tcPr>
            <w:tcW w:w="630" w:type="dxa"/>
            <w:vMerge/>
          </w:tcPr>
          <w:p w14:paraId="5702EC52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30DF7B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FA356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8E02B82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71CD5917" w14:textId="77777777" w:rsidTr="000C6DB2">
        <w:tc>
          <w:tcPr>
            <w:tcW w:w="630" w:type="dxa"/>
            <w:vMerge w:val="restart"/>
          </w:tcPr>
          <w:p w14:paraId="6D61B1C9" w14:textId="416A2EC5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7EE4E19" w14:textId="5A992F5F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715EC9">
              <w:rPr>
                <w:color w:val="000000" w:themeColor="text1"/>
                <w:lang w:eastAsia="en-US" w:bidi="th-TH"/>
              </w:rPr>
              <w:t>Interface Distribution Key</w:t>
            </w:r>
          </w:p>
        </w:tc>
        <w:tc>
          <w:tcPr>
            <w:tcW w:w="1457" w:type="dxa"/>
          </w:tcPr>
          <w:p w14:paraId="6C370C7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6E53274" w14:textId="54435266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>Running Distribution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 ตาม </w:t>
            </w:r>
            <w:r>
              <w:rPr>
                <w:color w:val="000000" w:themeColor="text1"/>
                <w:lang w:bidi="th-TH"/>
              </w:rPr>
              <w:t>Interface line Key</w:t>
            </w:r>
          </w:p>
        </w:tc>
      </w:tr>
      <w:tr w:rsidR="00715EC9" w:rsidRPr="003101BC" w14:paraId="6B2BC8C3" w14:textId="77777777" w:rsidTr="000C6DB2">
        <w:tc>
          <w:tcPr>
            <w:tcW w:w="630" w:type="dxa"/>
            <w:vMerge/>
          </w:tcPr>
          <w:p w14:paraId="6DDFB619" w14:textId="77777777" w:rsidR="00715EC9" w:rsidRPr="000C6DB2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A59C8E8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17D2E72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A6B8DCD" w14:textId="135B71D1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715EC9" w:rsidRPr="003101BC" w14:paraId="2106CAFE" w14:textId="77777777" w:rsidTr="000C6DB2">
        <w:tc>
          <w:tcPr>
            <w:tcW w:w="630" w:type="dxa"/>
            <w:vMerge/>
          </w:tcPr>
          <w:p w14:paraId="09C1D223" w14:textId="77777777" w:rsidR="00715EC9" w:rsidRPr="000C6DB2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A72E67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AC0D46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E85E09D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19AFFB7D" w14:textId="77777777" w:rsidTr="000C6DB2">
        <w:tc>
          <w:tcPr>
            <w:tcW w:w="630" w:type="dxa"/>
            <w:vMerge/>
          </w:tcPr>
          <w:p w14:paraId="1CA631BD" w14:textId="77777777" w:rsidR="00715EC9" w:rsidRPr="000C6DB2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CEF3BB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4691F2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FDC18CB" w14:textId="0801BD5C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6A489AFD" w14:textId="77777777" w:rsidTr="000C6DB2">
        <w:tc>
          <w:tcPr>
            <w:tcW w:w="630" w:type="dxa"/>
            <w:vMerge/>
          </w:tcPr>
          <w:p w14:paraId="0F4FB8CA" w14:textId="77777777" w:rsidR="00715EC9" w:rsidRPr="000C6DB2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70D0B7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30399D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C3221D4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5D028090" w14:textId="77777777" w:rsidTr="000C6DB2">
        <w:tc>
          <w:tcPr>
            <w:tcW w:w="630" w:type="dxa"/>
            <w:vMerge/>
          </w:tcPr>
          <w:p w14:paraId="7E6ECCC0" w14:textId="77777777" w:rsidR="00715EC9" w:rsidRPr="000C6DB2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B1D0B7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FA0FD2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E1BD68C" w14:textId="03CF51C9" w:rsidR="00715EC9" w:rsidRPr="003101BC" w:rsidRDefault="00CB2A2C" w:rsidP="00715E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Program running</w:t>
            </w:r>
          </w:p>
        </w:tc>
      </w:tr>
      <w:tr w:rsidR="00715EC9" w:rsidRPr="003101BC" w14:paraId="147DB91B" w14:textId="77777777" w:rsidTr="000C6DB2">
        <w:tc>
          <w:tcPr>
            <w:tcW w:w="630" w:type="dxa"/>
            <w:vMerge/>
          </w:tcPr>
          <w:p w14:paraId="440B0DFF" w14:textId="77777777" w:rsidR="00715EC9" w:rsidRPr="000C6DB2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24C8E0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3B200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C4880B0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06923" w:rsidRPr="003101BC" w14:paraId="22E3E5EC" w14:textId="77777777" w:rsidTr="000C6DB2">
        <w:tc>
          <w:tcPr>
            <w:tcW w:w="630" w:type="dxa"/>
            <w:vMerge w:val="restart"/>
          </w:tcPr>
          <w:p w14:paraId="742FDF5F" w14:textId="2191200C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B9945A2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QTY</w:t>
            </w:r>
          </w:p>
        </w:tc>
        <w:tc>
          <w:tcPr>
            <w:tcW w:w="1457" w:type="dxa"/>
          </w:tcPr>
          <w:p w14:paraId="72113715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97B1BBD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QTY</w:t>
            </w:r>
          </w:p>
        </w:tc>
      </w:tr>
      <w:tr w:rsidR="00B06923" w:rsidRPr="003101BC" w14:paraId="15128574" w14:textId="77777777" w:rsidTr="000C6DB2">
        <w:tc>
          <w:tcPr>
            <w:tcW w:w="630" w:type="dxa"/>
            <w:vMerge/>
          </w:tcPr>
          <w:p w14:paraId="1BF8546C" w14:textId="77777777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CB63DD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5C2EAB4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1B2D7EE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NUMBER</w:t>
            </w:r>
          </w:p>
        </w:tc>
      </w:tr>
      <w:tr w:rsidR="00B06923" w:rsidRPr="003101BC" w14:paraId="518E48DD" w14:textId="77777777" w:rsidTr="000C6DB2">
        <w:tc>
          <w:tcPr>
            <w:tcW w:w="630" w:type="dxa"/>
            <w:vMerge/>
          </w:tcPr>
          <w:p w14:paraId="02966B44" w14:textId="77777777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9DC50D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29D6A27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BFE3043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06923" w:rsidRPr="003101BC" w14:paraId="14E434B9" w14:textId="77777777" w:rsidTr="000C6DB2">
        <w:tc>
          <w:tcPr>
            <w:tcW w:w="630" w:type="dxa"/>
            <w:vMerge/>
          </w:tcPr>
          <w:p w14:paraId="5A8E2DE9" w14:textId="77777777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842581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79F81E2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D468188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B06923" w:rsidRPr="003101BC" w14:paraId="2E92D326" w14:textId="77777777" w:rsidTr="000C6DB2">
        <w:trPr>
          <w:trHeight w:val="268"/>
        </w:trPr>
        <w:tc>
          <w:tcPr>
            <w:tcW w:w="630" w:type="dxa"/>
            <w:vMerge/>
          </w:tcPr>
          <w:p w14:paraId="11C7497E" w14:textId="77777777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5B27AA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50D63C6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DB9738D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06923" w:rsidRPr="003101BC" w14:paraId="33B0F47D" w14:textId="77777777" w:rsidTr="000C6DB2">
        <w:tc>
          <w:tcPr>
            <w:tcW w:w="630" w:type="dxa"/>
            <w:vMerge/>
          </w:tcPr>
          <w:p w14:paraId="51BB13FF" w14:textId="77777777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FB0A83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CEF426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378FDE4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.QTY</w:t>
            </w:r>
          </w:p>
        </w:tc>
      </w:tr>
      <w:tr w:rsidR="00B06923" w:rsidRPr="003101BC" w14:paraId="584558CC" w14:textId="77777777" w:rsidTr="000C6DB2">
        <w:tc>
          <w:tcPr>
            <w:tcW w:w="630" w:type="dxa"/>
            <w:vMerge/>
          </w:tcPr>
          <w:p w14:paraId="26A01F07" w14:textId="77777777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D30B2F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660FA65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172B2E1" w14:textId="71D03A78" w:rsidR="00B06923" w:rsidRPr="003101BC" w:rsidRDefault="001976EC" w:rsidP="001976E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Billing  &gt; (F) Quatity</w:t>
            </w:r>
          </w:p>
        </w:tc>
      </w:tr>
      <w:tr w:rsidR="00541401" w:rsidRPr="003101BC" w14:paraId="30B9AE58" w14:textId="77777777" w:rsidTr="000C6DB2">
        <w:tc>
          <w:tcPr>
            <w:tcW w:w="630" w:type="dxa"/>
            <w:vMerge w:val="restart"/>
          </w:tcPr>
          <w:p w14:paraId="44730588" w14:textId="57873616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BA7F997" w14:textId="72844218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lang w:eastAsia="en-US" w:bidi="th-TH"/>
              </w:rPr>
              <w:t>CHARGE_ACCOUNT_SEGMENT1</w:t>
            </w:r>
          </w:p>
        </w:tc>
        <w:tc>
          <w:tcPr>
            <w:tcW w:w="1457" w:type="dxa"/>
          </w:tcPr>
          <w:p w14:paraId="461EDEC3" w14:textId="2EFDEBA9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954AE91" w14:textId="52A1556D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Account code company</w:t>
            </w:r>
          </w:p>
        </w:tc>
      </w:tr>
      <w:tr w:rsidR="00541401" w:rsidRPr="003101BC" w14:paraId="3D9B1C63" w14:textId="77777777" w:rsidTr="000C6DB2">
        <w:tc>
          <w:tcPr>
            <w:tcW w:w="630" w:type="dxa"/>
            <w:vMerge/>
          </w:tcPr>
          <w:p w14:paraId="5E622C40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487B9F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BB83F0" w14:textId="329CB929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EC16DB8" w14:textId="39ADB8C2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VARCHAR2(25)</w:t>
            </w:r>
          </w:p>
        </w:tc>
      </w:tr>
      <w:tr w:rsidR="00541401" w:rsidRPr="003101BC" w14:paraId="3E7A650A" w14:textId="77777777" w:rsidTr="000C6DB2">
        <w:tc>
          <w:tcPr>
            <w:tcW w:w="630" w:type="dxa"/>
            <w:vMerge/>
          </w:tcPr>
          <w:p w14:paraId="029CD510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5A68B25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34FD75" w14:textId="01492F41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8EC5B61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76DB31D6" w14:textId="77777777" w:rsidTr="000C6DB2">
        <w:tc>
          <w:tcPr>
            <w:tcW w:w="630" w:type="dxa"/>
            <w:vMerge/>
          </w:tcPr>
          <w:p w14:paraId="78831170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40E99A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04E92C8" w14:textId="604BED5E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161FAB2" w14:textId="7022A28B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541401" w:rsidRPr="003101BC" w14:paraId="7C93651C" w14:textId="77777777" w:rsidTr="000C6DB2">
        <w:trPr>
          <w:trHeight w:val="277"/>
        </w:trPr>
        <w:tc>
          <w:tcPr>
            <w:tcW w:w="630" w:type="dxa"/>
            <w:vMerge/>
          </w:tcPr>
          <w:p w14:paraId="5213E144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B5D7BA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21D53B" w14:textId="7772923C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2FE3065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45C17F31" w14:textId="77777777" w:rsidTr="000C6DB2">
        <w:tc>
          <w:tcPr>
            <w:tcW w:w="630" w:type="dxa"/>
            <w:vMerge/>
          </w:tcPr>
          <w:p w14:paraId="3D9ADBE2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F2388D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70760D" w14:textId="02F57452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86DC23E" w14:textId="3C1E0182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 (F)Compayny</w:t>
            </w:r>
          </w:p>
        </w:tc>
      </w:tr>
      <w:tr w:rsidR="00541401" w:rsidRPr="003101BC" w14:paraId="3BF12419" w14:textId="77777777" w:rsidTr="000C6DB2">
        <w:tc>
          <w:tcPr>
            <w:tcW w:w="630" w:type="dxa"/>
            <w:vMerge/>
          </w:tcPr>
          <w:p w14:paraId="2B395D42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BB7A60" w14:textId="77777777" w:rsidR="00541401" w:rsidRPr="003101BC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52A710" w14:textId="593E3466" w:rsidR="00541401" w:rsidRPr="003101BC" w:rsidRDefault="00541401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6E00A1F" w14:textId="70151E2A" w:rsidR="00541401" w:rsidRPr="003101BC" w:rsidRDefault="00541401" w:rsidP="001976E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Procurement &gt;(P) Purchase Requisition &gt; Billing  &gt; (F) Charge Account Segment1</w:t>
            </w:r>
          </w:p>
        </w:tc>
      </w:tr>
      <w:tr w:rsidR="00541401" w:rsidRPr="003101BC" w14:paraId="7A6FAEAC" w14:textId="77777777" w:rsidTr="000C6DB2">
        <w:tc>
          <w:tcPr>
            <w:tcW w:w="630" w:type="dxa"/>
            <w:vMerge w:val="restart"/>
          </w:tcPr>
          <w:p w14:paraId="59EC9A50" w14:textId="7932E000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4E8C275" w14:textId="0CE14019" w:rsidR="00541401" w:rsidRPr="00847D7A" w:rsidRDefault="00541401" w:rsidP="00447473">
            <w:pPr>
              <w:rPr>
                <w:lang w:eastAsia="en-US" w:bidi="th-TH"/>
              </w:rPr>
            </w:pPr>
            <w:r w:rsidRPr="00847D7A">
              <w:rPr>
                <w:lang w:eastAsia="en-US" w:bidi="th-TH"/>
              </w:rPr>
              <w:t>CHARGE_ACCOUNT_SEGMENT2</w:t>
            </w:r>
          </w:p>
        </w:tc>
        <w:tc>
          <w:tcPr>
            <w:tcW w:w="1457" w:type="dxa"/>
          </w:tcPr>
          <w:p w14:paraId="5078E2B6" w14:textId="0B705A9F" w:rsidR="00541401" w:rsidRPr="00847D7A" w:rsidRDefault="00541401" w:rsidP="00447473">
            <w:pPr>
              <w:rPr>
                <w:lang w:bidi="en-US"/>
              </w:rPr>
            </w:pPr>
            <w:r w:rsidRPr="00847D7A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89E42A6" w14:textId="7A15C7E9" w:rsidR="00541401" w:rsidRPr="00847D7A" w:rsidRDefault="00541401" w:rsidP="00447473">
            <w:pPr>
              <w:rPr>
                <w:shd w:val="clear" w:color="auto" w:fill="FFFFFF"/>
                <w:lang w:bidi="th-TH"/>
              </w:rPr>
            </w:pPr>
            <w:r w:rsidRPr="00847D7A">
              <w:rPr>
                <w:rFonts w:hint="cs"/>
                <w:shd w:val="clear" w:color="auto" w:fill="FFFFFF"/>
                <w:cs/>
                <w:lang w:bidi="th-TH"/>
              </w:rPr>
              <w:t xml:space="preserve">ระบุ </w:t>
            </w:r>
            <w:r w:rsidRPr="00847D7A">
              <w:rPr>
                <w:shd w:val="clear" w:color="auto" w:fill="FFFFFF"/>
                <w:lang w:bidi="th-TH"/>
              </w:rPr>
              <w:t>Account code Store /Department</w:t>
            </w:r>
          </w:p>
        </w:tc>
      </w:tr>
      <w:tr w:rsidR="00541401" w:rsidRPr="003101BC" w14:paraId="735A234A" w14:textId="77777777" w:rsidTr="000C6DB2">
        <w:tc>
          <w:tcPr>
            <w:tcW w:w="630" w:type="dxa"/>
            <w:vMerge/>
          </w:tcPr>
          <w:p w14:paraId="298CEA8E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E0F1CFC" w14:textId="77777777" w:rsidR="00541401" w:rsidRPr="00847D7A" w:rsidRDefault="00541401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4D7A964" w14:textId="003E989E" w:rsidR="00541401" w:rsidRPr="00847D7A" w:rsidRDefault="00541401" w:rsidP="00447473">
            <w:pPr>
              <w:rPr>
                <w:lang w:bidi="en-US"/>
              </w:rPr>
            </w:pPr>
            <w:r w:rsidRPr="00847D7A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8A43DC" w14:textId="2D2DB91C" w:rsidR="00541401" w:rsidRPr="00847D7A" w:rsidRDefault="00541401" w:rsidP="00447473">
            <w:pPr>
              <w:rPr>
                <w:shd w:val="clear" w:color="auto" w:fill="FFFFFF"/>
              </w:rPr>
            </w:pPr>
            <w:r w:rsidRPr="00847D7A">
              <w:rPr>
                <w:lang w:bidi="th-TH"/>
              </w:rPr>
              <w:t>VARCHAR2(25)</w:t>
            </w:r>
          </w:p>
        </w:tc>
      </w:tr>
      <w:tr w:rsidR="00541401" w:rsidRPr="003101BC" w14:paraId="73702190" w14:textId="77777777" w:rsidTr="000C6DB2">
        <w:tc>
          <w:tcPr>
            <w:tcW w:w="630" w:type="dxa"/>
            <w:vMerge/>
          </w:tcPr>
          <w:p w14:paraId="6408BBF3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E1F5309" w14:textId="77777777" w:rsidR="00541401" w:rsidRPr="00847D7A" w:rsidRDefault="00541401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2C1607A" w14:textId="3817B20F" w:rsidR="00541401" w:rsidRPr="00847D7A" w:rsidRDefault="00541401" w:rsidP="00447473">
            <w:pPr>
              <w:rPr>
                <w:lang w:bidi="en-US"/>
              </w:rPr>
            </w:pPr>
            <w:r w:rsidRPr="00847D7A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F9F0AD9" w14:textId="77777777" w:rsidR="00541401" w:rsidRPr="00847D7A" w:rsidRDefault="00541401" w:rsidP="00447473">
            <w:pPr>
              <w:rPr>
                <w:shd w:val="clear" w:color="auto" w:fill="FFFFFF"/>
              </w:rPr>
            </w:pPr>
          </w:p>
        </w:tc>
      </w:tr>
      <w:tr w:rsidR="00541401" w:rsidRPr="003101BC" w14:paraId="481BF05E" w14:textId="77777777" w:rsidTr="000C6DB2">
        <w:tc>
          <w:tcPr>
            <w:tcW w:w="630" w:type="dxa"/>
            <w:vMerge/>
          </w:tcPr>
          <w:p w14:paraId="2FC47F62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057A600" w14:textId="77777777" w:rsidR="00541401" w:rsidRPr="00847D7A" w:rsidRDefault="00541401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D8807D8" w14:textId="01915F1D" w:rsidR="00541401" w:rsidRPr="00847D7A" w:rsidRDefault="00541401" w:rsidP="00447473">
            <w:pPr>
              <w:rPr>
                <w:lang w:bidi="en-US"/>
              </w:rPr>
            </w:pPr>
            <w:r w:rsidRPr="00847D7A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6A1CC00" w14:textId="68727839" w:rsidR="00541401" w:rsidRPr="00847D7A" w:rsidRDefault="00541401" w:rsidP="00447473">
            <w:pPr>
              <w:rPr>
                <w:shd w:val="clear" w:color="auto" w:fill="FFFFFF"/>
              </w:rPr>
            </w:pPr>
            <w:r w:rsidRPr="00847D7A">
              <w:rPr>
                <w:shd w:val="clear" w:color="auto" w:fill="FFFFFF"/>
              </w:rPr>
              <w:t>Yes</w:t>
            </w:r>
          </w:p>
        </w:tc>
      </w:tr>
      <w:tr w:rsidR="00541401" w:rsidRPr="003101BC" w14:paraId="31C15CE1" w14:textId="77777777" w:rsidTr="000C6DB2">
        <w:trPr>
          <w:trHeight w:val="277"/>
        </w:trPr>
        <w:tc>
          <w:tcPr>
            <w:tcW w:w="630" w:type="dxa"/>
            <w:vMerge/>
          </w:tcPr>
          <w:p w14:paraId="72E13437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49D1BAA" w14:textId="77777777" w:rsidR="00541401" w:rsidRPr="00847D7A" w:rsidRDefault="00541401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A3B21FF" w14:textId="2E95B1BC" w:rsidR="00541401" w:rsidRPr="00847D7A" w:rsidRDefault="00541401" w:rsidP="00447473">
            <w:pPr>
              <w:rPr>
                <w:lang w:bidi="en-US"/>
              </w:rPr>
            </w:pPr>
            <w:r w:rsidRPr="00847D7A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9941A4A" w14:textId="77777777" w:rsidR="00541401" w:rsidRPr="00847D7A" w:rsidRDefault="00541401" w:rsidP="00447473">
            <w:pPr>
              <w:rPr>
                <w:shd w:val="clear" w:color="auto" w:fill="FFFFFF"/>
              </w:rPr>
            </w:pPr>
          </w:p>
        </w:tc>
      </w:tr>
      <w:tr w:rsidR="00541401" w:rsidRPr="003101BC" w14:paraId="7579D3A5" w14:textId="77777777" w:rsidTr="000C6DB2">
        <w:tc>
          <w:tcPr>
            <w:tcW w:w="630" w:type="dxa"/>
            <w:vMerge/>
          </w:tcPr>
          <w:p w14:paraId="6214EEF7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82061A8" w14:textId="77777777" w:rsidR="00541401" w:rsidRPr="00847D7A" w:rsidRDefault="00541401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D4F4165" w14:textId="34B3872A" w:rsidR="00541401" w:rsidRPr="00847D7A" w:rsidRDefault="00541401" w:rsidP="00447473">
            <w:pPr>
              <w:rPr>
                <w:lang w:bidi="en-US"/>
              </w:rPr>
            </w:pPr>
            <w:r w:rsidRPr="00847D7A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5611C54" w14:textId="77777777" w:rsidR="00845E3F" w:rsidRPr="000B7A0D" w:rsidRDefault="00845E3F" w:rsidP="00447473">
            <w:pPr>
              <w:rPr>
                <w:highlight w:val="yellow"/>
                <w:lang w:bidi="th-TH"/>
              </w:rPr>
            </w:pPr>
            <w:r w:rsidRPr="000B7A0D">
              <w:rPr>
                <w:rFonts w:hint="cs"/>
                <w:highlight w:val="yellow"/>
                <w:cs/>
                <w:lang w:bidi="th-TH"/>
              </w:rPr>
              <w:t xml:space="preserve">ระบุ </w:t>
            </w:r>
            <w:r w:rsidRPr="000B7A0D">
              <w:rPr>
                <w:highlight w:val="yellow"/>
                <w:lang w:bidi="th-TH"/>
              </w:rPr>
              <w:t xml:space="preserve">Store code  </w:t>
            </w:r>
            <w:r w:rsidRPr="000B7A0D">
              <w:rPr>
                <w:rFonts w:hint="cs"/>
                <w:highlight w:val="yellow"/>
                <w:cs/>
                <w:lang w:bidi="th-TH"/>
              </w:rPr>
              <w:t xml:space="preserve">ที่ทำการ </w:t>
            </w:r>
            <w:r w:rsidRPr="000B7A0D">
              <w:rPr>
                <w:highlight w:val="yellow"/>
                <w:lang w:bidi="th-TH"/>
              </w:rPr>
              <w:t xml:space="preserve">Map </w:t>
            </w:r>
            <w:r w:rsidRPr="000B7A0D">
              <w:rPr>
                <w:rFonts w:hint="cs"/>
                <w:highlight w:val="yellow"/>
                <w:cs/>
                <w:lang w:bidi="th-TH"/>
              </w:rPr>
              <w:t xml:space="preserve">กับ </w:t>
            </w:r>
            <w:r w:rsidRPr="000B7A0D">
              <w:rPr>
                <w:highlight w:val="yellow"/>
                <w:lang w:bidi="th-TH"/>
              </w:rPr>
              <w:t xml:space="preserve">Subinventtory </w:t>
            </w:r>
            <w:r w:rsidRPr="000B7A0D">
              <w:rPr>
                <w:rFonts w:hint="cs"/>
                <w:highlight w:val="yellow"/>
                <w:cs/>
                <w:lang w:bidi="th-TH"/>
              </w:rPr>
              <w:t xml:space="preserve">ใน </w:t>
            </w:r>
            <w:r w:rsidRPr="000B7A0D">
              <w:rPr>
                <w:highlight w:val="yellow"/>
                <w:lang w:bidi="th-TH"/>
              </w:rPr>
              <w:t xml:space="preserve">ERP </w:t>
            </w:r>
            <w:r w:rsidRPr="000B7A0D">
              <w:rPr>
                <w:rFonts w:hint="cs"/>
                <w:highlight w:val="yellow"/>
                <w:cs/>
                <w:lang w:bidi="th-TH"/>
              </w:rPr>
              <w:t>แล้ว</w:t>
            </w:r>
          </w:p>
          <w:p w14:paraId="028745A5" w14:textId="1C19CD0D" w:rsidR="00845E3F" w:rsidRPr="000B7A0D" w:rsidRDefault="00845E3F" w:rsidP="000B7A0D">
            <w:pPr>
              <w:pStyle w:val="ListParagraph"/>
              <w:numPr>
                <w:ilvl w:val="0"/>
                <w:numId w:val="33"/>
              </w:numPr>
              <w:rPr>
                <w:highlight w:val="yellow"/>
                <w:lang w:bidi="th-TH"/>
              </w:rPr>
            </w:pPr>
            <w:r w:rsidRPr="000B7A0D">
              <w:rPr>
                <w:rFonts w:hint="cs"/>
                <w:color w:val="000000" w:themeColor="text1"/>
                <w:highlight w:val="yellow"/>
                <w:cs/>
                <w:lang w:bidi="th-TH"/>
              </w:rPr>
              <w:t xml:space="preserve">หาค่า </w:t>
            </w:r>
            <w:r w:rsidRPr="000B7A0D">
              <w:rPr>
                <w:color w:val="000000" w:themeColor="text1"/>
                <w:highlight w:val="yellow"/>
                <w:lang w:bidi="th-TH"/>
              </w:rPr>
              <w:t>Store Code XCUST_LINFOX_PR_TBL.STORE_CODE</w:t>
            </w:r>
          </w:p>
          <w:p w14:paraId="24DC3980" w14:textId="2ABF678D" w:rsidR="00845E3F" w:rsidRDefault="00845E3F" w:rsidP="000B7A0D">
            <w:pPr>
              <w:pStyle w:val="ListParagraph"/>
              <w:numPr>
                <w:ilvl w:val="0"/>
                <w:numId w:val="33"/>
              </w:numPr>
              <w:rPr>
                <w:lang w:bidi="th-TH"/>
              </w:rPr>
            </w:pPr>
            <w:r w:rsidRPr="000B7A0D">
              <w:rPr>
                <w:highlight w:val="yellow"/>
                <w:lang w:bidi="th-TH"/>
              </w:rPr>
              <w:lastRenderedPageBreak/>
              <w:t xml:space="preserve">Map </w:t>
            </w:r>
            <w:r w:rsidRPr="000B7A0D">
              <w:rPr>
                <w:rFonts w:hint="cs"/>
                <w:highlight w:val="yellow"/>
                <w:cs/>
                <w:lang w:bidi="th-TH"/>
              </w:rPr>
              <w:t xml:space="preserve">กับ </w:t>
            </w:r>
            <w:r w:rsidRPr="000B7A0D">
              <w:rPr>
                <w:highlight w:val="yellow"/>
                <w:lang w:bidi="th-TH"/>
              </w:rPr>
              <w:t xml:space="preserve">Subinventory </w:t>
            </w:r>
            <w:r w:rsidRPr="000B7A0D">
              <w:rPr>
                <w:rFonts w:hint="cs"/>
                <w:highlight w:val="yellow"/>
                <w:cs/>
                <w:lang w:bidi="th-TH"/>
              </w:rPr>
              <w:t xml:space="preserve">ใน </w:t>
            </w:r>
            <w:r w:rsidRPr="000B7A0D">
              <w:rPr>
                <w:highlight w:val="yellow"/>
                <w:lang w:bidi="th-TH"/>
              </w:rPr>
              <w:t xml:space="preserve">ERP </w:t>
            </w:r>
            <w:r w:rsidRPr="000B7A0D">
              <w:rPr>
                <w:rFonts w:hint="cs"/>
                <w:highlight w:val="yellow"/>
                <w:cs/>
                <w:lang w:bidi="th-TH"/>
              </w:rPr>
              <w:t xml:space="preserve">ได้ค่า </w:t>
            </w:r>
            <w:r w:rsidRPr="000B7A0D">
              <w:rPr>
                <w:highlight w:val="yellow"/>
                <w:lang w:bidi="th-TH"/>
              </w:rPr>
              <w:t xml:space="preserve">Subinventory </w:t>
            </w:r>
            <w:r w:rsidRPr="000B7A0D">
              <w:rPr>
                <w:rFonts w:hint="cs"/>
                <w:highlight w:val="yellow"/>
                <w:cs/>
                <w:lang w:bidi="th-TH"/>
              </w:rPr>
              <w:t xml:space="preserve">มาเป็น </w:t>
            </w:r>
            <w:r w:rsidRPr="000B7A0D">
              <w:rPr>
                <w:highlight w:val="yellow"/>
                <w:lang w:bidi="th-TH"/>
              </w:rPr>
              <w:t>Account segment2</w:t>
            </w:r>
          </w:p>
          <w:p w14:paraId="0DE996A2" w14:textId="6457F755" w:rsidR="00845E3F" w:rsidRDefault="00845E3F" w:rsidP="00447473">
            <w:pPr>
              <w:rPr>
                <w:lang w:bidi="th-TH"/>
              </w:rPr>
            </w:pPr>
          </w:p>
          <w:p w14:paraId="148CB7F4" w14:textId="6DACFA8B" w:rsidR="00541401" w:rsidRPr="00847D7A" w:rsidRDefault="00541401" w:rsidP="00447473">
            <w:pPr>
              <w:rPr>
                <w:shd w:val="clear" w:color="auto" w:fill="FFFFFF"/>
                <w:lang w:bidi="th-TH"/>
              </w:rPr>
            </w:pPr>
            <w:r w:rsidRPr="00847D7A">
              <w:rPr>
                <w:lang w:bidi="th-TH"/>
              </w:rPr>
              <w:t>Setup and Maintenance &gt; Manufacturing… &gt; Cost Accounting &gt; Manage Mapping Set &gt; Material Account – Organization &gt; Output &gt; (F)Store</w:t>
            </w:r>
          </w:p>
        </w:tc>
      </w:tr>
      <w:tr w:rsidR="00541401" w:rsidRPr="003101BC" w14:paraId="09438826" w14:textId="77777777" w:rsidTr="000C6DB2">
        <w:tc>
          <w:tcPr>
            <w:tcW w:w="630" w:type="dxa"/>
            <w:vMerge/>
          </w:tcPr>
          <w:p w14:paraId="5DB95022" w14:textId="77777777" w:rsidR="00541401" w:rsidRPr="00626EBD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9441779" w14:textId="77777777" w:rsidR="00541401" w:rsidRPr="00626EBD" w:rsidRDefault="00541401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4453EBF" w14:textId="5254BDE5" w:rsidR="00541401" w:rsidRPr="00626EBD" w:rsidRDefault="00541401" w:rsidP="00447473">
            <w:pPr>
              <w:rPr>
                <w:lang w:bidi="en-US"/>
              </w:rPr>
            </w:pPr>
            <w:r w:rsidRPr="00626EB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F84EB4B" w14:textId="34FCCD8D" w:rsidR="00541401" w:rsidRPr="00626EBD" w:rsidRDefault="00541401" w:rsidP="00447473">
            <w:pPr>
              <w:rPr>
                <w:shd w:val="clear" w:color="auto" w:fill="FFFFFF"/>
              </w:rPr>
            </w:pPr>
            <w:r w:rsidRPr="00626EBD">
              <w:rPr>
                <w:lang w:bidi="th-TH"/>
              </w:rPr>
              <w:t>Procurement &gt;(P) Purchase Requisition &gt; Billing  &gt; (F) Charge Account Segment2</w:t>
            </w:r>
          </w:p>
        </w:tc>
      </w:tr>
      <w:tr w:rsidR="00541401" w:rsidRPr="003101BC" w14:paraId="6843D766" w14:textId="77777777" w:rsidTr="000C6DB2">
        <w:tc>
          <w:tcPr>
            <w:tcW w:w="630" w:type="dxa"/>
            <w:vMerge w:val="restart"/>
          </w:tcPr>
          <w:p w14:paraId="556ED836" w14:textId="2FC8636D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18697CDE" w14:textId="2363BFDC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lang w:eastAsia="en-US" w:bidi="th-TH"/>
              </w:rPr>
              <w:t>CHARGE_ACCOUNT_SEGMENT3</w:t>
            </w:r>
          </w:p>
        </w:tc>
        <w:tc>
          <w:tcPr>
            <w:tcW w:w="1457" w:type="dxa"/>
          </w:tcPr>
          <w:p w14:paraId="21E7FDAF" w14:textId="32A536FE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BFBDC6B" w14:textId="0FA58BF2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Account code</w:t>
            </w:r>
          </w:p>
        </w:tc>
      </w:tr>
      <w:tr w:rsidR="00541401" w:rsidRPr="003101BC" w14:paraId="33FA63A6" w14:textId="77777777" w:rsidTr="000C6DB2">
        <w:tc>
          <w:tcPr>
            <w:tcW w:w="630" w:type="dxa"/>
            <w:vMerge/>
          </w:tcPr>
          <w:p w14:paraId="0DAB5ECA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603318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94CCAD" w14:textId="784233D0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A7CE217" w14:textId="60A64178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VARCHAR2(25)</w:t>
            </w:r>
          </w:p>
        </w:tc>
      </w:tr>
      <w:tr w:rsidR="00541401" w:rsidRPr="003101BC" w14:paraId="69A06679" w14:textId="77777777" w:rsidTr="000C6DB2">
        <w:tc>
          <w:tcPr>
            <w:tcW w:w="630" w:type="dxa"/>
            <w:vMerge/>
          </w:tcPr>
          <w:p w14:paraId="27CDA23C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D5A3DA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CFBA3AF" w14:textId="2B23DF17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CC340F8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1436D923" w14:textId="77777777" w:rsidTr="000C6DB2">
        <w:tc>
          <w:tcPr>
            <w:tcW w:w="630" w:type="dxa"/>
            <w:vMerge/>
          </w:tcPr>
          <w:p w14:paraId="49881DE0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EF0620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CAB4BE" w14:textId="1324103B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484C2EE" w14:textId="3F9BE068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541401" w:rsidRPr="003101BC" w14:paraId="163A4CB3" w14:textId="77777777" w:rsidTr="000C6DB2">
        <w:trPr>
          <w:trHeight w:val="277"/>
        </w:trPr>
        <w:tc>
          <w:tcPr>
            <w:tcW w:w="630" w:type="dxa"/>
            <w:vMerge/>
          </w:tcPr>
          <w:p w14:paraId="1734E1CB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C6E68F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387F689" w14:textId="51DE4222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2099F8B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6FD03C5F" w14:textId="77777777" w:rsidTr="000C6DB2">
        <w:tc>
          <w:tcPr>
            <w:tcW w:w="630" w:type="dxa"/>
            <w:vMerge/>
          </w:tcPr>
          <w:p w14:paraId="559D2127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0DC2DE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2F96F21" w14:textId="37030280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6290C79" w14:textId="1BFD5539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 (F)Account</w:t>
            </w:r>
          </w:p>
        </w:tc>
      </w:tr>
      <w:tr w:rsidR="00541401" w:rsidRPr="003101BC" w14:paraId="582B652E" w14:textId="77777777" w:rsidTr="000C6DB2">
        <w:tc>
          <w:tcPr>
            <w:tcW w:w="630" w:type="dxa"/>
            <w:vMerge/>
          </w:tcPr>
          <w:p w14:paraId="22A8EE1E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C3B410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DFA85E" w14:textId="08A79D38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24B2731" w14:textId="428635A8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Procurement &gt;(P) Purchase Requisition &gt; Billing  &gt; (F) Charge Account Segment3</w:t>
            </w:r>
          </w:p>
        </w:tc>
      </w:tr>
      <w:tr w:rsidR="00541401" w:rsidRPr="003101BC" w14:paraId="0BE3D63C" w14:textId="77777777" w:rsidTr="000C6DB2">
        <w:tc>
          <w:tcPr>
            <w:tcW w:w="630" w:type="dxa"/>
            <w:vMerge w:val="restart"/>
          </w:tcPr>
          <w:p w14:paraId="38E9FECC" w14:textId="359B172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3E0A969" w14:textId="6FC297BA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lang w:eastAsia="en-US" w:bidi="th-TH"/>
              </w:rPr>
              <w:t>CHARGE_ACCOUNT_SEGMENT4</w:t>
            </w:r>
          </w:p>
        </w:tc>
        <w:tc>
          <w:tcPr>
            <w:tcW w:w="1457" w:type="dxa"/>
          </w:tcPr>
          <w:p w14:paraId="5CCFD7B1" w14:textId="1B83B9B6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C928422" w14:textId="4C3545A3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Account code Project</w:t>
            </w:r>
          </w:p>
        </w:tc>
      </w:tr>
      <w:tr w:rsidR="00541401" w:rsidRPr="003101BC" w14:paraId="659C614B" w14:textId="77777777" w:rsidTr="000C6DB2">
        <w:tc>
          <w:tcPr>
            <w:tcW w:w="630" w:type="dxa"/>
            <w:vMerge/>
          </w:tcPr>
          <w:p w14:paraId="3E9E7305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AF5BA2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5B475E" w14:textId="234CD541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9CDC21A" w14:textId="249416E1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VARCHAR2(25)</w:t>
            </w:r>
          </w:p>
        </w:tc>
      </w:tr>
      <w:tr w:rsidR="00541401" w:rsidRPr="003101BC" w14:paraId="2D9D00FF" w14:textId="77777777" w:rsidTr="000C6DB2">
        <w:tc>
          <w:tcPr>
            <w:tcW w:w="630" w:type="dxa"/>
            <w:vMerge/>
          </w:tcPr>
          <w:p w14:paraId="3B4D7235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232DAD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9C1831" w14:textId="59B56258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C59018A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7607620D" w14:textId="77777777" w:rsidTr="000C6DB2">
        <w:tc>
          <w:tcPr>
            <w:tcW w:w="630" w:type="dxa"/>
            <w:vMerge/>
          </w:tcPr>
          <w:p w14:paraId="7B3C05D5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B8BC5B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1ED230" w14:textId="48E3208D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3726131" w14:textId="4A2D6B8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541401" w:rsidRPr="003101BC" w14:paraId="72728AF4" w14:textId="77777777" w:rsidTr="000C6DB2">
        <w:trPr>
          <w:trHeight w:val="277"/>
        </w:trPr>
        <w:tc>
          <w:tcPr>
            <w:tcW w:w="630" w:type="dxa"/>
            <w:vMerge/>
          </w:tcPr>
          <w:p w14:paraId="144970FB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800228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9DFA27B" w14:textId="7AD88B00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3691C62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3B690ADF" w14:textId="77777777" w:rsidTr="000C6DB2">
        <w:tc>
          <w:tcPr>
            <w:tcW w:w="630" w:type="dxa"/>
            <w:vMerge/>
          </w:tcPr>
          <w:p w14:paraId="2F49AB0D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33E7AB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4B4BB6" w14:textId="65AB1177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5A44E9E" w14:textId="52A77DB7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 (F)Project</w:t>
            </w:r>
          </w:p>
        </w:tc>
      </w:tr>
      <w:tr w:rsidR="00541401" w:rsidRPr="003101BC" w14:paraId="77A79C71" w14:textId="77777777" w:rsidTr="000C6DB2">
        <w:tc>
          <w:tcPr>
            <w:tcW w:w="630" w:type="dxa"/>
            <w:vMerge/>
          </w:tcPr>
          <w:p w14:paraId="47D2D013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85322E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9E30146" w14:textId="468644D1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4B4D04B" w14:textId="4681997E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Procurement &gt;(P) Purchase Requisition &gt; Billing  &gt; (F) Charge Account Segment4</w:t>
            </w:r>
          </w:p>
        </w:tc>
      </w:tr>
      <w:tr w:rsidR="00541401" w:rsidRPr="003101BC" w14:paraId="3025DE4F" w14:textId="77777777" w:rsidTr="000C6DB2">
        <w:tc>
          <w:tcPr>
            <w:tcW w:w="630" w:type="dxa"/>
            <w:vMerge w:val="restart"/>
          </w:tcPr>
          <w:p w14:paraId="517A2BC9" w14:textId="19D402BF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6EEADD0" w14:textId="78765E5E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lang w:eastAsia="en-US" w:bidi="th-TH"/>
              </w:rPr>
              <w:t>CHARGE_ACCOUNT_SEGMENT5</w:t>
            </w:r>
          </w:p>
        </w:tc>
        <w:tc>
          <w:tcPr>
            <w:tcW w:w="1457" w:type="dxa"/>
          </w:tcPr>
          <w:p w14:paraId="1D8EDEB4" w14:textId="145FD0E0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D026693" w14:textId="46263220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Account code Future1</w:t>
            </w:r>
          </w:p>
        </w:tc>
      </w:tr>
      <w:tr w:rsidR="00541401" w:rsidRPr="003101BC" w14:paraId="3C08F6EA" w14:textId="77777777" w:rsidTr="000C6DB2">
        <w:tc>
          <w:tcPr>
            <w:tcW w:w="630" w:type="dxa"/>
            <w:vMerge/>
          </w:tcPr>
          <w:p w14:paraId="37CE4C6C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56AF45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88E89FD" w14:textId="22716AFA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F5070ED" w14:textId="4BD2E629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VARCHAR2(25)</w:t>
            </w:r>
          </w:p>
        </w:tc>
      </w:tr>
      <w:tr w:rsidR="00541401" w:rsidRPr="003101BC" w14:paraId="1E068508" w14:textId="77777777" w:rsidTr="000C6DB2">
        <w:tc>
          <w:tcPr>
            <w:tcW w:w="630" w:type="dxa"/>
            <w:vMerge/>
          </w:tcPr>
          <w:p w14:paraId="3EF5519D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48CF5F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8485976" w14:textId="17B7EA86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A9CD78F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64380609" w14:textId="77777777" w:rsidTr="000C6DB2">
        <w:tc>
          <w:tcPr>
            <w:tcW w:w="630" w:type="dxa"/>
            <w:vMerge/>
          </w:tcPr>
          <w:p w14:paraId="7B2A55F3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304783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134265C" w14:textId="5518810F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B072FC" w14:textId="54BB7B6F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541401" w:rsidRPr="003101BC" w14:paraId="5BC0CB57" w14:textId="77777777" w:rsidTr="000C6DB2">
        <w:trPr>
          <w:trHeight w:val="277"/>
        </w:trPr>
        <w:tc>
          <w:tcPr>
            <w:tcW w:w="630" w:type="dxa"/>
            <w:vMerge/>
          </w:tcPr>
          <w:p w14:paraId="544C74F7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2FFE93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4614E3" w14:textId="09C3CC7D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B9C06E1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0CCD0956" w14:textId="77777777" w:rsidTr="000C6DB2">
        <w:tc>
          <w:tcPr>
            <w:tcW w:w="630" w:type="dxa"/>
            <w:vMerge/>
          </w:tcPr>
          <w:p w14:paraId="0E45AE23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362CEA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65C954" w14:textId="0AC3C978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2E95775" w14:textId="7B804EDC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 (F)FUTURE1</w:t>
            </w:r>
          </w:p>
        </w:tc>
      </w:tr>
      <w:tr w:rsidR="00541401" w:rsidRPr="003101BC" w14:paraId="0AE8F082" w14:textId="77777777" w:rsidTr="000C6DB2">
        <w:tc>
          <w:tcPr>
            <w:tcW w:w="630" w:type="dxa"/>
            <w:vMerge/>
          </w:tcPr>
          <w:p w14:paraId="30EBD5F3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7B9D79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550EC3" w14:textId="308637C5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9242695" w14:textId="7B918538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Procurement &gt;(P) Purchase Requisition &gt; Billing  &gt; (F) Charge Account Segment5</w:t>
            </w:r>
          </w:p>
        </w:tc>
      </w:tr>
      <w:tr w:rsidR="00541401" w:rsidRPr="003101BC" w14:paraId="6AD8BC13" w14:textId="77777777" w:rsidTr="000C6DB2">
        <w:tc>
          <w:tcPr>
            <w:tcW w:w="630" w:type="dxa"/>
            <w:vMerge w:val="restart"/>
          </w:tcPr>
          <w:p w14:paraId="3632FA21" w14:textId="757A091D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CB29C1A" w14:textId="5F551294" w:rsidR="00541401" w:rsidRPr="00847D7A" w:rsidRDefault="00541401" w:rsidP="00715EC9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lang w:eastAsia="en-US" w:bidi="th-TH"/>
              </w:rPr>
              <w:t>CHARGE_ACCOUNT_SEGMENT6</w:t>
            </w:r>
          </w:p>
        </w:tc>
        <w:tc>
          <w:tcPr>
            <w:tcW w:w="1457" w:type="dxa"/>
          </w:tcPr>
          <w:p w14:paraId="4B1B82A9" w14:textId="445AE6AC" w:rsidR="00541401" w:rsidRPr="00847D7A" w:rsidRDefault="00541401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97078D7" w14:textId="16360A82" w:rsidR="00541401" w:rsidRPr="00847D7A" w:rsidRDefault="00541401" w:rsidP="00735D8F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Account code Future2</w:t>
            </w:r>
          </w:p>
        </w:tc>
      </w:tr>
      <w:tr w:rsidR="00541401" w:rsidRPr="003101BC" w14:paraId="53D368F9" w14:textId="77777777" w:rsidTr="000C6DB2">
        <w:tc>
          <w:tcPr>
            <w:tcW w:w="630" w:type="dxa"/>
            <w:vMerge/>
          </w:tcPr>
          <w:p w14:paraId="17B41B5E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8A9F5D" w14:textId="77777777" w:rsidR="00541401" w:rsidRPr="00847D7A" w:rsidRDefault="00541401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810B829" w14:textId="080F1FFB" w:rsidR="00541401" w:rsidRPr="00847D7A" w:rsidRDefault="00541401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475BCA9" w14:textId="1377076A" w:rsidR="00541401" w:rsidRPr="00847D7A" w:rsidRDefault="00541401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VARCHAR2(25)</w:t>
            </w:r>
          </w:p>
        </w:tc>
      </w:tr>
      <w:tr w:rsidR="00541401" w:rsidRPr="003101BC" w14:paraId="09476ABA" w14:textId="77777777" w:rsidTr="000C6DB2">
        <w:tc>
          <w:tcPr>
            <w:tcW w:w="630" w:type="dxa"/>
            <w:vMerge/>
          </w:tcPr>
          <w:p w14:paraId="706F0088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D7446B5" w14:textId="77777777" w:rsidR="00541401" w:rsidRPr="00847D7A" w:rsidRDefault="00541401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C97DC6" w14:textId="15046D34" w:rsidR="00541401" w:rsidRPr="00847D7A" w:rsidRDefault="00541401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CEADDAF" w14:textId="32B5EBC8" w:rsidR="00541401" w:rsidRPr="00847D7A" w:rsidRDefault="00541401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27E3F502" w14:textId="77777777" w:rsidTr="000C6DB2">
        <w:tc>
          <w:tcPr>
            <w:tcW w:w="630" w:type="dxa"/>
            <w:vMerge/>
          </w:tcPr>
          <w:p w14:paraId="13D627A2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9BB1EF6" w14:textId="77777777" w:rsidR="00541401" w:rsidRPr="00847D7A" w:rsidRDefault="00541401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9F842E" w14:textId="16162D19" w:rsidR="00541401" w:rsidRPr="00847D7A" w:rsidRDefault="00541401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49EB720" w14:textId="2A53C281" w:rsidR="00541401" w:rsidRPr="00847D7A" w:rsidRDefault="00541401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541401" w:rsidRPr="003101BC" w14:paraId="01DE3B55" w14:textId="77777777" w:rsidTr="000C6DB2">
        <w:trPr>
          <w:trHeight w:val="277"/>
        </w:trPr>
        <w:tc>
          <w:tcPr>
            <w:tcW w:w="630" w:type="dxa"/>
            <w:vMerge/>
          </w:tcPr>
          <w:p w14:paraId="6F3B11E9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2AFCB9" w14:textId="77777777" w:rsidR="00541401" w:rsidRPr="00847D7A" w:rsidRDefault="00541401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42E2065" w14:textId="08208750" w:rsidR="00541401" w:rsidRPr="00847D7A" w:rsidRDefault="00541401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89D9EB4" w14:textId="77777777" w:rsidR="00541401" w:rsidRPr="00847D7A" w:rsidRDefault="00541401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54D89270" w14:textId="77777777" w:rsidTr="000C6DB2">
        <w:tc>
          <w:tcPr>
            <w:tcW w:w="630" w:type="dxa"/>
            <w:vMerge/>
          </w:tcPr>
          <w:p w14:paraId="4596DA7C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48A024" w14:textId="77777777" w:rsidR="00541401" w:rsidRPr="00847D7A" w:rsidRDefault="00541401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8344E6F" w14:textId="3DA79533" w:rsidR="00541401" w:rsidRPr="00847D7A" w:rsidRDefault="00541401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9B1CB7F" w14:textId="4737BD71" w:rsidR="00541401" w:rsidRPr="00847D7A" w:rsidRDefault="00541401" w:rsidP="00CB2A2C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 (F)FUTURE2</w:t>
            </w:r>
          </w:p>
        </w:tc>
      </w:tr>
      <w:tr w:rsidR="00541401" w:rsidRPr="003101BC" w14:paraId="068DE09B" w14:textId="77777777" w:rsidTr="000C6DB2">
        <w:tc>
          <w:tcPr>
            <w:tcW w:w="630" w:type="dxa"/>
            <w:vMerge/>
          </w:tcPr>
          <w:p w14:paraId="1376C196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ED4460" w14:textId="77777777" w:rsidR="00541401" w:rsidRPr="003101BC" w:rsidRDefault="00541401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264E926" w14:textId="779DAB3C" w:rsidR="00541401" w:rsidRPr="003101BC" w:rsidRDefault="00541401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4511B38" w14:textId="1BEDE494" w:rsidR="00541401" w:rsidRPr="003101BC" w:rsidRDefault="00541401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Procurement &gt;(P) Purchase Requisition &gt; Billing  &gt; (F) Charge Account Segment6</w:t>
            </w:r>
          </w:p>
        </w:tc>
      </w:tr>
      <w:tr w:rsidR="00715EC9" w:rsidRPr="003101BC" w14:paraId="5FD12C2F" w14:textId="77777777" w:rsidTr="000C6DB2">
        <w:tc>
          <w:tcPr>
            <w:tcW w:w="630" w:type="dxa"/>
            <w:vMerge w:val="restart"/>
          </w:tcPr>
          <w:p w14:paraId="0BEE42B3" w14:textId="65BC926C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E817CD5" w14:textId="103E2426" w:rsidR="00715EC9" w:rsidRPr="00847D7A" w:rsidRDefault="00CB2A2C" w:rsidP="00715EC9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lang w:eastAsia="en-US" w:bidi="th-TH"/>
              </w:rPr>
              <w:t>ATTRIBUTE_CATEGORY</w:t>
            </w:r>
          </w:p>
        </w:tc>
        <w:tc>
          <w:tcPr>
            <w:tcW w:w="1457" w:type="dxa"/>
          </w:tcPr>
          <w:p w14:paraId="589ECCDF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F266A84" w14:textId="7FC51024" w:rsidR="00715EC9" w:rsidRPr="00847D7A" w:rsidRDefault="00715EC9" w:rsidP="00CB2A2C">
            <w:pPr>
              <w:rPr>
                <w:color w:val="000000" w:themeColor="text1"/>
                <w:lang w:bidi="th-TH"/>
              </w:rPr>
            </w:pPr>
            <w:r w:rsidRPr="00847D7A"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 w:rsidR="00CB2A2C" w:rsidRPr="00847D7A">
              <w:rPr>
                <w:color w:val="000000" w:themeColor="text1"/>
                <w:lang w:bidi="th-TH"/>
              </w:rPr>
              <w:t>ATTRIBUTE CATEGORY (</w:t>
            </w:r>
            <w:r w:rsidR="00CB2A2C" w:rsidRPr="00847D7A">
              <w:rPr>
                <w:rFonts w:hint="cs"/>
                <w:color w:val="000000" w:themeColor="text1"/>
                <w:cs/>
                <w:lang w:bidi="th-TH"/>
              </w:rPr>
              <w:t xml:space="preserve">กรณีใช้ </w:t>
            </w:r>
            <w:r w:rsidR="00CB2A2C" w:rsidRPr="00847D7A">
              <w:rPr>
                <w:color w:val="000000" w:themeColor="text1"/>
                <w:lang w:bidi="th-TH"/>
              </w:rPr>
              <w:t>Flexfiled)</w:t>
            </w:r>
          </w:p>
        </w:tc>
      </w:tr>
      <w:tr w:rsidR="00715EC9" w:rsidRPr="003101BC" w14:paraId="2240DB5A" w14:textId="77777777" w:rsidTr="000C6DB2">
        <w:tc>
          <w:tcPr>
            <w:tcW w:w="630" w:type="dxa"/>
            <w:vMerge/>
          </w:tcPr>
          <w:p w14:paraId="7698E5EE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B9DA03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EED9D5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CBA4DA0" w14:textId="5D5AFA19" w:rsidR="00715EC9" w:rsidRPr="00847D7A" w:rsidRDefault="00715EC9" w:rsidP="00CB2A2C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VARCHAR2(</w:t>
            </w:r>
            <w:r w:rsidR="00CB2A2C" w:rsidRPr="00847D7A">
              <w:rPr>
                <w:color w:val="000000" w:themeColor="text1"/>
                <w:lang w:bidi="en-US"/>
              </w:rPr>
              <w:t>30)</w:t>
            </w:r>
          </w:p>
        </w:tc>
      </w:tr>
      <w:tr w:rsidR="00715EC9" w:rsidRPr="003101BC" w14:paraId="7D7347B5" w14:textId="77777777" w:rsidTr="000C6DB2">
        <w:tc>
          <w:tcPr>
            <w:tcW w:w="630" w:type="dxa"/>
            <w:vMerge/>
          </w:tcPr>
          <w:p w14:paraId="2D2BD893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2040D2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E635B5C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4B48C32" w14:textId="063985AD" w:rsidR="00715EC9" w:rsidRPr="00847D7A" w:rsidRDefault="00715EC9" w:rsidP="00715EC9">
            <w:pPr>
              <w:rPr>
                <w:color w:val="000000" w:themeColor="text1"/>
              </w:rPr>
            </w:pPr>
          </w:p>
        </w:tc>
      </w:tr>
      <w:tr w:rsidR="00715EC9" w:rsidRPr="003101BC" w14:paraId="193CE288" w14:textId="77777777" w:rsidTr="000C6DB2">
        <w:tc>
          <w:tcPr>
            <w:tcW w:w="630" w:type="dxa"/>
            <w:vMerge/>
          </w:tcPr>
          <w:p w14:paraId="4A92DA06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EC2E7FA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64A4CD2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B71D674" w14:textId="0E6118E8" w:rsidR="00715EC9" w:rsidRPr="00847D7A" w:rsidRDefault="00CB2A2C" w:rsidP="00715EC9">
            <w:pPr>
              <w:rPr>
                <w:color w:val="000000" w:themeColor="text1"/>
              </w:rPr>
            </w:pPr>
            <w:r w:rsidRPr="00847D7A">
              <w:rPr>
                <w:color w:val="000000" w:themeColor="text1"/>
              </w:rPr>
              <w:t>No</w:t>
            </w:r>
          </w:p>
        </w:tc>
      </w:tr>
      <w:tr w:rsidR="00715EC9" w:rsidRPr="003101BC" w14:paraId="20F5E8A9" w14:textId="77777777" w:rsidTr="000C6DB2">
        <w:tc>
          <w:tcPr>
            <w:tcW w:w="630" w:type="dxa"/>
            <w:vMerge/>
          </w:tcPr>
          <w:p w14:paraId="4FCB2C55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70AA2C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3D2609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DE90F1E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0AD0183C" w14:textId="77777777" w:rsidTr="000C6DB2">
        <w:tc>
          <w:tcPr>
            <w:tcW w:w="630" w:type="dxa"/>
            <w:vMerge/>
          </w:tcPr>
          <w:p w14:paraId="14EB717D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6D96F0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443674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DE9BBA1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0AF91A93" w14:textId="77777777" w:rsidTr="000C6DB2">
        <w:tc>
          <w:tcPr>
            <w:tcW w:w="630" w:type="dxa"/>
            <w:vMerge/>
          </w:tcPr>
          <w:p w14:paraId="6C3E7C4D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339341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9A4F310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80D8D79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4C4967C9" w14:textId="77777777" w:rsidTr="000C6DB2">
        <w:tc>
          <w:tcPr>
            <w:tcW w:w="630" w:type="dxa"/>
            <w:vMerge w:val="restart"/>
          </w:tcPr>
          <w:p w14:paraId="04DD192C" w14:textId="0E4A20DD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11B5260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ATTRIBUTE1 .. ATTRIBUTE15</w:t>
            </w:r>
          </w:p>
        </w:tc>
        <w:tc>
          <w:tcPr>
            <w:tcW w:w="1457" w:type="dxa"/>
          </w:tcPr>
          <w:p w14:paraId="0033F8DB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4DEA413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101BC" w14:paraId="5114C37D" w14:textId="77777777" w:rsidTr="000C6DB2">
        <w:tc>
          <w:tcPr>
            <w:tcW w:w="630" w:type="dxa"/>
            <w:vMerge/>
          </w:tcPr>
          <w:p w14:paraId="371F6E0D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BCDAF01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CBFA1BD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EACAA79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715EC9" w:rsidRPr="003101BC" w14:paraId="73F557C0" w14:textId="77777777" w:rsidTr="000C6DB2">
        <w:tc>
          <w:tcPr>
            <w:tcW w:w="630" w:type="dxa"/>
            <w:vMerge/>
          </w:tcPr>
          <w:p w14:paraId="249C82F4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589DBD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9A81FFF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1E04649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79F8842D" w14:textId="77777777" w:rsidTr="000C6DB2">
        <w:tc>
          <w:tcPr>
            <w:tcW w:w="630" w:type="dxa"/>
            <w:vMerge/>
          </w:tcPr>
          <w:p w14:paraId="26345CE8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DD095F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7BD5A3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63B3F4F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101BC" w14:paraId="300AA025" w14:textId="77777777" w:rsidTr="000C6DB2">
        <w:tc>
          <w:tcPr>
            <w:tcW w:w="630" w:type="dxa"/>
            <w:vMerge/>
          </w:tcPr>
          <w:p w14:paraId="4DF3A151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807AB8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F09399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D5B3B9B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59141AB7" w14:textId="77777777" w:rsidTr="000C6DB2">
        <w:tc>
          <w:tcPr>
            <w:tcW w:w="630" w:type="dxa"/>
            <w:vMerge/>
          </w:tcPr>
          <w:p w14:paraId="22AE8894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BA6724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6138D98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72BDEEE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0C9DB7A5" w14:textId="77777777" w:rsidTr="000C6DB2">
        <w:tc>
          <w:tcPr>
            <w:tcW w:w="630" w:type="dxa"/>
            <w:vMerge/>
          </w:tcPr>
          <w:p w14:paraId="7351B88B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219313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140D01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C43B5AE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241F1724" w14:textId="77777777" w:rsidTr="000C6DB2">
        <w:tc>
          <w:tcPr>
            <w:tcW w:w="630" w:type="dxa"/>
            <w:vMerge w:val="restart"/>
          </w:tcPr>
          <w:p w14:paraId="199AE9D8" w14:textId="4CDB79C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709C015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ATTRIBUTE_NUMBER1 .. ATTRIBUTE_NUMBER15</w:t>
            </w:r>
          </w:p>
        </w:tc>
        <w:tc>
          <w:tcPr>
            <w:tcW w:w="1457" w:type="dxa"/>
          </w:tcPr>
          <w:p w14:paraId="7C1AE3CE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EA2518B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101BC" w14:paraId="3A50C8DD" w14:textId="77777777" w:rsidTr="000C6DB2">
        <w:tc>
          <w:tcPr>
            <w:tcW w:w="630" w:type="dxa"/>
            <w:vMerge/>
          </w:tcPr>
          <w:p w14:paraId="57C78B28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325786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5468ED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44A1D3E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715EC9" w:rsidRPr="003101BC" w14:paraId="562F8AB6" w14:textId="77777777" w:rsidTr="000C6DB2">
        <w:tc>
          <w:tcPr>
            <w:tcW w:w="630" w:type="dxa"/>
            <w:vMerge/>
          </w:tcPr>
          <w:p w14:paraId="48368AFF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F7F21C4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3F40D4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4A7031F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2ADFB330" w14:textId="77777777" w:rsidTr="000C6DB2">
        <w:tc>
          <w:tcPr>
            <w:tcW w:w="630" w:type="dxa"/>
            <w:vMerge/>
          </w:tcPr>
          <w:p w14:paraId="78E948C6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99B9E9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C7DDB5D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3554FB4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101BC" w14:paraId="224634DC" w14:textId="77777777" w:rsidTr="000C6DB2">
        <w:tc>
          <w:tcPr>
            <w:tcW w:w="630" w:type="dxa"/>
            <w:vMerge/>
          </w:tcPr>
          <w:p w14:paraId="62EA0995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7E8E77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D2C564D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8F7B778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713E2C16" w14:textId="77777777" w:rsidTr="000C6DB2">
        <w:tc>
          <w:tcPr>
            <w:tcW w:w="630" w:type="dxa"/>
            <w:vMerge/>
          </w:tcPr>
          <w:p w14:paraId="7A66B396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046F43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2D3B3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C45EA67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2ADD4A45" w14:textId="77777777" w:rsidTr="000C6DB2">
        <w:tc>
          <w:tcPr>
            <w:tcW w:w="630" w:type="dxa"/>
            <w:vMerge/>
          </w:tcPr>
          <w:p w14:paraId="792E2A72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1F4B53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A99AF5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4E907CD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60447F4D" w14:textId="77777777" w:rsidTr="000C6DB2">
        <w:tc>
          <w:tcPr>
            <w:tcW w:w="630" w:type="dxa"/>
            <w:vMerge w:val="restart"/>
          </w:tcPr>
          <w:p w14:paraId="06770A38" w14:textId="1ADBA9AD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1FCFAEF5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ATTRIBUTE_DATE1..</w:t>
            </w:r>
            <w:r w:rsidRPr="00847D7A">
              <w:rPr>
                <w:color w:val="000000" w:themeColor="text1"/>
                <w:lang w:bidi="th-TH"/>
              </w:rPr>
              <w:t>ATTRIBUTE_DATE15</w:t>
            </w:r>
          </w:p>
        </w:tc>
        <w:tc>
          <w:tcPr>
            <w:tcW w:w="1457" w:type="dxa"/>
          </w:tcPr>
          <w:p w14:paraId="7D77B1B6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3E9829C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101BC" w14:paraId="0F949C15" w14:textId="77777777" w:rsidTr="000C6DB2">
        <w:tc>
          <w:tcPr>
            <w:tcW w:w="630" w:type="dxa"/>
            <w:vMerge/>
          </w:tcPr>
          <w:p w14:paraId="3ED484B7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9F42ED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7B66140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ABD9810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 xml:space="preserve">DATE </w:t>
            </w:r>
          </w:p>
          <w:p w14:paraId="767F600C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FORMAT : YYYY-MON-DD</w:t>
            </w:r>
          </w:p>
        </w:tc>
      </w:tr>
      <w:tr w:rsidR="00715EC9" w:rsidRPr="003101BC" w14:paraId="2158CE45" w14:textId="77777777" w:rsidTr="000C6DB2">
        <w:tc>
          <w:tcPr>
            <w:tcW w:w="630" w:type="dxa"/>
            <w:vMerge/>
          </w:tcPr>
          <w:p w14:paraId="53347E83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E639DD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E4697B1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5365B48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39A61119" w14:textId="77777777" w:rsidTr="000C6DB2">
        <w:tc>
          <w:tcPr>
            <w:tcW w:w="630" w:type="dxa"/>
            <w:vMerge/>
          </w:tcPr>
          <w:p w14:paraId="66EE033B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FEEA4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56EFC62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DD54432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101BC" w14:paraId="51BD9392" w14:textId="77777777" w:rsidTr="000C6DB2">
        <w:tc>
          <w:tcPr>
            <w:tcW w:w="630" w:type="dxa"/>
            <w:vMerge/>
          </w:tcPr>
          <w:p w14:paraId="32EACB3E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83D739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0E48D69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B11B79B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44C8CFF5" w14:textId="77777777" w:rsidTr="000C6DB2">
        <w:tc>
          <w:tcPr>
            <w:tcW w:w="630" w:type="dxa"/>
            <w:vMerge/>
          </w:tcPr>
          <w:p w14:paraId="70D31A4F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DA53378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5B47CA6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81EE876" w14:textId="77777777" w:rsidR="00715EC9" w:rsidRPr="00847D7A" w:rsidRDefault="00715EC9" w:rsidP="00715EC9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00917B96" w14:textId="77777777" w:rsidTr="000C6DB2">
        <w:trPr>
          <w:trHeight w:val="522"/>
        </w:trPr>
        <w:tc>
          <w:tcPr>
            <w:tcW w:w="630" w:type="dxa"/>
            <w:vMerge/>
          </w:tcPr>
          <w:p w14:paraId="66DEC2B8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E0E916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5A951B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B171BC7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280EC631" w14:textId="77777777" w:rsidTr="000C6DB2">
        <w:tc>
          <w:tcPr>
            <w:tcW w:w="630" w:type="dxa"/>
            <w:vMerge w:val="restart"/>
          </w:tcPr>
          <w:p w14:paraId="683ED83F" w14:textId="7809184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DFACFEA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ATTRIBUTE_TIMESTAMP1</w:t>
            </w:r>
            <w:r w:rsidRPr="00847D7A">
              <w:rPr>
                <w:color w:val="000000" w:themeColor="text1"/>
                <w:lang w:bidi="th-TH"/>
              </w:rPr>
              <w:t xml:space="preserve"> .. ATTRIBUTE_TIMESTAMP15</w:t>
            </w:r>
          </w:p>
        </w:tc>
        <w:tc>
          <w:tcPr>
            <w:tcW w:w="1457" w:type="dxa"/>
          </w:tcPr>
          <w:p w14:paraId="2A071FF2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E615BE1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101BC" w14:paraId="77B40737" w14:textId="77777777" w:rsidTr="000C6DB2">
        <w:tc>
          <w:tcPr>
            <w:tcW w:w="630" w:type="dxa"/>
            <w:vMerge/>
          </w:tcPr>
          <w:p w14:paraId="59D61E97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606A10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BD1AE2C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61396F6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DATETIME</w:t>
            </w:r>
          </w:p>
          <w:p w14:paraId="6893586C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FORMAT : YYYY-MON-DD</w:t>
            </w:r>
            <w:r w:rsidRPr="00847D7A">
              <w:rPr>
                <w:color w:val="000000" w:themeColor="text1"/>
                <w:lang w:bidi="th-TH"/>
              </w:rPr>
              <w:t xml:space="preserve"> HH24:MI:SS</w:t>
            </w:r>
          </w:p>
        </w:tc>
      </w:tr>
      <w:tr w:rsidR="00715EC9" w:rsidRPr="003101BC" w14:paraId="1E7655ED" w14:textId="77777777" w:rsidTr="000C6DB2">
        <w:tc>
          <w:tcPr>
            <w:tcW w:w="630" w:type="dxa"/>
            <w:vMerge/>
          </w:tcPr>
          <w:p w14:paraId="5085BCF8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AF56D4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2A2C99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A1CD077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19374723" w14:textId="77777777" w:rsidTr="000C6DB2">
        <w:tc>
          <w:tcPr>
            <w:tcW w:w="630" w:type="dxa"/>
            <w:vMerge/>
          </w:tcPr>
          <w:p w14:paraId="3CCB1FC4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8E84A8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18414CC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31EA1F1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101BC" w14:paraId="0C24B3FD" w14:textId="77777777" w:rsidTr="000C6DB2">
        <w:tc>
          <w:tcPr>
            <w:tcW w:w="630" w:type="dxa"/>
            <w:vMerge/>
          </w:tcPr>
          <w:p w14:paraId="78B0C01C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strike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C6ED6E" w14:textId="77777777" w:rsidR="00715EC9" w:rsidRPr="00847D7A" w:rsidRDefault="00715EC9" w:rsidP="00715EC9">
            <w:pPr>
              <w:rPr>
                <w:strike/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D8F6727" w14:textId="77777777" w:rsidR="00715EC9" w:rsidRPr="00847D7A" w:rsidRDefault="00715EC9" w:rsidP="00715EC9">
            <w:pPr>
              <w:rPr>
                <w:strike/>
                <w:color w:val="000000" w:themeColor="text1"/>
                <w:lang w:bidi="en-US"/>
              </w:rPr>
            </w:pPr>
            <w:r w:rsidRPr="00847D7A">
              <w:rPr>
                <w:strike/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1754D57" w14:textId="77777777" w:rsidR="00715EC9" w:rsidRPr="00847D7A" w:rsidRDefault="00715EC9" w:rsidP="00715EC9">
            <w:pPr>
              <w:rPr>
                <w:strike/>
                <w:color w:val="000000" w:themeColor="text1"/>
                <w:lang w:bidi="th-TH"/>
              </w:rPr>
            </w:pPr>
          </w:p>
        </w:tc>
      </w:tr>
      <w:tr w:rsidR="00715EC9" w:rsidRPr="003101BC" w14:paraId="1CD25707" w14:textId="77777777" w:rsidTr="000C6DB2">
        <w:tc>
          <w:tcPr>
            <w:tcW w:w="630" w:type="dxa"/>
            <w:vMerge/>
          </w:tcPr>
          <w:p w14:paraId="771998EC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strike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0C7AED" w14:textId="77777777" w:rsidR="00715EC9" w:rsidRPr="00847D7A" w:rsidRDefault="00715EC9" w:rsidP="00715EC9">
            <w:pPr>
              <w:rPr>
                <w:strike/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5D4A897" w14:textId="77777777" w:rsidR="00715EC9" w:rsidRPr="00847D7A" w:rsidRDefault="00715EC9" w:rsidP="00715EC9">
            <w:pPr>
              <w:rPr>
                <w:strike/>
                <w:color w:val="000000" w:themeColor="text1"/>
                <w:lang w:bidi="en-US"/>
              </w:rPr>
            </w:pPr>
            <w:r w:rsidRPr="00847D7A">
              <w:rPr>
                <w:strike/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A54A888" w14:textId="77777777" w:rsidR="00715EC9" w:rsidRPr="00847D7A" w:rsidRDefault="00715EC9" w:rsidP="00715EC9">
            <w:pPr>
              <w:rPr>
                <w:rFonts w:ascii="Arial" w:hAnsi="Arial" w:cs="Arial"/>
                <w:strike/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594E50FF" w14:textId="77777777" w:rsidTr="000C6DB2">
        <w:trPr>
          <w:trHeight w:val="522"/>
        </w:trPr>
        <w:tc>
          <w:tcPr>
            <w:tcW w:w="630" w:type="dxa"/>
            <w:vMerge/>
          </w:tcPr>
          <w:p w14:paraId="4C61777E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strike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31EF58" w14:textId="77777777" w:rsidR="00715EC9" w:rsidRPr="00847D7A" w:rsidRDefault="00715EC9" w:rsidP="00715EC9">
            <w:pPr>
              <w:rPr>
                <w:strike/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B7E340" w14:textId="77777777" w:rsidR="00715EC9" w:rsidRPr="00847D7A" w:rsidRDefault="00715EC9" w:rsidP="00715EC9">
            <w:pPr>
              <w:rPr>
                <w:strike/>
                <w:color w:val="000000" w:themeColor="text1"/>
                <w:lang w:bidi="en-US"/>
              </w:rPr>
            </w:pPr>
            <w:r w:rsidRPr="00847D7A">
              <w:rPr>
                <w:strike/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995F7C1" w14:textId="77777777" w:rsidR="00715EC9" w:rsidRPr="00847D7A" w:rsidRDefault="00715EC9" w:rsidP="00715EC9">
            <w:pPr>
              <w:rPr>
                <w:strike/>
                <w:color w:val="000000" w:themeColor="text1"/>
                <w:lang w:bidi="th-TH"/>
              </w:rPr>
            </w:pPr>
          </w:p>
        </w:tc>
      </w:tr>
      <w:tr w:rsidR="00715EC9" w:rsidRPr="005C5256" w14:paraId="68277D38" w14:textId="77777777" w:rsidTr="000C6DB2">
        <w:tc>
          <w:tcPr>
            <w:tcW w:w="630" w:type="dxa"/>
            <w:vMerge w:val="restart"/>
          </w:tcPr>
          <w:p w14:paraId="2C863515" w14:textId="0FF5521C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3AF366E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63C7DE98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5B355BF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  <w:r w:rsidRPr="00847D7A">
              <w:rPr>
                <w:color w:val="000000" w:themeColor="text1"/>
                <w:cs/>
                <w:lang w:bidi="th-TH"/>
              </w:rPr>
              <w:t xml:space="preserve">สถานะการ </w:t>
            </w:r>
            <w:r w:rsidRPr="00847D7A">
              <w:rPr>
                <w:color w:val="000000" w:themeColor="text1"/>
                <w:lang w:bidi="th-TH"/>
              </w:rPr>
              <w:t>Interface</w:t>
            </w:r>
          </w:p>
          <w:p w14:paraId="4BED42C6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5C5256" w14:paraId="0B130791" w14:textId="77777777" w:rsidTr="000C6DB2">
        <w:tc>
          <w:tcPr>
            <w:tcW w:w="630" w:type="dxa"/>
            <w:vMerge/>
          </w:tcPr>
          <w:p w14:paraId="4DFBBEA3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CD3F44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600FB8D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  <w:r w:rsidRPr="005C5256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EBF46FB" w14:textId="77777777" w:rsidR="00715EC9" w:rsidRPr="005C5256" w:rsidRDefault="00715EC9" w:rsidP="00715EC9">
            <w:pPr>
              <w:rPr>
                <w:color w:val="000000" w:themeColor="text1"/>
                <w:lang w:bidi="th-TH"/>
              </w:rPr>
            </w:pPr>
            <w:r w:rsidRPr="005C5256">
              <w:rPr>
                <w:color w:val="000000" w:themeColor="text1"/>
                <w:lang w:bidi="th-TH"/>
              </w:rPr>
              <w:t>VARCHAR2(1)</w:t>
            </w:r>
          </w:p>
        </w:tc>
      </w:tr>
      <w:tr w:rsidR="00715EC9" w:rsidRPr="005C5256" w14:paraId="6AD1B335" w14:textId="77777777" w:rsidTr="000C6DB2">
        <w:tc>
          <w:tcPr>
            <w:tcW w:w="630" w:type="dxa"/>
            <w:vMerge/>
          </w:tcPr>
          <w:p w14:paraId="74160D3B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067C2F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CD6D258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  <w:r w:rsidRPr="005C525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8504771" w14:textId="77777777" w:rsidR="00715EC9" w:rsidRPr="005C5256" w:rsidRDefault="00715EC9" w:rsidP="00715EC9">
            <w:pPr>
              <w:rPr>
                <w:color w:val="000000" w:themeColor="text1"/>
                <w:lang w:bidi="th-TH"/>
              </w:rPr>
            </w:pPr>
            <w:r w:rsidRPr="005C5256">
              <w:rPr>
                <w:color w:val="000000" w:themeColor="text1"/>
                <w:lang w:bidi="th-TH"/>
              </w:rPr>
              <w:t>‘N’</w:t>
            </w:r>
          </w:p>
        </w:tc>
      </w:tr>
      <w:tr w:rsidR="00715EC9" w:rsidRPr="005C5256" w14:paraId="49EE8DFA" w14:textId="77777777" w:rsidTr="000C6DB2">
        <w:tc>
          <w:tcPr>
            <w:tcW w:w="630" w:type="dxa"/>
            <w:vMerge/>
          </w:tcPr>
          <w:p w14:paraId="09D4ED72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A5E530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F5633D0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  <w:r w:rsidRPr="005C5256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90E7014" w14:textId="77777777" w:rsidR="00715EC9" w:rsidRPr="005C5256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5C5256">
              <w:rPr>
                <w:color w:val="000000" w:themeColor="text1"/>
                <w:lang w:bidi="th-TH"/>
              </w:rPr>
              <w:t>Yes</w:t>
            </w:r>
          </w:p>
        </w:tc>
      </w:tr>
      <w:tr w:rsidR="00715EC9" w:rsidRPr="005C5256" w14:paraId="6931B3EB" w14:textId="77777777" w:rsidTr="000C6DB2">
        <w:tc>
          <w:tcPr>
            <w:tcW w:w="630" w:type="dxa"/>
            <w:vMerge/>
          </w:tcPr>
          <w:p w14:paraId="5FC97A13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5D04F7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E945E4F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  <w:r w:rsidRPr="005C5256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CF2C9B9" w14:textId="77777777" w:rsidR="00715EC9" w:rsidRPr="005C5256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5C5256" w14:paraId="2597DAE1" w14:textId="77777777" w:rsidTr="000C6DB2">
        <w:tc>
          <w:tcPr>
            <w:tcW w:w="630" w:type="dxa"/>
            <w:vMerge/>
          </w:tcPr>
          <w:p w14:paraId="32D025EC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4BA99F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FB71F43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  <w:r w:rsidRPr="005C5256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F3739C3" w14:textId="77777777" w:rsidR="00715EC9" w:rsidRPr="005C5256" w:rsidRDefault="00715EC9" w:rsidP="00715E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5C5256">
              <w:rPr>
                <w:color w:val="000000" w:themeColor="text1"/>
                <w:shd w:val="clear" w:color="auto" w:fill="FFFFFF"/>
              </w:rPr>
              <w:t xml:space="preserve">PROGRAM </w:t>
            </w:r>
            <w:r w:rsidRPr="005C5256">
              <w:rPr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</w:p>
          <w:p w14:paraId="44AFC14F" w14:textId="77777777" w:rsidR="00715EC9" w:rsidRPr="005C5256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5C5256">
              <w:rPr>
                <w:color w:val="000000" w:themeColor="text1"/>
                <w:shd w:val="clear" w:color="auto" w:fill="FFFFFF"/>
              </w:rPr>
              <w:t>N = NO PROCESS</w:t>
            </w:r>
            <w:r w:rsidRPr="005C5256">
              <w:rPr>
                <w:color w:val="000000" w:themeColor="text1"/>
              </w:rPr>
              <w:br/>
            </w:r>
            <w:r w:rsidRPr="005C5256">
              <w:rPr>
                <w:color w:val="000000" w:themeColor="text1"/>
                <w:shd w:val="clear" w:color="auto" w:fill="FFFFFF"/>
              </w:rPr>
              <w:t>P = PROCESSING</w:t>
            </w:r>
            <w:r w:rsidRPr="005C5256">
              <w:rPr>
                <w:color w:val="000000" w:themeColor="text1"/>
              </w:rPr>
              <w:br/>
            </w:r>
            <w:r w:rsidRPr="005C5256">
              <w:rPr>
                <w:color w:val="000000" w:themeColor="text1"/>
                <w:shd w:val="clear" w:color="auto" w:fill="FFFFFF"/>
              </w:rPr>
              <w:t>Y = PROCESS COMPLETE</w:t>
            </w:r>
            <w:r w:rsidRPr="005C5256">
              <w:rPr>
                <w:color w:val="000000" w:themeColor="text1"/>
              </w:rPr>
              <w:br/>
            </w:r>
            <w:r w:rsidRPr="005C5256">
              <w:rPr>
                <w:color w:val="000000" w:themeColor="text1"/>
                <w:shd w:val="clear" w:color="auto" w:fill="FFFFFF"/>
              </w:rPr>
              <w:t>E = PROCESS ERRORs</w:t>
            </w:r>
          </w:p>
        </w:tc>
      </w:tr>
      <w:tr w:rsidR="00715EC9" w:rsidRPr="005C5256" w14:paraId="3ABD1B1C" w14:textId="77777777" w:rsidTr="000C6DB2">
        <w:trPr>
          <w:trHeight w:val="522"/>
        </w:trPr>
        <w:tc>
          <w:tcPr>
            <w:tcW w:w="630" w:type="dxa"/>
            <w:vMerge/>
          </w:tcPr>
          <w:p w14:paraId="4DB4A1C9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AF70C4" w14:textId="77777777" w:rsidR="00715EC9" w:rsidRPr="005C5256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685D363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  <w:r w:rsidRPr="005C5256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70B620B" w14:textId="77777777" w:rsidR="00715EC9" w:rsidRPr="005C5256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</w:tbl>
    <w:p w14:paraId="03C5D638" w14:textId="77777777" w:rsidR="00715EC9" w:rsidRPr="005C5256" w:rsidRDefault="00715EC9" w:rsidP="00715EC9">
      <w:pPr>
        <w:rPr>
          <w:color w:val="000000" w:themeColor="text1"/>
        </w:rPr>
      </w:pPr>
    </w:p>
    <w:p w14:paraId="57B7DC0A" w14:textId="77777777" w:rsidR="00715EC9" w:rsidRPr="003101BC" w:rsidRDefault="00715EC9" w:rsidP="00715EC9">
      <w:pPr>
        <w:rPr>
          <w:color w:val="000000" w:themeColor="text1"/>
        </w:rPr>
      </w:pPr>
    </w:p>
    <w:p w14:paraId="75858C50" w14:textId="77777777" w:rsidR="001F619B" w:rsidRPr="003101BC" w:rsidRDefault="001F619B" w:rsidP="00440FC3">
      <w:pPr>
        <w:rPr>
          <w:color w:val="000000" w:themeColor="text1"/>
        </w:rPr>
      </w:pPr>
    </w:p>
    <w:p w14:paraId="1F64D811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7AC1D984" w14:textId="77777777" w:rsidR="00D77098" w:rsidRPr="003101BC" w:rsidRDefault="007D6765" w:rsidP="007D6765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39" w:name="_Toc494444075"/>
      <w:r w:rsidRPr="003101BC">
        <w:rPr>
          <w:color w:val="000000" w:themeColor="text1"/>
        </w:rPr>
        <w:t>Error Handlings</w:t>
      </w:r>
      <w:bookmarkEnd w:id="39"/>
    </w:p>
    <w:tbl>
      <w:tblPr>
        <w:tblpPr w:leftFromText="180" w:rightFromText="180" w:vertAnchor="text" w:tblpY="1"/>
        <w:tblOverlap w:val="never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7342"/>
      </w:tblGrid>
      <w:tr w:rsidR="00BB2758" w:rsidRPr="003101BC" w14:paraId="18D8A555" w14:textId="77777777" w:rsidTr="00BB2758">
        <w:trPr>
          <w:tblHeader/>
        </w:trPr>
        <w:tc>
          <w:tcPr>
            <w:tcW w:w="2718" w:type="dxa"/>
            <w:shd w:val="clear" w:color="auto" w:fill="E6E6E6"/>
            <w:vAlign w:val="center"/>
          </w:tcPr>
          <w:p w14:paraId="79C298E2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Event</w:t>
            </w:r>
          </w:p>
        </w:tc>
        <w:tc>
          <w:tcPr>
            <w:tcW w:w="7342" w:type="dxa"/>
            <w:shd w:val="clear" w:color="auto" w:fill="E6E6E6"/>
            <w:vAlign w:val="center"/>
          </w:tcPr>
          <w:p w14:paraId="397000BA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Description</w:t>
            </w:r>
          </w:p>
        </w:tc>
      </w:tr>
      <w:tr w:rsidR="00BB2758" w:rsidRPr="003101BC" w14:paraId="6CE9EC4F" w14:textId="77777777" w:rsidTr="00BB2758">
        <w:tc>
          <w:tcPr>
            <w:tcW w:w="2718" w:type="dxa"/>
          </w:tcPr>
          <w:p w14:paraId="4A4B657A" w14:textId="6C8EE995" w:rsidR="00BB2758" w:rsidRPr="003101BC" w:rsidRDefault="00232FF4" w:rsidP="00547B1A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Error PO</w:t>
            </w:r>
            <w:r w:rsidR="00BB2758" w:rsidRPr="003101BC">
              <w:rPr>
                <w:color w:val="000000" w:themeColor="text1"/>
                <w:lang w:eastAsia="en-US" w:bidi="th-TH"/>
              </w:rPr>
              <w:t xml:space="preserve">001-001: </w:t>
            </w:r>
            <w:r w:rsidR="0077099E">
              <w:rPr>
                <w:color w:val="000000" w:themeColor="text1"/>
                <w:lang w:eastAsia="en-US" w:bidi="th-TH"/>
              </w:rPr>
              <w:t xml:space="preserve">File </w:t>
            </w:r>
            <w:r w:rsidR="00BB2758" w:rsidRPr="003101BC">
              <w:rPr>
                <w:color w:val="000000" w:themeColor="text1"/>
                <w:lang w:eastAsia="en-US" w:bidi="th-TH"/>
              </w:rPr>
              <w:t xml:space="preserve">Not found </w:t>
            </w:r>
          </w:p>
        </w:tc>
        <w:tc>
          <w:tcPr>
            <w:tcW w:w="7342" w:type="dxa"/>
          </w:tcPr>
          <w:p w14:paraId="4980CA9E" w14:textId="77777777" w:rsidR="00BB2758" w:rsidRPr="003101BC" w:rsidRDefault="00BB2758" w:rsidP="00547B1A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แล้วไม่เจอ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File</w:t>
            </w:r>
          </w:p>
        </w:tc>
      </w:tr>
      <w:tr w:rsidR="00BB2758" w:rsidRPr="003101BC" w14:paraId="557929FA" w14:textId="77777777" w:rsidTr="00BB2758">
        <w:tc>
          <w:tcPr>
            <w:tcW w:w="2718" w:type="dxa"/>
          </w:tcPr>
          <w:p w14:paraId="651B7587" w14:textId="0D107C39" w:rsidR="00BB2758" w:rsidRPr="003101BC" w:rsidRDefault="00BB2758" w:rsidP="00547B1A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="00232FF4">
              <w:rPr>
                <w:color w:val="000000" w:themeColor="text1"/>
                <w:lang w:eastAsia="en-US" w:bidi="th-TH"/>
              </w:rPr>
              <w:t>PO001</w:t>
            </w:r>
            <w:r w:rsidRPr="003101BC">
              <w:rPr>
                <w:color w:val="000000" w:themeColor="text1"/>
              </w:rPr>
              <w:t xml:space="preserve">-002 : </w:t>
            </w:r>
            <w:r w:rsidRPr="003101BC">
              <w:rPr>
                <w:color w:val="000000" w:themeColor="text1"/>
                <w:lang w:bidi="th-TH"/>
              </w:rPr>
              <w:t xml:space="preserve">Date Format not correct </w:t>
            </w:r>
          </w:p>
        </w:tc>
        <w:tc>
          <w:tcPr>
            <w:tcW w:w="7342" w:type="dxa"/>
          </w:tcPr>
          <w:p w14:paraId="6978AC5C" w14:textId="41A3F0A4" w:rsidR="00BB2758" w:rsidRPr="003101BC" w:rsidRDefault="00BB2758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กรณีที่ข้อมูลที่ส่งเข้ามามี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date 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ที่ไม่ใช่ </w:t>
            </w:r>
            <w:r w:rsidR="003B6D1C">
              <w:rPr>
                <w:rFonts w:cs="Tahoma"/>
                <w:color w:val="000000" w:themeColor="text1"/>
                <w:szCs w:val="20"/>
                <w:lang w:bidi="th-TH"/>
              </w:rPr>
              <w:t xml:space="preserve">YYYYMMDD Ex. </w:t>
            </w:r>
            <w:r w:rsidR="003B6D1C" w:rsidRPr="003B6D1C">
              <w:rPr>
                <w:rFonts w:cs="Tahoma"/>
                <w:color w:val="000000" w:themeColor="text1"/>
                <w:szCs w:val="20"/>
                <w:lang w:bidi="th-TH"/>
              </w:rPr>
              <w:t>20171110</w:t>
            </w:r>
          </w:p>
        </w:tc>
      </w:tr>
      <w:tr w:rsidR="00232FF4" w:rsidRPr="003101BC" w14:paraId="12EF2A8C" w14:textId="77777777" w:rsidTr="00447473">
        <w:tc>
          <w:tcPr>
            <w:tcW w:w="2718" w:type="dxa"/>
          </w:tcPr>
          <w:p w14:paraId="5B5E7273" w14:textId="77777777" w:rsidR="00232FF4" w:rsidRPr="003101BC" w:rsidRDefault="00232FF4" w:rsidP="00232FF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 w:rsidRPr="003101BC">
              <w:rPr>
                <w:color w:val="000000" w:themeColor="text1"/>
                <w:lang w:bidi="th-TH"/>
              </w:rPr>
              <w:t>3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>Invalid Data source</w:t>
            </w:r>
          </w:p>
        </w:tc>
        <w:tc>
          <w:tcPr>
            <w:tcW w:w="7342" w:type="dxa"/>
          </w:tcPr>
          <w:p w14:paraId="51598B87" w14:textId="77777777" w:rsidR="00232FF4" w:rsidRPr="003101BC" w:rsidRDefault="00232FF4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Import Source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734AAD81" w14:textId="77777777" w:rsidR="00232FF4" w:rsidRPr="003101BC" w:rsidRDefault="00232FF4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232FF4" w:rsidRPr="003101BC" w14:paraId="25D077A2" w14:textId="77777777" w:rsidTr="00447473">
        <w:tc>
          <w:tcPr>
            <w:tcW w:w="2718" w:type="dxa"/>
          </w:tcPr>
          <w:p w14:paraId="535BD6D4" w14:textId="77777777" w:rsidR="00232FF4" w:rsidRPr="003101BC" w:rsidRDefault="00232FF4" w:rsidP="00232FF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4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 xml:space="preserve">Invalid </w:t>
            </w:r>
            <w:r w:rsidRPr="00232FF4">
              <w:rPr>
                <w:color w:val="000000" w:themeColor="text1"/>
                <w:lang w:bidi="th-TH"/>
              </w:rPr>
              <w:t>Requisitioning BU</w:t>
            </w:r>
          </w:p>
        </w:tc>
        <w:tc>
          <w:tcPr>
            <w:tcW w:w="7342" w:type="dxa"/>
          </w:tcPr>
          <w:p w14:paraId="054D54C4" w14:textId="77777777" w:rsidR="00232FF4" w:rsidRPr="003101BC" w:rsidRDefault="00232FF4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BU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2B99D34" w14:textId="77777777" w:rsidR="00232FF4" w:rsidRPr="003101BC" w:rsidRDefault="00232FF4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3101BC" w14:paraId="71135B27" w14:textId="77777777" w:rsidTr="00447473">
        <w:tc>
          <w:tcPr>
            <w:tcW w:w="2718" w:type="dxa"/>
          </w:tcPr>
          <w:p w14:paraId="3658D090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5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 xml:space="preserve">Invalid </w:t>
            </w:r>
            <w:r w:rsidRPr="00232FF4">
              <w:rPr>
                <w:color w:val="000000" w:themeColor="text1"/>
                <w:lang w:bidi="th-TH"/>
              </w:rPr>
              <w:t>Status Code</w:t>
            </w:r>
          </w:p>
        </w:tc>
        <w:tc>
          <w:tcPr>
            <w:tcW w:w="7342" w:type="dxa"/>
          </w:tcPr>
          <w:p w14:paraId="0846074C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Status Code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192A011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3101BC" w14:paraId="29B5E39E" w14:textId="77777777" w:rsidTr="00447473">
        <w:tc>
          <w:tcPr>
            <w:tcW w:w="2718" w:type="dxa"/>
          </w:tcPr>
          <w:p w14:paraId="7BE7C5C5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6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>Invalid data type</w:t>
            </w:r>
          </w:p>
        </w:tc>
        <w:tc>
          <w:tcPr>
            <w:tcW w:w="7342" w:type="dxa"/>
          </w:tcPr>
          <w:p w14:paraId="059B23A9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ที่ข้อมูลไม่ตรงกับ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Type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ของ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Filed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เช่น 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QTY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หากระบุเป็น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Character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มาจะ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  <w:p w14:paraId="2BB3BF12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4EC8828F" w14:textId="77777777" w:rsidTr="00447473">
        <w:tc>
          <w:tcPr>
            <w:tcW w:w="2718" w:type="dxa"/>
          </w:tcPr>
          <w:p w14:paraId="2AD1F199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7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Destination Type Code </w:t>
            </w:r>
            <w:r w:rsidRPr="003101BC">
              <w:rPr>
                <w:color w:val="000000" w:themeColor="text1"/>
              </w:rPr>
              <w:t xml:space="preserve"> </w:t>
            </w:r>
          </w:p>
        </w:tc>
        <w:tc>
          <w:tcPr>
            <w:tcW w:w="7342" w:type="dxa"/>
          </w:tcPr>
          <w:p w14:paraId="532E4FB3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Destination Type Code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32B46D0E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68871EEA" w14:textId="77777777" w:rsidTr="00447473">
        <w:tc>
          <w:tcPr>
            <w:tcW w:w="2718" w:type="dxa"/>
          </w:tcPr>
          <w:p w14:paraId="39DA1DCE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8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Deliver To Location </w:t>
            </w:r>
            <w:r w:rsidRPr="003101BC">
              <w:rPr>
                <w:color w:val="000000" w:themeColor="text1"/>
              </w:rPr>
              <w:t xml:space="preserve"> </w:t>
            </w:r>
          </w:p>
        </w:tc>
        <w:tc>
          <w:tcPr>
            <w:tcW w:w="7342" w:type="dxa"/>
          </w:tcPr>
          <w:p w14:paraId="7FB62E57" w14:textId="262CF62B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Deliver To Location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B1CBCE4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323E0FFA" w14:textId="77777777" w:rsidTr="00447473">
        <w:tc>
          <w:tcPr>
            <w:tcW w:w="2718" w:type="dxa"/>
          </w:tcPr>
          <w:p w14:paraId="5A965B29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9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447473">
              <w:rPr>
                <w:color w:val="000000" w:themeColor="text1"/>
                <w:lang w:bidi="th-TH"/>
              </w:rPr>
              <w:t>Deliver-to Organization</w:t>
            </w:r>
          </w:p>
        </w:tc>
        <w:tc>
          <w:tcPr>
            <w:tcW w:w="7342" w:type="dxa"/>
          </w:tcPr>
          <w:p w14:paraId="55341DD8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447473">
              <w:rPr>
                <w:color w:val="000000" w:themeColor="text1"/>
              </w:rPr>
              <w:t>Deliver-to Organization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4B69BB2A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1058CB24" w14:textId="77777777" w:rsidTr="00447473">
        <w:tc>
          <w:tcPr>
            <w:tcW w:w="2718" w:type="dxa"/>
          </w:tcPr>
          <w:p w14:paraId="18D9C7C0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-010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Subinventory Code</w:t>
            </w:r>
          </w:p>
        </w:tc>
        <w:tc>
          <w:tcPr>
            <w:tcW w:w="7342" w:type="dxa"/>
          </w:tcPr>
          <w:p w14:paraId="75D0D010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>Subinventory Code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66CAE24E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46EF233F" w14:textId="77777777" w:rsidTr="00447473">
        <w:tc>
          <w:tcPr>
            <w:tcW w:w="2718" w:type="dxa"/>
          </w:tcPr>
          <w:p w14:paraId="67F8D6CF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-011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Item Number</w:t>
            </w:r>
          </w:p>
        </w:tc>
        <w:tc>
          <w:tcPr>
            <w:tcW w:w="7342" w:type="dxa"/>
          </w:tcPr>
          <w:p w14:paraId="5055A9B3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Item Number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15C2474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7B429AA5" w14:textId="77777777" w:rsidTr="00447473">
        <w:tc>
          <w:tcPr>
            <w:tcW w:w="2718" w:type="dxa"/>
          </w:tcPr>
          <w:p w14:paraId="7733E12C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-012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Line Type</w:t>
            </w:r>
          </w:p>
        </w:tc>
        <w:tc>
          <w:tcPr>
            <w:tcW w:w="7342" w:type="dxa"/>
          </w:tcPr>
          <w:p w14:paraId="1C5251D2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Line Type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1D19A102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303243E5" w14:textId="77777777" w:rsidTr="00911B89">
        <w:tc>
          <w:tcPr>
            <w:tcW w:w="2718" w:type="dxa"/>
          </w:tcPr>
          <w:p w14:paraId="1A546490" w14:textId="77777777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-013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Currency Code</w:t>
            </w:r>
          </w:p>
        </w:tc>
        <w:tc>
          <w:tcPr>
            <w:tcW w:w="7342" w:type="dxa"/>
          </w:tcPr>
          <w:p w14:paraId="32A2B21E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Currency Code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2697FF84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4646DACD" w14:textId="77777777" w:rsidTr="00911B89">
        <w:tc>
          <w:tcPr>
            <w:tcW w:w="2718" w:type="dxa"/>
          </w:tcPr>
          <w:p w14:paraId="5940F474" w14:textId="77777777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-014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  <w:lang w:bidi="th-TH"/>
              </w:rPr>
              <w:t>Procurement BU</w:t>
            </w:r>
          </w:p>
        </w:tc>
        <w:tc>
          <w:tcPr>
            <w:tcW w:w="7342" w:type="dxa"/>
          </w:tcPr>
          <w:p w14:paraId="2BEEF137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812084">
              <w:rPr>
                <w:color w:val="000000" w:themeColor="text1"/>
              </w:rPr>
              <w:t>Procurement BU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8A8941D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6CCE593F" w14:textId="77777777" w:rsidTr="00911B89">
        <w:tc>
          <w:tcPr>
            <w:tcW w:w="2718" w:type="dxa"/>
          </w:tcPr>
          <w:p w14:paraId="3F8C208C" w14:textId="77777777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-015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Supplier</w:t>
            </w:r>
          </w:p>
        </w:tc>
        <w:tc>
          <w:tcPr>
            <w:tcW w:w="7342" w:type="dxa"/>
          </w:tcPr>
          <w:p w14:paraId="7DC96C01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Supplier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334157B4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3535747A" w14:textId="77777777" w:rsidTr="00911B89">
        <w:tc>
          <w:tcPr>
            <w:tcW w:w="2718" w:type="dxa"/>
          </w:tcPr>
          <w:p w14:paraId="42B820FF" w14:textId="77777777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-016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UOM</w:t>
            </w:r>
          </w:p>
        </w:tc>
        <w:tc>
          <w:tcPr>
            <w:tcW w:w="7342" w:type="dxa"/>
          </w:tcPr>
          <w:p w14:paraId="2CD6B1FA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UOM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43768768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7BFF486E" w14:textId="77777777" w:rsidTr="00911B89">
        <w:tc>
          <w:tcPr>
            <w:tcW w:w="2718" w:type="dxa"/>
          </w:tcPr>
          <w:p w14:paraId="49BC3EAA" w14:textId="77777777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-017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</w:rPr>
              <w:t>CHARGE_ACCOUNT_SEGMENT1</w:t>
            </w:r>
          </w:p>
        </w:tc>
        <w:tc>
          <w:tcPr>
            <w:tcW w:w="7342" w:type="dxa"/>
          </w:tcPr>
          <w:p w14:paraId="55BCCAE9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812084">
              <w:rPr>
                <w:rFonts w:cs="Tahoma"/>
                <w:color w:val="000000" w:themeColor="text1"/>
                <w:szCs w:val="20"/>
                <w:lang w:bidi="th-TH"/>
              </w:rPr>
              <w:t>CHARGE_ACCOUNT_SEGMENT1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46C12D9A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38AA79EA" w14:textId="77777777" w:rsidTr="00911B89">
        <w:tc>
          <w:tcPr>
            <w:tcW w:w="2718" w:type="dxa"/>
          </w:tcPr>
          <w:p w14:paraId="0B8A9BDA" w14:textId="6D9E03E2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-018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</w:rPr>
              <w:t>CHARGE_ACCOUNT_SEGMENT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7342" w:type="dxa"/>
          </w:tcPr>
          <w:p w14:paraId="5F899F49" w14:textId="66E47CDF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CHARGE_ACCOUNT_SEGMENT2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3DB089FD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582F8042" w14:textId="77777777" w:rsidTr="00911B89">
        <w:tc>
          <w:tcPr>
            <w:tcW w:w="2718" w:type="dxa"/>
          </w:tcPr>
          <w:p w14:paraId="7F13D906" w14:textId="2377AB8E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-019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="009D16EC">
              <w:rPr>
                <w:color w:val="000000" w:themeColor="text1"/>
              </w:rPr>
              <w:t>CHARGE_ACCOUNT_SEGMEN</w:t>
            </w:r>
            <w:r w:rsidRPr="00812084">
              <w:rPr>
                <w:color w:val="000000" w:themeColor="text1"/>
              </w:rPr>
              <w:t>T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7342" w:type="dxa"/>
          </w:tcPr>
          <w:p w14:paraId="3779C546" w14:textId="629E9DB2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CHARGE_ACCOUNT_SEGMENT3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5591DF47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2FF94C1D" w14:textId="77777777" w:rsidTr="00911B89">
        <w:tc>
          <w:tcPr>
            <w:tcW w:w="2718" w:type="dxa"/>
          </w:tcPr>
          <w:p w14:paraId="3158392C" w14:textId="6ED539B9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lastRenderedPageBreak/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 xml:space="preserve">-020 </w:t>
            </w:r>
            <w:r w:rsidRPr="003101BC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</w:rPr>
              <w:t>CHARGE_ACCOUNT_SEGMENT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7342" w:type="dxa"/>
          </w:tcPr>
          <w:p w14:paraId="2096149E" w14:textId="5D037C20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CHARGE_ACCOUNT_SEGMENT4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38A1BDC0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54F4DD51" w14:textId="77777777" w:rsidTr="00911B89">
        <w:tc>
          <w:tcPr>
            <w:tcW w:w="2718" w:type="dxa"/>
          </w:tcPr>
          <w:p w14:paraId="09E9B474" w14:textId="59D9691B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-021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</w:rPr>
              <w:t>CHARGE_ACCOUNT_SEGMENT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7342" w:type="dxa"/>
          </w:tcPr>
          <w:p w14:paraId="65BC774B" w14:textId="7C9E1615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CHARGE_ACCOUNT_SEGMENT5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A395815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3101BC" w14:paraId="2983172A" w14:textId="77777777" w:rsidTr="00BB2758">
        <w:tc>
          <w:tcPr>
            <w:tcW w:w="2718" w:type="dxa"/>
          </w:tcPr>
          <w:p w14:paraId="244C2C85" w14:textId="220EE61A" w:rsidR="00447473" w:rsidRPr="003101BC" w:rsidRDefault="00447473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="00812084">
              <w:rPr>
                <w:color w:val="000000" w:themeColor="text1"/>
              </w:rPr>
              <w:t>-022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="00812084" w:rsidRPr="00812084">
              <w:rPr>
                <w:color w:val="000000" w:themeColor="text1"/>
              </w:rPr>
              <w:t>CHARGE_ACCOUNT_SEGMENT</w:t>
            </w:r>
            <w:r w:rsidR="00812084">
              <w:rPr>
                <w:color w:val="000000" w:themeColor="text1"/>
              </w:rPr>
              <w:t>6</w:t>
            </w:r>
          </w:p>
        </w:tc>
        <w:tc>
          <w:tcPr>
            <w:tcW w:w="7342" w:type="dxa"/>
          </w:tcPr>
          <w:p w14:paraId="403917AB" w14:textId="5A8231B2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="00812084"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CHARGE_ACCOUNT_SEGMENT6</w:t>
            </w:r>
            <w:r w:rsidR="00812084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61D0FCE7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BB2758" w:rsidRPr="003101BC" w14:paraId="5EAE649D" w14:textId="77777777" w:rsidTr="00BB2758">
        <w:tc>
          <w:tcPr>
            <w:tcW w:w="2718" w:type="dxa"/>
          </w:tcPr>
          <w:p w14:paraId="58B4DF84" w14:textId="25EC94A2" w:rsidR="00BB2758" w:rsidRPr="003101BC" w:rsidRDefault="00BB2758" w:rsidP="00E55FB5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="00E55FB5">
              <w:rPr>
                <w:color w:val="000000" w:themeColor="text1"/>
                <w:lang w:eastAsia="en-US" w:bidi="th-TH"/>
              </w:rPr>
              <w:t>PO001</w:t>
            </w:r>
            <w:r w:rsidR="00E55FB5">
              <w:rPr>
                <w:color w:val="000000" w:themeColor="text1"/>
              </w:rPr>
              <w:t>-023</w:t>
            </w:r>
            <w:r w:rsidRPr="003101BC">
              <w:rPr>
                <w:color w:val="000000" w:themeColor="text1"/>
              </w:rPr>
              <w:t xml:space="preserve"> :</w:t>
            </w:r>
            <w:r w:rsidR="00E55FB5">
              <w:rPr>
                <w:color w:val="000000" w:themeColor="text1"/>
                <w:lang w:bidi="th-TH"/>
              </w:rPr>
              <w:t xml:space="preserve"> </w:t>
            </w:r>
            <w:r w:rsidR="003B6D1C">
              <w:rPr>
                <w:color w:val="000000" w:themeColor="text1"/>
                <w:lang w:bidi="th-TH"/>
              </w:rPr>
              <w:t xml:space="preserve"> blanket agreement </w:t>
            </w:r>
            <w:r w:rsidR="00E55FB5">
              <w:rPr>
                <w:color w:val="000000" w:themeColor="text1"/>
                <w:lang w:bidi="th-TH"/>
              </w:rPr>
              <w:t xml:space="preserve">Not found </w:t>
            </w:r>
          </w:p>
        </w:tc>
        <w:tc>
          <w:tcPr>
            <w:tcW w:w="7342" w:type="dxa"/>
          </w:tcPr>
          <w:p w14:paraId="2DEFAC36" w14:textId="0BBCA39A" w:rsidR="00BB2758" w:rsidRPr="003101BC" w:rsidRDefault="00E55FB5" w:rsidP="00580895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กรณีที่หา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Blanket Agreement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ของ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Item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นั้นไม่เจอ</w:t>
            </w:r>
          </w:p>
        </w:tc>
      </w:tr>
      <w:tr w:rsidR="00E55FB5" w:rsidRPr="003101BC" w14:paraId="4EB68612" w14:textId="77777777" w:rsidTr="00BB2758">
        <w:tc>
          <w:tcPr>
            <w:tcW w:w="2718" w:type="dxa"/>
          </w:tcPr>
          <w:p w14:paraId="0AB8C377" w14:textId="15CF4F18" w:rsidR="00E55FB5" w:rsidRPr="003101BC" w:rsidRDefault="00E55FB5" w:rsidP="00E55FB5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PO001</w:t>
            </w:r>
            <w:r>
              <w:rPr>
                <w:color w:val="000000" w:themeColor="text1"/>
              </w:rPr>
              <w:t>-024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  <w:lang w:bidi="th-TH"/>
              </w:rPr>
              <w:t xml:space="preserve"> </w:t>
            </w:r>
            <w:r w:rsidR="003B6D1C">
              <w:rPr>
                <w:color w:val="000000" w:themeColor="text1"/>
                <w:lang w:bidi="th-TH"/>
              </w:rPr>
              <w:t xml:space="preserve"> blanket agreement m</w:t>
            </w:r>
            <w:r>
              <w:rPr>
                <w:color w:val="000000" w:themeColor="text1"/>
                <w:lang w:bidi="th-TH"/>
              </w:rPr>
              <w:t xml:space="preserve">ore than one </w:t>
            </w:r>
            <w:r w:rsidR="003B6D1C">
              <w:rPr>
                <w:color w:val="000000" w:themeColor="text1"/>
                <w:lang w:bidi="th-TH"/>
              </w:rPr>
              <w:t xml:space="preserve">agreement </w:t>
            </w:r>
          </w:p>
        </w:tc>
        <w:tc>
          <w:tcPr>
            <w:tcW w:w="7342" w:type="dxa"/>
          </w:tcPr>
          <w:p w14:paraId="6D2F6805" w14:textId="7DF0E69D" w:rsidR="00E55FB5" w:rsidRDefault="00E55FB5" w:rsidP="00E55FB5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กรณีที่หา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Blanket Agreement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ได้มากกว่า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1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ค่า</w:t>
            </w:r>
          </w:p>
        </w:tc>
      </w:tr>
      <w:tr w:rsidR="00E55FB5" w:rsidRPr="003101BC" w14:paraId="25C2A855" w14:textId="77777777" w:rsidTr="00BB2758">
        <w:tc>
          <w:tcPr>
            <w:tcW w:w="2718" w:type="dxa"/>
          </w:tcPr>
          <w:p w14:paraId="2EF6443E" w14:textId="07B27EE1" w:rsidR="00E55FB5" w:rsidRPr="003101BC" w:rsidRDefault="00E55FB5" w:rsidP="00E55FB5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PO001</w:t>
            </w:r>
            <w:r>
              <w:rPr>
                <w:color w:val="000000" w:themeColor="text1"/>
              </w:rPr>
              <w:t>-025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  <w:lang w:bidi="th-TH"/>
              </w:rPr>
              <w:t xml:space="preserve"> Amount is Over amount limit of Blanket</w:t>
            </w:r>
          </w:p>
        </w:tc>
        <w:tc>
          <w:tcPr>
            <w:tcW w:w="7342" w:type="dxa"/>
          </w:tcPr>
          <w:p w14:paraId="38A4CFBF" w14:textId="5994C253" w:rsidR="00E55FB5" w:rsidRPr="00E55FB5" w:rsidRDefault="00E55FB5" w:rsidP="00E55FB5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กรณีที่หา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Blanket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ได้แล้ว  แต่ว่าเมื่อได้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Unit Price * QTY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แล้วพบว่ายอดเงินเกินกว่า</w:t>
            </w:r>
            <w:r w:rsidR="009D16E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="009D16EC">
              <w:rPr>
                <w:rFonts w:cs="Tahoma"/>
                <w:color w:val="000000" w:themeColor="text1"/>
                <w:szCs w:val="20"/>
                <w:lang w:bidi="th-TH"/>
              </w:rPr>
              <w:t xml:space="preserve">Amount limit </w:t>
            </w:r>
            <w:r w:rsidR="009D16E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ของ </w:t>
            </w:r>
            <w:r w:rsidR="009D16EC">
              <w:rPr>
                <w:rFonts w:cs="Tahoma"/>
                <w:color w:val="000000" w:themeColor="text1"/>
                <w:szCs w:val="20"/>
                <w:lang w:bidi="th-TH"/>
              </w:rPr>
              <w:t xml:space="preserve">Blanket </w:t>
            </w:r>
          </w:p>
        </w:tc>
      </w:tr>
      <w:tr w:rsidR="009D16EC" w:rsidRPr="003101BC" w14:paraId="5A310D55" w14:textId="77777777" w:rsidTr="00BB2758">
        <w:tc>
          <w:tcPr>
            <w:tcW w:w="2718" w:type="dxa"/>
          </w:tcPr>
          <w:p w14:paraId="20307C14" w14:textId="4D19FFB8" w:rsidR="009D16EC" w:rsidRPr="003101BC" w:rsidRDefault="009D16EC" w:rsidP="009D16EC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PO001</w:t>
            </w:r>
            <w:r>
              <w:rPr>
                <w:color w:val="000000" w:themeColor="text1"/>
              </w:rPr>
              <w:t>-026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  <w:lang w:bidi="th-TH"/>
              </w:rPr>
              <w:t xml:space="preserve"> Amount is less than minimum release amount of Blanket</w:t>
            </w:r>
          </w:p>
        </w:tc>
        <w:tc>
          <w:tcPr>
            <w:tcW w:w="7342" w:type="dxa"/>
          </w:tcPr>
          <w:p w14:paraId="7F14C0B0" w14:textId="63DCF306" w:rsidR="009D16EC" w:rsidRPr="009D16EC" w:rsidRDefault="009D16EC" w:rsidP="009D16E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กรณีที่หา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Blanket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ได้แล้ว  แต่ว่าเมื่อได้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Unit Price * QTY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แล้วพบว่าน้อยกว่า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Mininum Release Amount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ของ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Blanket</w:t>
            </w:r>
          </w:p>
        </w:tc>
      </w:tr>
      <w:tr w:rsidR="009D16EC" w:rsidRPr="003101BC" w14:paraId="2FD5F57A" w14:textId="77777777" w:rsidTr="00BB2758">
        <w:tc>
          <w:tcPr>
            <w:tcW w:w="2718" w:type="dxa"/>
          </w:tcPr>
          <w:p w14:paraId="2A928DB4" w14:textId="324946F9" w:rsidR="009D16EC" w:rsidRPr="003101BC" w:rsidRDefault="009D16EC" w:rsidP="009D16EC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PO001</w:t>
            </w:r>
            <w:r w:rsidR="00E86FAD">
              <w:rPr>
                <w:color w:val="000000" w:themeColor="text1"/>
              </w:rPr>
              <w:t>-02</w:t>
            </w:r>
            <w:r w:rsidRPr="003101BC">
              <w:rPr>
                <w:color w:val="000000" w:themeColor="text1"/>
                <w:lang w:bidi="th-TH"/>
              </w:rPr>
              <w:t>7</w:t>
            </w:r>
            <w:r w:rsidRPr="003101BC">
              <w:rPr>
                <w:color w:val="000000" w:themeColor="text1"/>
              </w:rPr>
              <w:t xml:space="preserve"> :Standard Interface Error</w:t>
            </w:r>
          </w:p>
        </w:tc>
        <w:tc>
          <w:tcPr>
            <w:tcW w:w="7342" w:type="dxa"/>
          </w:tcPr>
          <w:p w14:paraId="5352F035" w14:textId="0494CDE1" w:rsidR="009D16EC" w:rsidRPr="003101BC" w:rsidRDefault="009D16EC" w:rsidP="009D16E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Validate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ข้อมูลผ่านแล้ว แต่เมื่อส่งเข้า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Standard Cloud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แล้วเกิด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</w:tc>
      </w:tr>
      <w:tr w:rsidR="00044C40" w:rsidRPr="003101BC" w14:paraId="31FCD4B9" w14:textId="77777777" w:rsidTr="00BB2758">
        <w:tc>
          <w:tcPr>
            <w:tcW w:w="2718" w:type="dxa"/>
          </w:tcPr>
          <w:p w14:paraId="30899891" w14:textId="724F2A8F" w:rsidR="00044C40" w:rsidRPr="003101BC" w:rsidRDefault="00044C40" w:rsidP="009D16EC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PO001</w:t>
            </w:r>
            <w:r>
              <w:rPr>
                <w:color w:val="000000" w:themeColor="text1"/>
              </w:rPr>
              <w:t>-02</w:t>
            </w:r>
            <w:r>
              <w:rPr>
                <w:color w:val="000000" w:themeColor="text1"/>
                <w:lang w:bidi="th-TH"/>
              </w:rPr>
              <w:t>8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Order date is less than current date</w:t>
            </w:r>
          </w:p>
        </w:tc>
        <w:tc>
          <w:tcPr>
            <w:tcW w:w="7342" w:type="dxa"/>
          </w:tcPr>
          <w:p w14:paraId="29AECD0A" w14:textId="29A55FAE" w:rsidR="00044C40" w:rsidRPr="003101BC" w:rsidRDefault="00044C40" w:rsidP="009D16E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Order Date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ย้อนหลังจากวันที่ปัจจุบัน</w:t>
            </w:r>
          </w:p>
        </w:tc>
      </w:tr>
    </w:tbl>
    <w:p w14:paraId="6356C26F" w14:textId="77777777" w:rsidR="007D6765" w:rsidRPr="003101BC" w:rsidRDefault="007D6765" w:rsidP="007D6765">
      <w:pPr>
        <w:ind w:left="420"/>
        <w:rPr>
          <w:color w:val="000000" w:themeColor="text1"/>
          <w:lang w:bidi="th-TH"/>
        </w:rPr>
      </w:pPr>
    </w:p>
    <w:p w14:paraId="126E0FA4" w14:textId="77777777" w:rsidR="007D6765" w:rsidRPr="003101BC" w:rsidRDefault="007D6765" w:rsidP="007D6765">
      <w:pPr>
        <w:ind w:left="420"/>
        <w:rPr>
          <w:color w:val="000000" w:themeColor="text1"/>
          <w:cs/>
          <w:lang w:bidi="th-TH"/>
        </w:rPr>
      </w:pPr>
    </w:p>
    <w:p w14:paraId="235ACEF6" w14:textId="77777777" w:rsidR="007D6765" w:rsidRPr="003101BC" w:rsidRDefault="00C87BC1" w:rsidP="007D6765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</w:p>
    <w:p w14:paraId="6DC278AC" w14:textId="77777777" w:rsidR="002A24A9" w:rsidRPr="003101BC" w:rsidRDefault="002A24A9" w:rsidP="002A24A9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89C5F5C" w14:textId="77777777" w:rsidR="00C87BC1" w:rsidRPr="003101BC" w:rsidRDefault="002A24A9" w:rsidP="00582BA9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40" w:name="_Toc494444076"/>
      <w:r w:rsidRPr="003101BC">
        <w:rPr>
          <w:color w:val="000000" w:themeColor="text1"/>
        </w:rPr>
        <w:t>Log Layout</w:t>
      </w:r>
      <w:bookmarkEnd w:id="40"/>
    </w:p>
    <w:p w14:paraId="02033673" w14:textId="1860E873" w:rsidR="00582BA9" w:rsidRDefault="00296589" w:rsidP="00582BA9">
      <w:pPr>
        <w:rPr>
          <w:color w:val="000000" w:themeColor="text1"/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58C25586" wp14:editId="166AAEA7">
            <wp:extent cx="4107305" cy="4887173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08591" cy="488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0B45" w14:textId="41CE74ED" w:rsidR="00296589" w:rsidRPr="003101BC" w:rsidRDefault="00296589" w:rsidP="00582BA9">
      <w:pPr>
        <w:rPr>
          <w:color w:val="000000" w:themeColor="text1"/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2868762D" wp14:editId="7C7A6ECD">
            <wp:extent cx="4002374" cy="76090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2023" cy="7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8E14" w14:textId="77777777" w:rsidR="00582BA9" w:rsidRPr="003101BC" w:rsidRDefault="00582BA9" w:rsidP="00582BA9">
      <w:pPr>
        <w:rPr>
          <w:color w:val="000000" w:themeColor="text1"/>
          <w:cs/>
          <w:lang w:bidi="th-TH"/>
        </w:rPr>
      </w:pPr>
    </w:p>
    <w:p w14:paraId="23F366DE" w14:textId="77777777" w:rsidR="002A24A9" w:rsidRPr="003101BC" w:rsidRDefault="002A24A9" w:rsidP="002A24A9">
      <w:pPr>
        <w:rPr>
          <w:color w:val="000000" w:themeColor="text1"/>
        </w:rPr>
      </w:pPr>
    </w:p>
    <w:p w14:paraId="4BBE15B5" w14:textId="77777777" w:rsidR="00582BA9" w:rsidRPr="003101BC" w:rsidRDefault="00582BA9" w:rsidP="007D6765">
      <w:pPr>
        <w:rPr>
          <w:color w:val="000000" w:themeColor="text1"/>
          <w:lang w:bidi="th-TH"/>
        </w:rPr>
      </w:pPr>
    </w:p>
    <w:p w14:paraId="5653B065" w14:textId="77777777" w:rsidR="00693F0F" w:rsidRPr="003101BC" w:rsidRDefault="00693F0F" w:rsidP="007D6765">
      <w:pPr>
        <w:rPr>
          <w:color w:val="000000" w:themeColor="text1"/>
          <w:cs/>
          <w:lang w:bidi="th-TH"/>
        </w:rPr>
      </w:pPr>
    </w:p>
    <w:p w14:paraId="63A30541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000D8468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19D2B9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9D7D2C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D7CF2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6332367F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18619C9A" w14:textId="77777777" w:rsidR="00582BA9" w:rsidRPr="003101BC" w:rsidRDefault="00693F0F" w:rsidP="00693F0F">
      <w:pPr>
        <w:tabs>
          <w:tab w:val="left" w:pos="1515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73C17A16" w14:textId="77777777" w:rsidR="00D558D6" w:rsidRPr="003101BC" w:rsidRDefault="00DA3F80" w:rsidP="000A4CF8">
      <w:pPr>
        <w:pStyle w:val="Heading2"/>
        <w:rPr>
          <w:color w:val="000000" w:themeColor="text1"/>
        </w:rPr>
      </w:pPr>
      <w:bookmarkStart w:id="41" w:name="_Toc494444077"/>
      <w:r w:rsidRPr="003101BC">
        <w:rPr>
          <w:color w:val="000000" w:themeColor="text1"/>
        </w:rPr>
        <w:lastRenderedPageBreak/>
        <w:t xml:space="preserve">3. </w:t>
      </w:r>
      <w:r w:rsidR="00E5715A" w:rsidRPr="003101BC">
        <w:rPr>
          <w:color w:val="000000" w:themeColor="text1"/>
        </w:rPr>
        <w:t>TESTING SCENARIO</w:t>
      </w:r>
      <w:bookmarkEnd w:id="4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3690"/>
        <w:gridCol w:w="5130"/>
      </w:tblGrid>
      <w:tr w:rsidR="002D2FA4" w:rsidRPr="003101BC" w14:paraId="76654799" w14:textId="77777777" w:rsidTr="00CC5DD8">
        <w:trPr>
          <w:trHeight w:val="269"/>
        </w:trPr>
        <w:tc>
          <w:tcPr>
            <w:tcW w:w="720" w:type="dxa"/>
            <w:shd w:val="clear" w:color="auto" w:fill="D9D9D9"/>
            <w:vAlign w:val="center"/>
          </w:tcPr>
          <w:p w14:paraId="60759C65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ID</w:t>
            </w:r>
          </w:p>
        </w:tc>
        <w:tc>
          <w:tcPr>
            <w:tcW w:w="3690" w:type="dxa"/>
            <w:shd w:val="clear" w:color="auto" w:fill="D9D9D9"/>
            <w:vAlign w:val="center"/>
          </w:tcPr>
          <w:p w14:paraId="1AFDB904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Test Scenario</w:t>
            </w:r>
          </w:p>
        </w:tc>
        <w:tc>
          <w:tcPr>
            <w:tcW w:w="5130" w:type="dxa"/>
            <w:shd w:val="clear" w:color="auto" w:fill="D9D9D9"/>
            <w:vAlign w:val="center"/>
          </w:tcPr>
          <w:p w14:paraId="12AF9EA1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Expected Result</w:t>
            </w:r>
          </w:p>
        </w:tc>
      </w:tr>
      <w:tr w:rsidR="003101BC" w:rsidRPr="003101BC" w14:paraId="29A521F8" w14:textId="77777777" w:rsidTr="00CC5DD8">
        <w:tc>
          <w:tcPr>
            <w:tcW w:w="720" w:type="dxa"/>
          </w:tcPr>
          <w:p w14:paraId="2678B2DE" w14:textId="77777777" w:rsidR="002D2FA4" w:rsidRPr="003101BC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</w:t>
            </w:r>
          </w:p>
        </w:tc>
        <w:tc>
          <w:tcPr>
            <w:tcW w:w="3690" w:type="dxa"/>
          </w:tcPr>
          <w:p w14:paraId="7F72B2E8" w14:textId="77777777" w:rsidR="00693F0F" w:rsidRPr="003101BC" w:rsidRDefault="00A549C8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Parameter</w:t>
            </w:r>
          </w:p>
          <w:p w14:paraId="6E465A53" w14:textId="77777777" w:rsidR="00A549C8" w:rsidRPr="003101BC" w:rsidRDefault="00A549C8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Path Initial ,Process ,Error ,Achive</w:t>
            </w:r>
          </w:p>
          <w:p w14:paraId="1C041FA9" w14:textId="77777777" w:rsidR="002D2FA4" w:rsidRPr="003101BC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  <w:tc>
          <w:tcPr>
            <w:tcW w:w="5130" w:type="dxa"/>
          </w:tcPr>
          <w:p w14:paraId="653F5376" w14:textId="77777777" w:rsidR="006D5BD9" w:rsidRPr="003101BC" w:rsidRDefault="00A549C8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สามารถอ่าน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4971B121" w14:textId="77777777" w:rsidR="00A549C8" w:rsidRPr="003101BC" w:rsidRDefault="00A549C8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ย้าย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ได้ถูกต้องตรงกับ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ที่ระบุ</w:t>
            </w:r>
          </w:p>
        </w:tc>
      </w:tr>
      <w:tr w:rsidR="003101BC" w:rsidRPr="003101BC" w14:paraId="70A126B2" w14:textId="77777777" w:rsidTr="00CC5DD8">
        <w:tc>
          <w:tcPr>
            <w:tcW w:w="720" w:type="dxa"/>
          </w:tcPr>
          <w:p w14:paraId="3F14FEE9" w14:textId="77777777" w:rsidR="00CC5DD8" w:rsidRPr="003101BC" w:rsidRDefault="00CC5DD8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2</w:t>
            </w:r>
          </w:p>
        </w:tc>
        <w:tc>
          <w:tcPr>
            <w:tcW w:w="3690" w:type="dxa"/>
          </w:tcPr>
          <w:p w14:paraId="238405FD" w14:textId="77777777" w:rsidR="00CC5DD8" w:rsidRPr="003101BC" w:rsidRDefault="00CC5DD8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="00A549C8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ปกติ</w:t>
            </w:r>
          </w:p>
          <w:p w14:paraId="1AE6907B" w14:textId="77777777" w:rsidR="00A549C8" w:rsidRPr="003101BC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ตรง</w:t>
            </w:r>
          </w:p>
          <w:p w14:paraId="1A4182CC" w14:textId="77777777" w:rsidR="00A549C8" w:rsidRPr="003101BC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ข้อมูลถูกต้อง</w:t>
            </w:r>
          </w:p>
          <w:p w14:paraId="5E4383DB" w14:textId="77777777" w:rsidR="00CC5DD8" w:rsidRPr="003101BC" w:rsidRDefault="00CC5DD8" w:rsidP="008B5490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</w:p>
        </w:tc>
        <w:tc>
          <w:tcPr>
            <w:tcW w:w="5130" w:type="dxa"/>
          </w:tcPr>
          <w:p w14:paraId="5F2647CA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  <w:p w14:paraId="5A9D0B6A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Import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ERP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ครบถ้วน</w:t>
            </w:r>
          </w:p>
          <w:p w14:paraId="55CBC516" w14:textId="77777777" w:rsidR="002F52ED" w:rsidRPr="003101BC" w:rsidRDefault="002F52ED" w:rsidP="002F52ED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Fin Code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ใดที่ต้องคำนวณ คำนวณได้ถูกต้องตามสูตร</w:t>
            </w:r>
          </w:p>
          <w:p w14:paraId="0554C632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2044208B" w14:textId="77777777" w:rsidR="00A549C8" w:rsidRPr="003101BC" w:rsidRDefault="002F52ED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Move 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 Archive</w:t>
            </w:r>
          </w:p>
        </w:tc>
      </w:tr>
      <w:tr w:rsidR="003101BC" w:rsidRPr="003101BC" w14:paraId="6EFFD785" w14:textId="77777777" w:rsidTr="00CC5DD8">
        <w:tc>
          <w:tcPr>
            <w:tcW w:w="720" w:type="dxa"/>
          </w:tcPr>
          <w:p w14:paraId="71566F53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1BF9BC50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บางส่วน</w:t>
            </w:r>
          </w:p>
          <w:p w14:paraId="3FE1CA3F" w14:textId="255E7207" w:rsidR="003B6D1C" w:rsidRPr="003B6D1C" w:rsidRDefault="002F52ED" w:rsidP="003B6D1C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ตรง</w:t>
            </w:r>
          </w:p>
          <w:p w14:paraId="3C361C79" w14:textId="77777777" w:rsidR="002F52ED" w:rsidRPr="003101BC" w:rsidRDefault="002F52ED" w:rsidP="00890063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ข้อมูลไม่ถูกต้อง</w:t>
            </w:r>
          </w:p>
        </w:tc>
        <w:tc>
          <w:tcPr>
            <w:tcW w:w="5130" w:type="dxa"/>
          </w:tcPr>
          <w:p w14:paraId="02EF1B36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1.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ต้องทำการ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Reject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  <w:p w14:paraId="29F3A482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2. Move 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ไปยัง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 Error</w:t>
            </w:r>
          </w:p>
          <w:p w14:paraId="02FAEA6C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3.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ว่ามี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</w:tc>
      </w:tr>
      <w:tr w:rsidR="003101BC" w:rsidRPr="003101BC" w14:paraId="542696AA" w14:textId="77777777" w:rsidTr="00CC5DD8">
        <w:tc>
          <w:tcPr>
            <w:tcW w:w="720" w:type="dxa"/>
          </w:tcPr>
          <w:p w14:paraId="67FC028D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49FAC818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handlering </w:t>
            </w:r>
          </w:p>
        </w:tc>
        <w:tc>
          <w:tcPr>
            <w:tcW w:w="5130" w:type="dxa"/>
          </w:tcPr>
          <w:p w14:paraId="34DB17A3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Handlering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แล้วไม่เอาข้อมูลเข้าระบบ</w:t>
            </w:r>
          </w:p>
        </w:tc>
      </w:tr>
      <w:tr w:rsidR="003101BC" w:rsidRPr="003101BC" w14:paraId="5AEE8A43" w14:textId="77777777" w:rsidTr="00CC5DD8">
        <w:tc>
          <w:tcPr>
            <w:tcW w:w="720" w:type="dxa"/>
          </w:tcPr>
          <w:p w14:paraId="676ED86A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4</w:t>
            </w:r>
          </w:p>
        </w:tc>
        <w:tc>
          <w:tcPr>
            <w:tcW w:w="3690" w:type="dxa"/>
          </w:tcPr>
          <w:p w14:paraId="2271407D" w14:textId="797411ED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</w:t>
            </w:r>
            <w:r w:rsidR="008E7FD8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กว่า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1 </w:t>
            </w:r>
            <w:r w:rsidR="003B6D1C">
              <w:rPr>
                <w:rFonts w:cs="Tahoma"/>
                <w:color w:val="000000" w:themeColor="text1"/>
                <w:szCs w:val="20"/>
                <w:lang w:bidi="th-TH"/>
              </w:rPr>
              <w:t>PR</w:t>
            </w:r>
          </w:p>
        </w:tc>
        <w:tc>
          <w:tcPr>
            <w:tcW w:w="5130" w:type="dxa"/>
          </w:tcPr>
          <w:p w14:paraId="6DC3B70D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08525E0B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2F52ED" w:rsidRPr="003101BC" w14:paraId="4888768D" w14:textId="77777777" w:rsidTr="00CC5DD8">
        <w:tc>
          <w:tcPr>
            <w:tcW w:w="720" w:type="dxa"/>
          </w:tcPr>
          <w:p w14:paraId="0C3B0402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5</w:t>
            </w:r>
          </w:p>
        </w:tc>
        <w:tc>
          <w:tcPr>
            <w:tcW w:w="3690" w:type="dxa"/>
          </w:tcPr>
          <w:p w14:paraId="4F158822" w14:textId="74E0BA5D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</w:t>
            </w:r>
            <w:r w:rsidR="008E7FD8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กว่า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1 </w:t>
            </w:r>
            <w:r w:rsidR="003B6D1C">
              <w:rPr>
                <w:rFonts w:cs="Tahoma"/>
                <w:color w:val="000000" w:themeColor="text1"/>
                <w:szCs w:val="20"/>
                <w:lang w:bidi="th-TH"/>
              </w:rPr>
              <w:t>PR</w:t>
            </w:r>
            <w:r w:rsidR="003B6D1C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และมี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บาง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</w:tc>
        <w:tc>
          <w:tcPr>
            <w:tcW w:w="5130" w:type="dxa"/>
          </w:tcPr>
          <w:p w14:paraId="08145E2A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106D349F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</w:tbl>
    <w:p w14:paraId="3638E14E" w14:textId="77777777" w:rsidR="00C31FFC" w:rsidRPr="003101BC" w:rsidRDefault="00C31FFC" w:rsidP="007B5A6F">
      <w:pPr>
        <w:rPr>
          <w:color w:val="000000" w:themeColor="text1"/>
        </w:rPr>
      </w:pPr>
    </w:p>
    <w:p w14:paraId="3F283E42" w14:textId="77777777" w:rsidR="008F58E1" w:rsidRPr="003101BC" w:rsidRDefault="008F58E1" w:rsidP="008F58E1">
      <w:pPr>
        <w:pStyle w:val="Heading2"/>
        <w:rPr>
          <w:color w:val="000000" w:themeColor="text1"/>
          <w:cs/>
        </w:rPr>
      </w:pPr>
      <w:bookmarkStart w:id="42" w:name="_Toc494444078"/>
      <w:r w:rsidRPr="003101BC">
        <w:rPr>
          <w:color w:val="000000" w:themeColor="text1"/>
        </w:rPr>
        <w:lastRenderedPageBreak/>
        <w:t xml:space="preserve">4. </w:t>
      </w:r>
      <w:r w:rsidR="00E028DC" w:rsidRPr="003101BC">
        <w:rPr>
          <w:color w:val="000000" w:themeColor="text1"/>
        </w:rPr>
        <w:t>SPECIFICATION SIGN OFF</w:t>
      </w:r>
      <w:bookmarkEnd w:id="42"/>
    </w:p>
    <w:tbl>
      <w:tblPr>
        <w:tblpPr w:leftFromText="180" w:rightFromText="180" w:vertAnchor="text" w:horzAnchor="margin" w:tblpXSpec="right" w:tblpY="2346"/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4"/>
        <w:gridCol w:w="1700"/>
        <w:gridCol w:w="2015"/>
        <w:gridCol w:w="3873"/>
        <w:gridCol w:w="12"/>
      </w:tblGrid>
      <w:tr w:rsidR="001D347E" w:rsidRPr="003101BC" w14:paraId="472F7F5A" w14:textId="77777777" w:rsidTr="009E0BBF">
        <w:tc>
          <w:tcPr>
            <w:tcW w:w="398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05E94A6A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Specification Confirmation Date :</w:t>
            </w:r>
          </w:p>
        </w:tc>
        <w:tc>
          <w:tcPr>
            <w:tcW w:w="590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61D86F37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</w:tr>
      <w:tr w:rsidR="001D347E" w:rsidRPr="003101BC" w14:paraId="122E71AF" w14:textId="77777777" w:rsidTr="009E0BBF">
        <w:trPr>
          <w:gridAfter w:val="1"/>
          <w:wAfter w:w="12" w:type="dxa"/>
        </w:trPr>
        <w:tc>
          <w:tcPr>
            <w:tcW w:w="2284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E6E6E6"/>
          </w:tcPr>
          <w:p w14:paraId="04356888" w14:textId="77777777" w:rsidR="00145C8A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Signature</w:t>
            </w:r>
          </w:p>
          <w:p w14:paraId="0FF7CBCD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052394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D6B853F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00E3ADCA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98EC11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491D391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96E229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130D3B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935FDEC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275B31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08CDB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66D3D63B" w14:textId="77777777" w:rsidR="001D347E" w:rsidRPr="003101BC" w:rsidRDefault="001D347E" w:rsidP="00145C8A">
            <w:pPr>
              <w:ind w:firstLine="720"/>
              <w:rPr>
                <w:color w:val="000000" w:themeColor="text1"/>
                <w:lang w:eastAsia="zh-CN" w:bidi="th-TH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7CE8EBE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A46EBC8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RD’s Project Manager:</w:t>
            </w:r>
          </w:p>
          <w:p w14:paraId="0DD052EB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C09AD3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A4687B1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2ED08F68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(Khun Sorasak Thawonnokorn)</w:t>
            </w:r>
          </w:p>
          <w:p w14:paraId="121A572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78E733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EE71571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  <w:tr w:rsidR="001D347E" w:rsidRPr="003101BC" w14:paraId="01F6D1DB" w14:textId="77777777" w:rsidTr="009E0BBF">
        <w:trPr>
          <w:gridAfter w:val="1"/>
          <w:wAfter w:w="12" w:type="dxa"/>
        </w:trPr>
        <w:tc>
          <w:tcPr>
            <w:tcW w:w="22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14:paraId="1ACC140D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2A098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 xml:space="preserve">     iCE – Technical Consultant:</w:t>
            </w:r>
          </w:p>
          <w:p w14:paraId="41BC0224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4AAFC36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E9A9B5B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5C46AF93" w14:textId="0FE56738" w:rsidR="001D347E" w:rsidRPr="00FD0B96" w:rsidRDefault="00FD0B96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FD0B96">
              <w:rPr>
                <w:b/>
                <w:bCs/>
                <w:color w:val="000000" w:themeColor="text1"/>
              </w:rPr>
              <w:t xml:space="preserve">(Khun  </w:t>
            </w:r>
            <w:r w:rsidR="00296589">
              <w:rPr>
                <w:b/>
                <w:bCs/>
                <w:color w:val="000000" w:themeColor="text1"/>
              </w:rPr>
              <w:t>Amornrath Ongkawat</w:t>
            </w:r>
            <w:r w:rsidR="001D347E" w:rsidRPr="00FD0B96">
              <w:rPr>
                <w:b/>
                <w:bCs/>
                <w:color w:val="000000" w:themeColor="text1"/>
              </w:rPr>
              <w:t>)</w:t>
            </w:r>
          </w:p>
          <w:p w14:paraId="1ECA791D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89517CA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BE7A72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iCE’s Project Manager:</w:t>
            </w:r>
          </w:p>
          <w:p w14:paraId="286C4DFE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DF8D64C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2E421753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38858C57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(Khun</w:t>
            </w:r>
            <w:r w:rsidRPr="003101BC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3101BC">
              <w:rPr>
                <w:b/>
                <w:bCs/>
                <w:color w:val="000000" w:themeColor="text1"/>
              </w:rPr>
              <w:t xml:space="preserve"> Arporn Chimcham)</w:t>
            </w:r>
          </w:p>
          <w:p w14:paraId="7665C07E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8968847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</w:tbl>
    <w:tbl>
      <w:tblPr>
        <w:tblpPr w:leftFromText="180" w:rightFromText="180" w:vertAnchor="text" w:horzAnchor="margin" w:tblpXSpec="right" w:tblpY="101"/>
        <w:tblW w:w="481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104"/>
        <w:gridCol w:w="6928"/>
      </w:tblGrid>
      <w:tr w:rsidR="008C64F9" w:rsidRPr="003101BC" w14:paraId="3939A93D" w14:textId="77777777" w:rsidTr="001D347E">
        <w:tc>
          <w:tcPr>
            <w:tcW w:w="1547" w:type="pct"/>
          </w:tcPr>
          <w:p w14:paraId="74DD6BAA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Customer</w:t>
            </w:r>
          </w:p>
        </w:tc>
        <w:tc>
          <w:tcPr>
            <w:tcW w:w="3453" w:type="pct"/>
          </w:tcPr>
          <w:p w14:paraId="6D783FEF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rStyle w:val="HighlightedVariable"/>
                <w:rFonts w:ascii="Tahoma" w:hAnsi="Tahoma"/>
                <w:color w:val="000000" w:themeColor="text1"/>
              </w:rPr>
              <w:t>Res</w:t>
            </w:r>
            <w:r w:rsidRPr="003101BC">
              <w:rPr>
                <w:color w:val="000000" w:themeColor="text1"/>
              </w:rPr>
              <w:t>ta</w:t>
            </w:r>
            <w:r w:rsidRPr="003101BC">
              <w:rPr>
                <w:color w:val="000000" w:themeColor="text1"/>
                <w:lang w:bidi="th-TH"/>
              </w:rPr>
              <w:t>urant Development Co.,Ltd.</w:t>
            </w:r>
          </w:p>
        </w:tc>
      </w:tr>
      <w:tr w:rsidR="008C64F9" w:rsidRPr="003101BC" w14:paraId="52118494" w14:textId="77777777" w:rsidTr="001D347E">
        <w:tc>
          <w:tcPr>
            <w:tcW w:w="1547" w:type="pct"/>
          </w:tcPr>
          <w:p w14:paraId="741E54E9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Project</w:t>
            </w:r>
          </w:p>
        </w:tc>
        <w:tc>
          <w:tcPr>
            <w:tcW w:w="3453" w:type="pct"/>
          </w:tcPr>
          <w:p w14:paraId="4AAC60FC" w14:textId="77777777" w:rsidR="008C64F9" w:rsidRPr="003101BC" w:rsidRDefault="00AC7E3B" w:rsidP="00890063">
            <w:pPr>
              <w:rPr>
                <w:rStyle w:val="HighlightedVariable"/>
                <w:color w:val="000000" w:themeColor="text1"/>
              </w:rPr>
            </w:pPr>
            <w:r w:rsidRPr="003101BC">
              <w:rPr>
                <w:color w:val="000000" w:themeColor="text1"/>
              </w:rPr>
              <w:t>Oracle Cloud Implementation</w:t>
            </w:r>
          </w:p>
        </w:tc>
      </w:tr>
      <w:tr w:rsidR="008C64F9" w:rsidRPr="003101BC" w14:paraId="53B11A00" w14:textId="77777777" w:rsidTr="001D347E">
        <w:tc>
          <w:tcPr>
            <w:tcW w:w="1547" w:type="pct"/>
          </w:tcPr>
          <w:p w14:paraId="0518043A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Application</w:t>
            </w:r>
          </w:p>
        </w:tc>
        <w:tc>
          <w:tcPr>
            <w:tcW w:w="3453" w:type="pct"/>
          </w:tcPr>
          <w:p w14:paraId="0566CC1D" w14:textId="77777777" w:rsidR="008C64F9" w:rsidRPr="003101BC" w:rsidRDefault="008C64F9" w:rsidP="00AC7E3B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</w:t>
            </w:r>
            <w:r w:rsidR="00AC7E3B" w:rsidRPr="003101BC">
              <w:rPr>
                <w:color w:val="000000" w:themeColor="text1"/>
                <w:lang w:bidi="th-TH"/>
              </w:rPr>
              <w:t>Fusion Cloud</w:t>
            </w:r>
          </w:p>
        </w:tc>
      </w:tr>
      <w:tr w:rsidR="008C64F9" w:rsidRPr="003101BC" w14:paraId="159FC5BF" w14:textId="77777777" w:rsidTr="001D347E">
        <w:trPr>
          <w:trHeight w:val="167"/>
        </w:trPr>
        <w:tc>
          <w:tcPr>
            <w:tcW w:w="1547" w:type="pct"/>
          </w:tcPr>
          <w:p w14:paraId="4C3F44F2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  <w:lang w:val="fr-FR"/>
              </w:rPr>
              <w:t>Applications Version</w:t>
            </w:r>
          </w:p>
        </w:tc>
        <w:tc>
          <w:tcPr>
            <w:tcW w:w="3453" w:type="pct"/>
          </w:tcPr>
          <w:p w14:paraId="3244D4AD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13</w:t>
            </w:r>
          </w:p>
        </w:tc>
      </w:tr>
      <w:tr w:rsidR="008C64F9" w:rsidRPr="003101BC" w14:paraId="0E0903A9" w14:textId="77777777" w:rsidTr="001D347E">
        <w:tc>
          <w:tcPr>
            <w:tcW w:w="1547" w:type="pct"/>
          </w:tcPr>
          <w:p w14:paraId="2D71DC25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lang w:val="fr-FR"/>
              </w:rPr>
            </w:pPr>
            <w:r w:rsidRPr="003101BC">
              <w:rPr>
                <w:b/>
                <w:bCs/>
                <w:color w:val="000000" w:themeColor="text1"/>
              </w:rPr>
              <w:t>Program Specification No.</w:t>
            </w:r>
          </w:p>
        </w:tc>
        <w:tc>
          <w:tcPr>
            <w:tcW w:w="3453" w:type="pct"/>
          </w:tcPr>
          <w:p w14:paraId="04175448" w14:textId="7E18DE66" w:rsidR="008C64F9" w:rsidRPr="003101BC" w:rsidRDefault="00296589" w:rsidP="00FB2D3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PO001</w:t>
            </w:r>
            <w:r w:rsidR="008C64F9" w:rsidRPr="003101BC">
              <w:rPr>
                <w:color w:val="000000" w:themeColor="text1"/>
                <w:lang w:bidi="th-TH"/>
              </w:rPr>
              <w:t xml:space="preserve"> : </w:t>
            </w:r>
            <w:r w:rsidR="007B6A36" w:rsidRPr="003101BC">
              <w:rPr>
                <w:color w:val="000000" w:themeColor="text1"/>
              </w:rPr>
              <w:t xml:space="preserve"> </w:t>
            </w:r>
            <w:r>
              <w:t xml:space="preserve"> </w:t>
            </w:r>
            <w:r w:rsidRPr="00296589">
              <w:rPr>
                <w:color w:val="000000" w:themeColor="text1"/>
                <w:lang w:bidi="th-TH"/>
              </w:rPr>
              <w:t>Interface PR&lt;Linfox&gt; to PO(ERP)</w:t>
            </w:r>
          </w:p>
        </w:tc>
      </w:tr>
      <w:tr w:rsidR="008C64F9" w:rsidRPr="003101BC" w14:paraId="6F33493D" w14:textId="77777777" w:rsidTr="001D347E">
        <w:tc>
          <w:tcPr>
            <w:tcW w:w="1547" w:type="pct"/>
          </w:tcPr>
          <w:p w14:paraId="0ADE1209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Customization ID</w:t>
            </w:r>
          </w:p>
        </w:tc>
        <w:tc>
          <w:tcPr>
            <w:tcW w:w="3453" w:type="pct"/>
          </w:tcPr>
          <w:p w14:paraId="04669A1F" w14:textId="158B9C7A" w:rsidR="008C64F9" w:rsidRPr="003101BC" w:rsidRDefault="00296589" w:rsidP="007B6A36">
            <w:pPr>
              <w:rPr>
                <w:rStyle w:val="HighlightedVariable"/>
                <w:color w:val="000000" w:themeColor="text1"/>
              </w:rPr>
            </w:pPr>
            <w:r>
              <w:t>PO001</w:t>
            </w:r>
          </w:p>
        </w:tc>
      </w:tr>
      <w:tr w:rsidR="008C64F9" w:rsidRPr="003101BC" w14:paraId="4867D4FA" w14:textId="77777777" w:rsidTr="001D347E">
        <w:tc>
          <w:tcPr>
            <w:tcW w:w="1547" w:type="pct"/>
          </w:tcPr>
          <w:p w14:paraId="1D8D88EC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Sign Off Version</w:t>
            </w:r>
          </w:p>
        </w:tc>
        <w:tc>
          <w:tcPr>
            <w:tcW w:w="3453" w:type="pct"/>
          </w:tcPr>
          <w:p w14:paraId="59CA7E9B" w14:textId="77777777" w:rsidR="008C64F9" w:rsidRPr="003101BC" w:rsidRDefault="008C64F9" w:rsidP="00890063">
            <w:pPr>
              <w:rPr>
                <w:color w:val="000000" w:themeColor="text1"/>
              </w:rPr>
            </w:pPr>
          </w:p>
        </w:tc>
      </w:tr>
    </w:tbl>
    <w:p w14:paraId="52625E66" w14:textId="77777777" w:rsidR="0008190B" w:rsidRPr="003101BC" w:rsidRDefault="0008190B" w:rsidP="0008190B">
      <w:pPr>
        <w:rPr>
          <w:vanish/>
          <w:color w:val="000000" w:themeColor="text1"/>
          <w:lang w:bidi="th-TH"/>
        </w:rPr>
      </w:pPr>
    </w:p>
    <w:sectPr w:rsidR="0008190B" w:rsidRPr="003101BC" w:rsidSect="003424F8">
      <w:headerReference w:type="even" r:id="rId29"/>
      <w:footerReference w:type="default" r:id="rId30"/>
      <w:footerReference w:type="first" r:id="rId31"/>
      <w:pgSz w:w="11907" w:h="16840" w:code="9"/>
      <w:pgMar w:top="1718" w:right="567" w:bottom="1440" w:left="1134" w:header="720" w:footer="34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4" w:author="Windows User" w:date="2017-11-01T16:07:00Z" w:initials="WU">
    <w:p w14:paraId="40B03A67" w14:textId="23CCAE89" w:rsidR="000211F8" w:rsidRPr="000211F8" w:rsidRDefault="000211F8">
      <w:pPr>
        <w:pStyle w:val="CommentText"/>
        <w:rPr>
          <w:rFonts w:hint="cs"/>
          <w:cs/>
          <w:lang w:bidi="th-TH"/>
        </w:rPr>
      </w:pPr>
      <w:r>
        <w:rPr>
          <w:rStyle w:val="CommentReference"/>
        </w:rPr>
        <w:annotationRef/>
      </w:r>
      <w:r>
        <w:rPr>
          <w:rFonts w:hint="cs"/>
          <w:cs/>
          <w:lang w:bidi="th-TH"/>
        </w:rPr>
        <w:t xml:space="preserve">ใช่ </w:t>
      </w:r>
      <w:r>
        <w:rPr>
          <w:lang w:bidi="th-TH"/>
        </w:rPr>
        <w:t xml:space="preserve">path initial </w:t>
      </w:r>
      <w:r>
        <w:rPr>
          <w:rFonts w:hint="cs"/>
          <w:cs/>
          <w:lang w:bidi="th-TH"/>
        </w:rPr>
        <w:t xml:space="preserve">ไหม แต่ก็ทำ </w:t>
      </w:r>
      <w:r>
        <w:rPr>
          <w:lang w:bidi="th-TH"/>
        </w:rPr>
        <w:t xml:space="preserve">path Linfox </w:t>
      </w:r>
      <w:r>
        <w:rPr>
          <w:rFonts w:hint="cs"/>
          <w:cs/>
          <w:lang w:bidi="th-TH"/>
        </w:rPr>
        <w:t>เพิ่มให้ด้วย</w:t>
      </w:r>
    </w:p>
  </w:comment>
  <w:comment w:id="32" w:author="Windows User" w:date="2017-11-01T15:38:00Z" w:initials="WU">
    <w:p w14:paraId="388DD034" w14:textId="2F585AAC" w:rsidR="008447E7" w:rsidRDefault="008447E7">
      <w:pPr>
        <w:pStyle w:val="CommentText"/>
        <w:rPr>
          <w:rFonts w:hint="cs"/>
          <w:cs/>
          <w:lang w:bidi="th-TH"/>
        </w:rPr>
      </w:pPr>
      <w:r>
        <w:rPr>
          <w:rStyle w:val="CommentReference"/>
        </w:rPr>
        <w:annotationRef/>
      </w:r>
      <w:r>
        <w:rPr>
          <w:rFonts w:hint="cs"/>
          <w:cs/>
          <w:lang w:bidi="th-TH"/>
        </w:rPr>
        <w:t>เรียบร้อย มีคำถาม ถ้ามี</w:t>
      </w:r>
      <w:r>
        <w:rPr>
          <w:lang w:bidi="th-TH"/>
        </w:rPr>
        <w:t>file</w:t>
      </w:r>
      <w:r>
        <w:rPr>
          <w:rFonts w:hint="cs"/>
          <w:cs/>
          <w:lang w:bidi="th-TH"/>
        </w:rPr>
        <w:t>ที่มีชื่อซ้ำ ให้ลบไหม</w:t>
      </w:r>
    </w:p>
  </w:comment>
  <w:comment w:id="35" w:author="Windows User" w:date="2017-11-01T16:02:00Z" w:initials="WU">
    <w:p w14:paraId="2ACFD03F" w14:textId="77777777" w:rsidR="00DD25B1" w:rsidRDefault="00DD25B1">
      <w:pPr>
        <w:pStyle w:val="CommentText"/>
        <w:rPr>
          <w:lang w:bidi="th-TH"/>
        </w:rPr>
      </w:pPr>
      <w:r>
        <w:rPr>
          <w:rStyle w:val="CommentReference"/>
        </w:rPr>
        <w:annotationRef/>
      </w:r>
      <w:r>
        <w:rPr>
          <w:rFonts w:hint="cs"/>
          <w:cs/>
          <w:lang w:bidi="th-TH"/>
        </w:rPr>
        <w:t xml:space="preserve">ดึงข้อมูลจาก </w:t>
      </w:r>
      <w:r>
        <w:rPr>
          <w:lang w:bidi="th-TH"/>
        </w:rPr>
        <w:t xml:space="preserve">table </w:t>
      </w:r>
      <w:proofErr w:type="spellStart"/>
      <w:r>
        <w:rPr>
          <w:lang w:bidi="th-TH"/>
        </w:rPr>
        <w:t>xcust_linfox_pr_tbl</w:t>
      </w:r>
      <w:proofErr w:type="spellEnd"/>
      <w:r>
        <w:rPr>
          <w:lang w:bidi="th-TH"/>
        </w:rPr>
        <w:t xml:space="preserve"> </w:t>
      </w:r>
      <w:r>
        <w:rPr>
          <w:rFonts w:hint="cs"/>
          <w:cs/>
          <w:lang w:bidi="th-TH"/>
        </w:rPr>
        <w:t>ด้วยเงื่อนไขอะไร</w:t>
      </w:r>
    </w:p>
    <w:p w14:paraId="63E7DB2D" w14:textId="77777777" w:rsidR="00DD25B1" w:rsidRDefault="00DD25B1">
      <w:pPr>
        <w:pStyle w:val="CommentText"/>
        <w:rPr>
          <w:lang w:bidi="th-TH"/>
        </w:rPr>
      </w:pPr>
      <w:r>
        <w:rPr>
          <w:rFonts w:hint="cs"/>
          <w:cs/>
          <w:lang w:bidi="th-TH"/>
        </w:rPr>
        <w:t xml:space="preserve">เข้าใจว่า ให้ </w:t>
      </w:r>
      <w:r>
        <w:rPr>
          <w:lang w:bidi="th-TH"/>
        </w:rPr>
        <w:t xml:space="preserve">insert </w:t>
      </w:r>
      <w:r>
        <w:rPr>
          <w:rFonts w:hint="cs"/>
          <w:cs/>
          <w:lang w:bidi="th-TH"/>
        </w:rPr>
        <w:t xml:space="preserve">ข้อมูล จาก ทุก </w:t>
      </w:r>
      <w:r>
        <w:rPr>
          <w:lang w:bidi="th-TH"/>
        </w:rPr>
        <w:t xml:space="preserve">file </w:t>
      </w:r>
      <w:r>
        <w:rPr>
          <w:rFonts w:hint="cs"/>
          <w:cs/>
          <w:lang w:bidi="th-TH"/>
        </w:rPr>
        <w:t xml:space="preserve">ใน </w:t>
      </w:r>
      <w:r>
        <w:rPr>
          <w:lang w:bidi="th-TH"/>
        </w:rPr>
        <w:t xml:space="preserve">folder </w:t>
      </w:r>
      <w:r>
        <w:rPr>
          <w:rFonts w:hint="cs"/>
          <w:cs/>
          <w:lang w:bidi="th-TH"/>
        </w:rPr>
        <w:t>ให้เรียบร้อยก่อน</w:t>
      </w:r>
    </w:p>
    <w:p w14:paraId="2025F001" w14:textId="77777777" w:rsidR="00DD25B1" w:rsidRDefault="00DD25B1">
      <w:pPr>
        <w:pStyle w:val="CommentText"/>
        <w:rPr>
          <w:lang w:bidi="th-TH"/>
        </w:rPr>
      </w:pPr>
      <w:r>
        <w:rPr>
          <w:rFonts w:hint="cs"/>
          <w:cs/>
          <w:lang w:bidi="th-TH"/>
        </w:rPr>
        <w:t>แล้วค่อยดึงข้อมูล</w:t>
      </w:r>
    </w:p>
    <w:p w14:paraId="224BB9F3" w14:textId="3CFFB493" w:rsidR="00DD25B1" w:rsidRDefault="00DD25B1">
      <w:pPr>
        <w:pStyle w:val="CommentText"/>
        <w:rPr>
          <w:lang w:bidi="th-TH"/>
        </w:rPr>
      </w:pPr>
      <w:r>
        <w:rPr>
          <w:rFonts w:hint="cs"/>
          <w:cs/>
          <w:lang w:bidi="th-TH"/>
        </w:rPr>
        <w:t xml:space="preserve">คือ ทำ </w:t>
      </w:r>
      <w:r>
        <w:rPr>
          <w:lang w:bidi="th-TH"/>
        </w:rPr>
        <w:t xml:space="preserve">c. </w:t>
      </w:r>
      <w:r>
        <w:rPr>
          <w:rFonts w:hint="cs"/>
          <w:cs/>
          <w:lang w:bidi="th-TH"/>
        </w:rPr>
        <w:t xml:space="preserve">ให้เรียบร้อย ทุก </w:t>
      </w:r>
      <w:r>
        <w:rPr>
          <w:lang w:bidi="th-TH"/>
        </w:rPr>
        <w:t xml:space="preserve">file </w:t>
      </w:r>
      <w:r>
        <w:rPr>
          <w:rFonts w:hint="cs"/>
          <w:cs/>
          <w:lang w:bidi="th-TH"/>
        </w:rPr>
        <w:t xml:space="preserve">ก่อน แล้วค่อยทำ </w:t>
      </w:r>
      <w:r>
        <w:rPr>
          <w:lang w:bidi="th-TH"/>
        </w:rPr>
        <w:t>d.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B03A67" w15:done="0"/>
  <w15:commentEx w15:paraId="388DD034" w15:done="0"/>
  <w15:commentEx w15:paraId="224BB9F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1F66F7" w14:textId="77777777" w:rsidR="006E0FC5" w:rsidRDefault="006E0FC5">
      <w:r>
        <w:separator/>
      </w:r>
    </w:p>
  </w:endnote>
  <w:endnote w:type="continuationSeparator" w:id="0">
    <w:p w14:paraId="502EB24D" w14:textId="77777777" w:rsidR="006E0FC5" w:rsidRDefault="006E0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0F8E54" w14:textId="77777777" w:rsidR="008447E7" w:rsidRDefault="008447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9BD19" w14:textId="5A595604" w:rsidR="008447E7" w:rsidRPr="00192472" w:rsidRDefault="008447E7" w:rsidP="009F18EE">
    <w:pPr>
      <w:pStyle w:val="Header"/>
      <w:framePr w:w="4119" w:h="247" w:hRule="exact" w:hSpace="187" w:wrap="around" w:vAnchor="text" w:hAnchor="page" w:x="7091" w:y="-91"/>
      <w:jc w:val="right"/>
      <w:rPr>
        <w:sz w:val="16"/>
        <w:szCs w:val="16"/>
        <w:lang w:val="fr-FR"/>
      </w:rPr>
    </w:pPr>
    <w:r w:rsidRPr="00192472">
      <w:rPr>
        <w:sz w:val="16"/>
        <w:szCs w:val="16"/>
        <w:lang w:val="fr-FR"/>
      </w:rPr>
      <w:t xml:space="preserve">Page </w: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IF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 </w:instrText>
    </w:r>
    <w:r w:rsidRPr="009F18EE">
      <w:rPr>
        <w:sz w:val="16"/>
        <w:szCs w:val="16"/>
      </w:rPr>
      <w:fldChar w:fldCharType="separate"/>
    </w:r>
    <w:r w:rsidR="000211F8">
      <w:rPr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&gt; 1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PAGE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of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SECTIONPAGES   \* MERGEFORMAT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6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>”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PAGE </w:instrText>
    </w:r>
    <w:r w:rsidRPr="009F18EE">
      <w:rPr>
        <w:sz w:val="16"/>
        <w:szCs w:val="16"/>
      </w:rPr>
      <w:fldChar w:fldCharType="separate"/>
    </w:r>
    <w:r w:rsidR="000211F8">
      <w:rPr>
        <w:noProof/>
        <w:sz w:val="16"/>
        <w:szCs w:val="16"/>
        <w:lang w:val="fr-FR"/>
      </w:rPr>
      <w:instrText>iii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” </w:instrText>
    </w:r>
    <w:r w:rsidRPr="009F18EE">
      <w:rPr>
        <w:sz w:val="16"/>
        <w:szCs w:val="16"/>
      </w:rPr>
      <w:fldChar w:fldCharType="separate"/>
    </w:r>
    <w:r w:rsidR="000211F8">
      <w:rPr>
        <w:noProof/>
        <w:sz w:val="16"/>
        <w:szCs w:val="16"/>
        <w:lang w:val="fr-FR"/>
      </w:rPr>
      <w:t>iii</w: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t xml:space="preserve">   </w:t>
    </w:r>
  </w:p>
  <w:p w14:paraId="3D08587A" w14:textId="4C800F64" w:rsidR="008447E7" w:rsidRPr="001C7E6D" w:rsidRDefault="008447E7" w:rsidP="009F18EE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192472">
      <w:rPr>
        <w:sz w:val="12"/>
        <w:szCs w:val="12"/>
        <w:lang w:val="fr-FR"/>
      </w:rPr>
      <w:t xml:space="preserve">File </w:t>
    </w:r>
    <w:proofErr w:type="spellStart"/>
    <w:r w:rsidRPr="00192472">
      <w:rPr>
        <w:sz w:val="12"/>
        <w:szCs w:val="12"/>
        <w:lang w:val="fr-FR"/>
      </w:rPr>
      <w:t>Ref</w:t>
    </w:r>
    <w:proofErr w:type="spellEnd"/>
    <w:r w:rsidRPr="00192472">
      <w:rPr>
        <w:sz w:val="12"/>
        <w:szCs w:val="12"/>
        <w:lang w:val="fr-FR"/>
      </w:rPr>
      <w:t>:</w:t>
    </w:r>
    <w:r w:rsidRPr="00397674">
      <w:t xml:space="preserve"> </w:t>
    </w:r>
    <w:r>
      <w:rPr>
        <w:noProof/>
        <w:sz w:val="12"/>
        <w:szCs w:val="12"/>
        <w:lang w:val="fr-FR"/>
      </w:rPr>
      <w:fldChar w:fldCharType="begin"/>
    </w:r>
    <w:r>
      <w:rPr>
        <w:noProof/>
        <w:sz w:val="12"/>
        <w:szCs w:val="12"/>
        <w:lang w:val="fr-FR"/>
      </w:rPr>
      <w:instrText xml:space="preserve"> FILENAME \* MERGEFORMAT </w:instrText>
    </w:r>
    <w:r>
      <w:rPr>
        <w:noProof/>
        <w:sz w:val="12"/>
        <w:szCs w:val="12"/>
        <w:lang w:val="fr-FR"/>
      </w:rPr>
      <w:fldChar w:fldCharType="separate"/>
    </w:r>
    <w:r>
      <w:rPr>
        <w:noProof/>
        <w:sz w:val="12"/>
        <w:szCs w:val="12"/>
        <w:lang w:val="fr-FR"/>
      </w:rPr>
      <w:t>RD1701_FSPEC_PO001_V00R02</w:t>
    </w:r>
    <w:r>
      <w:rPr>
        <w:noProof/>
        <w:sz w:val="12"/>
        <w:szCs w:val="12"/>
        <w:lang w:val="fr-F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3F50B7" w14:textId="77777777" w:rsidR="008447E7" w:rsidRDefault="008447E7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0DAD3" w14:textId="75E95F87" w:rsidR="008447E7" w:rsidRPr="004077BA" w:rsidRDefault="008447E7" w:rsidP="00B112FE">
    <w:pPr>
      <w:pStyle w:val="Footer"/>
      <w:tabs>
        <w:tab w:val="clear" w:pos="8640"/>
        <w:tab w:val="center" w:pos="5400"/>
        <w:tab w:val="right" w:pos="10500"/>
        <w:tab w:val="right" w:pos="14212"/>
        <w:tab w:val="right" w:pos="14960"/>
      </w:tabs>
      <w:jc w:val="thaiDistribute"/>
      <w:rPr>
        <w:noProof/>
        <w:sz w:val="12"/>
        <w:szCs w:val="12"/>
        <w:lang w:val="fr-FR"/>
      </w:rPr>
    </w:pPr>
    <w:r w:rsidRPr="007C6286">
      <w:rPr>
        <w:sz w:val="12"/>
        <w:szCs w:val="12"/>
      </w:rPr>
      <w:t xml:space="preserve">File Ref:  </w:t>
    </w:r>
    <w:r w:rsidRPr="00371ED6">
      <w:rPr>
        <w:sz w:val="12"/>
        <w:szCs w:val="12"/>
      </w:rPr>
      <w:fldChar w:fldCharType="begin"/>
    </w:r>
    <w:r w:rsidRPr="00371ED6">
      <w:rPr>
        <w:sz w:val="12"/>
        <w:szCs w:val="12"/>
      </w:rPr>
      <w:instrText xml:space="preserve"> FILENAME </w:instrText>
    </w:r>
    <w:r w:rsidRPr="00371ED6">
      <w:rPr>
        <w:sz w:val="12"/>
        <w:szCs w:val="12"/>
      </w:rPr>
      <w:fldChar w:fldCharType="separate"/>
    </w:r>
    <w:r>
      <w:rPr>
        <w:noProof/>
        <w:sz w:val="12"/>
        <w:szCs w:val="12"/>
      </w:rPr>
      <w:t>RD1701_FSPEC_PO001_V00R03</w:t>
    </w:r>
    <w:r w:rsidRPr="00371ED6">
      <w:rPr>
        <w:sz w:val="12"/>
        <w:szCs w:val="12"/>
      </w:rPr>
      <w:fldChar w:fldCharType="end"/>
    </w:r>
    <w:r w:rsidRPr="004077BA"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 w:rsidRPr="004077BA">
      <w:rPr>
        <w:sz w:val="12"/>
        <w:szCs w:val="12"/>
      </w:rPr>
      <w:t xml:space="preserve">Page </w: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IF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 </w:instrText>
    </w:r>
    <w:r w:rsidRPr="004077BA">
      <w:rPr>
        <w:sz w:val="12"/>
        <w:szCs w:val="12"/>
      </w:rPr>
      <w:fldChar w:fldCharType="separate"/>
    </w:r>
    <w:r w:rsidR="000211F8">
      <w:rPr>
        <w:sz w:val="12"/>
        <w:szCs w:val="12"/>
      </w:rPr>
      <w:instrText>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&gt; 1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PAGE </w:instrText>
    </w:r>
    <w:r w:rsidRPr="004077BA">
      <w:rPr>
        <w:sz w:val="12"/>
        <w:szCs w:val="12"/>
      </w:rPr>
      <w:fldChar w:fldCharType="separate"/>
    </w:r>
    <w:r w:rsidR="000211F8">
      <w:rPr>
        <w:noProof/>
        <w:sz w:val="12"/>
        <w:szCs w:val="12"/>
      </w:rPr>
      <w:instrText>7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of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SECTIONPAGES   \* MERGEFORMAT </w:instrText>
    </w:r>
    <w:r w:rsidRPr="004077BA">
      <w:rPr>
        <w:sz w:val="12"/>
        <w:szCs w:val="12"/>
      </w:rPr>
      <w:fldChar w:fldCharType="separate"/>
    </w:r>
    <w:r w:rsidR="000211F8">
      <w:rPr>
        <w:noProof/>
        <w:sz w:val="12"/>
        <w:szCs w:val="12"/>
      </w:rPr>
      <w:instrText>24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>”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PAGE </w:instrText>
    </w:r>
    <w:r w:rsidRPr="004077BA">
      <w:rPr>
        <w:sz w:val="12"/>
        <w:szCs w:val="12"/>
      </w:rPr>
      <w:fldChar w:fldCharType="separate"/>
    </w:r>
    <w:r w:rsidRPr="004077BA">
      <w:rPr>
        <w:noProof/>
        <w:sz w:val="12"/>
        <w:szCs w:val="12"/>
      </w:rPr>
      <w:instrText>iii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” </w:instrText>
    </w:r>
    <w:r w:rsidRPr="004077BA">
      <w:rPr>
        <w:sz w:val="12"/>
        <w:szCs w:val="12"/>
      </w:rPr>
      <w:fldChar w:fldCharType="separate"/>
    </w:r>
    <w:r w:rsidR="000211F8">
      <w:rPr>
        <w:noProof/>
        <w:sz w:val="12"/>
        <w:szCs w:val="12"/>
      </w:rPr>
      <w:t>7</w:t>
    </w:r>
    <w:r w:rsidR="000211F8" w:rsidRPr="004077BA">
      <w:rPr>
        <w:noProof/>
        <w:sz w:val="12"/>
        <w:szCs w:val="12"/>
      </w:rPr>
      <w:t xml:space="preserve"> of </w:t>
    </w:r>
    <w:r w:rsidR="000211F8">
      <w:rPr>
        <w:noProof/>
        <w:sz w:val="12"/>
        <w:szCs w:val="12"/>
      </w:rPr>
      <w:t>24</w: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t xml:space="preserve">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3ECD7" w14:textId="77777777" w:rsidR="008447E7" w:rsidRPr="005E0A89" w:rsidRDefault="008447E7" w:rsidP="005E0A89">
    <w:pPr>
      <w:pStyle w:val="Footer"/>
      <w:tabs>
        <w:tab w:val="clear" w:pos="4320"/>
        <w:tab w:val="clear" w:pos="8640"/>
        <w:tab w:val="right" w:pos="14212"/>
        <w:tab w:val="right" w:pos="14960"/>
      </w:tabs>
      <w:rPr>
        <w:sz w:val="16"/>
        <w:szCs w:val="16"/>
      </w:rPr>
    </w:pPr>
    <w:r w:rsidRPr="009F18EE">
      <w:rPr>
        <w:sz w:val="12"/>
        <w:szCs w:val="12"/>
      </w:rPr>
      <w:t xml:space="preserve">File Ref:  </w:t>
    </w:r>
    <w:r w:rsidRPr="009F18EE">
      <w:rPr>
        <w:sz w:val="12"/>
        <w:szCs w:val="12"/>
      </w:rPr>
      <w:fldChar w:fldCharType="begin"/>
    </w:r>
    <w:r w:rsidRPr="009F18EE">
      <w:rPr>
        <w:sz w:val="12"/>
        <w:szCs w:val="12"/>
      </w:rPr>
      <w:instrText xml:space="preserve"> FILENAME </w:instrText>
    </w:r>
    <w:r w:rsidRPr="009F18EE">
      <w:rPr>
        <w:sz w:val="12"/>
        <w:szCs w:val="12"/>
      </w:rPr>
      <w:fldChar w:fldCharType="separate"/>
    </w:r>
    <w:r>
      <w:rPr>
        <w:noProof/>
        <w:sz w:val="12"/>
        <w:szCs w:val="12"/>
      </w:rPr>
      <w:t>SYMR12_FSPEC_IF013_VFINAL</w:t>
    </w:r>
    <w:r w:rsidRPr="009F18EE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5E0A89">
      <w:rPr>
        <w:sz w:val="16"/>
        <w:szCs w:val="16"/>
      </w:rPr>
      <w:t xml:space="preserve">Page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PAGE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5E0A89">
      <w:rPr>
        <w:rStyle w:val="PageNumber"/>
        <w:sz w:val="16"/>
        <w:szCs w:val="16"/>
      </w:rPr>
      <w:fldChar w:fldCharType="end"/>
    </w:r>
    <w:r w:rsidRPr="005E0A89">
      <w:rPr>
        <w:rStyle w:val="PageNumber"/>
        <w:sz w:val="16"/>
        <w:szCs w:val="16"/>
      </w:rPr>
      <w:t xml:space="preserve"> o</w:t>
    </w:r>
    <w:r>
      <w:rPr>
        <w:rStyle w:val="PageNumber"/>
        <w:sz w:val="16"/>
        <w:szCs w:val="16"/>
      </w:rPr>
      <w:t>f</w:t>
    </w:r>
    <w:r w:rsidRPr="005E0A89">
      <w:rPr>
        <w:rStyle w:val="PageNumber"/>
        <w:sz w:val="16"/>
        <w:szCs w:val="16"/>
      </w:rPr>
      <w:t xml:space="preserve">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NUMPAGES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42</w:t>
    </w:r>
    <w:r w:rsidRPr="005E0A89">
      <w:rPr>
        <w:rStyle w:val="PageNumber"/>
        <w:sz w:val="16"/>
        <w:szCs w:val="16"/>
      </w:rPr>
      <w:fldChar w:fldCharType="end"/>
    </w:r>
  </w:p>
  <w:p w14:paraId="28F1C63B" w14:textId="77777777" w:rsidR="008447E7" w:rsidRDefault="008447E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B739E4" w14:textId="77777777" w:rsidR="006E0FC5" w:rsidRDefault="006E0FC5">
      <w:r>
        <w:separator/>
      </w:r>
    </w:p>
  </w:footnote>
  <w:footnote w:type="continuationSeparator" w:id="0">
    <w:p w14:paraId="270BAF12" w14:textId="77777777" w:rsidR="006E0FC5" w:rsidRDefault="006E0F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CB10EA" w14:textId="77777777" w:rsidR="008447E7" w:rsidRDefault="008447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D292B" w14:textId="77777777" w:rsidR="008447E7" w:rsidRDefault="008447E7" w:rsidP="008B6887">
    <w:pPr>
      <w:pStyle w:val="Header"/>
      <w:tabs>
        <w:tab w:val="clear" w:pos="8640"/>
        <w:tab w:val="right" w:pos="9100"/>
        <w:tab w:val="right" w:pos="10098"/>
      </w:tabs>
      <w:rPr>
        <w:b/>
        <w:bCs/>
        <w:sz w:val="16"/>
        <w:szCs w:val="16"/>
      </w:rPr>
    </w:pPr>
    <w:r>
      <w:rPr>
        <w:rFonts w:hint="cs"/>
        <w:b/>
        <w:bCs/>
        <w:noProof/>
        <w:lang w:eastAsia="en-US" w:bidi="th-TH"/>
      </w:rPr>
      <w:drawing>
        <wp:anchor distT="0" distB="0" distL="114300" distR="114300" simplePos="0" relativeHeight="251657728" behindDoc="0" locked="0" layoutInCell="1" allowOverlap="1" wp14:anchorId="4E8D0C71" wp14:editId="14232844">
          <wp:simplePos x="0" y="0"/>
          <wp:positionH relativeFrom="column">
            <wp:posOffset>48260</wp:posOffset>
          </wp:positionH>
          <wp:positionV relativeFrom="paragraph">
            <wp:posOffset>0</wp:posOffset>
          </wp:positionV>
          <wp:extent cx="566420" cy="425450"/>
          <wp:effectExtent l="0" t="0" r="5080" b="0"/>
          <wp:wrapNone/>
          <wp:docPr id="2" name="Picture 2" descr="logo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425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13CC0" w14:textId="77777777" w:rsidR="008447E7" w:rsidRDefault="008447E7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Function Specification</w:t>
    </w:r>
  </w:p>
  <w:p w14:paraId="48845B54" w14:textId="77777777" w:rsidR="008447E7" w:rsidRDefault="008447E7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interface format</w:t>
    </w:r>
  </w:p>
  <w:p w14:paraId="18B08D98" w14:textId="77777777" w:rsidR="008447E7" w:rsidRPr="00F2355B" w:rsidRDefault="008447E7" w:rsidP="00D00E35">
    <w:pPr>
      <w:pStyle w:val="Title-Major"/>
      <w:keepLines w:val="0"/>
      <w:ind w:left="2548" w:right="108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A0C43" w14:textId="77777777" w:rsidR="008447E7" w:rsidRDefault="008447E7" w:rsidP="00AF15D0">
    <w:pPr>
      <w:pStyle w:val="Header"/>
      <w:tabs>
        <w:tab w:val="right" w:pos="10098"/>
      </w:tabs>
      <w:rPr>
        <w:rFonts w:ascii="Book Antiqua" w:hAnsi="Book Antiqua"/>
      </w:rPr>
    </w:pPr>
  </w:p>
  <w:p w14:paraId="4115323E" w14:textId="77777777" w:rsidR="008447E7" w:rsidRDefault="008447E7" w:rsidP="00AF15D0">
    <w:pPr>
      <w:pStyle w:val="Header"/>
      <w:tabs>
        <w:tab w:val="right" w:pos="10098"/>
      </w:tabs>
      <w:jc w:val="right"/>
      <w:rPr>
        <w:b/>
        <w:bCs/>
      </w:rPr>
    </w:pPr>
  </w:p>
  <w:p w14:paraId="65354E6F" w14:textId="77777777" w:rsidR="008447E7" w:rsidRDefault="008447E7" w:rsidP="00AF15D0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  <w:p w14:paraId="490EF754" w14:textId="77777777" w:rsidR="008447E7" w:rsidRPr="00D079D8" w:rsidRDefault="008447E7" w:rsidP="00D079D8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E1002" w14:textId="77777777" w:rsidR="008447E7" w:rsidRDefault="008447E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C2E89"/>
    <w:multiLevelType w:val="singleLevel"/>
    <w:tmpl w:val="A2C86A62"/>
    <w:lvl w:ilvl="0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</w:abstractNum>
  <w:abstractNum w:abstractNumId="1" w15:restartNumberingAfterBreak="0">
    <w:nsid w:val="07920E56"/>
    <w:multiLevelType w:val="hybridMultilevel"/>
    <w:tmpl w:val="79E253E2"/>
    <w:lvl w:ilvl="0" w:tplc="2D52227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97C4E"/>
    <w:multiLevelType w:val="hybridMultilevel"/>
    <w:tmpl w:val="D75EC51C"/>
    <w:lvl w:ilvl="0" w:tplc="6F70BFE2">
      <w:start w:val="1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EE0664"/>
    <w:multiLevelType w:val="hybridMultilevel"/>
    <w:tmpl w:val="A806A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96C0E"/>
    <w:multiLevelType w:val="hybridMultilevel"/>
    <w:tmpl w:val="504E58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16903C3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51DBB"/>
    <w:multiLevelType w:val="hybridMultilevel"/>
    <w:tmpl w:val="66EE4E14"/>
    <w:lvl w:ilvl="0" w:tplc="99164E7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10E4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91226"/>
    <w:multiLevelType w:val="hybridMultilevel"/>
    <w:tmpl w:val="20F265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3B4811"/>
    <w:multiLevelType w:val="multilevel"/>
    <w:tmpl w:val="14927A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305B3ED5"/>
    <w:multiLevelType w:val="hybridMultilevel"/>
    <w:tmpl w:val="6F76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4024249"/>
    <w:multiLevelType w:val="hybridMultilevel"/>
    <w:tmpl w:val="4834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61DDC"/>
    <w:multiLevelType w:val="hybridMultilevel"/>
    <w:tmpl w:val="58621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D18C8"/>
    <w:multiLevelType w:val="hybridMultilevel"/>
    <w:tmpl w:val="B9A8DDE4"/>
    <w:lvl w:ilvl="0" w:tplc="8F1A6BAE">
      <w:numFmt w:val="bullet"/>
      <w:lvlText w:val="-"/>
      <w:lvlJc w:val="left"/>
      <w:pPr>
        <w:ind w:left="25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EED1663"/>
    <w:multiLevelType w:val="hybridMultilevel"/>
    <w:tmpl w:val="1F7C4C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08DD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A8252CC">
      <w:start w:val="1"/>
      <w:numFmt w:val="bullet"/>
      <w:lvlText w:val="-"/>
      <w:lvlJc w:val="left"/>
      <w:pPr>
        <w:ind w:left="2880" w:hanging="360"/>
      </w:pPr>
      <w:rPr>
        <w:rFonts w:ascii="Tahoma" w:eastAsia="Batang" w:hAnsi="Tahoma" w:cs="Tahoma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4D50C6"/>
    <w:multiLevelType w:val="hybridMultilevel"/>
    <w:tmpl w:val="1D44F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AB75972"/>
    <w:multiLevelType w:val="hybridMultilevel"/>
    <w:tmpl w:val="65084E5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8A78B4"/>
    <w:multiLevelType w:val="hybridMultilevel"/>
    <w:tmpl w:val="B25ACA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054388"/>
    <w:multiLevelType w:val="hybridMultilevel"/>
    <w:tmpl w:val="6C38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60E7D"/>
    <w:multiLevelType w:val="hybridMultilevel"/>
    <w:tmpl w:val="65084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F405CD"/>
    <w:multiLevelType w:val="hybridMultilevel"/>
    <w:tmpl w:val="A2B68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463062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F77CD3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5E5DA4"/>
    <w:multiLevelType w:val="hybridMultilevel"/>
    <w:tmpl w:val="A2B688B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500E0D"/>
    <w:multiLevelType w:val="hybridMultilevel"/>
    <w:tmpl w:val="52B44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FFA0E16"/>
    <w:multiLevelType w:val="multilevel"/>
    <w:tmpl w:val="78B064D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70606ACD"/>
    <w:multiLevelType w:val="hybridMultilevel"/>
    <w:tmpl w:val="96DCDE9A"/>
    <w:lvl w:ilvl="0" w:tplc="F500841C">
      <w:start w:val="2010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09C61AE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8E5E1C"/>
    <w:multiLevelType w:val="hybridMultilevel"/>
    <w:tmpl w:val="A928E9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546449B"/>
    <w:multiLevelType w:val="hybridMultilevel"/>
    <w:tmpl w:val="65084E5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B025B8"/>
    <w:multiLevelType w:val="hybridMultilevel"/>
    <w:tmpl w:val="F03C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B55842"/>
    <w:multiLevelType w:val="hybridMultilevel"/>
    <w:tmpl w:val="A2B688B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26"/>
  </w:num>
  <w:num w:numId="5">
    <w:abstractNumId w:val="18"/>
  </w:num>
  <w:num w:numId="6">
    <w:abstractNumId w:val="4"/>
  </w:num>
  <w:num w:numId="7">
    <w:abstractNumId w:val="15"/>
  </w:num>
  <w:num w:numId="8">
    <w:abstractNumId w:val="25"/>
  </w:num>
  <w:num w:numId="9">
    <w:abstractNumId w:val="28"/>
  </w:num>
  <w:num w:numId="10">
    <w:abstractNumId w:val="23"/>
  </w:num>
  <w:num w:numId="11">
    <w:abstractNumId w:val="22"/>
  </w:num>
  <w:num w:numId="12">
    <w:abstractNumId w:val="8"/>
  </w:num>
  <w:num w:numId="13">
    <w:abstractNumId w:val="14"/>
  </w:num>
  <w:num w:numId="14">
    <w:abstractNumId w:val="29"/>
  </w:num>
  <w:num w:numId="15">
    <w:abstractNumId w:val="10"/>
  </w:num>
  <w:num w:numId="16">
    <w:abstractNumId w:val="12"/>
  </w:num>
  <w:num w:numId="17">
    <w:abstractNumId w:val="7"/>
  </w:num>
  <w:num w:numId="18">
    <w:abstractNumId w:val="16"/>
  </w:num>
  <w:num w:numId="19">
    <w:abstractNumId w:val="5"/>
  </w:num>
  <w:num w:numId="20">
    <w:abstractNumId w:val="31"/>
  </w:num>
  <w:num w:numId="21">
    <w:abstractNumId w:val="19"/>
  </w:num>
  <w:num w:numId="22">
    <w:abstractNumId w:val="1"/>
  </w:num>
  <w:num w:numId="23">
    <w:abstractNumId w:val="27"/>
  </w:num>
  <w:num w:numId="24">
    <w:abstractNumId w:val="2"/>
  </w:num>
  <w:num w:numId="25">
    <w:abstractNumId w:val="3"/>
  </w:num>
  <w:num w:numId="26">
    <w:abstractNumId w:val="20"/>
  </w:num>
  <w:num w:numId="27">
    <w:abstractNumId w:val="13"/>
  </w:num>
  <w:num w:numId="28">
    <w:abstractNumId w:val="24"/>
  </w:num>
  <w:num w:numId="29">
    <w:abstractNumId w:val="21"/>
  </w:num>
  <w:num w:numId="30">
    <w:abstractNumId w:val="17"/>
  </w:num>
  <w:num w:numId="31">
    <w:abstractNumId w:val="32"/>
  </w:num>
  <w:num w:numId="32">
    <w:abstractNumId w:val="30"/>
  </w:num>
  <w:num w:numId="33">
    <w:abstractNumId w:val="6"/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drawingGridHorizontalSpacing w:val="10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F21"/>
    <w:rsid w:val="00000EED"/>
    <w:rsid w:val="00001E01"/>
    <w:rsid w:val="00002C32"/>
    <w:rsid w:val="00002F57"/>
    <w:rsid w:val="00003322"/>
    <w:rsid w:val="00003BA3"/>
    <w:rsid w:val="000049CB"/>
    <w:rsid w:val="0000530C"/>
    <w:rsid w:val="000053DE"/>
    <w:rsid w:val="00005656"/>
    <w:rsid w:val="00005BD5"/>
    <w:rsid w:val="00005F12"/>
    <w:rsid w:val="000062B0"/>
    <w:rsid w:val="000067E3"/>
    <w:rsid w:val="00006C4A"/>
    <w:rsid w:val="00007B93"/>
    <w:rsid w:val="00007BA9"/>
    <w:rsid w:val="00007FBA"/>
    <w:rsid w:val="00010150"/>
    <w:rsid w:val="00010CB8"/>
    <w:rsid w:val="0001127A"/>
    <w:rsid w:val="000121D5"/>
    <w:rsid w:val="00012636"/>
    <w:rsid w:val="000127B9"/>
    <w:rsid w:val="00012982"/>
    <w:rsid w:val="00012EA2"/>
    <w:rsid w:val="0001368C"/>
    <w:rsid w:val="00013B4E"/>
    <w:rsid w:val="000140D2"/>
    <w:rsid w:val="00014B6B"/>
    <w:rsid w:val="000150CF"/>
    <w:rsid w:val="000157D5"/>
    <w:rsid w:val="00015D24"/>
    <w:rsid w:val="00015E7C"/>
    <w:rsid w:val="00016DFC"/>
    <w:rsid w:val="000170FE"/>
    <w:rsid w:val="00017536"/>
    <w:rsid w:val="00017851"/>
    <w:rsid w:val="00020B75"/>
    <w:rsid w:val="00020EED"/>
    <w:rsid w:val="00020F10"/>
    <w:rsid w:val="000211F8"/>
    <w:rsid w:val="0002189F"/>
    <w:rsid w:val="00022347"/>
    <w:rsid w:val="00022536"/>
    <w:rsid w:val="0002294F"/>
    <w:rsid w:val="00023912"/>
    <w:rsid w:val="00023E0C"/>
    <w:rsid w:val="0002425C"/>
    <w:rsid w:val="000245D8"/>
    <w:rsid w:val="00024D9C"/>
    <w:rsid w:val="000251A0"/>
    <w:rsid w:val="0002575E"/>
    <w:rsid w:val="00026454"/>
    <w:rsid w:val="0002731C"/>
    <w:rsid w:val="00027D5F"/>
    <w:rsid w:val="000302B5"/>
    <w:rsid w:val="00030DA9"/>
    <w:rsid w:val="00031832"/>
    <w:rsid w:val="00031CAF"/>
    <w:rsid w:val="0003221D"/>
    <w:rsid w:val="00032848"/>
    <w:rsid w:val="00032F77"/>
    <w:rsid w:val="00033316"/>
    <w:rsid w:val="00033B04"/>
    <w:rsid w:val="000341CF"/>
    <w:rsid w:val="0003492B"/>
    <w:rsid w:val="0003561A"/>
    <w:rsid w:val="00035D26"/>
    <w:rsid w:val="00036829"/>
    <w:rsid w:val="0003723F"/>
    <w:rsid w:val="000403DD"/>
    <w:rsid w:val="00040477"/>
    <w:rsid w:val="00040710"/>
    <w:rsid w:val="00040B7C"/>
    <w:rsid w:val="00040E47"/>
    <w:rsid w:val="00041098"/>
    <w:rsid w:val="00041378"/>
    <w:rsid w:val="000423AA"/>
    <w:rsid w:val="0004246D"/>
    <w:rsid w:val="0004252A"/>
    <w:rsid w:val="000426EB"/>
    <w:rsid w:val="00042FF2"/>
    <w:rsid w:val="00043128"/>
    <w:rsid w:val="00043D46"/>
    <w:rsid w:val="00044C40"/>
    <w:rsid w:val="00044D32"/>
    <w:rsid w:val="0004503C"/>
    <w:rsid w:val="000450B6"/>
    <w:rsid w:val="00045970"/>
    <w:rsid w:val="00045EC0"/>
    <w:rsid w:val="000466EA"/>
    <w:rsid w:val="000471CE"/>
    <w:rsid w:val="00050027"/>
    <w:rsid w:val="000506D7"/>
    <w:rsid w:val="0005115B"/>
    <w:rsid w:val="00051F3D"/>
    <w:rsid w:val="000521C1"/>
    <w:rsid w:val="000521F0"/>
    <w:rsid w:val="00052BBE"/>
    <w:rsid w:val="00053343"/>
    <w:rsid w:val="000535D8"/>
    <w:rsid w:val="000542E9"/>
    <w:rsid w:val="000547A8"/>
    <w:rsid w:val="00054DAE"/>
    <w:rsid w:val="00054E89"/>
    <w:rsid w:val="000550C3"/>
    <w:rsid w:val="00056182"/>
    <w:rsid w:val="0005648F"/>
    <w:rsid w:val="00057701"/>
    <w:rsid w:val="00060728"/>
    <w:rsid w:val="00060F20"/>
    <w:rsid w:val="000612FB"/>
    <w:rsid w:val="00061B14"/>
    <w:rsid w:val="0006272A"/>
    <w:rsid w:val="00062A48"/>
    <w:rsid w:val="000630C7"/>
    <w:rsid w:val="0006313D"/>
    <w:rsid w:val="00063ABC"/>
    <w:rsid w:val="00063ED4"/>
    <w:rsid w:val="0006464F"/>
    <w:rsid w:val="000650FD"/>
    <w:rsid w:val="000658C4"/>
    <w:rsid w:val="00065BC5"/>
    <w:rsid w:val="000712DD"/>
    <w:rsid w:val="00071DB3"/>
    <w:rsid w:val="00071E4E"/>
    <w:rsid w:val="000722B9"/>
    <w:rsid w:val="000726D1"/>
    <w:rsid w:val="0007379A"/>
    <w:rsid w:val="00073A19"/>
    <w:rsid w:val="00073D63"/>
    <w:rsid w:val="00074458"/>
    <w:rsid w:val="000747CB"/>
    <w:rsid w:val="00074DF8"/>
    <w:rsid w:val="00074E6E"/>
    <w:rsid w:val="00074F33"/>
    <w:rsid w:val="00075524"/>
    <w:rsid w:val="00077321"/>
    <w:rsid w:val="000810B9"/>
    <w:rsid w:val="0008190B"/>
    <w:rsid w:val="00081ED1"/>
    <w:rsid w:val="00082FC3"/>
    <w:rsid w:val="00083592"/>
    <w:rsid w:val="00083A34"/>
    <w:rsid w:val="000843AD"/>
    <w:rsid w:val="000844AA"/>
    <w:rsid w:val="00084F84"/>
    <w:rsid w:val="00084F92"/>
    <w:rsid w:val="000867D1"/>
    <w:rsid w:val="00087768"/>
    <w:rsid w:val="000901CD"/>
    <w:rsid w:val="00091232"/>
    <w:rsid w:val="00091402"/>
    <w:rsid w:val="000919FA"/>
    <w:rsid w:val="000924DB"/>
    <w:rsid w:val="00092623"/>
    <w:rsid w:val="000927CF"/>
    <w:rsid w:val="00092B93"/>
    <w:rsid w:val="0009309F"/>
    <w:rsid w:val="000936BE"/>
    <w:rsid w:val="000937AC"/>
    <w:rsid w:val="000941D2"/>
    <w:rsid w:val="00095696"/>
    <w:rsid w:val="00095798"/>
    <w:rsid w:val="00095829"/>
    <w:rsid w:val="00096243"/>
    <w:rsid w:val="000963A8"/>
    <w:rsid w:val="00096A9F"/>
    <w:rsid w:val="00096D7D"/>
    <w:rsid w:val="00097018"/>
    <w:rsid w:val="0009723C"/>
    <w:rsid w:val="00097690"/>
    <w:rsid w:val="000A07E1"/>
    <w:rsid w:val="000A1742"/>
    <w:rsid w:val="000A1C7A"/>
    <w:rsid w:val="000A339A"/>
    <w:rsid w:val="000A3692"/>
    <w:rsid w:val="000A36E0"/>
    <w:rsid w:val="000A41D2"/>
    <w:rsid w:val="000A4CF8"/>
    <w:rsid w:val="000A531D"/>
    <w:rsid w:val="000A5DA7"/>
    <w:rsid w:val="000A69E0"/>
    <w:rsid w:val="000A7B29"/>
    <w:rsid w:val="000B031A"/>
    <w:rsid w:val="000B08F3"/>
    <w:rsid w:val="000B0E1C"/>
    <w:rsid w:val="000B125A"/>
    <w:rsid w:val="000B1D25"/>
    <w:rsid w:val="000B1EC3"/>
    <w:rsid w:val="000B23A2"/>
    <w:rsid w:val="000B23FD"/>
    <w:rsid w:val="000B27B4"/>
    <w:rsid w:val="000B2C34"/>
    <w:rsid w:val="000B3353"/>
    <w:rsid w:val="000B419C"/>
    <w:rsid w:val="000B47A1"/>
    <w:rsid w:val="000B5419"/>
    <w:rsid w:val="000B58B7"/>
    <w:rsid w:val="000B6260"/>
    <w:rsid w:val="000B70C6"/>
    <w:rsid w:val="000B74DF"/>
    <w:rsid w:val="000B7A0D"/>
    <w:rsid w:val="000B7E00"/>
    <w:rsid w:val="000C0D56"/>
    <w:rsid w:val="000C1FC6"/>
    <w:rsid w:val="000C201C"/>
    <w:rsid w:val="000C2ACB"/>
    <w:rsid w:val="000C2C3B"/>
    <w:rsid w:val="000C2E8C"/>
    <w:rsid w:val="000C366B"/>
    <w:rsid w:val="000C456A"/>
    <w:rsid w:val="000C4F18"/>
    <w:rsid w:val="000C5A93"/>
    <w:rsid w:val="000C606E"/>
    <w:rsid w:val="000C6DB2"/>
    <w:rsid w:val="000C6F39"/>
    <w:rsid w:val="000C72EA"/>
    <w:rsid w:val="000C75C4"/>
    <w:rsid w:val="000D0787"/>
    <w:rsid w:val="000D0FD8"/>
    <w:rsid w:val="000D146F"/>
    <w:rsid w:val="000D1A66"/>
    <w:rsid w:val="000D1B29"/>
    <w:rsid w:val="000D204A"/>
    <w:rsid w:val="000D2C56"/>
    <w:rsid w:val="000D3A12"/>
    <w:rsid w:val="000D3AD7"/>
    <w:rsid w:val="000D41AF"/>
    <w:rsid w:val="000D542F"/>
    <w:rsid w:val="000D5898"/>
    <w:rsid w:val="000D5F08"/>
    <w:rsid w:val="000D6CA0"/>
    <w:rsid w:val="000E039C"/>
    <w:rsid w:val="000E0AFA"/>
    <w:rsid w:val="000E1082"/>
    <w:rsid w:val="000E10BA"/>
    <w:rsid w:val="000E3D0C"/>
    <w:rsid w:val="000E3DA4"/>
    <w:rsid w:val="000E3FB3"/>
    <w:rsid w:val="000E4F87"/>
    <w:rsid w:val="000E5ABB"/>
    <w:rsid w:val="000E63C5"/>
    <w:rsid w:val="000E67BC"/>
    <w:rsid w:val="000E68B9"/>
    <w:rsid w:val="000E7461"/>
    <w:rsid w:val="000F00FC"/>
    <w:rsid w:val="000F09E0"/>
    <w:rsid w:val="000F09E7"/>
    <w:rsid w:val="000F0FA5"/>
    <w:rsid w:val="000F1244"/>
    <w:rsid w:val="000F25CE"/>
    <w:rsid w:val="000F2DB1"/>
    <w:rsid w:val="000F2E7D"/>
    <w:rsid w:val="000F386F"/>
    <w:rsid w:val="000F3CF1"/>
    <w:rsid w:val="000F4C7D"/>
    <w:rsid w:val="000F4D7F"/>
    <w:rsid w:val="000F58CD"/>
    <w:rsid w:val="000F598E"/>
    <w:rsid w:val="000F5B4E"/>
    <w:rsid w:val="000F5DEC"/>
    <w:rsid w:val="000F603E"/>
    <w:rsid w:val="000F6514"/>
    <w:rsid w:val="000F65FC"/>
    <w:rsid w:val="000F6A01"/>
    <w:rsid w:val="000F73EE"/>
    <w:rsid w:val="000F7987"/>
    <w:rsid w:val="000F7CE5"/>
    <w:rsid w:val="0010028F"/>
    <w:rsid w:val="0010033A"/>
    <w:rsid w:val="001017D0"/>
    <w:rsid w:val="00101A9B"/>
    <w:rsid w:val="00101E0B"/>
    <w:rsid w:val="00102322"/>
    <w:rsid w:val="001026D6"/>
    <w:rsid w:val="0010350C"/>
    <w:rsid w:val="00104A60"/>
    <w:rsid w:val="00104A7B"/>
    <w:rsid w:val="00104D3A"/>
    <w:rsid w:val="001057BF"/>
    <w:rsid w:val="00105E35"/>
    <w:rsid w:val="001061C8"/>
    <w:rsid w:val="00106DC3"/>
    <w:rsid w:val="00107305"/>
    <w:rsid w:val="0011060D"/>
    <w:rsid w:val="0011445C"/>
    <w:rsid w:val="00114BF8"/>
    <w:rsid w:val="00114FD1"/>
    <w:rsid w:val="0011551F"/>
    <w:rsid w:val="00116580"/>
    <w:rsid w:val="0011696D"/>
    <w:rsid w:val="00116A7A"/>
    <w:rsid w:val="001178A2"/>
    <w:rsid w:val="00117918"/>
    <w:rsid w:val="00117CF5"/>
    <w:rsid w:val="001200A0"/>
    <w:rsid w:val="001208F9"/>
    <w:rsid w:val="001209F3"/>
    <w:rsid w:val="00120C13"/>
    <w:rsid w:val="00120D31"/>
    <w:rsid w:val="00121343"/>
    <w:rsid w:val="001222B0"/>
    <w:rsid w:val="0012273D"/>
    <w:rsid w:val="00122BAB"/>
    <w:rsid w:val="00122DD9"/>
    <w:rsid w:val="00122FB2"/>
    <w:rsid w:val="0012305E"/>
    <w:rsid w:val="0012308B"/>
    <w:rsid w:val="00123319"/>
    <w:rsid w:val="0012359A"/>
    <w:rsid w:val="00123977"/>
    <w:rsid w:val="00124ADC"/>
    <w:rsid w:val="00124CC2"/>
    <w:rsid w:val="00125187"/>
    <w:rsid w:val="0012529E"/>
    <w:rsid w:val="0012603B"/>
    <w:rsid w:val="00130606"/>
    <w:rsid w:val="00130F28"/>
    <w:rsid w:val="0013138C"/>
    <w:rsid w:val="001314B4"/>
    <w:rsid w:val="00131903"/>
    <w:rsid w:val="00132852"/>
    <w:rsid w:val="001328DD"/>
    <w:rsid w:val="00133126"/>
    <w:rsid w:val="00133CC4"/>
    <w:rsid w:val="00133F83"/>
    <w:rsid w:val="00134C7A"/>
    <w:rsid w:val="001351BC"/>
    <w:rsid w:val="0013524B"/>
    <w:rsid w:val="001355AF"/>
    <w:rsid w:val="00135603"/>
    <w:rsid w:val="001376D4"/>
    <w:rsid w:val="00137D9D"/>
    <w:rsid w:val="00137F96"/>
    <w:rsid w:val="00140213"/>
    <w:rsid w:val="001406A2"/>
    <w:rsid w:val="001416FE"/>
    <w:rsid w:val="00141A27"/>
    <w:rsid w:val="00141FBC"/>
    <w:rsid w:val="001424C4"/>
    <w:rsid w:val="0014281F"/>
    <w:rsid w:val="00142822"/>
    <w:rsid w:val="0014284C"/>
    <w:rsid w:val="001444E5"/>
    <w:rsid w:val="001446E5"/>
    <w:rsid w:val="00144BAD"/>
    <w:rsid w:val="001452F8"/>
    <w:rsid w:val="001456E7"/>
    <w:rsid w:val="00145C8A"/>
    <w:rsid w:val="00146442"/>
    <w:rsid w:val="00146690"/>
    <w:rsid w:val="00147F54"/>
    <w:rsid w:val="00151EAB"/>
    <w:rsid w:val="00152220"/>
    <w:rsid w:val="001531F2"/>
    <w:rsid w:val="0015350F"/>
    <w:rsid w:val="00153E35"/>
    <w:rsid w:val="0015481F"/>
    <w:rsid w:val="00154B4F"/>
    <w:rsid w:val="00155AFB"/>
    <w:rsid w:val="00155B07"/>
    <w:rsid w:val="00156825"/>
    <w:rsid w:val="00157F99"/>
    <w:rsid w:val="00160D96"/>
    <w:rsid w:val="00161278"/>
    <w:rsid w:val="00161339"/>
    <w:rsid w:val="00161825"/>
    <w:rsid w:val="00161FED"/>
    <w:rsid w:val="001625BE"/>
    <w:rsid w:val="00162E2B"/>
    <w:rsid w:val="00163670"/>
    <w:rsid w:val="00163930"/>
    <w:rsid w:val="0016407D"/>
    <w:rsid w:val="00164F8C"/>
    <w:rsid w:val="00165080"/>
    <w:rsid w:val="001650E4"/>
    <w:rsid w:val="00165EB9"/>
    <w:rsid w:val="0016628D"/>
    <w:rsid w:val="001663A8"/>
    <w:rsid w:val="001666C4"/>
    <w:rsid w:val="00167B82"/>
    <w:rsid w:val="001700E3"/>
    <w:rsid w:val="00170BDE"/>
    <w:rsid w:val="001718C1"/>
    <w:rsid w:val="0017192B"/>
    <w:rsid w:val="00171BB6"/>
    <w:rsid w:val="001723A9"/>
    <w:rsid w:val="001726CD"/>
    <w:rsid w:val="00172729"/>
    <w:rsid w:val="00173332"/>
    <w:rsid w:val="0017369F"/>
    <w:rsid w:val="0017372E"/>
    <w:rsid w:val="00173F5E"/>
    <w:rsid w:val="00174096"/>
    <w:rsid w:val="00176274"/>
    <w:rsid w:val="00176300"/>
    <w:rsid w:val="0017647A"/>
    <w:rsid w:val="00176834"/>
    <w:rsid w:val="00176F92"/>
    <w:rsid w:val="0017750D"/>
    <w:rsid w:val="00177916"/>
    <w:rsid w:val="00177C82"/>
    <w:rsid w:val="001800F0"/>
    <w:rsid w:val="00180725"/>
    <w:rsid w:val="001809E0"/>
    <w:rsid w:val="00180A4D"/>
    <w:rsid w:val="00180C6C"/>
    <w:rsid w:val="00181415"/>
    <w:rsid w:val="001816D8"/>
    <w:rsid w:val="00181A25"/>
    <w:rsid w:val="00181F8B"/>
    <w:rsid w:val="001822C7"/>
    <w:rsid w:val="00183B6C"/>
    <w:rsid w:val="00184DC0"/>
    <w:rsid w:val="0018583F"/>
    <w:rsid w:val="00185B22"/>
    <w:rsid w:val="00185E11"/>
    <w:rsid w:val="00186793"/>
    <w:rsid w:val="00186C20"/>
    <w:rsid w:val="00186F22"/>
    <w:rsid w:val="00187782"/>
    <w:rsid w:val="00187D70"/>
    <w:rsid w:val="0019122B"/>
    <w:rsid w:val="00191714"/>
    <w:rsid w:val="001918EA"/>
    <w:rsid w:val="00192472"/>
    <w:rsid w:val="00192525"/>
    <w:rsid w:val="00192784"/>
    <w:rsid w:val="001927ED"/>
    <w:rsid w:val="001931C0"/>
    <w:rsid w:val="00193318"/>
    <w:rsid w:val="0019376A"/>
    <w:rsid w:val="001943C1"/>
    <w:rsid w:val="001943F8"/>
    <w:rsid w:val="0019479B"/>
    <w:rsid w:val="00194854"/>
    <w:rsid w:val="00194FF0"/>
    <w:rsid w:val="00195817"/>
    <w:rsid w:val="00195A52"/>
    <w:rsid w:val="00195E84"/>
    <w:rsid w:val="001960E1"/>
    <w:rsid w:val="00196BFA"/>
    <w:rsid w:val="00196DA5"/>
    <w:rsid w:val="001976EC"/>
    <w:rsid w:val="00197A49"/>
    <w:rsid w:val="00197DDF"/>
    <w:rsid w:val="00197FC1"/>
    <w:rsid w:val="001A0C50"/>
    <w:rsid w:val="001A0E90"/>
    <w:rsid w:val="001A15FF"/>
    <w:rsid w:val="001A1626"/>
    <w:rsid w:val="001A29FE"/>
    <w:rsid w:val="001A2DDC"/>
    <w:rsid w:val="001A2E90"/>
    <w:rsid w:val="001A39AB"/>
    <w:rsid w:val="001A3E2D"/>
    <w:rsid w:val="001A44A1"/>
    <w:rsid w:val="001A4A62"/>
    <w:rsid w:val="001A531E"/>
    <w:rsid w:val="001A5A44"/>
    <w:rsid w:val="001A5B38"/>
    <w:rsid w:val="001A65F8"/>
    <w:rsid w:val="001A6804"/>
    <w:rsid w:val="001A6ED8"/>
    <w:rsid w:val="001A7D9B"/>
    <w:rsid w:val="001A7F0E"/>
    <w:rsid w:val="001B00E3"/>
    <w:rsid w:val="001B1286"/>
    <w:rsid w:val="001B1426"/>
    <w:rsid w:val="001B14EB"/>
    <w:rsid w:val="001B16FE"/>
    <w:rsid w:val="001B1B12"/>
    <w:rsid w:val="001B1FA3"/>
    <w:rsid w:val="001B22AD"/>
    <w:rsid w:val="001B239A"/>
    <w:rsid w:val="001B2EA5"/>
    <w:rsid w:val="001B3DFD"/>
    <w:rsid w:val="001B409C"/>
    <w:rsid w:val="001B481E"/>
    <w:rsid w:val="001B53A3"/>
    <w:rsid w:val="001B5985"/>
    <w:rsid w:val="001B5A23"/>
    <w:rsid w:val="001B6405"/>
    <w:rsid w:val="001B6433"/>
    <w:rsid w:val="001B66BD"/>
    <w:rsid w:val="001B69BD"/>
    <w:rsid w:val="001B6AAD"/>
    <w:rsid w:val="001B7993"/>
    <w:rsid w:val="001B7E1F"/>
    <w:rsid w:val="001C019C"/>
    <w:rsid w:val="001C0C30"/>
    <w:rsid w:val="001C2BF3"/>
    <w:rsid w:val="001C3E01"/>
    <w:rsid w:val="001C41E9"/>
    <w:rsid w:val="001C47EF"/>
    <w:rsid w:val="001C4AE6"/>
    <w:rsid w:val="001C4F74"/>
    <w:rsid w:val="001C4FB0"/>
    <w:rsid w:val="001C553D"/>
    <w:rsid w:val="001C5D96"/>
    <w:rsid w:val="001C5FCB"/>
    <w:rsid w:val="001C62E5"/>
    <w:rsid w:val="001C686D"/>
    <w:rsid w:val="001C6CD0"/>
    <w:rsid w:val="001C7965"/>
    <w:rsid w:val="001C798B"/>
    <w:rsid w:val="001C7E6D"/>
    <w:rsid w:val="001D05D6"/>
    <w:rsid w:val="001D091E"/>
    <w:rsid w:val="001D0992"/>
    <w:rsid w:val="001D0A96"/>
    <w:rsid w:val="001D0ADC"/>
    <w:rsid w:val="001D1450"/>
    <w:rsid w:val="001D252E"/>
    <w:rsid w:val="001D26FE"/>
    <w:rsid w:val="001D2988"/>
    <w:rsid w:val="001D2A6E"/>
    <w:rsid w:val="001D2BA2"/>
    <w:rsid w:val="001D2EDC"/>
    <w:rsid w:val="001D347E"/>
    <w:rsid w:val="001D36E6"/>
    <w:rsid w:val="001D389F"/>
    <w:rsid w:val="001D391A"/>
    <w:rsid w:val="001D3E0A"/>
    <w:rsid w:val="001D53CC"/>
    <w:rsid w:val="001D59CF"/>
    <w:rsid w:val="001D5D7C"/>
    <w:rsid w:val="001D64CB"/>
    <w:rsid w:val="001D659F"/>
    <w:rsid w:val="001D6A51"/>
    <w:rsid w:val="001D6D3D"/>
    <w:rsid w:val="001D6FDF"/>
    <w:rsid w:val="001D7B57"/>
    <w:rsid w:val="001D7F21"/>
    <w:rsid w:val="001E0A61"/>
    <w:rsid w:val="001E162B"/>
    <w:rsid w:val="001E1F7A"/>
    <w:rsid w:val="001E2B09"/>
    <w:rsid w:val="001E3AC0"/>
    <w:rsid w:val="001E3FA2"/>
    <w:rsid w:val="001E46C0"/>
    <w:rsid w:val="001E556E"/>
    <w:rsid w:val="001E572B"/>
    <w:rsid w:val="001E5982"/>
    <w:rsid w:val="001E5D6F"/>
    <w:rsid w:val="001E632E"/>
    <w:rsid w:val="001E678B"/>
    <w:rsid w:val="001F08B5"/>
    <w:rsid w:val="001F14FB"/>
    <w:rsid w:val="001F1CDF"/>
    <w:rsid w:val="001F28C6"/>
    <w:rsid w:val="001F3134"/>
    <w:rsid w:val="001F389C"/>
    <w:rsid w:val="001F39C8"/>
    <w:rsid w:val="001F456B"/>
    <w:rsid w:val="001F4E76"/>
    <w:rsid w:val="001F5D29"/>
    <w:rsid w:val="001F5E06"/>
    <w:rsid w:val="001F619B"/>
    <w:rsid w:val="001F6537"/>
    <w:rsid w:val="001F76B5"/>
    <w:rsid w:val="001F77F3"/>
    <w:rsid w:val="00200181"/>
    <w:rsid w:val="002002AF"/>
    <w:rsid w:val="00200548"/>
    <w:rsid w:val="002019F1"/>
    <w:rsid w:val="00202185"/>
    <w:rsid w:val="00202C03"/>
    <w:rsid w:val="00202D5C"/>
    <w:rsid w:val="0020371D"/>
    <w:rsid w:val="0020405C"/>
    <w:rsid w:val="0020475F"/>
    <w:rsid w:val="002050CE"/>
    <w:rsid w:val="00205399"/>
    <w:rsid w:val="00206DBC"/>
    <w:rsid w:val="00206E31"/>
    <w:rsid w:val="00207241"/>
    <w:rsid w:val="00207EED"/>
    <w:rsid w:val="0021022D"/>
    <w:rsid w:val="002104A4"/>
    <w:rsid w:val="00210879"/>
    <w:rsid w:val="002108CF"/>
    <w:rsid w:val="00210AE1"/>
    <w:rsid w:val="00210CF9"/>
    <w:rsid w:val="00211172"/>
    <w:rsid w:val="0021126A"/>
    <w:rsid w:val="0021150D"/>
    <w:rsid w:val="00212880"/>
    <w:rsid w:val="00212F09"/>
    <w:rsid w:val="002133CA"/>
    <w:rsid w:val="00213D37"/>
    <w:rsid w:val="0021452E"/>
    <w:rsid w:val="002145B1"/>
    <w:rsid w:val="00214AAA"/>
    <w:rsid w:val="00214E43"/>
    <w:rsid w:val="002151C4"/>
    <w:rsid w:val="0021520B"/>
    <w:rsid w:val="00216CAE"/>
    <w:rsid w:val="002179FD"/>
    <w:rsid w:val="002202AC"/>
    <w:rsid w:val="00220ABC"/>
    <w:rsid w:val="0022172E"/>
    <w:rsid w:val="00221AC3"/>
    <w:rsid w:val="0022293D"/>
    <w:rsid w:val="00223081"/>
    <w:rsid w:val="00223C16"/>
    <w:rsid w:val="00223FDC"/>
    <w:rsid w:val="002240A3"/>
    <w:rsid w:val="0022642C"/>
    <w:rsid w:val="00226B58"/>
    <w:rsid w:val="00226D9F"/>
    <w:rsid w:val="00227192"/>
    <w:rsid w:val="002276BD"/>
    <w:rsid w:val="00231017"/>
    <w:rsid w:val="00232FF4"/>
    <w:rsid w:val="002330BE"/>
    <w:rsid w:val="00233A02"/>
    <w:rsid w:val="00233A33"/>
    <w:rsid w:val="00234175"/>
    <w:rsid w:val="00235269"/>
    <w:rsid w:val="00235458"/>
    <w:rsid w:val="00235B3D"/>
    <w:rsid w:val="00236134"/>
    <w:rsid w:val="00236D2B"/>
    <w:rsid w:val="002374DC"/>
    <w:rsid w:val="0023774D"/>
    <w:rsid w:val="00240137"/>
    <w:rsid w:val="002404BD"/>
    <w:rsid w:val="00240F9D"/>
    <w:rsid w:val="00241062"/>
    <w:rsid w:val="00241263"/>
    <w:rsid w:val="002419D2"/>
    <w:rsid w:val="00241E27"/>
    <w:rsid w:val="00241F62"/>
    <w:rsid w:val="00242E07"/>
    <w:rsid w:val="002430A1"/>
    <w:rsid w:val="00243147"/>
    <w:rsid w:val="00243A48"/>
    <w:rsid w:val="00244102"/>
    <w:rsid w:val="0024449A"/>
    <w:rsid w:val="002446B6"/>
    <w:rsid w:val="0024477A"/>
    <w:rsid w:val="00244A90"/>
    <w:rsid w:val="00244DDA"/>
    <w:rsid w:val="00244EF1"/>
    <w:rsid w:val="00244F36"/>
    <w:rsid w:val="00245AB3"/>
    <w:rsid w:val="00245C6E"/>
    <w:rsid w:val="00246A9B"/>
    <w:rsid w:val="00246ED1"/>
    <w:rsid w:val="002471D5"/>
    <w:rsid w:val="002475EA"/>
    <w:rsid w:val="00247C83"/>
    <w:rsid w:val="00247F96"/>
    <w:rsid w:val="002506A8"/>
    <w:rsid w:val="00251AF4"/>
    <w:rsid w:val="002525EF"/>
    <w:rsid w:val="00252C98"/>
    <w:rsid w:val="002530C0"/>
    <w:rsid w:val="00253A25"/>
    <w:rsid w:val="0025428E"/>
    <w:rsid w:val="00254600"/>
    <w:rsid w:val="0025567A"/>
    <w:rsid w:val="00255E63"/>
    <w:rsid w:val="00256131"/>
    <w:rsid w:val="00256213"/>
    <w:rsid w:val="00256477"/>
    <w:rsid w:val="00257CB4"/>
    <w:rsid w:val="00257E5C"/>
    <w:rsid w:val="002605BB"/>
    <w:rsid w:val="0026176E"/>
    <w:rsid w:val="00261C54"/>
    <w:rsid w:val="00261D27"/>
    <w:rsid w:val="002621A6"/>
    <w:rsid w:val="0026280E"/>
    <w:rsid w:val="002629AB"/>
    <w:rsid w:val="0026328E"/>
    <w:rsid w:val="00263AA9"/>
    <w:rsid w:val="00263B40"/>
    <w:rsid w:val="00264227"/>
    <w:rsid w:val="0026452F"/>
    <w:rsid w:val="00265AEE"/>
    <w:rsid w:val="0026647D"/>
    <w:rsid w:val="00266772"/>
    <w:rsid w:val="002671C3"/>
    <w:rsid w:val="00267A22"/>
    <w:rsid w:val="002703DD"/>
    <w:rsid w:val="00270604"/>
    <w:rsid w:val="00270BDE"/>
    <w:rsid w:val="00270EF3"/>
    <w:rsid w:val="00271456"/>
    <w:rsid w:val="00271D02"/>
    <w:rsid w:val="002722E5"/>
    <w:rsid w:val="002730CB"/>
    <w:rsid w:val="00273C84"/>
    <w:rsid w:val="0027415C"/>
    <w:rsid w:val="002746CD"/>
    <w:rsid w:val="0027497F"/>
    <w:rsid w:val="00275193"/>
    <w:rsid w:val="002751EC"/>
    <w:rsid w:val="002754EE"/>
    <w:rsid w:val="00276D65"/>
    <w:rsid w:val="002772A7"/>
    <w:rsid w:val="00277AA9"/>
    <w:rsid w:val="00277F2A"/>
    <w:rsid w:val="0028043C"/>
    <w:rsid w:val="00280507"/>
    <w:rsid w:val="002805F0"/>
    <w:rsid w:val="002808F4"/>
    <w:rsid w:val="00280BF7"/>
    <w:rsid w:val="00281534"/>
    <w:rsid w:val="00281823"/>
    <w:rsid w:val="002831E9"/>
    <w:rsid w:val="00283312"/>
    <w:rsid w:val="002833AF"/>
    <w:rsid w:val="00283751"/>
    <w:rsid w:val="00283A93"/>
    <w:rsid w:val="00283DB0"/>
    <w:rsid w:val="0028409D"/>
    <w:rsid w:val="0028447E"/>
    <w:rsid w:val="002851CF"/>
    <w:rsid w:val="002853BF"/>
    <w:rsid w:val="00285A53"/>
    <w:rsid w:val="002861DC"/>
    <w:rsid w:val="002864FF"/>
    <w:rsid w:val="00286E2C"/>
    <w:rsid w:val="002873D5"/>
    <w:rsid w:val="00287706"/>
    <w:rsid w:val="002902AD"/>
    <w:rsid w:val="00290BBE"/>
    <w:rsid w:val="00290EAF"/>
    <w:rsid w:val="00292503"/>
    <w:rsid w:val="00292956"/>
    <w:rsid w:val="00292B75"/>
    <w:rsid w:val="002935E4"/>
    <w:rsid w:val="00293AC7"/>
    <w:rsid w:val="00294AF0"/>
    <w:rsid w:val="002959AE"/>
    <w:rsid w:val="00295D7B"/>
    <w:rsid w:val="00296589"/>
    <w:rsid w:val="002965CA"/>
    <w:rsid w:val="00296643"/>
    <w:rsid w:val="00296726"/>
    <w:rsid w:val="00296C12"/>
    <w:rsid w:val="00297F29"/>
    <w:rsid w:val="002A0306"/>
    <w:rsid w:val="002A0564"/>
    <w:rsid w:val="002A0BF9"/>
    <w:rsid w:val="002A0D39"/>
    <w:rsid w:val="002A113F"/>
    <w:rsid w:val="002A1AE7"/>
    <w:rsid w:val="002A1CA3"/>
    <w:rsid w:val="002A24A9"/>
    <w:rsid w:val="002A2B9E"/>
    <w:rsid w:val="002A3222"/>
    <w:rsid w:val="002A4B19"/>
    <w:rsid w:val="002A4C4D"/>
    <w:rsid w:val="002A6632"/>
    <w:rsid w:val="002A7580"/>
    <w:rsid w:val="002A7BD3"/>
    <w:rsid w:val="002B0CE6"/>
    <w:rsid w:val="002B0F78"/>
    <w:rsid w:val="002B1273"/>
    <w:rsid w:val="002B139C"/>
    <w:rsid w:val="002B1595"/>
    <w:rsid w:val="002B4111"/>
    <w:rsid w:val="002B5432"/>
    <w:rsid w:val="002B5B46"/>
    <w:rsid w:val="002B689A"/>
    <w:rsid w:val="002B781E"/>
    <w:rsid w:val="002B7EFD"/>
    <w:rsid w:val="002C01F0"/>
    <w:rsid w:val="002C07CE"/>
    <w:rsid w:val="002C0867"/>
    <w:rsid w:val="002C0E63"/>
    <w:rsid w:val="002C0E99"/>
    <w:rsid w:val="002C104D"/>
    <w:rsid w:val="002C1A07"/>
    <w:rsid w:val="002C1AFD"/>
    <w:rsid w:val="002C219A"/>
    <w:rsid w:val="002C233A"/>
    <w:rsid w:val="002C35C5"/>
    <w:rsid w:val="002C37F5"/>
    <w:rsid w:val="002C3A58"/>
    <w:rsid w:val="002C462B"/>
    <w:rsid w:val="002C51F0"/>
    <w:rsid w:val="002C5837"/>
    <w:rsid w:val="002C5E3F"/>
    <w:rsid w:val="002C6591"/>
    <w:rsid w:val="002C6EF2"/>
    <w:rsid w:val="002C77BA"/>
    <w:rsid w:val="002C7D9E"/>
    <w:rsid w:val="002D014A"/>
    <w:rsid w:val="002D03B2"/>
    <w:rsid w:val="002D03ED"/>
    <w:rsid w:val="002D0CA4"/>
    <w:rsid w:val="002D133C"/>
    <w:rsid w:val="002D155E"/>
    <w:rsid w:val="002D1680"/>
    <w:rsid w:val="002D1D05"/>
    <w:rsid w:val="002D20DC"/>
    <w:rsid w:val="002D21BF"/>
    <w:rsid w:val="002D2899"/>
    <w:rsid w:val="002D2FA4"/>
    <w:rsid w:val="002D3678"/>
    <w:rsid w:val="002D3F16"/>
    <w:rsid w:val="002D419F"/>
    <w:rsid w:val="002D4766"/>
    <w:rsid w:val="002D50E1"/>
    <w:rsid w:val="002D5208"/>
    <w:rsid w:val="002D529D"/>
    <w:rsid w:val="002D5497"/>
    <w:rsid w:val="002D54CA"/>
    <w:rsid w:val="002D57F9"/>
    <w:rsid w:val="002D59F3"/>
    <w:rsid w:val="002D5BC6"/>
    <w:rsid w:val="002D5D1B"/>
    <w:rsid w:val="002D5E0C"/>
    <w:rsid w:val="002D6330"/>
    <w:rsid w:val="002D650F"/>
    <w:rsid w:val="002D65A3"/>
    <w:rsid w:val="002D68C2"/>
    <w:rsid w:val="002D6939"/>
    <w:rsid w:val="002D69A0"/>
    <w:rsid w:val="002D69DF"/>
    <w:rsid w:val="002D6B60"/>
    <w:rsid w:val="002D79D0"/>
    <w:rsid w:val="002D7EC0"/>
    <w:rsid w:val="002E0B8E"/>
    <w:rsid w:val="002E1281"/>
    <w:rsid w:val="002E1648"/>
    <w:rsid w:val="002E2A7A"/>
    <w:rsid w:val="002E2F4C"/>
    <w:rsid w:val="002E360E"/>
    <w:rsid w:val="002E4494"/>
    <w:rsid w:val="002E5576"/>
    <w:rsid w:val="002E55E0"/>
    <w:rsid w:val="002E60DE"/>
    <w:rsid w:val="002E697B"/>
    <w:rsid w:val="002E6F8F"/>
    <w:rsid w:val="002F01DF"/>
    <w:rsid w:val="002F0801"/>
    <w:rsid w:val="002F0D70"/>
    <w:rsid w:val="002F1E8B"/>
    <w:rsid w:val="002F24DA"/>
    <w:rsid w:val="002F26FA"/>
    <w:rsid w:val="002F3B8C"/>
    <w:rsid w:val="002F3C10"/>
    <w:rsid w:val="002F4183"/>
    <w:rsid w:val="002F4198"/>
    <w:rsid w:val="002F438C"/>
    <w:rsid w:val="002F464D"/>
    <w:rsid w:val="002F52ED"/>
    <w:rsid w:val="002F5F2A"/>
    <w:rsid w:val="002F63C8"/>
    <w:rsid w:val="002F6B10"/>
    <w:rsid w:val="002F7B63"/>
    <w:rsid w:val="002F7D5C"/>
    <w:rsid w:val="00300251"/>
    <w:rsid w:val="00300ACE"/>
    <w:rsid w:val="0030175E"/>
    <w:rsid w:val="003019D9"/>
    <w:rsid w:val="00301DEE"/>
    <w:rsid w:val="0030370F"/>
    <w:rsid w:val="00303C15"/>
    <w:rsid w:val="003044BA"/>
    <w:rsid w:val="00305AAA"/>
    <w:rsid w:val="00305BEA"/>
    <w:rsid w:val="00305D66"/>
    <w:rsid w:val="00306661"/>
    <w:rsid w:val="003066FD"/>
    <w:rsid w:val="00306FAC"/>
    <w:rsid w:val="003077CC"/>
    <w:rsid w:val="00307BD8"/>
    <w:rsid w:val="00307FC2"/>
    <w:rsid w:val="003101BC"/>
    <w:rsid w:val="00310F4B"/>
    <w:rsid w:val="00311AB8"/>
    <w:rsid w:val="003121E2"/>
    <w:rsid w:val="003127E0"/>
    <w:rsid w:val="00312F43"/>
    <w:rsid w:val="003135D9"/>
    <w:rsid w:val="00313863"/>
    <w:rsid w:val="00314098"/>
    <w:rsid w:val="00314873"/>
    <w:rsid w:val="0031583F"/>
    <w:rsid w:val="00317842"/>
    <w:rsid w:val="003178C4"/>
    <w:rsid w:val="00317B19"/>
    <w:rsid w:val="0032084B"/>
    <w:rsid w:val="00321060"/>
    <w:rsid w:val="0032197F"/>
    <w:rsid w:val="003224B1"/>
    <w:rsid w:val="0032291E"/>
    <w:rsid w:val="00322F80"/>
    <w:rsid w:val="00323B71"/>
    <w:rsid w:val="0032458D"/>
    <w:rsid w:val="003247A1"/>
    <w:rsid w:val="00325FB5"/>
    <w:rsid w:val="003262F3"/>
    <w:rsid w:val="00331582"/>
    <w:rsid w:val="003316B2"/>
    <w:rsid w:val="00331924"/>
    <w:rsid w:val="003319BC"/>
    <w:rsid w:val="00331DAD"/>
    <w:rsid w:val="00332158"/>
    <w:rsid w:val="00332D7B"/>
    <w:rsid w:val="00332EAE"/>
    <w:rsid w:val="003332E5"/>
    <w:rsid w:val="0033344A"/>
    <w:rsid w:val="00333FE2"/>
    <w:rsid w:val="003341DF"/>
    <w:rsid w:val="00334751"/>
    <w:rsid w:val="003349D4"/>
    <w:rsid w:val="00334A32"/>
    <w:rsid w:val="00334DCB"/>
    <w:rsid w:val="00335B93"/>
    <w:rsid w:val="00335D1F"/>
    <w:rsid w:val="0033613E"/>
    <w:rsid w:val="0033754E"/>
    <w:rsid w:val="003407B5"/>
    <w:rsid w:val="00340DE2"/>
    <w:rsid w:val="00340E1E"/>
    <w:rsid w:val="003420BC"/>
    <w:rsid w:val="003420FE"/>
    <w:rsid w:val="0034218D"/>
    <w:rsid w:val="003424F8"/>
    <w:rsid w:val="003425A0"/>
    <w:rsid w:val="00342BF3"/>
    <w:rsid w:val="00342F2F"/>
    <w:rsid w:val="003437B2"/>
    <w:rsid w:val="003439FE"/>
    <w:rsid w:val="00343A54"/>
    <w:rsid w:val="00343CB7"/>
    <w:rsid w:val="00343FD5"/>
    <w:rsid w:val="00346967"/>
    <w:rsid w:val="0034701F"/>
    <w:rsid w:val="0034770A"/>
    <w:rsid w:val="0034781B"/>
    <w:rsid w:val="00347DAE"/>
    <w:rsid w:val="00350E19"/>
    <w:rsid w:val="00351870"/>
    <w:rsid w:val="00351DBE"/>
    <w:rsid w:val="00351DE7"/>
    <w:rsid w:val="0035203E"/>
    <w:rsid w:val="003523B1"/>
    <w:rsid w:val="00352D36"/>
    <w:rsid w:val="00352F51"/>
    <w:rsid w:val="003531B7"/>
    <w:rsid w:val="00353471"/>
    <w:rsid w:val="0035415A"/>
    <w:rsid w:val="003559FA"/>
    <w:rsid w:val="00355AA9"/>
    <w:rsid w:val="0035606B"/>
    <w:rsid w:val="00356327"/>
    <w:rsid w:val="003564CB"/>
    <w:rsid w:val="003572EB"/>
    <w:rsid w:val="00357CB7"/>
    <w:rsid w:val="00357FDE"/>
    <w:rsid w:val="00360D11"/>
    <w:rsid w:val="003616AE"/>
    <w:rsid w:val="00361DA6"/>
    <w:rsid w:val="00362113"/>
    <w:rsid w:val="0036227E"/>
    <w:rsid w:val="00362699"/>
    <w:rsid w:val="00362A1F"/>
    <w:rsid w:val="00362A5E"/>
    <w:rsid w:val="00362A7F"/>
    <w:rsid w:val="00362BFA"/>
    <w:rsid w:val="00363007"/>
    <w:rsid w:val="00363804"/>
    <w:rsid w:val="003644DE"/>
    <w:rsid w:val="00364E6B"/>
    <w:rsid w:val="00365149"/>
    <w:rsid w:val="003657EA"/>
    <w:rsid w:val="003658C1"/>
    <w:rsid w:val="00366448"/>
    <w:rsid w:val="003668BE"/>
    <w:rsid w:val="003701E7"/>
    <w:rsid w:val="0037020F"/>
    <w:rsid w:val="003702B1"/>
    <w:rsid w:val="00370517"/>
    <w:rsid w:val="003705D1"/>
    <w:rsid w:val="003708E7"/>
    <w:rsid w:val="00370B26"/>
    <w:rsid w:val="00370BDF"/>
    <w:rsid w:val="00370E10"/>
    <w:rsid w:val="00370F87"/>
    <w:rsid w:val="00371C96"/>
    <w:rsid w:val="003737C2"/>
    <w:rsid w:val="00374427"/>
    <w:rsid w:val="00375134"/>
    <w:rsid w:val="003758CA"/>
    <w:rsid w:val="00375DD9"/>
    <w:rsid w:val="00375DFB"/>
    <w:rsid w:val="003766D1"/>
    <w:rsid w:val="003768C5"/>
    <w:rsid w:val="00376B24"/>
    <w:rsid w:val="00377229"/>
    <w:rsid w:val="00377FFA"/>
    <w:rsid w:val="00380218"/>
    <w:rsid w:val="00381FE8"/>
    <w:rsid w:val="00383356"/>
    <w:rsid w:val="00384D39"/>
    <w:rsid w:val="00384DEF"/>
    <w:rsid w:val="003860C1"/>
    <w:rsid w:val="00387A66"/>
    <w:rsid w:val="00387E05"/>
    <w:rsid w:val="003903F7"/>
    <w:rsid w:val="00390704"/>
    <w:rsid w:val="00390D92"/>
    <w:rsid w:val="003916EA"/>
    <w:rsid w:val="00391D93"/>
    <w:rsid w:val="00391EE3"/>
    <w:rsid w:val="003921D1"/>
    <w:rsid w:val="00392ECA"/>
    <w:rsid w:val="0039335D"/>
    <w:rsid w:val="00394915"/>
    <w:rsid w:val="00395308"/>
    <w:rsid w:val="003953CF"/>
    <w:rsid w:val="003972DE"/>
    <w:rsid w:val="00397674"/>
    <w:rsid w:val="003A05A7"/>
    <w:rsid w:val="003A0C8D"/>
    <w:rsid w:val="003A0F4B"/>
    <w:rsid w:val="003A0FD0"/>
    <w:rsid w:val="003A14AC"/>
    <w:rsid w:val="003A1602"/>
    <w:rsid w:val="003A215D"/>
    <w:rsid w:val="003A2164"/>
    <w:rsid w:val="003A3991"/>
    <w:rsid w:val="003A4197"/>
    <w:rsid w:val="003A4785"/>
    <w:rsid w:val="003A4872"/>
    <w:rsid w:val="003A5345"/>
    <w:rsid w:val="003A5EEC"/>
    <w:rsid w:val="003A75E4"/>
    <w:rsid w:val="003A7E89"/>
    <w:rsid w:val="003A7ED4"/>
    <w:rsid w:val="003B0216"/>
    <w:rsid w:val="003B0578"/>
    <w:rsid w:val="003B08F1"/>
    <w:rsid w:val="003B098B"/>
    <w:rsid w:val="003B0EBA"/>
    <w:rsid w:val="003B1125"/>
    <w:rsid w:val="003B1F67"/>
    <w:rsid w:val="003B22CD"/>
    <w:rsid w:val="003B24BA"/>
    <w:rsid w:val="003B2B18"/>
    <w:rsid w:val="003B4DC8"/>
    <w:rsid w:val="003B566A"/>
    <w:rsid w:val="003B6D1C"/>
    <w:rsid w:val="003B7920"/>
    <w:rsid w:val="003B79E0"/>
    <w:rsid w:val="003B7D38"/>
    <w:rsid w:val="003C1209"/>
    <w:rsid w:val="003C18B9"/>
    <w:rsid w:val="003C1B0E"/>
    <w:rsid w:val="003C1C28"/>
    <w:rsid w:val="003C261A"/>
    <w:rsid w:val="003C27DC"/>
    <w:rsid w:val="003C3E2A"/>
    <w:rsid w:val="003C4523"/>
    <w:rsid w:val="003C518C"/>
    <w:rsid w:val="003C5E5F"/>
    <w:rsid w:val="003C6F47"/>
    <w:rsid w:val="003C7770"/>
    <w:rsid w:val="003D002B"/>
    <w:rsid w:val="003D0078"/>
    <w:rsid w:val="003D0635"/>
    <w:rsid w:val="003D10A7"/>
    <w:rsid w:val="003D14D7"/>
    <w:rsid w:val="003D184E"/>
    <w:rsid w:val="003D2278"/>
    <w:rsid w:val="003D2534"/>
    <w:rsid w:val="003D3188"/>
    <w:rsid w:val="003D332B"/>
    <w:rsid w:val="003D37A9"/>
    <w:rsid w:val="003D4997"/>
    <w:rsid w:val="003D6A75"/>
    <w:rsid w:val="003D6FDF"/>
    <w:rsid w:val="003D76E0"/>
    <w:rsid w:val="003D7A13"/>
    <w:rsid w:val="003D7FD9"/>
    <w:rsid w:val="003E00C8"/>
    <w:rsid w:val="003E089E"/>
    <w:rsid w:val="003E150E"/>
    <w:rsid w:val="003E40B8"/>
    <w:rsid w:val="003E459E"/>
    <w:rsid w:val="003E6611"/>
    <w:rsid w:val="003E7145"/>
    <w:rsid w:val="003E7416"/>
    <w:rsid w:val="003E7709"/>
    <w:rsid w:val="003F144F"/>
    <w:rsid w:val="003F1658"/>
    <w:rsid w:val="003F17CD"/>
    <w:rsid w:val="003F288E"/>
    <w:rsid w:val="003F2BF8"/>
    <w:rsid w:val="003F4200"/>
    <w:rsid w:val="003F4447"/>
    <w:rsid w:val="003F44B9"/>
    <w:rsid w:val="003F4539"/>
    <w:rsid w:val="003F4620"/>
    <w:rsid w:val="003F46D4"/>
    <w:rsid w:val="003F4CC1"/>
    <w:rsid w:val="003F55CF"/>
    <w:rsid w:val="003F5DDF"/>
    <w:rsid w:val="003F66AC"/>
    <w:rsid w:val="003F7549"/>
    <w:rsid w:val="003F7ED2"/>
    <w:rsid w:val="00400646"/>
    <w:rsid w:val="00401864"/>
    <w:rsid w:val="00401B09"/>
    <w:rsid w:val="00401B47"/>
    <w:rsid w:val="00401CCF"/>
    <w:rsid w:val="00402642"/>
    <w:rsid w:val="00402D7C"/>
    <w:rsid w:val="004030A9"/>
    <w:rsid w:val="00403245"/>
    <w:rsid w:val="004034F8"/>
    <w:rsid w:val="0040382E"/>
    <w:rsid w:val="00403AA5"/>
    <w:rsid w:val="004046C9"/>
    <w:rsid w:val="00404964"/>
    <w:rsid w:val="00404B9D"/>
    <w:rsid w:val="00405F83"/>
    <w:rsid w:val="004071A0"/>
    <w:rsid w:val="0040767E"/>
    <w:rsid w:val="004077BA"/>
    <w:rsid w:val="00410E48"/>
    <w:rsid w:val="00411D07"/>
    <w:rsid w:val="00411DBA"/>
    <w:rsid w:val="0041273D"/>
    <w:rsid w:val="00413CA2"/>
    <w:rsid w:val="0041403D"/>
    <w:rsid w:val="00414545"/>
    <w:rsid w:val="00414FE5"/>
    <w:rsid w:val="0041549C"/>
    <w:rsid w:val="004157A4"/>
    <w:rsid w:val="00415A96"/>
    <w:rsid w:val="00415F0F"/>
    <w:rsid w:val="00415FF2"/>
    <w:rsid w:val="0041605D"/>
    <w:rsid w:val="004164E6"/>
    <w:rsid w:val="00416BDA"/>
    <w:rsid w:val="00416C95"/>
    <w:rsid w:val="004176B3"/>
    <w:rsid w:val="0041780D"/>
    <w:rsid w:val="00417C40"/>
    <w:rsid w:val="00420139"/>
    <w:rsid w:val="0042063E"/>
    <w:rsid w:val="00420CAC"/>
    <w:rsid w:val="00420DAD"/>
    <w:rsid w:val="00421CDF"/>
    <w:rsid w:val="00421F04"/>
    <w:rsid w:val="004242D2"/>
    <w:rsid w:val="00425CB1"/>
    <w:rsid w:val="00425E72"/>
    <w:rsid w:val="00425F0B"/>
    <w:rsid w:val="00426187"/>
    <w:rsid w:val="0042624D"/>
    <w:rsid w:val="004266D3"/>
    <w:rsid w:val="004269AA"/>
    <w:rsid w:val="00426AB9"/>
    <w:rsid w:val="00427CAE"/>
    <w:rsid w:val="00427CBF"/>
    <w:rsid w:val="00430722"/>
    <w:rsid w:val="00430AA0"/>
    <w:rsid w:val="004315A9"/>
    <w:rsid w:val="00431D24"/>
    <w:rsid w:val="00432551"/>
    <w:rsid w:val="00432BD0"/>
    <w:rsid w:val="0043342D"/>
    <w:rsid w:val="0043370E"/>
    <w:rsid w:val="00433D9B"/>
    <w:rsid w:val="00433E36"/>
    <w:rsid w:val="00433FF4"/>
    <w:rsid w:val="00434555"/>
    <w:rsid w:val="00434BD5"/>
    <w:rsid w:val="00435F78"/>
    <w:rsid w:val="00436117"/>
    <w:rsid w:val="00437A7A"/>
    <w:rsid w:val="00437B21"/>
    <w:rsid w:val="00437D99"/>
    <w:rsid w:val="0044002B"/>
    <w:rsid w:val="0044015E"/>
    <w:rsid w:val="00440B4F"/>
    <w:rsid w:val="00440C3B"/>
    <w:rsid w:val="00440FC3"/>
    <w:rsid w:val="004418A4"/>
    <w:rsid w:val="00441BCC"/>
    <w:rsid w:val="00441D18"/>
    <w:rsid w:val="0044238E"/>
    <w:rsid w:val="00442FEE"/>
    <w:rsid w:val="00443627"/>
    <w:rsid w:val="0044369E"/>
    <w:rsid w:val="00443D18"/>
    <w:rsid w:val="00443D4A"/>
    <w:rsid w:val="00443E31"/>
    <w:rsid w:val="004445FA"/>
    <w:rsid w:val="0044482D"/>
    <w:rsid w:val="00445909"/>
    <w:rsid w:val="0044625A"/>
    <w:rsid w:val="00446346"/>
    <w:rsid w:val="0044720B"/>
    <w:rsid w:val="00447473"/>
    <w:rsid w:val="0045036D"/>
    <w:rsid w:val="00450A72"/>
    <w:rsid w:val="00450C28"/>
    <w:rsid w:val="00451045"/>
    <w:rsid w:val="00451D38"/>
    <w:rsid w:val="0045207D"/>
    <w:rsid w:val="004525F6"/>
    <w:rsid w:val="00452B2E"/>
    <w:rsid w:val="0045330C"/>
    <w:rsid w:val="00453BC4"/>
    <w:rsid w:val="00454222"/>
    <w:rsid w:val="00454FC3"/>
    <w:rsid w:val="00455EFB"/>
    <w:rsid w:val="00456960"/>
    <w:rsid w:val="00460292"/>
    <w:rsid w:val="00460462"/>
    <w:rsid w:val="004607C9"/>
    <w:rsid w:val="00460B47"/>
    <w:rsid w:val="00460DC0"/>
    <w:rsid w:val="00461F32"/>
    <w:rsid w:val="00461F6B"/>
    <w:rsid w:val="00462462"/>
    <w:rsid w:val="00462BE6"/>
    <w:rsid w:val="00462CEE"/>
    <w:rsid w:val="004641A9"/>
    <w:rsid w:val="00464741"/>
    <w:rsid w:val="00464C6B"/>
    <w:rsid w:val="00464E01"/>
    <w:rsid w:val="00467069"/>
    <w:rsid w:val="00467547"/>
    <w:rsid w:val="004675A8"/>
    <w:rsid w:val="00467BA1"/>
    <w:rsid w:val="004702BD"/>
    <w:rsid w:val="004709E5"/>
    <w:rsid w:val="00470E82"/>
    <w:rsid w:val="00471421"/>
    <w:rsid w:val="00471CBD"/>
    <w:rsid w:val="00471F2B"/>
    <w:rsid w:val="0047284C"/>
    <w:rsid w:val="00472870"/>
    <w:rsid w:val="00472BC0"/>
    <w:rsid w:val="00473262"/>
    <w:rsid w:val="00473CBF"/>
    <w:rsid w:val="00474B84"/>
    <w:rsid w:val="00474BD3"/>
    <w:rsid w:val="00474E8C"/>
    <w:rsid w:val="0047588D"/>
    <w:rsid w:val="004758F3"/>
    <w:rsid w:val="00475C5E"/>
    <w:rsid w:val="00475DC6"/>
    <w:rsid w:val="00475F25"/>
    <w:rsid w:val="0047616D"/>
    <w:rsid w:val="00476625"/>
    <w:rsid w:val="00476C6A"/>
    <w:rsid w:val="00477D3A"/>
    <w:rsid w:val="00480EF7"/>
    <w:rsid w:val="00481548"/>
    <w:rsid w:val="004817D5"/>
    <w:rsid w:val="0048278B"/>
    <w:rsid w:val="00482C37"/>
    <w:rsid w:val="004840C9"/>
    <w:rsid w:val="00484A7B"/>
    <w:rsid w:val="00485099"/>
    <w:rsid w:val="004854DC"/>
    <w:rsid w:val="004859F7"/>
    <w:rsid w:val="00485A18"/>
    <w:rsid w:val="00485D4C"/>
    <w:rsid w:val="00486449"/>
    <w:rsid w:val="0048678B"/>
    <w:rsid w:val="00486B18"/>
    <w:rsid w:val="00487741"/>
    <w:rsid w:val="004921B9"/>
    <w:rsid w:val="00492B9A"/>
    <w:rsid w:val="0049369B"/>
    <w:rsid w:val="004936A4"/>
    <w:rsid w:val="00493AA9"/>
    <w:rsid w:val="00493B78"/>
    <w:rsid w:val="004949A3"/>
    <w:rsid w:val="00494E35"/>
    <w:rsid w:val="00494E36"/>
    <w:rsid w:val="004952BD"/>
    <w:rsid w:val="004954F0"/>
    <w:rsid w:val="00495C8C"/>
    <w:rsid w:val="004964A8"/>
    <w:rsid w:val="00496C3A"/>
    <w:rsid w:val="004973D8"/>
    <w:rsid w:val="00497D7B"/>
    <w:rsid w:val="004A140F"/>
    <w:rsid w:val="004A19B3"/>
    <w:rsid w:val="004A1B70"/>
    <w:rsid w:val="004A1DE9"/>
    <w:rsid w:val="004A38D5"/>
    <w:rsid w:val="004A3DEE"/>
    <w:rsid w:val="004A42AD"/>
    <w:rsid w:val="004A4983"/>
    <w:rsid w:val="004A4C6C"/>
    <w:rsid w:val="004A4DC8"/>
    <w:rsid w:val="004A4FEE"/>
    <w:rsid w:val="004A5CB0"/>
    <w:rsid w:val="004A743D"/>
    <w:rsid w:val="004A76E6"/>
    <w:rsid w:val="004B0BB1"/>
    <w:rsid w:val="004B0EC2"/>
    <w:rsid w:val="004B1104"/>
    <w:rsid w:val="004B14B8"/>
    <w:rsid w:val="004B1BF7"/>
    <w:rsid w:val="004B1CFA"/>
    <w:rsid w:val="004B2963"/>
    <w:rsid w:val="004B3423"/>
    <w:rsid w:val="004B3A30"/>
    <w:rsid w:val="004B3BC8"/>
    <w:rsid w:val="004B4609"/>
    <w:rsid w:val="004B51F9"/>
    <w:rsid w:val="004B571D"/>
    <w:rsid w:val="004B6284"/>
    <w:rsid w:val="004B6ED3"/>
    <w:rsid w:val="004B732B"/>
    <w:rsid w:val="004B7C7B"/>
    <w:rsid w:val="004B7F6B"/>
    <w:rsid w:val="004C04F4"/>
    <w:rsid w:val="004C054B"/>
    <w:rsid w:val="004C0C1E"/>
    <w:rsid w:val="004C2CFB"/>
    <w:rsid w:val="004C38E2"/>
    <w:rsid w:val="004C3CA8"/>
    <w:rsid w:val="004C4429"/>
    <w:rsid w:val="004C45D8"/>
    <w:rsid w:val="004C54A8"/>
    <w:rsid w:val="004C56B6"/>
    <w:rsid w:val="004C5D15"/>
    <w:rsid w:val="004C5E45"/>
    <w:rsid w:val="004C5F5F"/>
    <w:rsid w:val="004C6939"/>
    <w:rsid w:val="004C7F5C"/>
    <w:rsid w:val="004D02CA"/>
    <w:rsid w:val="004D05EE"/>
    <w:rsid w:val="004D072C"/>
    <w:rsid w:val="004D148E"/>
    <w:rsid w:val="004D1BE6"/>
    <w:rsid w:val="004D28DF"/>
    <w:rsid w:val="004D2D84"/>
    <w:rsid w:val="004D2E25"/>
    <w:rsid w:val="004D31D7"/>
    <w:rsid w:val="004D39B5"/>
    <w:rsid w:val="004D39CF"/>
    <w:rsid w:val="004D5B3F"/>
    <w:rsid w:val="004D5CA5"/>
    <w:rsid w:val="004D65B2"/>
    <w:rsid w:val="004D6ACF"/>
    <w:rsid w:val="004D7432"/>
    <w:rsid w:val="004D760C"/>
    <w:rsid w:val="004D7749"/>
    <w:rsid w:val="004D7A18"/>
    <w:rsid w:val="004D7BA3"/>
    <w:rsid w:val="004E143E"/>
    <w:rsid w:val="004E1B19"/>
    <w:rsid w:val="004E21DC"/>
    <w:rsid w:val="004E2B4F"/>
    <w:rsid w:val="004E3076"/>
    <w:rsid w:val="004E3A01"/>
    <w:rsid w:val="004E3FCC"/>
    <w:rsid w:val="004E4621"/>
    <w:rsid w:val="004E51D7"/>
    <w:rsid w:val="004E5860"/>
    <w:rsid w:val="004E5FFC"/>
    <w:rsid w:val="004E631E"/>
    <w:rsid w:val="004E6827"/>
    <w:rsid w:val="004E6B92"/>
    <w:rsid w:val="004E739F"/>
    <w:rsid w:val="004E757E"/>
    <w:rsid w:val="004F0302"/>
    <w:rsid w:val="004F0A49"/>
    <w:rsid w:val="004F0EF7"/>
    <w:rsid w:val="004F14E9"/>
    <w:rsid w:val="004F17CD"/>
    <w:rsid w:val="004F2181"/>
    <w:rsid w:val="004F4AA1"/>
    <w:rsid w:val="004F4C64"/>
    <w:rsid w:val="004F5DB2"/>
    <w:rsid w:val="004F5DC2"/>
    <w:rsid w:val="004F6074"/>
    <w:rsid w:val="004F7AAF"/>
    <w:rsid w:val="0050110E"/>
    <w:rsid w:val="00501554"/>
    <w:rsid w:val="00502488"/>
    <w:rsid w:val="00502788"/>
    <w:rsid w:val="00502BE0"/>
    <w:rsid w:val="0050303F"/>
    <w:rsid w:val="00503369"/>
    <w:rsid w:val="00503B81"/>
    <w:rsid w:val="00505122"/>
    <w:rsid w:val="005053AC"/>
    <w:rsid w:val="00506B5E"/>
    <w:rsid w:val="0050751E"/>
    <w:rsid w:val="00507F2F"/>
    <w:rsid w:val="005105A4"/>
    <w:rsid w:val="005108F2"/>
    <w:rsid w:val="00510A74"/>
    <w:rsid w:val="00510FFA"/>
    <w:rsid w:val="005113FA"/>
    <w:rsid w:val="00511762"/>
    <w:rsid w:val="00511A7D"/>
    <w:rsid w:val="00511F73"/>
    <w:rsid w:val="00512C8E"/>
    <w:rsid w:val="0051302F"/>
    <w:rsid w:val="005133F2"/>
    <w:rsid w:val="0051387C"/>
    <w:rsid w:val="005156AE"/>
    <w:rsid w:val="00515701"/>
    <w:rsid w:val="0051625C"/>
    <w:rsid w:val="005179A2"/>
    <w:rsid w:val="00520A0A"/>
    <w:rsid w:val="00520DB1"/>
    <w:rsid w:val="00521C46"/>
    <w:rsid w:val="00521CED"/>
    <w:rsid w:val="00521F97"/>
    <w:rsid w:val="005229D1"/>
    <w:rsid w:val="005232B6"/>
    <w:rsid w:val="00523906"/>
    <w:rsid w:val="005240C7"/>
    <w:rsid w:val="00524C80"/>
    <w:rsid w:val="0052530D"/>
    <w:rsid w:val="0052580D"/>
    <w:rsid w:val="00526198"/>
    <w:rsid w:val="005263B3"/>
    <w:rsid w:val="00526C9D"/>
    <w:rsid w:val="005272F7"/>
    <w:rsid w:val="005274C7"/>
    <w:rsid w:val="00527692"/>
    <w:rsid w:val="00527C10"/>
    <w:rsid w:val="00530266"/>
    <w:rsid w:val="0053151D"/>
    <w:rsid w:val="00532CCB"/>
    <w:rsid w:val="00533128"/>
    <w:rsid w:val="00533200"/>
    <w:rsid w:val="00533348"/>
    <w:rsid w:val="00535D3A"/>
    <w:rsid w:val="00535F4F"/>
    <w:rsid w:val="00536892"/>
    <w:rsid w:val="005371E4"/>
    <w:rsid w:val="00537980"/>
    <w:rsid w:val="00540211"/>
    <w:rsid w:val="005403D4"/>
    <w:rsid w:val="00540D8D"/>
    <w:rsid w:val="00541401"/>
    <w:rsid w:val="0054224E"/>
    <w:rsid w:val="00542F6D"/>
    <w:rsid w:val="005430A4"/>
    <w:rsid w:val="00543793"/>
    <w:rsid w:val="0054446A"/>
    <w:rsid w:val="00544A5C"/>
    <w:rsid w:val="00544BA0"/>
    <w:rsid w:val="00545775"/>
    <w:rsid w:val="00546021"/>
    <w:rsid w:val="0054607D"/>
    <w:rsid w:val="00546E2C"/>
    <w:rsid w:val="0054701C"/>
    <w:rsid w:val="005475C9"/>
    <w:rsid w:val="00547908"/>
    <w:rsid w:val="00547B1A"/>
    <w:rsid w:val="00547CD2"/>
    <w:rsid w:val="00547F2B"/>
    <w:rsid w:val="00550471"/>
    <w:rsid w:val="005507B8"/>
    <w:rsid w:val="00550DD0"/>
    <w:rsid w:val="00551698"/>
    <w:rsid w:val="005516DA"/>
    <w:rsid w:val="00551B6A"/>
    <w:rsid w:val="00551B77"/>
    <w:rsid w:val="00552627"/>
    <w:rsid w:val="005527BA"/>
    <w:rsid w:val="00552EF9"/>
    <w:rsid w:val="00553796"/>
    <w:rsid w:val="00553911"/>
    <w:rsid w:val="00554065"/>
    <w:rsid w:val="005541EB"/>
    <w:rsid w:val="00555909"/>
    <w:rsid w:val="00555A81"/>
    <w:rsid w:val="00555CF4"/>
    <w:rsid w:val="00555F76"/>
    <w:rsid w:val="00556259"/>
    <w:rsid w:val="00556C18"/>
    <w:rsid w:val="00556C46"/>
    <w:rsid w:val="00556C89"/>
    <w:rsid w:val="00556F38"/>
    <w:rsid w:val="005577D2"/>
    <w:rsid w:val="00557BEF"/>
    <w:rsid w:val="005600C9"/>
    <w:rsid w:val="00560697"/>
    <w:rsid w:val="005607CA"/>
    <w:rsid w:val="00560C0D"/>
    <w:rsid w:val="0056139C"/>
    <w:rsid w:val="00561855"/>
    <w:rsid w:val="0056233C"/>
    <w:rsid w:val="0056236E"/>
    <w:rsid w:val="005631EB"/>
    <w:rsid w:val="00564854"/>
    <w:rsid w:val="005653EB"/>
    <w:rsid w:val="005659F2"/>
    <w:rsid w:val="00566255"/>
    <w:rsid w:val="00566D6D"/>
    <w:rsid w:val="00566F6F"/>
    <w:rsid w:val="00566F84"/>
    <w:rsid w:val="0056743F"/>
    <w:rsid w:val="00567FB7"/>
    <w:rsid w:val="00570854"/>
    <w:rsid w:val="00571026"/>
    <w:rsid w:val="0057121F"/>
    <w:rsid w:val="0057143E"/>
    <w:rsid w:val="00572BC6"/>
    <w:rsid w:val="00572C98"/>
    <w:rsid w:val="00572D53"/>
    <w:rsid w:val="0057400B"/>
    <w:rsid w:val="00574D0C"/>
    <w:rsid w:val="0057521C"/>
    <w:rsid w:val="00575238"/>
    <w:rsid w:val="005759D6"/>
    <w:rsid w:val="0057604B"/>
    <w:rsid w:val="00576754"/>
    <w:rsid w:val="005768D6"/>
    <w:rsid w:val="0057705D"/>
    <w:rsid w:val="005772AC"/>
    <w:rsid w:val="00577A5E"/>
    <w:rsid w:val="00577EBD"/>
    <w:rsid w:val="00580895"/>
    <w:rsid w:val="00580985"/>
    <w:rsid w:val="0058130F"/>
    <w:rsid w:val="00581A06"/>
    <w:rsid w:val="005821BF"/>
    <w:rsid w:val="00582441"/>
    <w:rsid w:val="00582BA9"/>
    <w:rsid w:val="00582CAE"/>
    <w:rsid w:val="0058393E"/>
    <w:rsid w:val="00583E23"/>
    <w:rsid w:val="005841EE"/>
    <w:rsid w:val="00585A29"/>
    <w:rsid w:val="00585CC2"/>
    <w:rsid w:val="005873FB"/>
    <w:rsid w:val="005903E3"/>
    <w:rsid w:val="005904D0"/>
    <w:rsid w:val="00590F17"/>
    <w:rsid w:val="00592022"/>
    <w:rsid w:val="00592DED"/>
    <w:rsid w:val="005934C1"/>
    <w:rsid w:val="00593573"/>
    <w:rsid w:val="0059358B"/>
    <w:rsid w:val="00594044"/>
    <w:rsid w:val="0059559B"/>
    <w:rsid w:val="00595EDA"/>
    <w:rsid w:val="005964D7"/>
    <w:rsid w:val="0059671E"/>
    <w:rsid w:val="00596AFC"/>
    <w:rsid w:val="00596E4C"/>
    <w:rsid w:val="00596F17"/>
    <w:rsid w:val="005A04DF"/>
    <w:rsid w:val="005A06FE"/>
    <w:rsid w:val="005A07EB"/>
    <w:rsid w:val="005A1441"/>
    <w:rsid w:val="005A1719"/>
    <w:rsid w:val="005A1C7C"/>
    <w:rsid w:val="005A2144"/>
    <w:rsid w:val="005A2675"/>
    <w:rsid w:val="005A2986"/>
    <w:rsid w:val="005A2B60"/>
    <w:rsid w:val="005A2CE3"/>
    <w:rsid w:val="005A2EE0"/>
    <w:rsid w:val="005A2EF0"/>
    <w:rsid w:val="005A35BC"/>
    <w:rsid w:val="005A45ED"/>
    <w:rsid w:val="005A4839"/>
    <w:rsid w:val="005A49FF"/>
    <w:rsid w:val="005A4D59"/>
    <w:rsid w:val="005A6130"/>
    <w:rsid w:val="005A6504"/>
    <w:rsid w:val="005A69E7"/>
    <w:rsid w:val="005A714F"/>
    <w:rsid w:val="005B0388"/>
    <w:rsid w:val="005B0441"/>
    <w:rsid w:val="005B0751"/>
    <w:rsid w:val="005B0FDF"/>
    <w:rsid w:val="005B100A"/>
    <w:rsid w:val="005B1098"/>
    <w:rsid w:val="005B132C"/>
    <w:rsid w:val="005B17ED"/>
    <w:rsid w:val="005B1E46"/>
    <w:rsid w:val="005B26AF"/>
    <w:rsid w:val="005B35EE"/>
    <w:rsid w:val="005B3ED4"/>
    <w:rsid w:val="005B4A63"/>
    <w:rsid w:val="005B4B7D"/>
    <w:rsid w:val="005B4E15"/>
    <w:rsid w:val="005B6050"/>
    <w:rsid w:val="005B6436"/>
    <w:rsid w:val="005B68D2"/>
    <w:rsid w:val="005B6A42"/>
    <w:rsid w:val="005B6DAE"/>
    <w:rsid w:val="005B71CA"/>
    <w:rsid w:val="005B73C9"/>
    <w:rsid w:val="005C012C"/>
    <w:rsid w:val="005C08D3"/>
    <w:rsid w:val="005C0AC9"/>
    <w:rsid w:val="005C0C46"/>
    <w:rsid w:val="005C0E03"/>
    <w:rsid w:val="005C0F2C"/>
    <w:rsid w:val="005C126B"/>
    <w:rsid w:val="005C129A"/>
    <w:rsid w:val="005C16C1"/>
    <w:rsid w:val="005C18C9"/>
    <w:rsid w:val="005C214A"/>
    <w:rsid w:val="005C37D9"/>
    <w:rsid w:val="005C3EDD"/>
    <w:rsid w:val="005C47BC"/>
    <w:rsid w:val="005C49D5"/>
    <w:rsid w:val="005C507E"/>
    <w:rsid w:val="005C5256"/>
    <w:rsid w:val="005C54C8"/>
    <w:rsid w:val="005C5E2D"/>
    <w:rsid w:val="005C5EE8"/>
    <w:rsid w:val="005C5FB2"/>
    <w:rsid w:val="005C5FD9"/>
    <w:rsid w:val="005C67A0"/>
    <w:rsid w:val="005C6836"/>
    <w:rsid w:val="005C697C"/>
    <w:rsid w:val="005C7470"/>
    <w:rsid w:val="005C74FE"/>
    <w:rsid w:val="005D0704"/>
    <w:rsid w:val="005D1485"/>
    <w:rsid w:val="005D189F"/>
    <w:rsid w:val="005D1B61"/>
    <w:rsid w:val="005D2113"/>
    <w:rsid w:val="005D2434"/>
    <w:rsid w:val="005D254C"/>
    <w:rsid w:val="005D26BF"/>
    <w:rsid w:val="005D309F"/>
    <w:rsid w:val="005D3413"/>
    <w:rsid w:val="005D375C"/>
    <w:rsid w:val="005D3FF6"/>
    <w:rsid w:val="005D4EDA"/>
    <w:rsid w:val="005D4FE2"/>
    <w:rsid w:val="005D6246"/>
    <w:rsid w:val="005D6B11"/>
    <w:rsid w:val="005D712F"/>
    <w:rsid w:val="005D7884"/>
    <w:rsid w:val="005E0A89"/>
    <w:rsid w:val="005E0FA3"/>
    <w:rsid w:val="005E1516"/>
    <w:rsid w:val="005E1F90"/>
    <w:rsid w:val="005E2E71"/>
    <w:rsid w:val="005E467D"/>
    <w:rsid w:val="005E5C3C"/>
    <w:rsid w:val="005E60CC"/>
    <w:rsid w:val="005E6F5F"/>
    <w:rsid w:val="005E705A"/>
    <w:rsid w:val="005F0481"/>
    <w:rsid w:val="005F0516"/>
    <w:rsid w:val="005F1676"/>
    <w:rsid w:val="005F1ACC"/>
    <w:rsid w:val="005F2346"/>
    <w:rsid w:val="005F33DB"/>
    <w:rsid w:val="005F3C60"/>
    <w:rsid w:val="005F436C"/>
    <w:rsid w:val="005F51E6"/>
    <w:rsid w:val="005F6512"/>
    <w:rsid w:val="005F6BD6"/>
    <w:rsid w:val="005F6E01"/>
    <w:rsid w:val="005F730F"/>
    <w:rsid w:val="006019E5"/>
    <w:rsid w:val="00601DD5"/>
    <w:rsid w:val="00601E64"/>
    <w:rsid w:val="006020AA"/>
    <w:rsid w:val="006023D6"/>
    <w:rsid w:val="0060347C"/>
    <w:rsid w:val="00603F58"/>
    <w:rsid w:val="00604071"/>
    <w:rsid w:val="006051F9"/>
    <w:rsid w:val="00605906"/>
    <w:rsid w:val="00605A63"/>
    <w:rsid w:val="00605B0C"/>
    <w:rsid w:val="00606F29"/>
    <w:rsid w:val="006104E3"/>
    <w:rsid w:val="00611105"/>
    <w:rsid w:val="00611356"/>
    <w:rsid w:val="0061140B"/>
    <w:rsid w:val="0061179E"/>
    <w:rsid w:val="006122A8"/>
    <w:rsid w:val="0061300B"/>
    <w:rsid w:val="00613D68"/>
    <w:rsid w:val="006146A7"/>
    <w:rsid w:val="00614D9A"/>
    <w:rsid w:val="006150C9"/>
    <w:rsid w:val="00615534"/>
    <w:rsid w:val="006204D5"/>
    <w:rsid w:val="00620537"/>
    <w:rsid w:val="00620A4E"/>
    <w:rsid w:val="00621F6C"/>
    <w:rsid w:val="00622BB0"/>
    <w:rsid w:val="00622E8F"/>
    <w:rsid w:val="00623796"/>
    <w:rsid w:val="0062399A"/>
    <w:rsid w:val="00623DBE"/>
    <w:rsid w:val="00624521"/>
    <w:rsid w:val="00625277"/>
    <w:rsid w:val="00625666"/>
    <w:rsid w:val="006256C3"/>
    <w:rsid w:val="006265F7"/>
    <w:rsid w:val="00626685"/>
    <w:rsid w:val="006266A0"/>
    <w:rsid w:val="00626EBD"/>
    <w:rsid w:val="0062724A"/>
    <w:rsid w:val="006276DB"/>
    <w:rsid w:val="00627D8F"/>
    <w:rsid w:val="00627F55"/>
    <w:rsid w:val="0063158E"/>
    <w:rsid w:val="00633765"/>
    <w:rsid w:val="00633CA6"/>
    <w:rsid w:val="00634D58"/>
    <w:rsid w:val="0063505C"/>
    <w:rsid w:val="006360BA"/>
    <w:rsid w:val="006368D9"/>
    <w:rsid w:val="00636D5C"/>
    <w:rsid w:val="00636E1F"/>
    <w:rsid w:val="00637121"/>
    <w:rsid w:val="0064031C"/>
    <w:rsid w:val="006408E0"/>
    <w:rsid w:val="0064090E"/>
    <w:rsid w:val="00640B0B"/>
    <w:rsid w:val="00641035"/>
    <w:rsid w:val="0064156A"/>
    <w:rsid w:val="006417D9"/>
    <w:rsid w:val="00641AA9"/>
    <w:rsid w:val="00641C34"/>
    <w:rsid w:val="00641D89"/>
    <w:rsid w:val="00641DF0"/>
    <w:rsid w:val="00641ECD"/>
    <w:rsid w:val="00642017"/>
    <w:rsid w:val="006420F6"/>
    <w:rsid w:val="00642F9A"/>
    <w:rsid w:val="006433DF"/>
    <w:rsid w:val="00643DDA"/>
    <w:rsid w:val="006449CF"/>
    <w:rsid w:val="006456A4"/>
    <w:rsid w:val="00646A0D"/>
    <w:rsid w:val="00646CAE"/>
    <w:rsid w:val="00646FC1"/>
    <w:rsid w:val="0064700F"/>
    <w:rsid w:val="00647536"/>
    <w:rsid w:val="00650D49"/>
    <w:rsid w:val="00652DEF"/>
    <w:rsid w:val="00653A2C"/>
    <w:rsid w:val="00653F9F"/>
    <w:rsid w:val="006541CB"/>
    <w:rsid w:val="00654241"/>
    <w:rsid w:val="00654AA9"/>
    <w:rsid w:val="00654ED2"/>
    <w:rsid w:val="006553A0"/>
    <w:rsid w:val="006553C4"/>
    <w:rsid w:val="00655456"/>
    <w:rsid w:val="00655959"/>
    <w:rsid w:val="00656AD2"/>
    <w:rsid w:val="00656EAF"/>
    <w:rsid w:val="00656FA6"/>
    <w:rsid w:val="006579B7"/>
    <w:rsid w:val="00657A16"/>
    <w:rsid w:val="00657B18"/>
    <w:rsid w:val="00660136"/>
    <w:rsid w:val="006602DF"/>
    <w:rsid w:val="00661196"/>
    <w:rsid w:val="006614EB"/>
    <w:rsid w:val="00661B72"/>
    <w:rsid w:val="00661EF7"/>
    <w:rsid w:val="00662AF5"/>
    <w:rsid w:val="00662DB6"/>
    <w:rsid w:val="006631E7"/>
    <w:rsid w:val="00663528"/>
    <w:rsid w:val="00663735"/>
    <w:rsid w:val="006642BD"/>
    <w:rsid w:val="006657A1"/>
    <w:rsid w:val="00665B51"/>
    <w:rsid w:val="00665F19"/>
    <w:rsid w:val="00665F9B"/>
    <w:rsid w:val="0066611B"/>
    <w:rsid w:val="0066722C"/>
    <w:rsid w:val="006672B2"/>
    <w:rsid w:val="00667532"/>
    <w:rsid w:val="0067106E"/>
    <w:rsid w:val="006713A9"/>
    <w:rsid w:val="006719D8"/>
    <w:rsid w:val="00671B51"/>
    <w:rsid w:val="00672008"/>
    <w:rsid w:val="00672615"/>
    <w:rsid w:val="0067305F"/>
    <w:rsid w:val="00673707"/>
    <w:rsid w:val="00673724"/>
    <w:rsid w:val="00673A5E"/>
    <w:rsid w:val="00673B83"/>
    <w:rsid w:val="00673D6F"/>
    <w:rsid w:val="00673E2D"/>
    <w:rsid w:val="00673F49"/>
    <w:rsid w:val="00674507"/>
    <w:rsid w:val="006745FA"/>
    <w:rsid w:val="0067465B"/>
    <w:rsid w:val="00674879"/>
    <w:rsid w:val="006748F8"/>
    <w:rsid w:val="00674DEF"/>
    <w:rsid w:val="00675F4D"/>
    <w:rsid w:val="00675F7B"/>
    <w:rsid w:val="006761A4"/>
    <w:rsid w:val="0067739F"/>
    <w:rsid w:val="0067756D"/>
    <w:rsid w:val="006775B0"/>
    <w:rsid w:val="00677C73"/>
    <w:rsid w:val="00680E90"/>
    <w:rsid w:val="00680EB8"/>
    <w:rsid w:val="0068150D"/>
    <w:rsid w:val="006818C0"/>
    <w:rsid w:val="00681F09"/>
    <w:rsid w:val="0068222C"/>
    <w:rsid w:val="006839BB"/>
    <w:rsid w:val="00683AFD"/>
    <w:rsid w:val="00683DFA"/>
    <w:rsid w:val="006841CA"/>
    <w:rsid w:val="00684C4A"/>
    <w:rsid w:val="00684E95"/>
    <w:rsid w:val="00685E9E"/>
    <w:rsid w:val="00690A5C"/>
    <w:rsid w:val="00690A7D"/>
    <w:rsid w:val="00690F0F"/>
    <w:rsid w:val="00691871"/>
    <w:rsid w:val="006922AD"/>
    <w:rsid w:val="00692583"/>
    <w:rsid w:val="00692699"/>
    <w:rsid w:val="0069282B"/>
    <w:rsid w:val="00692923"/>
    <w:rsid w:val="00693F0F"/>
    <w:rsid w:val="00694D05"/>
    <w:rsid w:val="00695867"/>
    <w:rsid w:val="00696321"/>
    <w:rsid w:val="006968F0"/>
    <w:rsid w:val="006972B2"/>
    <w:rsid w:val="006974B7"/>
    <w:rsid w:val="006974CB"/>
    <w:rsid w:val="00697CFC"/>
    <w:rsid w:val="006A02DB"/>
    <w:rsid w:val="006A0D75"/>
    <w:rsid w:val="006A18A1"/>
    <w:rsid w:val="006A298B"/>
    <w:rsid w:val="006A2B55"/>
    <w:rsid w:val="006A2C60"/>
    <w:rsid w:val="006A32B6"/>
    <w:rsid w:val="006A3EEE"/>
    <w:rsid w:val="006A4A6E"/>
    <w:rsid w:val="006A4D86"/>
    <w:rsid w:val="006A4FDC"/>
    <w:rsid w:val="006A69D1"/>
    <w:rsid w:val="006A6F59"/>
    <w:rsid w:val="006A7127"/>
    <w:rsid w:val="006A79C4"/>
    <w:rsid w:val="006A7B95"/>
    <w:rsid w:val="006A7C7D"/>
    <w:rsid w:val="006B04B6"/>
    <w:rsid w:val="006B0E17"/>
    <w:rsid w:val="006B1765"/>
    <w:rsid w:val="006B19BF"/>
    <w:rsid w:val="006B19F7"/>
    <w:rsid w:val="006B24A4"/>
    <w:rsid w:val="006B2E9A"/>
    <w:rsid w:val="006B3875"/>
    <w:rsid w:val="006B393E"/>
    <w:rsid w:val="006B3FEC"/>
    <w:rsid w:val="006B4742"/>
    <w:rsid w:val="006B47B7"/>
    <w:rsid w:val="006B4C67"/>
    <w:rsid w:val="006B5A5B"/>
    <w:rsid w:val="006B6697"/>
    <w:rsid w:val="006B6A5C"/>
    <w:rsid w:val="006B7014"/>
    <w:rsid w:val="006B73E1"/>
    <w:rsid w:val="006B786B"/>
    <w:rsid w:val="006C04ED"/>
    <w:rsid w:val="006C075F"/>
    <w:rsid w:val="006C092A"/>
    <w:rsid w:val="006C112F"/>
    <w:rsid w:val="006C16E3"/>
    <w:rsid w:val="006C2460"/>
    <w:rsid w:val="006C33F5"/>
    <w:rsid w:val="006C377B"/>
    <w:rsid w:val="006C3C3D"/>
    <w:rsid w:val="006C50AE"/>
    <w:rsid w:val="006C536C"/>
    <w:rsid w:val="006C55E2"/>
    <w:rsid w:val="006C6284"/>
    <w:rsid w:val="006C66B9"/>
    <w:rsid w:val="006C68AD"/>
    <w:rsid w:val="006C6BBE"/>
    <w:rsid w:val="006C7C9E"/>
    <w:rsid w:val="006D1409"/>
    <w:rsid w:val="006D1511"/>
    <w:rsid w:val="006D18DF"/>
    <w:rsid w:val="006D1A89"/>
    <w:rsid w:val="006D1B9D"/>
    <w:rsid w:val="006D3B41"/>
    <w:rsid w:val="006D3C57"/>
    <w:rsid w:val="006D4F1B"/>
    <w:rsid w:val="006D5361"/>
    <w:rsid w:val="006D5BD9"/>
    <w:rsid w:val="006D6988"/>
    <w:rsid w:val="006D724C"/>
    <w:rsid w:val="006E0A54"/>
    <w:rsid w:val="006E0D1F"/>
    <w:rsid w:val="006E0FC5"/>
    <w:rsid w:val="006E20A3"/>
    <w:rsid w:val="006E2E64"/>
    <w:rsid w:val="006E2FCD"/>
    <w:rsid w:val="006E3D08"/>
    <w:rsid w:val="006E3ECA"/>
    <w:rsid w:val="006E5570"/>
    <w:rsid w:val="006E5CA1"/>
    <w:rsid w:val="006E62A7"/>
    <w:rsid w:val="006E6858"/>
    <w:rsid w:val="006E7174"/>
    <w:rsid w:val="006E7391"/>
    <w:rsid w:val="006E7549"/>
    <w:rsid w:val="006E7C6E"/>
    <w:rsid w:val="006E7FE2"/>
    <w:rsid w:val="006F023A"/>
    <w:rsid w:val="006F1B7A"/>
    <w:rsid w:val="006F1ECB"/>
    <w:rsid w:val="006F2CAB"/>
    <w:rsid w:val="006F2F7D"/>
    <w:rsid w:val="006F30F9"/>
    <w:rsid w:val="006F3486"/>
    <w:rsid w:val="006F3716"/>
    <w:rsid w:val="006F37AA"/>
    <w:rsid w:val="006F4F15"/>
    <w:rsid w:val="006F5083"/>
    <w:rsid w:val="006F51EE"/>
    <w:rsid w:val="006F51F5"/>
    <w:rsid w:val="006F5976"/>
    <w:rsid w:val="006F5C26"/>
    <w:rsid w:val="006F6DB0"/>
    <w:rsid w:val="006F6E58"/>
    <w:rsid w:val="006F6F52"/>
    <w:rsid w:val="006F7333"/>
    <w:rsid w:val="006F7422"/>
    <w:rsid w:val="006F79E0"/>
    <w:rsid w:val="00700698"/>
    <w:rsid w:val="00701109"/>
    <w:rsid w:val="007012FB"/>
    <w:rsid w:val="007016D3"/>
    <w:rsid w:val="00701850"/>
    <w:rsid w:val="007026F5"/>
    <w:rsid w:val="00703369"/>
    <w:rsid w:val="007034F5"/>
    <w:rsid w:val="0070450D"/>
    <w:rsid w:val="00704837"/>
    <w:rsid w:val="00704DF8"/>
    <w:rsid w:val="0070522E"/>
    <w:rsid w:val="007057A2"/>
    <w:rsid w:val="00705ECA"/>
    <w:rsid w:val="007070B6"/>
    <w:rsid w:val="00707251"/>
    <w:rsid w:val="00710137"/>
    <w:rsid w:val="00710C3F"/>
    <w:rsid w:val="00711259"/>
    <w:rsid w:val="0071223F"/>
    <w:rsid w:val="00712A99"/>
    <w:rsid w:val="00712F21"/>
    <w:rsid w:val="007133DC"/>
    <w:rsid w:val="00713B19"/>
    <w:rsid w:val="0071487F"/>
    <w:rsid w:val="0071519D"/>
    <w:rsid w:val="00715EC9"/>
    <w:rsid w:val="00715FD7"/>
    <w:rsid w:val="0071667B"/>
    <w:rsid w:val="00716C46"/>
    <w:rsid w:val="00716F55"/>
    <w:rsid w:val="00717511"/>
    <w:rsid w:val="0071765C"/>
    <w:rsid w:val="00717FDC"/>
    <w:rsid w:val="007209DB"/>
    <w:rsid w:val="00720CA8"/>
    <w:rsid w:val="00720EC4"/>
    <w:rsid w:val="00721709"/>
    <w:rsid w:val="00721E09"/>
    <w:rsid w:val="0072215F"/>
    <w:rsid w:val="00722504"/>
    <w:rsid w:val="00722585"/>
    <w:rsid w:val="007225C9"/>
    <w:rsid w:val="00722FDA"/>
    <w:rsid w:val="00724E2E"/>
    <w:rsid w:val="00724ECE"/>
    <w:rsid w:val="00725367"/>
    <w:rsid w:val="007255CA"/>
    <w:rsid w:val="00725849"/>
    <w:rsid w:val="007259AF"/>
    <w:rsid w:val="00725CF9"/>
    <w:rsid w:val="0072616C"/>
    <w:rsid w:val="0072660D"/>
    <w:rsid w:val="00726691"/>
    <w:rsid w:val="00726E42"/>
    <w:rsid w:val="007279AC"/>
    <w:rsid w:val="00727C90"/>
    <w:rsid w:val="007302B8"/>
    <w:rsid w:val="00730ECE"/>
    <w:rsid w:val="0073130F"/>
    <w:rsid w:val="007344AE"/>
    <w:rsid w:val="00734851"/>
    <w:rsid w:val="007351D0"/>
    <w:rsid w:val="007355CA"/>
    <w:rsid w:val="007356BB"/>
    <w:rsid w:val="007359D7"/>
    <w:rsid w:val="00735D8F"/>
    <w:rsid w:val="0073630E"/>
    <w:rsid w:val="00737525"/>
    <w:rsid w:val="00737ECD"/>
    <w:rsid w:val="00737FF1"/>
    <w:rsid w:val="00741127"/>
    <w:rsid w:val="0074114B"/>
    <w:rsid w:val="007411A0"/>
    <w:rsid w:val="007412E2"/>
    <w:rsid w:val="00742275"/>
    <w:rsid w:val="0074378E"/>
    <w:rsid w:val="00743E88"/>
    <w:rsid w:val="00744B4A"/>
    <w:rsid w:val="00744D46"/>
    <w:rsid w:val="00745B56"/>
    <w:rsid w:val="00746AB0"/>
    <w:rsid w:val="007472B6"/>
    <w:rsid w:val="007478AF"/>
    <w:rsid w:val="00747B23"/>
    <w:rsid w:val="0075069B"/>
    <w:rsid w:val="00750B62"/>
    <w:rsid w:val="00751159"/>
    <w:rsid w:val="007511BB"/>
    <w:rsid w:val="007511CC"/>
    <w:rsid w:val="00751640"/>
    <w:rsid w:val="00751B2E"/>
    <w:rsid w:val="00751C4D"/>
    <w:rsid w:val="00752703"/>
    <w:rsid w:val="00753A3D"/>
    <w:rsid w:val="00753CC9"/>
    <w:rsid w:val="007542CD"/>
    <w:rsid w:val="0075446A"/>
    <w:rsid w:val="00754584"/>
    <w:rsid w:val="0075495D"/>
    <w:rsid w:val="007549CD"/>
    <w:rsid w:val="00755551"/>
    <w:rsid w:val="007557E7"/>
    <w:rsid w:val="00755B07"/>
    <w:rsid w:val="00755E44"/>
    <w:rsid w:val="007560FC"/>
    <w:rsid w:val="007561AD"/>
    <w:rsid w:val="00756AF9"/>
    <w:rsid w:val="007570A2"/>
    <w:rsid w:val="007573A5"/>
    <w:rsid w:val="007573CD"/>
    <w:rsid w:val="00757433"/>
    <w:rsid w:val="00760B0D"/>
    <w:rsid w:val="00760C70"/>
    <w:rsid w:val="0076199A"/>
    <w:rsid w:val="00761B86"/>
    <w:rsid w:val="00761E29"/>
    <w:rsid w:val="00762B44"/>
    <w:rsid w:val="007642E8"/>
    <w:rsid w:val="00764594"/>
    <w:rsid w:val="007646C3"/>
    <w:rsid w:val="00764783"/>
    <w:rsid w:val="0076562E"/>
    <w:rsid w:val="00765E33"/>
    <w:rsid w:val="00766341"/>
    <w:rsid w:val="007675AE"/>
    <w:rsid w:val="007678DD"/>
    <w:rsid w:val="00767F71"/>
    <w:rsid w:val="00767FC2"/>
    <w:rsid w:val="0077051B"/>
    <w:rsid w:val="0077099E"/>
    <w:rsid w:val="00770E62"/>
    <w:rsid w:val="0077110F"/>
    <w:rsid w:val="0077180D"/>
    <w:rsid w:val="007726EF"/>
    <w:rsid w:val="00772B80"/>
    <w:rsid w:val="00775315"/>
    <w:rsid w:val="00775568"/>
    <w:rsid w:val="00775577"/>
    <w:rsid w:val="00775690"/>
    <w:rsid w:val="00775844"/>
    <w:rsid w:val="007760F5"/>
    <w:rsid w:val="007776C9"/>
    <w:rsid w:val="00780360"/>
    <w:rsid w:val="00780AC0"/>
    <w:rsid w:val="0078113D"/>
    <w:rsid w:val="00781233"/>
    <w:rsid w:val="00781310"/>
    <w:rsid w:val="00782218"/>
    <w:rsid w:val="00782493"/>
    <w:rsid w:val="007833EF"/>
    <w:rsid w:val="007839A5"/>
    <w:rsid w:val="00783BB5"/>
    <w:rsid w:val="00783C9A"/>
    <w:rsid w:val="007849CA"/>
    <w:rsid w:val="007852B9"/>
    <w:rsid w:val="00785743"/>
    <w:rsid w:val="007857E4"/>
    <w:rsid w:val="00785D7E"/>
    <w:rsid w:val="00786331"/>
    <w:rsid w:val="007869FE"/>
    <w:rsid w:val="00786A50"/>
    <w:rsid w:val="00786CAD"/>
    <w:rsid w:val="00786D38"/>
    <w:rsid w:val="007876F1"/>
    <w:rsid w:val="00787D06"/>
    <w:rsid w:val="00787EE6"/>
    <w:rsid w:val="00787FB3"/>
    <w:rsid w:val="0079012B"/>
    <w:rsid w:val="007912DC"/>
    <w:rsid w:val="00791377"/>
    <w:rsid w:val="007921BE"/>
    <w:rsid w:val="00792731"/>
    <w:rsid w:val="00793019"/>
    <w:rsid w:val="00793917"/>
    <w:rsid w:val="0079431B"/>
    <w:rsid w:val="00794398"/>
    <w:rsid w:val="00794508"/>
    <w:rsid w:val="00794DD2"/>
    <w:rsid w:val="00795732"/>
    <w:rsid w:val="00797348"/>
    <w:rsid w:val="007976FE"/>
    <w:rsid w:val="007977EF"/>
    <w:rsid w:val="007A029D"/>
    <w:rsid w:val="007A07BB"/>
    <w:rsid w:val="007A07D9"/>
    <w:rsid w:val="007A1259"/>
    <w:rsid w:val="007A1EA3"/>
    <w:rsid w:val="007A21DE"/>
    <w:rsid w:val="007A25C3"/>
    <w:rsid w:val="007A3098"/>
    <w:rsid w:val="007A30E4"/>
    <w:rsid w:val="007A324A"/>
    <w:rsid w:val="007A3407"/>
    <w:rsid w:val="007A3C5D"/>
    <w:rsid w:val="007A3DDA"/>
    <w:rsid w:val="007A483D"/>
    <w:rsid w:val="007A4E60"/>
    <w:rsid w:val="007A5B48"/>
    <w:rsid w:val="007A5C5B"/>
    <w:rsid w:val="007A6DE7"/>
    <w:rsid w:val="007A7934"/>
    <w:rsid w:val="007A7DFF"/>
    <w:rsid w:val="007B0A4D"/>
    <w:rsid w:val="007B1937"/>
    <w:rsid w:val="007B23A2"/>
    <w:rsid w:val="007B275E"/>
    <w:rsid w:val="007B4E18"/>
    <w:rsid w:val="007B5240"/>
    <w:rsid w:val="007B5820"/>
    <w:rsid w:val="007B5A6F"/>
    <w:rsid w:val="007B5C9C"/>
    <w:rsid w:val="007B6515"/>
    <w:rsid w:val="007B659A"/>
    <w:rsid w:val="007B6A36"/>
    <w:rsid w:val="007B76CD"/>
    <w:rsid w:val="007B7B68"/>
    <w:rsid w:val="007B7F0A"/>
    <w:rsid w:val="007C0575"/>
    <w:rsid w:val="007C0DED"/>
    <w:rsid w:val="007C1040"/>
    <w:rsid w:val="007C1A00"/>
    <w:rsid w:val="007C265A"/>
    <w:rsid w:val="007C2784"/>
    <w:rsid w:val="007C291A"/>
    <w:rsid w:val="007C2D7A"/>
    <w:rsid w:val="007C43E7"/>
    <w:rsid w:val="007C4A09"/>
    <w:rsid w:val="007C4A49"/>
    <w:rsid w:val="007C4EF3"/>
    <w:rsid w:val="007C505F"/>
    <w:rsid w:val="007C5B04"/>
    <w:rsid w:val="007C6286"/>
    <w:rsid w:val="007C7277"/>
    <w:rsid w:val="007C78D7"/>
    <w:rsid w:val="007C7A8D"/>
    <w:rsid w:val="007C7B5E"/>
    <w:rsid w:val="007C7DF4"/>
    <w:rsid w:val="007C7FB4"/>
    <w:rsid w:val="007D01EA"/>
    <w:rsid w:val="007D05FE"/>
    <w:rsid w:val="007D0708"/>
    <w:rsid w:val="007D0C18"/>
    <w:rsid w:val="007D14C9"/>
    <w:rsid w:val="007D14FD"/>
    <w:rsid w:val="007D1B08"/>
    <w:rsid w:val="007D1D4A"/>
    <w:rsid w:val="007D201E"/>
    <w:rsid w:val="007D2505"/>
    <w:rsid w:val="007D32AD"/>
    <w:rsid w:val="007D32F8"/>
    <w:rsid w:val="007D36A8"/>
    <w:rsid w:val="007D39A9"/>
    <w:rsid w:val="007D4D12"/>
    <w:rsid w:val="007D4E76"/>
    <w:rsid w:val="007D508D"/>
    <w:rsid w:val="007D50A3"/>
    <w:rsid w:val="007D5634"/>
    <w:rsid w:val="007D5BDC"/>
    <w:rsid w:val="007D6651"/>
    <w:rsid w:val="007D6765"/>
    <w:rsid w:val="007D76D1"/>
    <w:rsid w:val="007D7CE9"/>
    <w:rsid w:val="007E007D"/>
    <w:rsid w:val="007E0882"/>
    <w:rsid w:val="007E2278"/>
    <w:rsid w:val="007E29F7"/>
    <w:rsid w:val="007E3556"/>
    <w:rsid w:val="007E3604"/>
    <w:rsid w:val="007E3B8C"/>
    <w:rsid w:val="007E3C60"/>
    <w:rsid w:val="007E3F21"/>
    <w:rsid w:val="007E3FBA"/>
    <w:rsid w:val="007E4FA0"/>
    <w:rsid w:val="007E5080"/>
    <w:rsid w:val="007E5F3A"/>
    <w:rsid w:val="007E6134"/>
    <w:rsid w:val="007E640A"/>
    <w:rsid w:val="007E6427"/>
    <w:rsid w:val="007E6671"/>
    <w:rsid w:val="007E6892"/>
    <w:rsid w:val="007E7802"/>
    <w:rsid w:val="007F0630"/>
    <w:rsid w:val="007F0825"/>
    <w:rsid w:val="007F084A"/>
    <w:rsid w:val="007F0B6E"/>
    <w:rsid w:val="007F0C0B"/>
    <w:rsid w:val="007F0EAC"/>
    <w:rsid w:val="007F1641"/>
    <w:rsid w:val="007F1700"/>
    <w:rsid w:val="007F1C6D"/>
    <w:rsid w:val="007F26A4"/>
    <w:rsid w:val="007F2873"/>
    <w:rsid w:val="007F2CD9"/>
    <w:rsid w:val="007F2E81"/>
    <w:rsid w:val="007F3097"/>
    <w:rsid w:val="007F35FC"/>
    <w:rsid w:val="007F3AF5"/>
    <w:rsid w:val="007F45B1"/>
    <w:rsid w:val="007F4B49"/>
    <w:rsid w:val="007F4C26"/>
    <w:rsid w:val="007F5014"/>
    <w:rsid w:val="007F5D3B"/>
    <w:rsid w:val="007F6084"/>
    <w:rsid w:val="007F6B4D"/>
    <w:rsid w:val="007F7031"/>
    <w:rsid w:val="007F7F9A"/>
    <w:rsid w:val="0080056D"/>
    <w:rsid w:val="00800AD3"/>
    <w:rsid w:val="00801429"/>
    <w:rsid w:val="008019AE"/>
    <w:rsid w:val="00801E3C"/>
    <w:rsid w:val="00802E56"/>
    <w:rsid w:val="00803872"/>
    <w:rsid w:val="008042D5"/>
    <w:rsid w:val="0080446A"/>
    <w:rsid w:val="008045B0"/>
    <w:rsid w:val="008046A7"/>
    <w:rsid w:val="008046DC"/>
    <w:rsid w:val="00804F8E"/>
    <w:rsid w:val="008050FC"/>
    <w:rsid w:val="0080638D"/>
    <w:rsid w:val="0080659D"/>
    <w:rsid w:val="00806681"/>
    <w:rsid w:val="00806697"/>
    <w:rsid w:val="00806BD8"/>
    <w:rsid w:val="0080724C"/>
    <w:rsid w:val="00807422"/>
    <w:rsid w:val="00811731"/>
    <w:rsid w:val="0081173E"/>
    <w:rsid w:val="00812084"/>
    <w:rsid w:val="0081229E"/>
    <w:rsid w:val="0081295F"/>
    <w:rsid w:val="008137E8"/>
    <w:rsid w:val="00813BA0"/>
    <w:rsid w:val="008146D4"/>
    <w:rsid w:val="00814836"/>
    <w:rsid w:val="00814CAC"/>
    <w:rsid w:val="00814FFD"/>
    <w:rsid w:val="00815874"/>
    <w:rsid w:val="00815D33"/>
    <w:rsid w:val="00815DE0"/>
    <w:rsid w:val="00820277"/>
    <w:rsid w:val="00820524"/>
    <w:rsid w:val="0082077C"/>
    <w:rsid w:val="00823807"/>
    <w:rsid w:val="008239B0"/>
    <w:rsid w:val="00823DEB"/>
    <w:rsid w:val="00824A81"/>
    <w:rsid w:val="00824F1F"/>
    <w:rsid w:val="00824FA5"/>
    <w:rsid w:val="00824FB0"/>
    <w:rsid w:val="00824FB3"/>
    <w:rsid w:val="00825198"/>
    <w:rsid w:val="00825679"/>
    <w:rsid w:val="00825EEC"/>
    <w:rsid w:val="00826102"/>
    <w:rsid w:val="0082618E"/>
    <w:rsid w:val="008262A7"/>
    <w:rsid w:val="00826C6F"/>
    <w:rsid w:val="008274D9"/>
    <w:rsid w:val="008276A6"/>
    <w:rsid w:val="008278DC"/>
    <w:rsid w:val="00830118"/>
    <w:rsid w:val="00830B27"/>
    <w:rsid w:val="00830C70"/>
    <w:rsid w:val="00830E8A"/>
    <w:rsid w:val="00831202"/>
    <w:rsid w:val="00831804"/>
    <w:rsid w:val="0083235D"/>
    <w:rsid w:val="00832372"/>
    <w:rsid w:val="008323CC"/>
    <w:rsid w:val="00832421"/>
    <w:rsid w:val="00832CF0"/>
    <w:rsid w:val="00833AD7"/>
    <w:rsid w:val="008349F9"/>
    <w:rsid w:val="008351ED"/>
    <w:rsid w:val="00835AC8"/>
    <w:rsid w:val="00835E01"/>
    <w:rsid w:val="008363C3"/>
    <w:rsid w:val="00836C82"/>
    <w:rsid w:val="00836C98"/>
    <w:rsid w:val="00836D21"/>
    <w:rsid w:val="00840741"/>
    <w:rsid w:val="008407E7"/>
    <w:rsid w:val="008412C9"/>
    <w:rsid w:val="008414CD"/>
    <w:rsid w:val="008416CA"/>
    <w:rsid w:val="00841874"/>
    <w:rsid w:val="00842020"/>
    <w:rsid w:val="00842447"/>
    <w:rsid w:val="00842F28"/>
    <w:rsid w:val="0084368D"/>
    <w:rsid w:val="00843CCD"/>
    <w:rsid w:val="00843E12"/>
    <w:rsid w:val="008441EF"/>
    <w:rsid w:val="008447E7"/>
    <w:rsid w:val="008449F1"/>
    <w:rsid w:val="00845052"/>
    <w:rsid w:val="008457ED"/>
    <w:rsid w:val="00845A14"/>
    <w:rsid w:val="00845E3F"/>
    <w:rsid w:val="00846B32"/>
    <w:rsid w:val="00846FC2"/>
    <w:rsid w:val="0084733B"/>
    <w:rsid w:val="00847A38"/>
    <w:rsid w:val="00847A64"/>
    <w:rsid w:val="00847D7A"/>
    <w:rsid w:val="00850036"/>
    <w:rsid w:val="0085003B"/>
    <w:rsid w:val="008504B4"/>
    <w:rsid w:val="00850D2F"/>
    <w:rsid w:val="00852ABF"/>
    <w:rsid w:val="00852D7F"/>
    <w:rsid w:val="0085419D"/>
    <w:rsid w:val="00854E44"/>
    <w:rsid w:val="00855F7A"/>
    <w:rsid w:val="00856919"/>
    <w:rsid w:val="008574C8"/>
    <w:rsid w:val="00857C83"/>
    <w:rsid w:val="00857C9F"/>
    <w:rsid w:val="00860471"/>
    <w:rsid w:val="008623F9"/>
    <w:rsid w:val="00863A56"/>
    <w:rsid w:val="008644D9"/>
    <w:rsid w:val="00864AA4"/>
    <w:rsid w:val="0086547F"/>
    <w:rsid w:val="0086585B"/>
    <w:rsid w:val="008666D7"/>
    <w:rsid w:val="008666E8"/>
    <w:rsid w:val="008675EC"/>
    <w:rsid w:val="00867696"/>
    <w:rsid w:val="00870CEB"/>
    <w:rsid w:val="00870F21"/>
    <w:rsid w:val="00871033"/>
    <w:rsid w:val="00871405"/>
    <w:rsid w:val="00872B2E"/>
    <w:rsid w:val="00872C84"/>
    <w:rsid w:val="00873828"/>
    <w:rsid w:val="00875063"/>
    <w:rsid w:val="00875A4E"/>
    <w:rsid w:val="00875AEA"/>
    <w:rsid w:val="00876150"/>
    <w:rsid w:val="00876D0F"/>
    <w:rsid w:val="00876DFF"/>
    <w:rsid w:val="00876EC6"/>
    <w:rsid w:val="0087700A"/>
    <w:rsid w:val="00877901"/>
    <w:rsid w:val="00880509"/>
    <w:rsid w:val="008809A0"/>
    <w:rsid w:val="00880B25"/>
    <w:rsid w:val="0088244B"/>
    <w:rsid w:val="008826C2"/>
    <w:rsid w:val="00882E41"/>
    <w:rsid w:val="00882F7B"/>
    <w:rsid w:val="00883D94"/>
    <w:rsid w:val="00884065"/>
    <w:rsid w:val="00884775"/>
    <w:rsid w:val="00884BA0"/>
    <w:rsid w:val="008855D4"/>
    <w:rsid w:val="00885AA6"/>
    <w:rsid w:val="00886802"/>
    <w:rsid w:val="00886D58"/>
    <w:rsid w:val="008875F2"/>
    <w:rsid w:val="00887691"/>
    <w:rsid w:val="00887B8D"/>
    <w:rsid w:val="00890063"/>
    <w:rsid w:val="00890BE2"/>
    <w:rsid w:val="00890D48"/>
    <w:rsid w:val="00891C8E"/>
    <w:rsid w:val="0089206D"/>
    <w:rsid w:val="00892F2B"/>
    <w:rsid w:val="00893192"/>
    <w:rsid w:val="0089427D"/>
    <w:rsid w:val="008945AF"/>
    <w:rsid w:val="008947CD"/>
    <w:rsid w:val="00894DFF"/>
    <w:rsid w:val="00894ED6"/>
    <w:rsid w:val="00894ED8"/>
    <w:rsid w:val="00895A0A"/>
    <w:rsid w:val="00895DE3"/>
    <w:rsid w:val="0089642A"/>
    <w:rsid w:val="008975AA"/>
    <w:rsid w:val="008975EB"/>
    <w:rsid w:val="008979F1"/>
    <w:rsid w:val="008A0CFB"/>
    <w:rsid w:val="008A180B"/>
    <w:rsid w:val="008A1946"/>
    <w:rsid w:val="008A1D53"/>
    <w:rsid w:val="008A1D89"/>
    <w:rsid w:val="008A2645"/>
    <w:rsid w:val="008A31A3"/>
    <w:rsid w:val="008A4466"/>
    <w:rsid w:val="008A49F1"/>
    <w:rsid w:val="008A50B0"/>
    <w:rsid w:val="008A5E70"/>
    <w:rsid w:val="008A6198"/>
    <w:rsid w:val="008A68DA"/>
    <w:rsid w:val="008A731B"/>
    <w:rsid w:val="008B21B8"/>
    <w:rsid w:val="008B2D1B"/>
    <w:rsid w:val="008B2F7B"/>
    <w:rsid w:val="008B3B8A"/>
    <w:rsid w:val="008B3D19"/>
    <w:rsid w:val="008B3E6D"/>
    <w:rsid w:val="008B4B76"/>
    <w:rsid w:val="008B4E9E"/>
    <w:rsid w:val="008B5490"/>
    <w:rsid w:val="008B5B37"/>
    <w:rsid w:val="008B5FC6"/>
    <w:rsid w:val="008B6390"/>
    <w:rsid w:val="008B6887"/>
    <w:rsid w:val="008B72AB"/>
    <w:rsid w:val="008B7773"/>
    <w:rsid w:val="008B7FDA"/>
    <w:rsid w:val="008C0364"/>
    <w:rsid w:val="008C0B9B"/>
    <w:rsid w:val="008C0E6F"/>
    <w:rsid w:val="008C0F31"/>
    <w:rsid w:val="008C1931"/>
    <w:rsid w:val="008C1D11"/>
    <w:rsid w:val="008C21DB"/>
    <w:rsid w:val="008C3B07"/>
    <w:rsid w:val="008C458B"/>
    <w:rsid w:val="008C4CE9"/>
    <w:rsid w:val="008C5978"/>
    <w:rsid w:val="008C59F7"/>
    <w:rsid w:val="008C5DB5"/>
    <w:rsid w:val="008C6064"/>
    <w:rsid w:val="008C613F"/>
    <w:rsid w:val="008C64F9"/>
    <w:rsid w:val="008C6C4A"/>
    <w:rsid w:val="008C7248"/>
    <w:rsid w:val="008C7B71"/>
    <w:rsid w:val="008C7D86"/>
    <w:rsid w:val="008D002B"/>
    <w:rsid w:val="008D0576"/>
    <w:rsid w:val="008D0E1C"/>
    <w:rsid w:val="008D19DF"/>
    <w:rsid w:val="008D2312"/>
    <w:rsid w:val="008D3F17"/>
    <w:rsid w:val="008D4D21"/>
    <w:rsid w:val="008D5A82"/>
    <w:rsid w:val="008D5D06"/>
    <w:rsid w:val="008D5D13"/>
    <w:rsid w:val="008D5D35"/>
    <w:rsid w:val="008D6630"/>
    <w:rsid w:val="008D7034"/>
    <w:rsid w:val="008D71D3"/>
    <w:rsid w:val="008D78B3"/>
    <w:rsid w:val="008D7D1F"/>
    <w:rsid w:val="008E0756"/>
    <w:rsid w:val="008E0929"/>
    <w:rsid w:val="008E0A21"/>
    <w:rsid w:val="008E1190"/>
    <w:rsid w:val="008E1258"/>
    <w:rsid w:val="008E1541"/>
    <w:rsid w:val="008E1BC6"/>
    <w:rsid w:val="008E2149"/>
    <w:rsid w:val="008E251F"/>
    <w:rsid w:val="008E2780"/>
    <w:rsid w:val="008E2A02"/>
    <w:rsid w:val="008E3579"/>
    <w:rsid w:val="008E35D4"/>
    <w:rsid w:val="008E3A75"/>
    <w:rsid w:val="008E4242"/>
    <w:rsid w:val="008E4260"/>
    <w:rsid w:val="008E445B"/>
    <w:rsid w:val="008E476F"/>
    <w:rsid w:val="008E4CFE"/>
    <w:rsid w:val="008E4D5A"/>
    <w:rsid w:val="008E5183"/>
    <w:rsid w:val="008E51FA"/>
    <w:rsid w:val="008E532D"/>
    <w:rsid w:val="008E6C22"/>
    <w:rsid w:val="008E6DA3"/>
    <w:rsid w:val="008E78E0"/>
    <w:rsid w:val="008E79C5"/>
    <w:rsid w:val="008E7ADF"/>
    <w:rsid w:val="008E7FD8"/>
    <w:rsid w:val="008F00EF"/>
    <w:rsid w:val="008F056F"/>
    <w:rsid w:val="008F0815"/>
    <w:rsid w:val="008F0CD0"/>
    <w:rsid w:val="008F1F90"/>
    <w:rsid w:val="008F28A7"/>
    <w:rsid w:val="008F2E34"/>
    <w:rsid w:val="008F307D"/>
    <w:rsid w:val="008F3089"/>
    <w:rsid w:val="008F3604"/>
    <w:rsid w:val="008F3743"/>
    <w:rsid w:val="008F3FB5"/>
    <w:rsid w:val="008F4F87"/>
    <w:rsid w:val="008F58E1"/>
    <w:rsid w:val="008F5B74"/>
    <w:rsid w:val="008F62BB"/>
    <w:rsid w:val="008F6BFE"/>
    <w:rsid w:val="008F75A2"/>
    <w:rsid w:val="008F76C8"/>
    <w:rsid w:val="009014E8"/>
    <w:rsid w:val="0090169D"/>
    <w:rsid w:val="0090345C"/>
    <w:rsid w:val="0090361A"/>
    <w:rsid w:val="00903A30"/>
    <w:rsid w:val="009049FB"/>
    <w:rsid w:val="00905B7E"/>
    <w:rsid w:val="00906CD7"/>
    <w:rsid w:val="009073A5"/>
    <w:rsid w:val="00907E9D"/>
    <w:rsid w:val="00910282"/>
    <w:rsid w:val="009104C4"/>
    <w:rsid w:val="00911B89"/>
    <w:rsid w:val="009121DD"/>
    <w:rsid w:val="00912C58"/>
    <w:rsid w:val="009132F6"/>
    <w:rsid w:val="0091340F"/>
    <w:rsid w:val="00913B6A"/>
    <w:rsid w:val="00914FBA"/>
    <w:rsid w:val="00915041"/>
    <w:rsid w:val="009152B0"/>
    <w:rsid w:val="009159DE"/>
    <w:rsid w:val="00915F3E"/>
    <w:rsid w:val="0091671E"/>
    <w:rsid w:val="00916B8D"/>
    <w:rsid w:val="0091732F"/>
    <w:rsid w:val="009176CF"/>
    <w:rsid w:val="0092005B"/>
    <w:rsid w:val="0092048E"/>
    <w:rsid w:val="009212B5"/>
    <w:rsid w:val="009214EC"/>
    <w:rsid w:val="00923200"/>
    <w:rsid w:val="00925063"/>
    <w:rsid w:val="00925A49"/>
    <w:rsid w:val="00925D9D"/>
    <w:rsid w:val="00926119"/>
    <w:rsid w:val="00926E49"/>
    <w:rsid w:val="0092787D"/>
    <w:rsid w:val="00927D6C"/>
    <w:rsid w:val="00930C20"/>
    <w:rsid w:val="00931148"/>
    <w:rsid w:val="00933135"/>
    <w:rsid w:val="00933D8D"/>
    <w:rsid w:val="0093429E"/>
    <w:rsid w:val="009344E6"/>
    <w:rsid w:val="00934B02"/>
    <w:rsid w:val="00934EEF"/>
    <w:rsid w:val="009359B5"/>
    <w:rsid w:val="00935C9A"/>
    <w:rsid w:val="00935EA3"/>
    <w:rsid w:val="009362DD"/>
    <w:rsid w:val="00936C05"/>
    <w:rsid w:val="0093723C"/>
    <w:rsid w:val="0093769B"/>
    <w:rsid w:val="00940019"/>
    <w:rsid w:val="009405DC"/>
    <w:rsid w:val="00940723"/>
    <w:rsid w:val="00940B8F"/>
    <w:rsid w:val="00941367"/>
    <w:rsid w:val="009413F4"/>
    <w:rsid w:val="00941CC0"/>
    <w:rsid w:val="00942C7F"/>
    <w:rsid w:val="0094364F"/>
    <w:rsid w:val="00943D44"/>
    <w:rsid w:val="00944E85"/>
    <w:rsid w:val="009454DF"/>
    <w:rsid w:val="00946408"/>
    <w:rsid w:val="009466A8"/>
    <w:rsid w:val="009476C1"/>
    <w:rsid w:val="00950118"/>
    <w:rsid w:val="009505A9"/>
    <w:rsid w:val="00950A27"/>
    <w:rsid w:val="00951024"/>
    <w:rsid w:val="009517FE"/>
    <w:rsid w:val="009519FB"/>
    <w:rsid w:val="00951E84"/>
    <w:rsid w:val="00951FA9"/>
    <w:rsid w:val="0095272D"/>
    <w:rsid w:val="00952930"/>
    <w:rsid w:val="009538F8"/>
    <w:rsid w:val="009541E3"/>
    <w:rsid w:val="009557F7"/>
    <w:rsid w:val="00955849"/>
    <w:rsid w:val="009560D9"/>
    <w:rsid w:val="00956CF4"/>
    <w:rsid w:val="00957EC3"/>
    <w:rsid w:val="00960951"/>
    <w:rsid w:val="00960B3F"/>
    <w:rsid w:val="00960D7F"/>
    <w:rsid w:val="00960DB1"/>
    <w:rsid w:val="00960DD8"/>
    <w:rsid w:val="00961CF4"/>
    <w:rsid w:val="00962CE7"/>
    <w:rsid w:val="009631A2"/>
    <w:rsid w:val="00963223"/>
    <w:rsid w:val="00963A0A"/>
    <w:rsid w:val="009642DA"/>
    <w:rsid w:val="00964318"/>
    <w:rsid w:val="00964CD4"/>
    <w:rsid w:val="00964F0F"/>
    <w:rsid w:val="00965012"/>
    <w:rsid w:val="009659D3"/>
    <w:rsid w:val="00966379"/>
    <w:rsid w:val="0096642D"/>
    <w:rsid w:val="009664A8"/>
    <w:rsid w:val="0096685C"/>
    <w:rsid w:val="00966CA0"/>
    <w:rsid w:val="00966ECF"/>
    <w:rsid w:val="009677AF"/>
    <w:rsid w:val="0096793A"/>
    <w:rsid w:val="00967B48"/>
    <w:rsid w:val="00967F17"/>
    <w:rsid w:val="00970EF1"/>
    <w:rsid w:val="00971B47"/>
    <w:rsid w:val="00972020"/>
    <w:rsid w:val="00973F27"/>
    <w:rsid w:val="00974059"/>
    <w:rsid w:val="00974FCC"/>
    <w:rsid w:val="00975FE8"/>
    <w:rsid w:val="009766ED"/>
    <w:rsid w:val="00977A0A"/>
    <w:rsid w:val="00977DF6"/>
    <w:rsid w:val="00977FE3"/>
    <w:rsid w:val="009803A9"/>
    <w:rsid w:val="00980BC6"/>
    <w:rsid w:val="009811DD"/>
    <w:rsid w:val="00983C1F"/>
    <w:rsid w:val="009840C8"/>
    <w:rsid w:val="0098461E"/>
    <w:rsid w:val="00985A17"/>
    <w:rsid w:val="00985C40"/>
    <w:rsid w:val="009862B4"/>
    <w:rsid w:val="00986763"/>
    <w:rsid w:val="00987A79"/>
    <w:rsid w:val="00990980"/>
    <w:rsid w:val="00990BB0"/>
    <w:rsid w:val="00990C72"/>
    <w:rsid w:val="00990C8C"/>
    <w:rsid w:val="00990D2F"/>
    <w:rsid w:val="00990F10"/>
    <w:rsid w:val="00992559"/>
    <w:rsid w:val="00993143"/>
    <w:rsid w:val="00993ADD"/>
    <w:rsid w:val="00993F21"/>
    <w:rsid w:val="009940A9"/>
    <w:rsid w:val="009949CD"/>
    <w:rsid w:val="00994B37"/>
    <w:rsid w:val="009953AE"/>
    <w:rsid w:val="009954DC"/>
    <w:rsid w:val="009958EE"/>
    <w:rsid w:val="00996181"/>
    <w:rsid w:val="00996800"/>
    <w:rsid w:val="00996FDF"/>
    <w:rsid w:val="00997471"/>
    <w:rsid w:val="0099799B"/>
    <w:rsid w:val="009A004A"/>
    <w:rsid w:val="009A1085"/>
    <w:rsid w:val="009A1749"/>
    <w:rsid w:val="009A1E81"/>
    <w:rsid w:val="009A2060"/>
    <w:rsid w:val="009A2D57"/>
    <w:rsid w:val="009A2DB2"/>
    <w:rsid w:val="009A3F89"/>
    <w:rsid w:val="009A4198"/>
    <w:rsid w:val="009A457A"/>
    <w:rsid w:val="009A45A4"/>
    <w:rsid w:val="009A45CA"/>
    <w:rsid w:val="009A51CD"/>
    <w:rsid w:val="009A6232"/>
    <w:rsid w:val="009A6237"/>
    <w:rsid w:val="009A64F0"/>
    <w:rsid w:val="009A6819"/>
    <w:rsid w:val="009A7E26"/>
    <w:rsid w:val="009A7EF2"/>
    <w:rsid w:val="009A7FA5"/>
    <w:rsid w:val="009B05BE"/>
    <w:rsid w:val="009B0F6D"/>
    <w:rsid w:val="009B189B"/>
    <w:rsid w:val="009B30DB"/>
    <w:rsid w:val="009B34E6"/>
    <w:rsid w:val="009B3F18"/>
    <w:rsid w:val="009B4781"/>
    <w:rsid w:val="009B4A6E"/>
    <w:rsid w:val="009B4BBE"/>
    <w:rsid w:val="009B52A2"/>
    <w:rsid w:val="009B52D1"/>
    <w:rsid w:val="009B5DB2"/>
    <w:rsid w:val="009B666E"/>
    <w:rsid w:val="009B6C1A"/>
    <w:rsid w:val="009B6D49"/>
    <w:rsid w:val="009B6DD9"/>
    <w:rsid w:val="009B78EE"/>
    <w:rsid w:val="009C1485"/>
    <w:rsid w:val="009C17DE"/>
    <w:rsid w:val="009C193C"/>
    <w:rsid w:val="009C1B44"/>
    <w:rsid w:val="009C2E5C"/>
    <w:rsid w:val="009C2FCC"/>
    <w:rsid w:val="009C3557"/>
    <w:rsid w:val="009C3716"/>
    <w:rsid w:val="009C3851"/>
    <w:rsid w:val="009C38ED"/>
    <w:rsid w:val="009C3DFF"/>
    <w:rsid w:val="009C4DD2"/>
    <w:rsid w:val="009C5A57"/>
    <w:rsid w:val="009C64F6"/>
    <w:rsid w:val="009C68BD"/>
    <w:rsid w:val="009C69CB"/>
    <w:rsid w:val="009C761A"/>
    <w:rsid w:val="009C78BF"/>
    <w:rsid w:val="009C797B"/>
    <w:rsid w:val="009C7B84"/>
    <w:rsid w:val="009C7C8A"/>
    <w:rsid w:val="009C7F1A"/>
    <w:rsid w:val="009D02DD"/>
    <w:rsid w:val="009D05D9"/>
    <w:rsid w:val="009D16EC"/>
    <w:rsid w:val="009D22AF"/>
    <w:rsid w:val="009D2505"/>
    <w:rsid w:val="009D2EE6"/>
    <w:rsid w:val="009D3D14"/>
    <w:rsid w:val="009D440E"/>
    <w:rsid w:val="009D440F"/>
    <w:rsid w:val="009D5AE0"/>
    <w:rsid w:val="009D652C"/>
    <w:rsid w:val="009D6A13"/>
    <w:rsid w:val="009D7978"/>
    <w:rsid w:val="009D7A16"/>
    <w:rsid w:val="009E03EA"/>
    <w:rsid w:val="009E0573"/>
    <w:rsid w:val="009E07A5"/>
    <w:rsid w:val="009E0BBF"/>
    <w:rsid w:val="009E12C9"/>
    <w:rsid w:val="009E1306"/>
    <w:rsid w:val="009E1495"/>
    <w:rsid w:val="009E16BC"/>
    <w:rsid w:val="009E33B6"/>
    <w:rsid w:val="009E3592"/>
    <w:rsid w:val="009E359F"/>
    <w:rsid w:val="009E3755"/>
    <w:rsid w:val="009E5CDF"/>
    <w:rsid w:val="009E65DF"/>
    <w:rsid w:val="009E6C7C"/>
    <w:rsid w:val="009E6E53"/>
    <w:rsid w:val="009F00AF"/>
    <w:rsid w:val="009F093D"/>
    <w:rsid w:val="009F0F9F"/>
    <w:rsid w:val="009F12E4"/>
    <w:rsid w:val="009F18EE"/>
    <w:rsid w:val="009F2C62"/>
    <w:rsid w:val="009F3A6C"/>
    <w:rsid w:val="009F3D09"/>
    <w:rsid w:val="009F45AE"/>
    <w:rsid w:val="009F491E"/>
    <w:rsid w:val="009F553A"/>
    <w:rsid w:val="009F55E2"/>
    <w:rsid w:val="009F5AAE"/>
    <w:rsid w:val="009F61A1"/>
    <w:rsid w:val="009F634F"/>
    <w:rsid w:val="009F683F"/>
    <w:rsid w:val="009F6E6B"/>
    <w:rsid w:val="009F740E"/>
    <w:rsid w:val="009F79D5"/>
    <w:rsid w:val="009F7A16"/>
    <w:rsid w:val="009F7BA0"/>
    <w:rsid w:val="009F7D77"/>
    <w:rsid w:val="009F7E2C"/>
    <w:rsid w:val="00A00463"/>
    <w:rsid w:val="00A00BC3"/>
    <w:rsid w:val="00A00D78"/>
    <w:rsid w:val="00A013A1"/>
    <w:rsid w:val="00A0235D"/>
    <w:rsid w:val="00A02761"/>
    <w:rsid w:val="00A02777"/>
    <w:rsid w:val="00A027E1"/>
    <w:rsid w:val="00A02808"/>
    <w:rsid w:val="00A02F17"/>
    <w:rsid w:val="00A03970"/>
    <w:rsid w:val="00A040B4"/>
    <w:rsid w:val="00A046BB"/>
    <w:rsid w:val="00A05EF6"/>
    <w:rsid w:val="00A06B73"/>
    <w:rsid w:val="00A07402"/>
    <w:rsid w:val="00A07915"/>
    <w:rsid w:val="00A1074C"/>
    <w:rsid w:val="00A114DD"/>
    <w:rsid w:val="00A123F3"/>
    <w:rsid w:val="00A125AD"/>
    <w:rsid w:val="00A12634"/>
    <w:rsid w:val="00A1281A"/>
    <w:rsid w:val="00A13149"/>
    <w:rsid w:val="00A13B55"/>
    <w:rsid w:val="00A145DB"/>
    <w:rsid w:val="00A1469A"/>
    <w:rsid w:val="00A14E1F"/>
    <w:rsid w:val="00A153F7"/>
    <w:rsid w:val="00A1574F"/>
    <w:rsid w:val="00A161BC"/>
    <w:rsid w:val="00A16987"/>
    <w:rsid w:val="00A202C5"/>
    <w:rsid w:val="00A2065D"/>
    <w:rsid w:val="00A20819"/>
    <w:rsid w:val="00A215AB"/>
    <w:rsid w:val="00A21622"/>
    <w:rsid w:val="00A21C0A"/>
    <w:rsid w:val="00A227FD"/>
    <w:rsid w:val="00A2290C"/>
    <w:rsid w:val="00A2310C"/>
    <w:rsid w:val="00A231B5"/>
    <w:rsid w:val="00A234CB"/>
    <w:rsid w:val="00A242B7"/>
    <w:rsid w:val="00A24DC0"/>
    <w:rsid w:val="00A25925"/>
    <w:rsid w:val="00A259AE"/>
    <w:rsid w:val="00A26EA0"/>
    <w:rsid w:val="00A275FC"/>
    <w:rsid w:val="00A3075D"/>
    <w:rsid w:val="00A30AD0"/>
    <w:rsid w:val="00A317C7"/>
    <w:rsid w:val="00A329EB"/>
    <w:rsid w:val="00A32F83"/>
    <w:rsid w:val="00A33615"/>
    <w:rsid w:val="00A33F00"/>
    <w:rsid w:val="00A34843"/>
    <w:rsid w:val="00A35D97"/>
    <w:rsid w:val="00A36661"/>
    <w:rsid w:val="00A36C66"/>
    <w:rsid w:val="00A4028B"/>
    <w:rsid w:val="00A41455"/>
    <w:rsid w:val="00A41C92"/>
    <w:rsid w:val="00A4338A"/>
    <w:rsid w:val="00A43682"/>
    <w:rsid w:val="00A44089"/>
    <w:rsid w:val="00A45242"/>
    <w:rsid w:val="00A45640"/>
    <w:rsid w:val="00A45967"/>
    <w:rsid w:val="00A45A08"/>
    <w:rsid w:val="00A45B14"/>
    <w:rsid w:val="00A45ECA"/>
    <w:rsid w:val="00A468A0"/>
    <w:rsid w:val="00A479B1"/>
    <w:rsid w:val="00A47AF0"/>
    <w:rsid w:val="00A47F07"/>
    <w:rsid w:val="00A50459"/>
    <w:rsid w:val="00A5049D"/>
    <w:rsid w:val="00A514DA"/>
    <w:rsid w:val="00A516EE"/>
    <w:rsid w:val="00A51BDE"/>
    <w:rsid w:val="00A53FA3"/>
    <w:rsid w:val="00A5447B"/>
    <w:rsid w:val="00A54785"/>
    <w:rsid w:val="00A549C8"/>
    <w:rsid w:val="00A54EB7"/>
    <w:rsid w:val="00A55238"/>
    <w:rsid w:val="00A560F7"/>
    <w:rsid w:val="00A56A79"/>
    <w:rsid w:val="00A57AEF"/>
    <w:rsid w:val="00A57CDD"/>
    <w:rsid w:val="00A60459"/>
    <w:rsid w:val="00A6106E"/>
    <w:rsid w:val="00A61668"/>
    <w:rsid w:val="00A63285"/>
    <w:rsid w:val="00A635A3"/>
    <w:rsid w:val="00A636F9"/>
    <w:rsid w:val="00A63800"/>
    <w:rsid w:val="00A649FE"/>
    <w:rsid w:val="00A64DD1"/>
    <w:rsid w:val="00A65042"/>
    <w:rsid w:val="00A65294"/>
    <w:rsid w:val="00A658FF"/>
    <w:rsid w:val="00A66E18"/>
    <w:rsid w:val="00A705F5"/>
    <w:rsid w:val="00A70B91"/>
    <w:rsid w:val="00A71211"/>
    <w:rsid w:val="00A7124D"/>
    <w:rsid w:val="00A713EE"/>
    <w:rsid w:val="00A72048"/>
    <w:rsid w:val="00A72883"/>
    <w:rsid w:val="00A72BAC"/>
    <w:rsid w:val="00A73521"/>
    <w:rsid w:val="00A73922"/>
    <w:rsid w:val="00A7442F"/>
    <w:rsid w:val="00A744AA"/>
    <w:rsid w:val="00A74F8F"/>
    <w:rsid w:val="00A751C7"/>
    <w:rsid w:val="00A75B6C"/>
    <w:rsid w:val="00A75CD5"/>
    <w:rsid w:val="00A7625C"/>
    <w:rsid w:val="00A76561"/>
    <w:rsid w:val="00A76B78"/>
    <w:rsid w:val="00A76DCC"/>
    <w:rsid w:val="00A7761E"/>
    <w:rsid w:val="00A802CC"/>
    <w:rsid w:val="00A80D77"/>
    <w:rsid w:val="00A810A1"/>
    <w:rsid w:val="00A8133B"/>
    <w:rsid w:val="00A81A90"/>
    <w:rsid w:val="00A81B1A"/>
    <w:rsid w:val="00A824B8"/>
    <w:rsid w:val="00A8338E"/>
    <w:rsid w:val="00A84279"/>
    <w:rsid w:val="00A84487"/>
    <w:rsid w:val="00A84CC7"/>
    <w:rsid w:val="00A85A0B"/>
    <w:rsid w:val="00A85A85"/>
    <w:rsid w:val="00A86126"/>
    <w:rsid w:val="00A861E3"/>
    <w:rsid w:val="00A87755"/>
    <w:rsid w:val="00A87CDB"/>
    <w:rsid w:val="00A9013C"/>
    <w:rsid w:val="00A92302"/>
    <w:rsid w:val="00A926C2"/>
    <w:rsid w:val="00A92837"/>
    <w:rsid w:val="00A928A6"/>
    <w:rsid w:val="00A92B2B"/>
    <w:rsid w:val="00A93C60"/>
    <w:rsid w:val="00A95848"/>
    <w:rsid w:val="00A95D6D"/>
    <w:rsid w:val="00A9602F"/>
    <w:rsid w:val="00A96D62"/>
    <w:rsid w:val="00A976E3"/>
    <w:rsid w:val="00A97922"/>
    <w:rsid w:val="00AA1161"/>
    <w:rsid w:val="00AA1B15"/>
    <w:rsid w:val="00AA1BCD"/>
    <w:rsid w:val="00AA1C2C"/>
    <w:rsid w:val="00AA35D4"/>
    <w:rsid w:val="00AA38F7"/>
    <w:rsid w:val="00AA4356"/>
    <w:rsid w:val="00AA46C1"/>
    <w:rsid w:val="00AA51C3"/>
    <w:rsid w:val="00AA595C"/>
    <w:rsid w:val="00AA5C50"/>
    <w:rsid w:val="00AA629F"/>
    <w:rsid w:val="00AA6410"/>
    <w:rsid w:val="00AA695D"/>
    <w:rsid w:val="00AA7356"/>
    <w:rsid w:val="00AA767E"/>
    <w:rsid w:val="00AA7922"/>
    <w:rsid w:val="00AB008F"/>
    <w:rsid w:val="00AB0803"/>
    <w:rsid w:val="00AB0B99"/>
    <w:rsid w:val="00AB0CE5"/>
    <w:rsid w:val="00AB10A2"/>
    <w:rsid w:val="00AB10FE"/>
    <w:rsid w:val="00AB14C3"/>
    <w:rsid w:val="00AB1A3D"/>
    <w:rsid w:val="00AB256F"/>
    <w:rsid w:val="00AB2B59"/>
    <w:rsid w:val="00AB3052"/>
    <w:rsid w:val="00AB357A"/>
    <w:rsid w:val="00AB39ED"/>
    <w:rsid w:val="00AB452E"/>
    <w:rsid w:val="00AB55E7"/>
    <w:rsid w:val="00AB5DBD"/>
    <w:rsid w:val="00AB6357"/>
    <w:rsid w:val="00AB6E46"/>
    <w:rsid w:val="00AB6EFB"/>
    <w:rsid w:val="00AB72D1"/>
    <w:rsid w:val="00AB753B"/>
    <w:rsid w:val="00AB76CB"/>
    <w:rsid w:val="00AB7AEA"/>
    <w:rsid w:val="00AB7F8C"/>
    <w:rsid w:val="00AC0148"/>
    <w:rsid w:val="00AC0B34"/>
    <w:rsid w:val="00AC0BCF"/>
    <w:rsid w:val="00AC0C11"/>
    <w:rsid w:val="00AC1C95"/>
    <w:rsid w:val="00AC1D90"/>
    <w:rsid w:val="00AC1F7F"/>
    <w:rsid w:val="00AC24AE"/>
    <w:rsid w:val="00AC28AA"/>
    <w:rsid w:val="00AC2CC7"/>
    <w:rsid w:val="00AC305A"/>
    <w:rsid w:val="00AC314D"/>
    <w:rsid w:val="00AC33C6"/>
    <w:rsid w:val="00AC3BE0"/>
    <w:rsid w:val="00AC3D53"/>
    <w:rsid w:val="00AC5333"/>
    <w:rsid w:val="00AC575E"/>
    <w:rsid w:val="00AC6078"/>
    <w:rsid w:val="00AC6970"/>
    <w:rsid w:val="00AC7B00"/>
    <w:rsid w:val="00AC7BD9"/>
    <w:rsid w:val="00AC7E3B"/>
    <w:rsid w:val="00AD0194"/>
    <w:rsid w:val="00AD03D9"/>
    <w:rsid w:val="00AD0B34"/>
    <w:rsid w:val="00AD1D0B"/>
    <w:rsid w:val="00AD2142"/>
    <w:rsid w:val="00AD2810"/>
    <w:rsid w:val="00AD4824"/>
    <w:rsid w:val="00AD483A"/>
    <w:rsid w:val="00AD67DA"/>
    <w:rsid w:val="00AD715E"/>
    <w:rsid w:val="00AD791F"/>
    <w:rsid w:val="00AD7DFA"/>
    <w:rsid w:val="00AE00F0"/>
    <w:rsid w:val="00AE05BB"/>
    <w:rsid w:val="00AE0CEC"/>
    <w:rsid w:val="00AE0ED5"/>
    <w:rsid w:val="00AE111C"/>
    <w:rsid w:val="00AE2708"/>
    <w:rsid w:val="00AE2767"/>
    <w:rsid w:val="00AE2BA7"/>
    <w:rsid w:val="00AE2FE8"/>
    <w:rsid w:val="00AE35B9"/>
    <w:rsid w:val="00AE3812"/>
    <w:rsid w:val="00AE3ECA"/>
    <w:rsid w:val="00AE40A7"/>
    <w:rsid w:val="00AE54D1"/>
    <w:rsid w:val="00AE5893"/>
    <w:rsid w:val="00AE5F63"/>
    <w:rsid w:val="00AE6641"/>
    <w:rsid w:val="00AE690E"/>
    <w:rsid w:val="00AF00A5"/>
    <w:rsid w:val="00AF15D0"/>
    <w:rsid w:val="00AF162B"/>
    <w:rsid w:val="00AF1B5A"/>
    <w:rsid w:val="00AF1BF2"/>
    <w:rsid w:val="00AF203E"/>
    <w:rsid w:val="00AF2078"/>
    <w:rsid w:val="00AF2623"/>
    <w:rsid w:val="00AF2651"/>
    <w:rsid w:val="00AF3B19"/>
    <w:rsid w:val="00AF3E67"/>
    <w:rsid w:val="00AF4695"/>
    <w:rsid w:val="00AF636D"/>
    <w:rsid w:val="00AF6CFE"/>
    <w:rsid w:val="00AF6FEC"/>
    <w:rsid w:val="00AF75CA"/>
    <w:rsid w:val="00B0013C"/>
    <w:rsid w:val="00B002ED"/>
    <w:rsid w:val="00B007DB"/>
    <w:rsid w:val="00B0125A"/>
    <w:rsid w:val="00B0254E"/>
    <w:rsid w:val="00B02C77"/>
    <w:rsid w:val="00B032F4"/>
    <w:rsid w:val="00B03C05"/>
    <w:rsid w:val="00B04873"/>
    <w:rsid w:val="00B04935"/>
    <w:rsid w:val="00B04D9C"/>
    <w:rsid w:val="00B050FD"/>
    <w:rsid w:val="00B053B5"/>
    <w:rsid w:val="00B05555"/>
    <w:rsid w:val="00B06216"/>
    <w:rsid w:val="00B06259"/>
    <w:rsid w:val="00B06731"/>
    <w:rsid w:val="00B06734"/>
    <w:rsid w:val="00B06923"/>
    <w:rsid w:val="00B06ADB"/>
    <w:rsid w:val="00B071DA"/>
    <w:rsid w:val="00B0775D"/>
    <w:rsid w:val="00B077FA"/>
    <w:rsid w:val="00B07BCF"/>
    <w:rsid w:val="00B07C79"/>
    <w:rsid w:val="00B112FE"/>
    <w:rsid w:val="00B13440"/>
    <w:rsid w:val="00B13937"/>
    <w:rsid w:val="00B13C39"/>
    <w:rsid w:val="00B14913"/>
    <w:rsid w:val="00B14A72"/>
    <w:rsid w:val="00B14E9B"/>
    <w:rsid w:val="00B1659A"/>
    <w:rsid w:val="00B167BB"/>
    <w:rsid w:val="00B17E8E"/>
    <w:rsid w:val="00B2025C"/>
    <w:rsid w:val="00B2077B"/>
    <w:rsid w:val="00B21059"/>
    <w:rsid w:val="00B21645"/>
    <w:rsid w:val="00B217E9"/>
    <w:rsid w:val="00B22ED4"/>
    <w:rsid w:val="00B2348E"/>
    <w:rsid w:val="00B23E5D"/>
    <w:rsid w:val="00B25183"/>
    <w:rsid w:val="00B252AC"/>
    <w:rsid w:val="00B263D3"/>
    <w:rsid w:val="00B26898"/>
    <w:rsid w:val="00B268A5"/>
    <w:rsid w:val="00B26E02"/>
    <w:rsid w:val="00B27216"/>
    <w:rsid w:val="00B27249"/>
    <w:rsid w:val="00B27540"/>
    <w:rsid w:val="00B308C0"/>
    <w:rsid w:val="00B30AF0"/>
    <w:rsid w:val="00B311C3"/>
    <w:rsid w:val="00B31C5C"/>
    <w:rsid w:val="00B31F57"/>
    <w:rsid w:val="00B323D8"/>
    <w:rsid w:val="00B326E4"/>
    <w:rsid w:val="00B33292"/>
    <w:rsid w:val="00B34152"/>
    <w:rsid w:val="00B34507"/>
    <w:rsid w:val="00B34A0D"/>
    <w:rsid w:val="00B34D80"/>
    <w:rsid w:val="00B34E79"/>
    <w:rsid w:val="00B353C9"/>
    <w:rsid w:val="00B357F6"/>
    <w:rsid w:val="00B359E0"/>
    <w:rsid w:val="00B360E5"/>
    <w:rsid w:val="00B36119"/>
    <w:rsid w:val="00B3674B"/>
    <w:rsid w:val="00B367B5"/>
    <w:rsid w:val="00B371E0"/>
    <w:rsid w:val="00B37BEB"/>
    <w:rsid w:val="00B37BED"/>
    <w:rsid w:val="00B402B5"/>
    <w:rsid w:val="00B410D3"/>
    <w:rsid w:val="00B411BE"/>
    <w:rsid w:val="00B41379"/>
    <w:rsid w:val="00B417C5"/>
    <w:rsid w:val="00B41C46"/>
    <w:rsid w:val="00B41EE5"/>
    <w:rsid w:val="00B42228"/>
    <w:rsid w:val="00B42305"/>
    <w:rsid w:val="00B42721"/>
    <w:rsid w:val="00B427B7"/>
    <w:rsid w:val="00B4419B"/>
    <w:rsid w:val="00B44407"/>
    <w:rsid w:val="00B449C7"/>
    <w:rsid w:val="00B45058"/>
    <w:rsid w:val="00B4533C"/>
    <w:rsid w:val="00B45ACA"/>
    <w:rsid w:val="00B45D67"/>
    <w:rsid w:val="00B45E57"/>
    <w:rsid w:val="00B46200"/>
    <w:rsid w:val="00B4627C"/>
    <w:rsid w:val="00B46A7D"/>
    <w:rsid w:val="00B476C3"/>
    <w:rsid w:val="00B501BA"/>
    <w:rsid w:val="00B501D4"/>
    <w:rsid w:val="00B5077B"/>
    <w:rsid w:val="00B50964"/>
    <w:rsid w:val="00B50ACB"/>
    <w:rsid w:val="00B513D3"/>
    <w:rsid w:val="00B52569"/>
    <w:rsid w:val="00B52D8B"/>
    <w:rsid w:val="00B53883"/>
    <w:rsid w:val="00B54095"/>
    <w:rsid w:val="00B54130"/>
    <w:rsid w:val="00B54778"/>
    <w:rsid w:val="00B54B2F"/>
    <w:rsid w:val="00B54DA2"/>
    <w:rsid w:val="00B562A3"/>
    <w:rsid w:val="00B567F7"/>
    <w:rsid w:val="00B56B76"/>
    <w:rsid w:val="00B56FA9"/>
    <w:rsid w:val="00B57E55"/>
    <w:rsid w:val="00B607CD"/>
    <w:rsid w:val="00B60B5B"/>
    <w:rsid w:val="00B60F4B"/>
    <w:rsid w:val="00B6130E"/>
    <w:rsid w:val="00B614BF"/>
    <w:rsid w:val="00B61764"/>
    <w:rsid w:val="00B63001"/>
    <w:rsid w:val="00B638CD"/>
    <w:rsid w:val="00B63DE2"/>
    <w:rsid w:val="00B6478F"/>
    <w:rsid w:val="00B6560E"/>
    <w:rsid w:val="00B65919"/>
    <w:rsid w:val="00B66B1C"/>
    <w:rsid w:val="00B67F2B"/>
    <w:rsid w:val="00B705FD"/>
    <w:rsid w:val="00B70655"/>
    <w:rsid w:val="00B708C6"/>
    <w:rsid w:val="00B70A98"/>
    <w:rsid w:val="00B719DE"/>
    <w:rsid w:val="00B71CDD"/>
    <w:rsid w:val="00B72341"/>
    <w:rsid w:val="00B734B7"/>
    <w:rsid w:val="00B73500"/>
    <w:rsid w:val="00B74433"/>
    <w:rsid w:val="00B745D2"/>
    <w:rsid w:val="00B75E99"/>
    <w:rsid w:val="00B7677F"/>
    <w:rsid w:val="00B76B41"/>
    <w:rsid w:val="00B76CDB"/>
    <w:rsid w:val="00B779DC"/>
    <w:rsid w:val="00B77E5F"/>
    <w:rsid w:val="00B805EC"/>
    <w:rsid w:val="00B8067D"/>
    <w:rsid w:val="00B819DC"/>
    <w:rsid w:val="00B82A22"/>
    <w:rsid w:val="00B82C87"/>
    <w:rsid w:val="00B83679"/>
    <w:rsid w:val="00B84D24"/>
    <w:rsid w:val="00B853A6"/>
    <w:rsid w:val="00B85B0D"/>
    <w:rsid w:val="00B863A8"/>
    <w:rsid w:val="00B865D4"/>
    <w:rsid w:val="00B86B32"/>
    <w:rsid w:val="00B87664"/>
    <w:rsid w:val="00B87A2C"/>
    <w:rsid w:val="00B87DCA"/>
    <w:rsid w:val="00B9000D"/>
    <w:rsid w:val="00B902B1"/>
    <w:rsid w:val="00B903D4"/>
    <w:rsid w:val="00B906FA"/>
    <w:rsid w:val="00B90D00"/>
    <w:rsid w:val="00B90E39"/>
    <w:rsid w:val="00B914C2"/>
    <w:rsid w:val="00B9165B"/>
    <w:rsid w:val="00B91AB2"/>
    <w:rsid w:val="00B91C77"/>
    <w:rsid w:val="00B92A81"/>
    <w:rsid w:val="00B93347"/>
    <w:rsid w:val="00B93526"/>
    <w:rsid w:val="00B93C8C"/>
    <w:rsid w:val="00B95606"/>
    <w:rsid w:val="00B95D28"/>
    <w:rsid w:val="00B95FEC"/>
    <w:rsid w:val="00B96C31"/>
    <w:rsid w:val="00B96D08"/>
    <w:rsid w:val="00B97282"/>
    <w:rsid w:val="00BA1281"/>
    <w:rsid w:val="00BA1FE5"/>
    <w:rsid w:val="00BA3B13"/>
    <w:rsid w:val="00BA3D4B"/>
    <w:rsid w:val="00BA418C"/>
    <w:rsid w:val="00BA4C00"/>
    <w:rsid w:val="00BA4FDD"/>
    <w:rsid w:val="00BA5642"/>
    <w:rsid w:val="00BA5E75"/>
    <w:rsid w:val="00BA5F60"/>
    <w:rsid w:val="00BA6147"/>
    <w:rsid w:val="00BA66F3"/>
    <w:rsid w:val="00BA6935"/>
    <w:rsid w:val="00BA749C"/>
    <w:rsid w:val="00BA7768"/>
    <w:rsid w:val="00BB143B"/>
    <w:rsid w:val="00BB1B35"/>
    <w:rsid w:val="00BB21D1"/>
    <w:rsid w:val="00BB2758"/>
    <w:rsid w:val="00BB3E76"/>
    <w:rsid w:val="00BB496C"/>
    <w:rsid w:val="00BB5728"/>
    <w:rsid w:val="00BB66CB"/>
    <w:rsid w:val="00BB67E7"/>
    <w:rsid w:val="00BB6AA9"/>
    <w:rsid w:val="00BB77B2"/>
    <w:rsid w:val="00BB7A70"/>
    <w:rsid w:val="00BB7C17"/>
    <w:rsid w:val="00BB7E83"/>
    <w:rsid w:val="00BC1112"/>
    <w:rsid w:val="00BC159E"/>
    <w:rsid w:val="00BC1C03"/>
    <w:rsid w:val="00BC1E6E"/>
    <w:rsid w:val="00BC242D"/>
    <w:rsid w:val="00BC2CA7"/>
    <w:rsid w:val="00BC2E06"/>
    <w:rsid w:val="00BC31D3"/>
    <w:rsid w:val="00BC3614"/>
    <w:rsid w:val="00BC3EC5"/>
    <w:rsid w:val="00BC4F4D"/>
    <w:rsid w:val="00BC52C1"/>
    <w:rsid w:val="00BC5493"/>
    <w:rsid w:val="00BC54AC"/>
    <w:rsid w:val="00BC57D5"/>
    <w:rsid w:val="00BC5A6A"/>
    <w:rsid w:val="00BC612B"/>
    <w:rsid w:val="00BC6AF9"/>
    <w:rsid w:val="00BC75D8"/>
    <w:rsid w:val="00BC76DF"/>
    <w:rsid w:val="00BC7C2C"/>
    <w:rsid w:val="00BD03E8"/>
    <w:rsid w:val="00BD0F7A"/>
    <w:rsid w:val="00BD1322"/>
    <w:rsid w:val="00BD1343"/>
    <w:rsid w:val="00BD1D2D"/>
    <w:rsid w:val="00BD26D0"/>
    <w:rsid w:val="00BD34C4"/>
    <w:rsid w:val="00BD38DC"/>
    <w:rsid w:val="00BD3B2E"/>
    <w:rsid w:val="00BD4EC6"/>
    <w:rsid w:val="00BD541A"/>
    <w:rsid w:val="00BD5EB6"/>
    <w:rsid w:val="00BD61A6"/>
    <w:rsid w:val="00BD6979"/>
    <w:rsid w:val="00BD6D06"/>
    <w:rsid w:val="00BD7E04"/>
    <w:rsid w:val="00BD7FCE"/>
    <w:rsid w:val="00BE0056"/>
    <w:rsid w:val="00BE02BF"/>
    <w:rsid w:val="00BE137B"/>
    <w:rsid w:val="00BE1885"/>
    <w:rsid w:val="00BE1918"/>
    <w:rsid w:val="00BE1C16"/>
    <w:rsid w:val="00BE283A"/>
    <w:rsid w:val="00BE29C4"/>
    <w:rsid w:val="00BE3333"/>
    <w:rsid w:val="00BE38EC"/>
    <w:rsid w:val="00BE3FD4"/>
    <w:rsid w:val="00BE5AB0"/>
    <w:rsid w:val="00BE5C1D"/>
    <w:rsid w:val="00BE5D7F"/>
    <w:rsid w:val="00BE6000"/>
    <w:rsid w:val="00BE6959"/>
    <w:rsid w:val="00BE6C40"/>
    <w:rsid w:val="00BE717E"/>
    <w:rsid w:val="00BF0D64"/>
    <w:rsid w:val="00BF259B"/>
    <w:rsid w:val="00BF260A"/>
    <w:rsid w:val="00BF33F5"/>
    <w:rsid w:val="00BF35A3"/>
    <w:rsid w:val="00BF3DE5"/>
    <w:rsid w:val="00BF470A"/>
    <w:rsid w:val="00BF4801"/>
    <w:rsid w:val="00BF4FE7"/>
    <w:rsid w:val="00BF526E"/>
    <w:rsid w:val="00BF5753"/>
    <w:rsid w:val="00BF5EE4"/>
    <w:rsid w:val="00BF60F0"/>
    <w:rsid w:val="00BF64C7"/>
    <w:rsid w:val="00BF697B"/>
    <w:rsid w:val="00BF6B3D"/>
    <w:rsid w:val="00BF6C49"/>
    <w:rsid w:val="00BF7C49"/>
    <w:rsid w:val="00C0043F"/>
    <w:rsid w:val="00C01B91"/>
    <w:rsid w:val="00C01CB3"/>
    <w:rsid w:val="00C020E4"/>
    <w:rsid w:val="00C02B1F"/>
    <w:rsid w:val="00C02DA0"/>
    <w:rsid w:val="00C02FF5"/>
    <w:rsid w:val="00C04871"/>
    <w:rsid w:val="00C05045"/>
    <w:rsid w:val="00C055BD"/>
    <w:rsid w:val="00C06518"/>
    <w:rsid w:val="00C069C2"/>
    <w:rsid w:val="00C06ED8"/>
    <w:rsid w:val="00C07394"/>
    <w:rsid w:val="00C0757D"/>
    <w:rsid w:val="00C078B8"/>
    <w:rsid w:val="00C1016A"/>
    <w:rsid w:val="00C11D8E"/>
    <w:rsid w:val="00C11DA7"/>
    <w:rsid w:val="00C12097"/>
    <w:rsid w:val="00C13964"/>
    <w:rsid w:val="00C14088"/>
    <w:rsid w:val="00C1429C"/>
    <w:rsid w:val="00C1429D"/>
    <w:rsid w:val="00C14729"/>
    <w:rsid w:val="00C14BDA"/>
    <w:rsid w:val="00C152AE"/>
    <w:rsid w:val="00C15878"/>
    <w:rsid w:val="00C15D27"/>
    <w:rsid w:val="00C1617F"/>
    <w:rsid w:val="00C165A4"/>
    <w:rsid w:val="00C17C9C"/>
    <w:rsid w:val="00C17EE5"/>
    <w:rsid w:val="00C20F50"/>
    <w:rsid w:val="00C21546"/>
    <w:rsid w:val="00C21F2C"/>
    <w:rsid w:val="00C22C2B"/>
    <w:rsid w:val="00C23844"/>
    <w:rsid w:val="00C24433"/>
    <w:rsid w:val="00C24F76"/>
    <w:rsid w:val="00C25784"/>
    <w:rsid w:val="00C25798"/>
    <w:rsid w:val="00C259D8"/>
    <w:rsid w:val="00C26162"/>
    <w:rsid w:val="00C2623D"/>
    <w:rsid w:val="00C2667A"/>
    <w:rsid w:val="00C26F43"/>
    <w:rsid w:val="00C27055"/>
    <w:rsid w:val="00C27E3B"/>
    <w:rsid w:val="00C300FA"/>
    <w:rsid w:val="00C31693"/>
    <w:rsid w:val="00C31865"/>
    <w:rsid w:val="00C31FFC"/>
    <w:rsid w:val="00C32848"/>
    <w:rsid w:val="00C32EA1"/>
    <w:rsid w:val="00C33528"/>
    <w:rsid w:val="00C33C99"/>
    <w:rsid w:val="00C33F76"/>
    <w:rsid w:val="00C34449"/>
    <w:rsid w:val="00C34F43"/>
    <w:rsid w:val="00C35194"/>
    <w:rsid w:val="00C3528E"/>
    <w:rsid w:val="00C35573"/>
    <w:rsid w:val="00C3645D"/>
    <w:rsid w:val="00C368F3"/>
    <w:rsid w:val="00C36956"/>
    <w:rsid w:val="00C36C35"/>
    <w:rsid w:val="00C4049D"/>
    <w:rsid w:val="00C404E3"/>
    <w:rsid w:val="00C4088F"/>
    <w:rsid w:val="00C41A29"/>
    <w:rsid w:val="00C41CC1"/>
    <w:rsid w:val="00C42E42"/>
    <w:rsid w:val="00C43EB8"/>
    <w:rsid w:val="00C44D62"/>
    <w:rsid w:val="00C45421"/>
    <w:rsid w:val="00C458B9"/>
    <w:rsid w:val="00C45F3C"/>
    <w:rsid w:val="00C46956"/>
    <w:rsid w:val="00C46BE0"/>
    <w:rsid w:val="00C473BE"/>
    <w:rsid w:val="00C47832"/>
    <w:rsid w:val="00C505C4"/>
    <w:rsid w:val="00C51541"/>
    <w:rsid w:val="00C51E98"/>
    <w:rsid w:val="00C52E88"/>
    <w:rsid w:val="00C5343D"/>
    <w:rsid w:val="00C53586"/>
    <w:rsid w:val="00C53958"/>
    <w:rsid w:val="00C53DC7"/>
    <w:rsid w:val="00C545B0"/>
    <w:rsid w:val="00C5473E"/>
    <w:rsid w:val="00C55461"/>
    <w:rsid w:val="00C563FD"/>
    <w:rsid w:val="00C56D48"/>
    <w:rsid w:val="00C57A02"/>
    <w:rsid w:val="00C604E1"/>
    <w:rsid w:val="00C60CE8"/>
    <w:rsid w:val="00C62330"/>
    <w:rsid w:val="00C6239C"/>
    <w:rsid w:val="00C633D9"/>
    <w:rsid w:val="00C6399B"/>
    <w:rsid w:val="00C639A9"/>
    <w:rsid w:val="00C63E2D"/>
    <w:rsid w:val="00C63F59"/>
    <w:rsid w:val="00C66210"/>
    <w:rsid w:val="00C66A7B"/>
    <w:rsid w:val="00C66BCD"/>
    <w:rsid w:val="00C66EFD"/>
    <w:rsid w:val="00C678FB"/>
    <w:rsid w:val="00C67DDE"/>
    <w:rsid w:val="00C727BD"/>
    <w:rsid w:val="00C739F8"/>
    <w:rsid w:val="00C74068"/>
    <w:rsid w:val="00C7524F"/>
    <w:rsid w:val="00C75D57"/>
    <w:rsid w:val="00C76719"/>
    <w:rsid w:val="00C77C95"/>
    <w:rsid w:val="00C80050"/>
    <w:rsid w:val="00C80572"/>
    <w:rsid w:val="00C8150A"/>
    <w:rsid w:val="00C81ED5"/>
    <w:rsid w:val="00C81F19"/>
    <w:rsid w:val="00C82795"/>
    <w:rsid w:val="00C832F1"/>
    <w:rsid w:val="00C83904"/>
    <w:rsid w:val="00C84364"/>
    <w:rsid w:val="00C8554E"/>
    <w:rsid w:val="00C86CDB"/>
    <w:rsid w:val="00C87651"/>
    <w:rsid w:val="00C878DE"/>
    <w:rsid w:val="00C87AAC"/>
    <w:rsid w:val="00C87BC1"/>
    <w:rsid w:val="00C87E8B"/>
    <w:rsid w:val="00C9004D"/>
    <w:rsid w:val="00C90210"/>
    <w:rsid w:val="00C905B0"/>
    <w:rsid w:val="00C90651"/>
    <w:rsid w:val="00C90A3F"/>
    <w:rsid w:val="00C91B13"/>
    <w:rsid w:val="00C91E48"/>
    <w:rsid w:val="00C92DCE"/>
    <w:rsid w:val="00C92FAE"/>
    <w:rsid w:val="00C93571"/>
    <w:rsid w:val="00C939B7"/>
    <w:rsid w:val="00C93B8C"/>
    <w:rsid w:val="00C9512B"/>
    <w:rsid w:val="00C955D9"/>
    <w:rsid w:val="00C96BBF"/>
    <w:rsid w:val="00C96F69"/>
    <w:rsid w:val="00C97415"/>
    <w:rsid w:val="00C97A3C"/>
    <w:rsid w:val="00C97BA7"/>
    <w:rsid w:val="00CA04FC"/>
    <w:rsid w:val="00CA0708"/>
    <w:rsid w:val="00CA098A"/>
    <w:rsid w:val="00CA0EC4"/>
    <w:rsid w:val="00CA0F2D"/>
    <w:rsid w:val="00CA1460"/>
    <w:rsid w:val="00CA3306"/>
    <w:rsid w:val="00CA393D"/>
    <w:rsid w:val="00CA3B96"/>
    <w:rsid w:val="00CA3E63"/>
    <w:rsid w:val="00CA4247"/>
    <w:rsid w:val="00CA546F"/>
    <w:rsid w:val="00CA5EA7"/>
    <w:rsid w:val="00CA6CCD"/>
    <w:rsid w:val="00CA7336"/>
    <w:rsid w:val="00CA7528"/>
    <w:rsid w:val="00CA7DD1"/>
    <w:rsid w:val="00CB02CF"/>
    <w:rsid w:val="00CB064F"/>
    <w:rsid w:val="00CB1701"/>
    <w:rsid w:val="00CB186F"/>
    <w:rsid w:val="00CB1AB2"/>
    <w:rsid w:val="00CB22DA"/>
    <w:rsid w:val="00CB2962"/>
    <w:rsid w:val="00CB2A2C"/>
    <w:rsid w:val="00CB32E2"/>
    <w:rsid w:val="00CB3372"/>
    <w:rsid w:val="00CB3408"/>
    <w:rsid w:val="00CB3458"/>
    <w:rsid w:val="00CB34D7"/>
    <w:rsid w:val="00CB35A5"/>
    <w:rsid w:val="00CB3691"/>
    <w:rsid w:val="00CB36AA"/>
    <w:rsid w:val="00CB3E21"/>
    <w:rsid w:val="00CB523A"/>
    <w:rsid w:val="00CB5DE9"/>
    <w:rsid w:val="00CB6580"/>
    <w:rsid w:val="00CB6EC0"/>
    <w:rsid w:val="00CB754B"/>
    <w:rsid w:val="00CB7B4E"/>
    <w:rsid w:val="00CC0EAE"/>
    <w:rsid w:val="00CC1D34"/>
    <w:rsid w:val="00CC2193"/>
    <w:rsid w:val="00CC23DE"/>
    <w:rsid w:val="00CC251B"/>
    <w:rsid w:val="00CC2719"/>
    <w:rsid w:val="00CC28DF"/>
    <w:rsid w:val="00CC2FA5"/>
    <w:rsid w:val="00CC3450"/>
    <w:rsid w:val="00CC3CB1"/>
    <w:rsid w:val="00CC3DD0"/>
    <w:rsid w:val="00CC44FE"/>
    <w:rsid w:val="00CC49B1"/>
    <w:rsid w:val="00CC49E5"/>
    <w:rsid w:val="00CC4AB0"/>
    <w:rsid w:val="00CC56D0"/>
    <w:rsid w:val="00CC5AD3"/>
    <w:rsid w:val="00CC5DD8"/>
    <w:rsid w:val="00CC6BFD"/>
    <w:rsid w:val="00CC798E"/>
    <w:rsid w:val="00CC7B5F"/>
    <w:rsid w:val="00CC7DA1"/>
    <w:rsid w:val="00CD00F2"/>
    <w:rsid w:val="00CD0514"/>
    <w:rsid w:val="00CD05B2"/>
    <w:rsid w:val="00CD107C"/>
    <w:rsid w:val="00CD1103"/>
    <w:rsid w:val="00CD1342"/>
    <w:rsid w:val="00CD1385"/>
    <w:rsid w:val="00CD20CA"/>
    <w:rsid w:val="00CD256C"/>
    <w:rsid w:val="00CD2A87"/>
    <w:rsid w:val="00CD2ACC"/>
    <w:rsid w:val="00CD3F55"/>
    <w:rsid w:val="00CD419C"/>
    <w:rsid w:val="00CD46FF"/>
    <w:rsid w:val="00CD477E"/>
    <w:rsid w:val="00CD49E2"/>
    <w:rsid w:val="00CD4E4B"/>
    <w:rsid w:val="00CD51FD"/>
    <w:rsid w:val="00CD540D"/>
    <w:rsid w:val="00CD5E69"/>
    <w:rsid w:val="00CD65A6"/>
    <w:rsid w:val="00CD6A59"/>
    <w:rsid w:val="00CD7012"/>
    <w:rsid w:val="00CD7B7F"/>
    <w:rsid w:val="00CE0009"/>
    <w:rsid w:val="00CE049A"/>
    <w:rsid w:val="00CE0550"/>
    <w:rsid w:val="00CE0E3F"/>
    <w:rsid w:val="00CE2CDD"/>
    <w:rsid w:val="00CE2E5E"/>
    <w:rsid w:val="00CE3026"/>
    <w:rsid w:val="00CE3873"/>
    <w:rsid w:val="00CE3A91"/>
    <w:rsid w:val="00CE4712"/>
    <w:rsid w:val="00CE4D70"/>
    <w:rsid w:val="00CE5164"/>
    <w:rsid w:val="00CE5C01"/>
    <w:rsid w:val="00CE5C5F"/>
    <w:rsid w:val="00CE61DA"/>
    <w:rsid w:val="00CE64A2"/>
    <w:rsid w:val="00CE64B3"/>
    <w:rsid w:val="00CE6771"/>
    <w:rsid w:val="00CE68CE"/>
    <w:rsid w:val="00CE6DC6"/>
    <w:rsid w:val="00CE7083"/>
    <w:rsid w:val="00CF023A"/>
    <w:rsid w:val="00CF084B"/>
    <w:rsid w:val="00CF20CB"/>
    <w:rsid w:val="00CF20CC"/>
    <w:rsid w:val="00CF2BC4"/>
    <w:rsid w:val="00CF2DCF"/>
    <w:rsid w:val="00CF3E8E"/>
    <w:rsid w:val="00CF405D"/>
    <w:rsid w:val="00CF42F4"/>
    <w:rsid w:val="00CF439C"/>
    <w:rsid w:val="00CF4503"/>
    <w:rsid w:val="00CF45C9"/>
    <w:rsid w:val="00CF51B5"/>
    <w:rsid w:val="00CF5703"/>
    <w:rsid w:val="00CF5CC0"/>
    <w:rsid w:val="00CF60EE"/>
    <w:rsid w:val="00CF61AC"/>
    <w:rsid w:val="00CF62C7"/>
    <w:rsid w:val="00CF64F9"/>
    <w:rsid w:val="00CF6DFE"/>
    <w:rsid w:val="00CF70E4"/>
    <w:rsid w:val="00CF70F7"/>
    <w:rsid w:val="00CF7B0C"/>
    <w:rsid w:val="00D00E35"/>
    <w:rsid w:val="00D00F21"/>
    <w:rsid w:val="00D012EE"/>
    <w:rsid w:val="00D01504"/>
    <w:rsid w:val="00D01EAF"/>
    <w:rsid w:val="00D02121"/>
    <w:rsid w:val="00D0262C"/>
    <w:rsid w:val="00D02C82"/>
    <w:rsid w:val="00D031D8"/>
    <w:rsid w:val="00D04342"/>
    <w:rsid w:val="00D04421"/>
    <w:rsid w:val="00D04714"/>
    <w:rsid w:val="00D0478C"/>
    <w:rsid w:val="00D04940"/>
    <w:rsid w:val="00D05A05"/>
    <w:rsid w:val="00D062A0"/>
    <w:rsid w:val="00D062F3"/>
    <w:rsid w:val="00D06B61"/>
    <w:rsid w:val="00D07876"/>
    <w:rsid w:val="00D079B9"/>
    <w:rsid w:val="00D079D8"/>
    <w:rsid w:val="00D100A6"/>
    <w:rsid w:val="00D10DF0"/>
    <w:rsid w:val="00D11738"/>
    <w:rsid w:val="00D1180E"/>
    <w:rsid w:val="00D11CCD"/>
    <w:rsid w:val="00D11E43"/>
    <w:rsid w:val="00D12118"/>
    <w:rsid w:val="00D121FF"/>
    <w:rsid w:val="00D12A1B"/>
    <w:rsid w:val="00D12B7B"/>
    <w:rsid w:val="00D135E5"/>
    <w:rsid w:val="00D13B7B"/>
    <w:rsid w:val="00D146EE"/>
    <w:rsid w:val="00D14833"/>
    <w:rsid w:val="00D151A6"/>
    <w:rsid w:val="00D15BAB"/>
    <w:rsid w:val="00D15D0E"/>
    <w:rsid w:val="00D16171"/>
    <w:rsid w:val="00D16AD8"/>
    <w:rsid w:val="00D16BC0"/>
    <w:rsid w:val="00D171F9"/>
    <w:rsid w:val="00D17FED"/>
    <w:rsid w:val="00D20261"/>
    <w:rsid w:val="00D20C69"/>
    <w:rsid w:val="00D20EDA"/>
    <w:rsid w:val="00D21163"/>
    <w:rsid w:val="00D22309"/>
    <w:rsid w:val="00D22EFD"/>
    <w:rsid w:val="00D23DCC"/>
    <w:rsid w:val="00D24471"/>
    <w:rsid w:val="00D24548"/>
    <w:rsid w:val="00D254E4"/>
    <w:rsid w:val="00D25594"/>
    <w:rsid w:val="00D25E65"/>
    <w:rsid w:val="00D260CB"/>
    <w:rsid w:val="00D263A1"/>
    <w:rsid w:val="00D26686"/>
    <w:rsid w:val="00D26DC8"/>
    <w:rsid w:val="00D274A9"/>
    <w:rsid w:val="00D30974"/>
    <w:rsid w:val="00D31140"/>
    <w:rsid w:val="00D31E44"/>
    <w:rsid w:val="00D32140"/>
    <w:rsid w:val="00D32199"/>
    <w:rsid w:val="00D32292"/>
    <w:rsid w:val="00D330BF"/>
    <w:rsid w:val="00D33AA9"/>
    <w:rsid w:val="00D34055"/>
    <w:rsid w:val="00D346F8"/>
    <w:rsid w:val="00D3649C"/>
    <w:rsid w:val="00D37654"/>
    <w:rsid w:val="00D377AF"/>
    <w:rsid w:val="00D37D2E"/>
    <w:rsid w:val="00D40A5A"/>
    <w:rsid w:val="00D40B48"/>
    <w:rsid w:val="00D40D13"/>
    <w:rsid w:val="00D422A0"/>
    <w:rsid w:val="00D42A99"/>
    <w:rsid w:val="00D4360A"/>
    <w:rsid w:val="00D43926"/>
    <w:rsid w:val="00D449D8"/>
    <w:rsid w:val="00D44A1B"/>
    <w:rsid w:val="00D450E8"/>
    <w:rsid w:val="00D45A20"/>
    <w:rsid w:val="00D45BB8"/>
    <w:rsid w:val="00D470FC"/>
    <w:rsid w:val="00D47259"/>
    <w:rsid w:val="00D47B40"/>
    <w:rsid w:val="00D5047F"/>
    <w:rsid w:val="00D50948"/>
    <w:rsid w:val="00D50C3B"/>
    <w:rsid w:val="00D5181D"/>
    <w:rsid w:val="00D52477"/>
    <w:rsid w:val="00D525B5"/>
    <w:rsid w:val="00D52EE1"/>
    <w:rsid w:val="00D5311F"/>
    <w:rsid w:val="00D53926"/>
    <w:rsid w:val="00D5474B"/>
    <w:rsid w:val="00D54B06"/>
    <w:rsid w:val="00D550DB"/>
    <w:rsid w:val="00D5553D"/>
    <w:rsid w:val="00D558D6"/>
    <w:rsid w:val="00D55940"/>
    <w:rsid w:val="00D559A6"/>
    <w:rsid w:val="00D562C9"/>
    <w:rsid w:val="00D563ED"/>
    <w:rsid w:val="00D56846"/>
    <w:rsid w:val="00D56892"/>
    <w:rsid w:val="00D56E2F"/>
    <w:rsid w:val="00D56EE4"/>
    <w:rsid w:val="00D571D9"/>
    <w:rsid w:val="00D57FB8"/>
    <w:rsid w:val="00D60A6B"/>
    <w:rsid w:val="00D60D69"/>
    <w:rsid w:val="00D61CCE"/>
    <w:rsid w:val="00D62273"/>
    <w:rsid w:val="00D628CD"/>
    <w:rsid w:val="00D62905"/>
    <w:rsid w:val="00D62950"/>
    <w:rsid w:val="00D62F82"/>
    <w:rsid w:val="00D63C93"/>
    <w:rsid w:val="00D6419C"/>
    <w:rsid w:val="00D64774"/>
    <w:rsid w:val="00D65344"/>
    <w:rsid w:val="00D653A9"/>
    <w:rsid w:val="00D6582F"/>
    <w:rsid w:val="00D659D5"/>
    <w:rsid w:val="00D65D01"/>
    <w:rsid w:val="00D66512"/>
    <w:rsid w:val="00D668BD"/>
    <w:rsid w:val="00D66975"/>
    <w:rsid w:val="00D67212"/>
    <w:rsid w:val="00D672D3"/>
    <w:rsid w:val="00D67A04"/>
    <w:rsid w:val="00D705EF"/>
    <w:rsid w:val="00D71759"/>
    <w:rsid w:val="00D71A07"/>
    <w:rsid w:val="00D71CE8"/>
    <w:rsid w:val="00D71E50"/>
    <w:rsid w:val="00D72071"/>
    <w:rsid w:val="00D720A0"/>
    <w:rsid w:val="00D7326D"/>
    <w:rsid w:val="00D73498"/>
    <w:rsid w:val="00D738BA"/>
    <w:rsid w:val="00D73DB1"/>
    <w:rsid w:val="00D741AC"/>
    <w:rsid w:val="00D7435D"/>
    <w:rsid w:val="00D74B57"/>
    <w:rsid w:val="00D75155"/>
    <w:rsid w:val="00D766E4"/>
    <w:rsid w:val="00D76BE5"/>
    <w:rsid w:val="00D77098"/>
    <w:rsid w:val="00D77A35"/>
    <w:rsid w:val="00D77ACE"/>
    <w:rsid w:val="00D8087B"/>
    <w:rsid w:val="00D809C3"/>
    <w:rsid w:val="00D80A29"/>
    <w:rsid w:val="00D811BC"/>
    <w:rsid w:val="00D8167D"/>
    <w:rsid w:val="00D81E71"/>
    <w:rsid w:val="00D82CC5"/>
    <w:rsid w:val="00D8347B"/>
    <w:rsid w:val="00D8361E"/>
    <w:rsid w:val="00D83C23"/>
    <w:rsid w:val="00D84C86"/>
    <w:rsid w:val="00D84FA0"/>
    <w:rsid w:val="00D85491"/>
    <w:rsid w:val="00D85AD6"/>
    <w:rsid w:val="00D85B7A"/>
    <w:rsid w:val="00D85D87"/>
    <w:rsid w:val="00D867C5"/>
    <w:rsid w:val="00D86B34"/>
    <w:rsid w:val="00D8701C"/>
    <w:rsid w:val="00D87725"/>
    <w:rsid w:val="00D90312"/>
    <w:rsid w:val="00D90CFE"/>
    <w:rsid w:val="00D91D40"/>
    <w:rsid w:val="00D92545"/>
    <w:rsid w:val="00D93120"/>
    <w:rsid w:val="00D943F5"/>
    <w:rsid w:val="00D9500A"/>
    <w:rsid w:val="00D955DF"/>
    <w:rsid w:val="00D9586F"/>
    <w:rsid w:val="00D96126"/>
    <w:rsid w:val="00D9665F"/>
    <w:rsid w:val="00D96E25"/>
    <w:rsid w:val="00D976E9"/>
    <w:rsid w:val="00D97F8D"/>
    <w:rsid w:val="00DA0125"/>
    <w:rsid w:val="00DA0603"/>
    <w:rsid w:val="00DA0DD7"/>
    <w:rsid w:val="00DA0F61"/>
    <w:rsid w:val="00DA103C"/>
    <w:rsid w:val="00DA19E9"/>
    <w:rsid w:val="00DA1C15"/>
    <w:rsid w:val="00DA1CF9"/>
    <w:rsid w:val="00DA1E85"/>
    <w:rsid w:val="00DA3358"/>
    <w:rsid w:val="00DA39E1"/>
    <w:rsid w:val="00DA3F80"/>
    <w:rsid w:val="00DA4B68"/>
    <w:rsid w:val="00DA519D"/>
    <w:rsid w:val="00DA5B12"/>
    <w:rsid w:val="00DA68F5"/>
    <w:rsid w:val="00DA6DAA"/>
    <w:rsid w:val="00DA7340"/>
    <w:rsid w:val="00DA7DDC"/>
    <w:rsid w:val="00DB0194"/>
    <w:rsid w:val="00DB1857"/>
    <w:rsid w:val="00DB22C5"/>
    <w:rsid w:val="00DB2499"/>
    <w:rsid w:val="00DB2D13"/>
    <w:rsid w:val="00DB2DAD"/>
    <w:rsid w:val="00DB2EEB"/>
    <w:rsid w:val="00DB3212"/>
    <w:rsid w:val="00DB3A1E"/>
    <w:rsid w:val="00DB46D2"/>
    <w:rsid w:val="00DB567B"/>
    <w:rsid w:val="00DB59AF"/>
    <w:rsid w:val="00DB612A"/>
    <w:rsid w:val="00DB618C"/>
    <w:rsid w:val="00DB6BB5"/>
    <w:rsid w:val="00DB6F91"/>
    <w:rsid w:val="00DB7444"/>
    <w:rsid w:val="00DB7E07"/>
    <w:rsid w:val="00DC031D"/>
    <w:rsid w:val="00DC04DD"/>
    <w:rsid w:val="00DC052B"/>
    <w:rsid w:val="00DC093F"/>
    <w:rsid w:val="00DC1A21"/>
    <w:rsid w:val="00DC2FBB"/>
    <w:rsid w:val="00DC3DB9"/>
    <w:rsid w:val="00DC4502"/>
    <w:rsid w:val="00DC4FE3"/>
    <w:rsid w:val="00DC5663"/>
    <w:rsid w:val="00DC5983"/>
    <w:rsid w:val="00DC6608"/>
    <w:rsid w:val="00DC7097"/>
    <w:rsid w:val="00DC71A0"/>
    <w:rsid w:val="00DD057E"/>
    <w:rsid w:val="00DD0BD4"/>
    <w:rsid w:val="00DD1127"/>
    <w:rsid w:val="00DD172C"/>
    <w:rsid w:val="00DD25B1"/>
    <w:rsid w:val="00DD30EA"/>
    <w:rsid w:val="00DD33B2"/>
    <w:rsid w:val="00DD37C0"/>
    <w:rsid w:val="00DD38D2"/>
    <w:rsid w:val="00DD3BD4"/>
    <w:rsid w:val="00DD3D50"/>
    <w:rsid w:val="00DD3F85"/>
    <w:rsid w:val="00DD49B1"/>
    <w:rsid w:val="00DD4DDB"/>
    <w:rsid w:val="00DD4E21"/>
    <w:rsid w:val="00DD589E"/>
    <w:rsid w:val="00DD5DB0"/>
    <w:rsid w:val="00DD5DEC"/>
    <w:rsid w:val="00DD5FE4"/>
    <w:rsid w:val="00DE08DF"/>
    <w:rsid w:val="00DE0F69"/>
    <w:rsid w:val="00DE22E6"/>
    <w:rsid w:val="00DE37DB"/>
    <w:rsid w:val="00DE3C1C"/>
    <w:rsid w:val="00DE3D87"/>
    <w:rsid w:val="00DE3E5B"/>
    <w:rsid w:val="00DE4274"/>
    <w:rsid w:val="00DE5071"/>
    <w:rsid w:val="00DE58CD"/>
    <w:rsid w:val="00DE5D5D"/>
    <w:rsid w:val="00DE63EA"/>
    <w:rsid w:val="00DE79D2"/>
    <w:rsid w:val="00DF076C"/>
    <w:rsid w:val="00DF0AE6"/>
    <w:rsid w:val="00DF1CF0"/>
    <w:rsid w:val="00DF1F3E"/>
    <w:rsid w:val="00DF2B30"/>
    <w:rsid w:val="00DF2BB7"/>
    <w:rsid w:val="00DF2D15"/>
    <w:rsid w:val="00DF3285"/>
    <w:rsid w:val="00DF34CF"/>
    <w:rsid w:val="00DF3543"/>
    <w:rsid w:val="00DF419B"/>
    <w:rsid w:val="00DF4637"/>
    <w:rsid w:val="00DF50B5"/>
    <w:rsid w:val="00DF5384"/>
    <w:rsid w:val="00DF599F"/>
    <w:rsid w:val="00DF5D44"/>
    <w:rsid w:val="00DF6263"/>
    <w:rsid w:val="00DF636B"/>
    <w:rsid w:val="00DF6415"/>
    <w:rsid w:val="00E00223"/>
    <w:rsid w:val="00E00293"/>
    <w:rsid w:val="00E0043F"/>
    <w:rsid w:val="00E004F5"/>
    <w:rsid w:val="00E00DEA"/>
    <w:rsid w:val="00E0110D"/>
    <w:rsid w:val="00E01138"/>
    <w:rsid w:val="00E0184A"/>
    <w:rsid w:val="00E019E6"/>
    <w:rsid w:val="00E028DC"/>
    <w:rsid w:val="00E035FE"/>
    <w:rsid w:val="00E0392E"/>
    <w:rsid w:val="00E03E8C"/>
    <w:rsid w:val="00E0422B"/>
    <w:rsid w:val="00E04272"/>
    <w:rsid w:val="00E04B71"/>
    <w:rsid w:val="00E05174"/>
    <w:rsid w:val="00E051A2"/>
    <w:rsid w:val="00E05BC1"/>
    <w:rsid w:val="00E06151"/>
    <w:rsid w:val="00E0650D"/>
    <w:rsid w:val="00E06664"/>
    <w:rsid w:val="00E0687E"/>
    <w:rsid w:val="00E0715E"/>
    <w:rsid w:val="00E10592"/>
    <w:rsid w:val="00E10ADC"/>
    <w:rsid w:val="00E10C9F"/>
    <w:rsid w:val="00E11532"/>
    <w:rsid w:val="00E124C3"/>
    <w:rsid w:val="00E12934"/>
    <w:rsid w:val="00E12A37"/>
    <w:rsid w:val="00E12D60"/>
    <w:rsid w:val="00E12DBE"/>
    <w:rsid w:val="00E13D49"/>
    <w:rsid w:val="00E149C8"/>
    <w:rsid w:val="00E14FB9"/>
    <w:rsid w:val="00E15C78"/>
    <w:rsid w:val="00E16878"/>
    <w:rsid w:val="00E16ABD"/>
    <w:rsid w:val="00E172B7"/>
    <w:rsid w:val="00E17865"/>
    <w:rsid w:val="00E178C6"/>
    <w:rsid w:val="00E17CB1"/>
    <w:rsid w:val="00E17F55"/>
    <w:rsid w:val="00E21434"/>
    <w:rsid w:val="00E2167B"/>
    <w:rsid w:val="00E219FE"/>
    <w:rsid w:val="00E222F9"/>
    <w:rsid w:val="00E23F06"/>
    <w:rsid w:val="00E23F0D"/>
    <w:rsid w:val="00E240C6"/>
    <w:rsid w:val="00E24567"/>
    <w:rsid w:val="00E2473A"/>
    <w:rsid w:val="00E247D6"/>
    <w:rsid w:val="00E24A93"/>
    <w:rsid w:val="00E2503C"/>
    <w:rsid w:val="00E250EF"/>
    <w:rsid w:val="00E25979"/>
    <w:rsid w:val="00E25D6C"/>
    <w:rsid w:val="00E2625E"/>
    <w:rsid w:val="00E26315"/>
    <w:rsid w:val="00E2663F"/>
    <w:rsid w:val="00E26EF4"/>
    <w:rsid w:val="00E27B9E"/>
    <w:rsid w:val="00E3033D"/>
    <w:rsid w:val="00E30480"/>
    <w:rsid w:val="00E3072D"/>
    <w:rsid w:val="00E30BBE"/>
    <w:rsid w:val="00E31567"/>
    <w:rsid w:val="00E32498"/>
    <w:rsid w:val="00E33FB0"/>
    <w:rsid w:val="00E345B1"/>
    <w:rsid w:val="00E35232"/>
    <w:rsid w:val="00E358EB"/>
    <w:rsid w:val="00E35AC7"/>
    <w:rsid w:val="00E35C12"/>
    <w:rsid w:val="00E361FA"/>
    <w:rsid w:val="00E36649"/>
    <w:rsid w:val="00E36D95"/>
    <w:rsid w:val="00E3737B"/>
    <w:rsid w:val="00E3745D"/>
    <w:rsid w:val="00E37815"/>
    <w:rsid w:val="00E402C7"/>
    <w:rsid w:val="00E40C0C"/>
    <w:rsid w:val="00E41498"/>
    <w:rsid w:val="00E414AF"/>
    <w:rsid w:val="00E41E0A"/>
    <w:rsid w:val="00E41F0D"/>
    <w:rsid w:val="00E42838"/>
    <w:rsid w:val="00E42AD4"/>
    <w:rsid w:val="00E42FAE"/>
    <w:rsid w:val="00E43DBB"/>
    <w:rsid w:val="00E453DF"/>
    <w:rsid w:val="00E4550A"/>
    <w:rsid w:val="00E466B2"/>
    <w:rsid w:val="00E4761F"/>
    <w:rsid w:val="00E47891"/>
    <w:rsid w:val="00E47949"/>
    <w:rsid w:val="00E47951"/>
    <w:rsid w:val="00E501CC"/>
    <w:rsid w:val="00E50B97"/>
    <w:rsid w:val="00E51E6B"/>
    <w:rsid w:val="00E524F7"/>
    <w:rsid w:val="00E53BB3"/>
    <w:rsid w:val="00E53D66"/>
    <w:rsid w:val="00E54506"/>
    <w:rsid w:val="00E55FB5"/>
    <w:rsid w:val="00E561E8"/>
    <w:rsid w:val="00E56C3F"/>
    <w:rsid w:val="00E5715A"/>
    <w:rsid w:val="00E57669"/>
    <w:rsid w:val="00E605AC"/>
    <w:rsid w:val="00E62172"/>
    <w:rsid w:val="00E62338"/>
    <w:rsid w:val="00E627E8"/>
    <w:rsid w:val="00E62CCE"/>
    <w:rsid w:val="00E6342F"/>
    <w:rsid w:val="00E63920"/>
    <w:rsid w:val="00E63E08"/>
    <w:rsid w:val="00E64A62"/>
    <w:rsid w:val="00E65088"/>
    <w:rsid w:val="00E651D6"/>
    <w:rsid w:val="00E65B65"/>
    <w:rsid w:val="00E66C45"/>
    <w:rsid w:val="00E66EAA"/>
    <w:rsid w:val="00E674BF"/>
    <w:rsid w:val="00E676DB"/>
    <w:rsid w:val="00E704CB"/>
    <w:rsid w:val="00E712ED"/>
    <w:rsid w:val="00E71E25"/>
    <w:rsid w:val="00E71F39"/>
    <w:rsid w:val="00E72557"/>
    <w:rsid w:val="00E73396"/>
    <w:rsid w:val="00E73B14"/>
    <w:rsid w:val="00E7488D"/>
    <w:rsid w:val="00E74AC2"/>
    <w:rsid w:val="00E74AEF"/>
    <w:rsid w:val="00E75F54"/>
    <w:rsid w:val="00E761A6"/>
    <w:rsid w:val="00E76388"/>
    <w:rsid w:val="00E7681A"/>
    <w:rsid w:val="00E769B9"/>
    <w:rsid w:val="00E76F62"/>
    <w:rsid w:val="00E77016"/>
    <w:rsid w:val="00E80FD0"/>
    <w:rsid w:val="00E8191A"/>
    <w:rsid w:val="00E81C46"/>
    <w:rsid w:val="00E81E1D"/>
    <w:rsid w:val="00E82026"/>
    <w:rsid w:val="00E82F03"/>
    <w:rsid w:val="00E83FB8"/>
    <w:rsid w:val="00E8454D"/>
    <w:rsid w:val="00E84A90"/>
    <w:rsid w:val="00E850CA"/>
    <w:rsid w:val="00E852E2"/>
    <w:rsid w:val="00E856C1"/>
    <w:rsid w:val="00E86076"/>
    <w:rsid w:val="00E86249"/>
    <w:rsid w:val="00E86261"/>
    <w:rsid w:val="00E8648F"/>
    <w:rsid w:val="00E86DBA"/>
    <w:rsid w:val="00E86F03"/>
    <w:rsid w:val="00E86FAD"/>
    <w:rsid w:val="00E87140"/>
    <w:rsid w:val="00E87364"/>
    <w:rsid w:val="00E874D4"/>
    <w:rsid w:val="00E874E6"/>
    <w:rsid w:val="00E910B1"/>
    <w:rsid w:val="00E91125"/>
    <w:rsid w:val="00E9121F"/>
    <w:rsid w:val="00E928FC"/>
    <w:rsid w:val="00E9308E"/>
    <w:rsid w:val="00E9371E"/>
    <w:rsid w:val="00E94268"/>
    <w:rsid w:val="00E949DC"/>
    <w:rsid w:val="00E95434"/>
    <w:rsid w:val="00E95691"/>
    <w:rsid w:val="00E9588F"/>
    <w:rsid w:val="00E9632C"/>
    <w:rsid w:val="00E96872"/>
    <w:rsid w:val="00E96A2C"/>
    <w:rsid w:val="00E97659"/>
    <w:rsid w:val="00E97A9A"/>
    <w:rsid w:val="00EA057A"/>
    <w:rsid w:val="00EA0632"/>
    <w:rsid w:val="00EA1212"/>
    <w:rsid w:val="00EA1689"/>
    <w:rsid w:val="00EA240F"/>
    <w:rsid w:val="00EA3C73"/>
    <w:rsid w:val="00EA42EB"/>
    <w:rsid w:val="00EA4A8C"/>
    <w:rsid w:val="00EA65FD"/>
    <w:rsid w:val="00EA6B2B"/>
    <w:rsid w:val="00EA6FA4"/>
    <w:rsid w:val="00EA746C"/>
    <w:rsid w:val="00EA76B5"/>
    <w:rsid w:val="00EA787B"/>
    <w:rsid w:val="00EA7B31"/>
    <w:rsid w:val="00EA7DDD"/>
    <w:rsid w:val="00EA7ED4"/>
    <w:rsid w:val="00EB0F34"/>
    <w:rsid w:val="00EB10AD"/>
    <w:rsid w:val="00EB1312"/>
    <w:rsid w:val="00EB16D6"/>
    <w:rsid w:val="00EB1AB7"/>
    <w:rsid w:val="00EB21CC"/>
    <w:rsid w:val="00EB26E4"/>
    <w:rsid w:val="00EB2753"/>
    <w:rsid w:val="00EB293E"/>
    <w:rsid w:val="00EB2D86"/>
    <w:rsid w:val="00EB34D0"/>
    <w:rsid w:val="00EB3902"/>
    <w:rsid w:val="00EB3AAD"/>
    <w:rsid w:val="00EB3F4D"/>
    <w:rsid w:val="00EB4C8A"/>
    <w:rsid w:val="00EB4E1C"/>
    <w:rsid w:val="00EB550D"/>
    <w:rsid w:val="00EB57E6"/>
    <w:rsid w:val="00EB6E4E"/>
    <w:rsid w:val="00EB7494"/>
    <w:rsid w:val="00EB74CB"/>
    <w:rsid w:val="00EB7746"/>
    <w:rsid w:val="00EB7BB3"/>
    <w:rsid w:val="00EC0647"/>
    <w:rsid w:val="00EC08BA"/>
    <w:rsid w:val="00EC08CB"/>
    <w:rsid w:val="00EC0E2E"/>
    <w:rsid w:val="00EC101B"/>
    <w:rsid w:val="00EC14D3"/>
    <w:rsid w:val="00EC1BFB"/>
    <w:rsid w:val="00EC1FC8"/>
    <w:rsid w:val="00EC22AC"/>
    <w:rsid w:val="00EC2793"/>
    <w:rsid w:val="00EC29E0"/>
    <w:rsid w:val="00EC4792"/>
    <w:rsid w:val="00EC4EA1"/>
    <w:rsid w:val="00EC6348"/>
    <w:rsid w:val="00EC63F1"/>
    <w:rsid w:val="00EC699D"/>
    <w:rsid w:val="00EC69D1"/>
    <w:rsid w:val="00EC6D95"/>
    <w:rsid w:val="00EC70A4"/>
    <w:rsid w:val="00EC73AE"/>
    <w:rsid w:val="00EC7AD7"/>
    <w:rsid w:val="00EC7D84"/>
    <w:rsid w:val="00ED0661"/>
    <w:rsid w:val="00ED0B1F"/>
    <w:rsid w:val="00ED1404"/>
    <w:rsid w:val="00ED16BA"/>
    <w:rsid w:val="00ED1756"/>
    <w:rsid w:val="00ED2017"/>
    <w:rsid w:val="00ED2532"/>
    <w:rsid w:val="00ED2606"/>
    <w:rsid w:val="00ED274A"/>
    <w:rsid w:val="00ED2BC5"/>
    <w:rsid w:val="00ED2E7A"/>
    <w:rsid w:val="00ED393F"/>
    <w:rsid w:val="00ED508A"/>
    <w:rsid w:val="00ED5549"/>
    <w:rsid w:val="00ED6435"/>
    <w:rsid w:val="00ED65CA"/>
    <w:rsid w:val="00ED6854"/>
    <w:rsid w:val="00ED6F66"/>
    <w:rsid w:val="00ED7BF3"/>
    <w:rsid w:val="00EE09EB"/>
    <w:rsid w:val="00EE112C"/>
    <w:rsid w:val="00EE14B8"/>
    <w:rsid w:val="00EE27C0"/>
    <w:rsid w:val="00EE2B60"/>
    <w:rsid w:val="00EE2E60"/>
    <w:rsid w:val="00EE3A29"/>
    <w:rsid w:val="00EE3B95"/>
    <w:rsid w:val="00EE4363"/>
    <w:rsid w:val="00EE50C4"/>
    <w:rsid w:val="00EE558C"/>
    <w:rsid w:val="00EE5A89"/>
    <w:rsid w:val="00EE5E85"/>
    <w:rsid w:val="00EE6181"/>
    <w:rsid w:val="00EE662E"/>
    <w:rsid w:val="00EE7208"/>
    <w:rsid w:val="00EE7474"/>
    <w:rsid w:val="00EE74DF"/>
    <w:rsid w:val="00EE79AB"/>
    <w:rsid w:val="00EF0A15"/>
    <w:rsid w:val="00EF10E7"/>
    <w:rsid w:val="00EF15C5"/>
    <w:rsid w:val="00EF2E0A"/>
    <w:rsid w:val="00EF3763"/>
    <w:rsid w:val="00EF3C77"/>
    <w:rsid w:val="00EF3E07"/>
    <w:rsid w:val="00EF3FD8"/>
    <w:rsid w:val="00EF4E33"/>
    <w:rsid w:val="00EF4EB7"/>
    <w:rsid w:val="00EF5946"/>
    <w:rsid w:val="00EF5D21"/>
    <w:rsid w:val="00EF5EB4"/>
    <w:rsid w:val="00EF6FA1"/>
    <w:rsid w:val="00EF7180"/>
    <w:rsid w:val="00EF71F3"/>
    <w:rsid w:val="00EF7277"/>
    <w:rsid w:val="00EF73D3"/>
    <w:rsid w:val="00EF7515"/>
    <w:rsid w:val="00EF7675"/>
    <w:rsid w:val="00F01288"/>
    <w:rsid w:val="00F01BE0"/>
    <w:rsid w:val="00F02626"/>
    <w:rsid w:val="00F0263F"/>
    <w:rsid w:val="00F026E8"/>
    <w:rsid w:val="00F0371A"/>
    <w:rsid w:val="00F038D6"/>
    <w:rsid w:val="00F03AAF"/>
    <w:rsid w:val="00F043FD"/>
    <w:rsid w:val="00F04886"/>
    <w:rsid w:val="00F05244"/>
    <w:rsid w:val="00F0531E"/>
    <w:rsid w:val="00F06308"/>
    <w:rsid w:val="00F06633"/>
    <w:rsid w:val="00F0666C"/>
    <w:rsid w:val="00F0767E"/>
    <w:rsid w:val="00F07B7F"/>
    <w:rsid w:val="00F10850"/>
    <w:rsid w:val="00F110FB"/>
    <w:rsid w:val="00F11252"/>
    <w:rsid w:val="00F1196C"/>
    <w:rsid w:val="00F12C64"/>
    <w:rsid w:val="00F12E87"/>
    <w:rsid w:val="00F130E4"/>
    <w:rsid w:val="00F1321A"/>
    <w:rsid w:val="00F1389D"/>
    <w:rsid w:val="00F138DC"/>
    <w:rsid w:val="00F14C38"/>
    <w:rsid w:val="00F1613B"/>
    <w:rsid w:val="00F16199"/>
    <w:rsid w:val="00F161CA"/>
    <w:rsid w:val="00F16EA7"/>
    <w:rsid w:val="00F1700B"/>
    <w:rsid w:val="00F1733C"/>
    <w:rsid w:val="00F20C9D"/>
    <w:rsid w:val="00F210E4"/>
    <w:rsid w:val="00F2110B"/>
    <w:rsid w:val="00F21B0A"/>
    <w:rsid w:val="00F224E7"/>
    <w:rsid w:val="00F22BC9"/>
    <w:rsid w:val="00F22F28"/>
    <w:rsid w:val="00F2355B"/>
    <w:rsid w:val="00F23E06"/>
    <w:rsid w:val="00F247DE"/>
    <w:rsid w:val="00F2495D"/>
    <w:rsid w:val="00F24A40"/>
    <w:rsid w:val="00F25044"/>
    <w:rsid w:val="00F250AD"/>
    <w:rsid w:val="00F251A4"/>
    <w:rsid w:val="00F25AA7"/>
    <w:rsid w:val="00F25E94"/>
    <w:rsid w:val="00F2616D"/>
    <w:rsid w:val="00F26D0A"/>
    <w:rsid w:val="00F27176"/>
    <w:rsid w:val="00F27704"/>
    <w:rsid w:val="00F2789D"/>
    <w:rsid w:val="00F3001C"/>
    <w:rsid w:val="00F30133"/>
    <w:rsid w:val="00F30172"/>
    <w:rsid w:val="00F30BA8"/>
    <w:rsid w:val="00F30CDF"/>
    <w:rsid w:val="00F3107B"/>
    <w:rsid w:val="00F31376"/>
    <w:rsid w:val="00F3162C"/>
    <w:rsid w:val="00F32FAC"/>
    <w:rsid w:val="00F3315A"/>
    <w:rsid w:val="00F3351D"/>
    <w:rsid w:val="00F339E8"/>
    <w:rsid w:val="00F34052"/>
    <w:rsid w:val="00F34849"/>
    <w:rsid w:val="00F34F22"/>
    <w:rsid w:val="00F35361"/>
    <w:rsid w:val="00F35A56"/>
    <w:rsid w:val="00F35DEB"/>
    <w:rsid w:val="00F35F1F"/>
    <w:rsid w:val="00F36608"/>
    <w:rsid w:val="00F36C4F"/>
    <w:rsid w:val="00F36DAC"/>
    <w:rsid w:val="00F36DDA"/>
    <w:rsid w:val="00F374B5"/>
    <w:rsid w:val="00F3760E"/>
    <w:rsid w:val="00F4056B"/>
    <w:rsid w:val="00F4061C"/>
    <w:rsid w:val="00F40A21"/>
    <w:rsid w:val="00F41B08"/>
    <w:rsid w:val="00F4290B"/>
    <w:rsid w:val="00F439F2"/>
    <w:rsid w:val="00F445B3"/>
    <w:rsid w:val="00F44B34"/>
    <w:rsid w:val="00F45527"/>
    <w:rsid w:val="00F46559"/>
    <w:rsid w:val="00F46DF4"/>
    <w:rsid w:val="00F470A2"/>
    <w:rsid w:val="00F502F9"/>
    <w:rsid w:val="00F51E0A"/>
    <w:rsid w:val="00F51E29"/>
    <w:rsid w:val="00F51F23"/>
    <w:rsid w:val="00F525F1"/>
    <w:rsid w:val="00F52C17"/>
    <w:rsid w:val="00F54C1D"/>
    <w:rsid w:val="00F5504F"/>
    <w:rsid w:val="00F55263"/>
    <w:rsid w:val="00F55B12"/>
    <w:rsid w:val="00F55B4B"/>
    <w:rsid w:val="00F56729"/>
    <w:rsid w:val="00F56A80"/>
    <w:rsid w:val="00F5702F"/>
    <w:rsid w:val="00F5764A"/>
    <w:rsid w:val="00F57934"/>
    <w:rsid w:val="00F61917"/>
    <w:rsid w:val="00F61A26"/>
    <w:rsid w:val="00F62486"/>
    <w:rsid w:val="00F62753"/>
    <w:rsid w:val="00F62CB4"/>
    <w:rsid w:val="00F63668"/>
    <w:rsid w:val="00F63E0F"/>
    <w:rsid w:val="00F6438D"/>
    <w:rsid w:val="00F643F3"/>
    <w:rsid w:val="00F64655"/>
    <w:rsid w:val="00F64C71"/>
    <w:rsid w:val="00F6530D"/>
    <w:rsid w:val="00F654B7"/>
    <w:rsid w:val="00F65796"/>
    <w:rsid w:val="00F65DB3"/>
    <w:rsid w:val="00F67FB4"/>
    <w:rsid w:val="00F70B95"/>
    <w:rsid w:val="00F71DAE"/>
    <w:rsid w:val="00F720C9"/>
    <w:rsid w:val="00F72A70"/>
    <w:rsid w:val="00F72CBA"/>
    <w:rsid w:val="00F740CD"/>
    <w:rsid w:val="00F748FF"/>
    <w:rsid w:val="00F7497A"/>
    <w:rsid w:val="00F74BAC"/>
    <w:rsid w:val="00F76702"/>
    <w:rsid w:val="00F76710"/>
    <w:rsid w:val="00F76D08"/>
    <w:rsid w:val="00F77F75"/>
    <w:rsid w:val="00F80265"/>
    <w:rsid w:val="00F80780"/>
    <w:rsid w:val="00F81575"/>
    <w:rsid w:val="00F81B2F"/>
    <w:rsid w:val="00F82C1B"/>
    <w:rsid w:val="00F82D2E"/>
    <w:rsid w:val="00F82D7B"/>
    <w:rsid w:val="00F82F1C"/>
    <w:rsid w:val="00F8330B"/>
    <w:rsid w:val="00F835D5"/>
    <w:rsid w:val="00F83614"/>
    <w:rsid w:val="00F836BA"/>
    <w:rsid w:val="00F83A33"/>
    <w:rsid w:val="00F85040"/>
    <w:rsid w:val="00F851EC"/>
    <w:rsid w:val="00F85432"/>
    <w:rsid w:val="00F85442"/>
    <w:rsid w:val="00F85559"/>
    <w:rsid w:val="00F8575B"/>
    <w:rsid w:val="00F86C8F"/>
    <w:rsid w:val="00F8765D"/>
    <w:rsid w:val="00F87881"/>
    <w:rsid w:val="00F8794B"/>
    <w:rsid w:val="00F87DD2"/>
    <w:rsid w:val="00F87FA4"/>
    <w:rsid w:val="00F90469"/>
    <w:rsid w:val="00F90540"/>
    <w:rsid w:val="00F90E49"/>
    <w:rsid w:val="00F9144F"/>
    <w:rsid w:val="00F915D9"/>
    <w:rsid w:val="00F9168C"/>
    <w:rsid w:val="00F91C15"/>
    <w:rsid w:val="00F92509"/>
    <w:rsid w:val="00F9269D"/>
    <w:rsid w:val="00F9382B"/>
    <w:rsid w:val="00F94ED5"/>
    <w:rsid w:val="00F94F93"/>
    <w:rsid w:val="00F94FB5"/>
    <w:rsid w:val="00F95997"/>
    <w:rsid w:val="00F9623A"/>
    <w:rsid w:val="00FA0146"/>
    <w:rsid w:val="00FA01D0"/>
    <w:rsid w:val="00FA06A4"/>
    <w:rsid w:val="00FA0B23"/>
    <w:rsid w:val="00FA0EC6"/>
    <w:rsid w:val="00FA111D"/>
    <w:rsid w:val="00FA1256"/>
    <w:rsid w:val="00FA2372"/>
    <w:rsid w:val="00FA3EC4"/>
    <w:rsid w:val="00FA4DBA"/>
    <w:rsid w:val="00FA53DA"/>
    <w:rsid w:val="00FA66B7"/>
    <w:rsid w:val="00FA6855"/>
    <w:rsid w:val="00FA6AB1"/>
    <w:rsid w:val="00FA6AF6"/>
    <w:rsid w:val="00FA6BC2"/>
    <w:rsid w:val="00FA7DD5"/>
    <w:rsid w:val="00FB05F0"/>
    <w:rsid w:val="00FB07E0"/>
    <w:rsid w:val="00FB0C86"/>
    <w:rsid w:val="00FB19F1"/>
    <w:rsid w:val="00FB1D9E"/>
    <w:rsid w:val="00FB28E9"/>
    <w:rsid w:val="00FB2D3F"/>
    <w:rsid w:val="00FB3820"/>
    <w:rsid w:val="00FB4EBC"/>
    <w:rsid w:val="00FB5481"/>
    <w:rsid w:val="00FB5D9E"/>
    <w:rsid w:val="00FB5EDA"/>
    <w:rsid w:val="00FB5F8C"/>
    <w:rsid w:val="00FB6A1C"/>
    <w:rsid w:val="00FB6D8C"/>
    <w:rsid w:val="00FB73A0"/>
    <w:rsid w:val="00FB768D"/>
    <w:rsid w:val="00FB7767"/>
    <w:rsid w:val="00FC05CA"/>
    <w:rsid w:val="00FC0B07"/>
    <w:rsid w:val="00FC119D"/>
    <w:rsid w:val="00FC1B24"/>
    <w:rsid w:val="00FC1D41"/>
    <w:rsid w:val="00FC1D7C"/>
    <w:rsid w:val="00FC20AA"/>
    <w:rsid w:val="00FC25A9"/>
    <w:rsid w:val="00FC26A8"/>
    <w:rsid w:val="00FC283C"/>
    <w:rsid w:val="00FC38A6"/>
    <w:rsid w:val="00FC4B67"/>
    <w:rsid w:val="00FC513B"/>
    <w:rsid w:val="00FC53C3"/>
    <w:rsid w:val="00FC6F8B"/>
    <w:rsid w:val="00FC749C"/>
    <w:rsid w:val="00FC777D"/>
    <w:rsid w:val="00FC7C53"/>
    <w:rsid w:val="00FD084A"/>
    <w:rsid w:val="00FD0B96"/>
    <w:rsid w:val="00FD134E"/>
    <w:rsid w:val="00FD1B1C"/>
    <w:rsid w:val="00FD241F"/>
    <w:rsid w:val="00FD3125"/>
    <w:rsid w:val="00FD31ED"/>
    <w:rsid w:val="00FD3757"/>
    <w:rsid w:val="00FD3CF7"/>
    <w:rsid w:val="00FD426D"/>
    <w:rsid w:val="00FD4EDF"/>
    <w:rsid w:val="00FD561C"/>
    <w:rsid w:val="00FD5836"/>
    <w:rsid w:val="00FD5873"/>
    <w:rsid w:val="00FD5C9A"/>
    <w:rsid w:val="00FD600A"/>
    <w:rsid w:val="00FD6EFD"/>
    <w:rsid w:val="00FD76DC"/>
    <w:rsid w:val="00FD7AC3"/>
    <w:rsid w:val="00FD7B02"/>
    <w:rsid w:val="00FE0AB6"/>
    <w:rsid w:val="00FE1011"/>
    <w:rsid w:val="00FE14E2"/>
    <w:rsid w:val="00FE1B3B"/>
    <w:rsid w:val="00FE1D57"/>
    <w:rsid w:val="00FE1DB1"/>
    <w:rsid w:val="00FE2B60"/>
    <w:rsid w:val="00FE2D55"/>
    <w:rsid w:val="00FE2FAD"/>
    <w:rsid w:val="00FE3241"/>
    <w:rsid w:val="00FE336B"/>
    <w:rsid w:val="00FE33CA"/>
    <w:rsid w:val="00FE33DB"/>
    <w:rsid w:val="00FE5718"/>
    <w:rsid w:val="00FE61E4"/>
    <w:rsid w:val="00FE6294"/>
    <w:rsid w:val="00FE696C"/>
    <w:rsid w:val="00FE6B38"/>
    <w:rsid w:val="00FE6E79"/>
    <w:rsid w:val="00FE7CF6"/>
    <w:rsid w:val="00FE7F8B"/>
    <w:rsid w:val="00FF059B"/>
    <w:rsid w:val="00FF1771"/>
    <w:rsid w:val="00FF1D07"/>
    <w:rsid w:val="00FF20DC"/>
    <w:rsid w:val="00FF241E"/>
    <w:rsid w:val="00FF25DA"/>
    <w:rsid w:val="00FF28DB"/>
    <w:rsid w:val="00FF2DA4"/>
    <w:rsid w:val="00FF2F96"/>
    <w:rsid w:val="00FF34DD"/>
    <w:rsid w:val="00FF35AC"/>
    <w:rsid w:val="00FF3C13"/>
    <w:rsid w:val="00FF41E4"/>
    <w:rsid w:val="00FF57D7"/>
    <w:rsid w:val="00FF5B07"/>
    <w:rsid w:val="00FF607C"/>
    <w:rsid w:val="00FF6DE9"/>
    <w:rsid w:val="00FF7161"/>
    <w:rsid w:val="00FF7617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F766499"/>
  <w15:docId w15:val="{896CFAC7-FCE0-4ED3-80C3-014F41DF8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54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38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40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21" Type="http://schemas.openxmlformats.org/officeDocument/2006/relationships/hyperlink" Target="http://docs.oracle.com/cloud/latest/procurementcs_gs/OEDMP/POR_REQUISITION_LINES_ALL_tbl.htm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header" Target="header3.xml"/><Relationship Id="rId25" Type="http://schemas.openxmlformats.org/officeDocument/2006/relationships/image" Target="media/image4.emf"/><Relationship Id="rId33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http://docs.oracle.com/cloud/latest/procurementcs_gs/OEDMP/POR_REQUISITION_HEADERS_ALL_tbl.htm" TargetMode="External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11/relationships/commentsExtended" Target="commentsExtended.xm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comments" Target="comments.xml"/><Relationship Id="rId28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hyperlink" Target="http://docs.oracle.com/cloud/latest/procurementcs_gs/OEDMP/POR_REQ_DISTRIBUTIONS_ALL_tbl.htm" TargetMode="External"/><Relationship Id="rId27" Type="http://schemas.openxmlformats.org/officeDocument/2006/relationships/image" Target="media/image5.png"/><Relationship Id="rId30" Type="http://schemas.openxmlformats.org/officeDocument/2006/relationships/footer" Target="footer4.xm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5AF1B3CB6894CBFBC5838ABDD1E2D" ma:contentTypeVersion="3" ma:contentTypeDescription="Create a new document." ma:contentTypeScope="" ma:versionID="8a74dd87766cb2f0e257c023f9b5663c">
  <xsd:schema xmlns:xsd="http://www.w3.org/2001/XMLSchema" xmlns:xs="http://www.w3.org/2001/XMLSchema" xmlns:p="http://schemas.microsoft.com/office/2006/metadata/properties" xmlns:ns2="8c711384-e488-487a-b330-cfa539ac166a" targetNamespace="http://schemas.microsoft.com/office/2006/metadata/properties" ma:root="true" ma:fieldsID="03829b232e7db8165e4c12765b138d22" ns2:_="">
    <xsd:import namespace="8c711384-e488-487a-b330-cfa539ac16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11384-e488-487a-b330-cfa539ac16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E9D16-B755-44BA-9CA2-73BE9F07D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32424E-A2BD-477E-B373-04BCF52276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655F2-929A-40AA-9337-3C7549EE34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11384-e488-487a-b330-cfa539ac16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B59D2D-06C5-4264-AE68-6A049FE07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27</Pages>
  <Words>4806</Words>
  <Characters>27396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Specification - Interface</vt:lpstr>
    </vt:vector>
  </TitlesOfParts>
  <Company>Grizli777</Company>
  <LinksUpToDate>false</LinksUpToDate>
  <CharactersWithSpaces>32138</CharactersWithSpaces>
  <SharedDoc>false</SharedDoc>
  <HLinks>
    <vt:vector size="132" baseType="variant"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_Toc431218586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_Toc431218585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_Toc431218584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_Toc431218583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_Toc431218582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_Toc431218581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_Toc431218580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_Toc431218579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_Toc431218578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_Toc431218577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_Toc431218576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_Toc431218575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_Toc431218574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_Toc431218573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_Toc431218572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_Toc431218571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_Toc431218570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_Toc431218569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_Toc431218568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_Toc431218567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_Toc431218566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_Toc431218565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Specification - Interface</dc:title>
  <dc:subject>Function Specification - IF013</dc:subject>
  <dc:creator>iCE Consulting</dc:creator>
  <cp:keywords>SYMR12</cp:keywords>
  <dc:description>IF013</dc:description>
  <cp:lastModifiedBy>Windows User</cp:lastModifiedBy>
  <cp:revision>7</cp:revision>
  <cp:lastPrinted>2014-03-20T03:14:00Z</cp:lastPrinted>
  <dcterms:created xsi:type="dcterms:W3CDTF">2017-10-31T10:11:00Z</dcterms:created>
  <dcterms:modified xsi:type="dcterms:W3CDTF">2017-11-01T09:07:00Z</dcterms:modified>
  <cp:category>Customization</cp:category>
  <cp:contentStatus>2.0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0x0101003C95AF1B3CB6894CBFBC5838ABDD1E2D</vt:lpwstr>
  </property>
</Properties>
</file>