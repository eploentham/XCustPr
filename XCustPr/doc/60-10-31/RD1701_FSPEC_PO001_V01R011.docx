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18A13948" w:rsidR="00787D06" w:rsidRPr="003101BC" w:rsidRDefault="00FE324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PO001</w:t>
      </w:r>
    </w:p>
    <w:p w14:paraId="0C6024B9" w14:textId="197EE695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FE3241">
        <w:rPr>
          <w:rStyle w:val="HighlightedVariable"/>
          <w:rFonts w:ascii="Tahoma" w:hAnsi="Tahoma"/>
          <w:smallCaps w:val="0"/>
          <w:color w:val="000000" w:themeColor="text1"/>
        </w:rPr>
        <w:t xml:space="preserve">Interface PR&lt;Linfox&gt; to </w:t>
      </w:r>
      <w:r>
        <w:rPr>
          <w:rStyle w:val="HighlightedVariable"/>
          <w:rFonts w:ascii="Tahoma" w:hAnsi="Tahoma"/>
          <w:smallCaps w:val="0"/>
          <w:color w:val="000000" w:themeColor="text1"/>
        </w:rPr>
        <w:t>PR,</w:t>
      </w:r>
      <w:r w:rsidRPr="00FE3241">
        <w:rPr>
          <w:rStyle w:val="HighlightedVariable"/>
          <w:rFonts w:ascii="Tahoma" w:hAnsi="Tahoma"/>
          <w:smallCaps w:val="0"/>
          <w:color w:val="000000" w:themeColor="text1"/>
        </w:rPr>
        <w:t>PO(ERP)</w:t>
      </w:r>
    </w:p>
    <w:p w14:paraId="02D781AA" w14:textId="77777777" w:rsidR="006150C9" w:rsidRDefault="006150C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0913928C" w14:textId="77777777" w:rsidR="00FE3241" w:rsidRDefault="00FE3241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</w:p>
    <w:p w14:paraId="675A9F0C" w14:textId="5F6D8EFE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  <w:cs/>
          <w:lang w:bidi="th-TH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4C0873C4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Windows User" w:date="2017-11-01T15:38:00Z">
        <w:r w:rsidR="008447E7">
          <w:rPr>
            <w:rFonts w:cs="Tahoma"/>
            <w:noProof/>
            <w:color w:val="000000" w:themeColor="text1"/>
          </w:rPr>
          <w:t>November 1, 2017</w:t>
        </w:r>
      </w:ins>
      <w:ins w:id="3" w:author="ekapop" w:date="2017-10-31T23:42:00Z">
        <w:del w:id="4" w:author="Windows User" w:date="2017-11-01T15:38:00Z">
          <w:r w:rsidR="00EF7515" w:rsidDel="008447E7">
            <w:rPr>
              <w:rFonts w:cs="Tahoma"/>
              <w:noProof/>
              <w:color w:val="000000" w:themeColor="text1"/>
            </w:rPr>
            <w:delText>October 31, 2017</w:delText>
          </w:r>
        </w:del>
      </w:ins>
      <w:del w:id="5" w:author="Windows User" w:date="2017-11-01T15:38:00Z">
        <w:r w:rsidR="00E24A93" w:rsidDel="008447E7">
          <w:rPr>
            <w:rFonts w:cs="Tahoma"/>
            <w:noProof/>
            <w:color w:val="000000" w:themeColor="text1"/>
          </w:rPr>
          <w:delText>October 23,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B4DF70C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6" w:author="Windows User" w:date="2017-11-01T15:38:00Z">
        <w:r w:rsidR="008447E7">
          <w:rPr>
            <w:rFonts w:cs="Tahoma"/>
            <w:noProof/>
            <w:color w:val="000000" w:themeColor="text1"/>
          </w:rPr>
          <w:t>November 1, 2017</w:t>
        </w:r>
      </w:ins>
      <w:ins w:id="7" w:author="ekapop" w:date="2017-10-31T23:42:00Z">
        <w:del w:id="8" w:author="Windows User" w:date="2017-11-01T15:38:00Z">
          <w:r w:rsidR="00EF7515" w:rsidDel="008447E7">
            <w:rPr>
              <w:rFonts w:cs="Tahoma"/>
              <w:noProof/>
              <w:color w:val="000000" w:themeColor="text1"/>
            </w:rPr>
            <w:delText>October 31, 2017</w:delText>
          </w:r>
        </w:del>
      </w:ins>
      <w:del w:id="9" w:author="Windows User" w:date="2017-11-01T15:38:00Z">
        <w:r w:rsidR="00E24A93" w:rsidDel="008447E7">
          <w:rPr>
            <w:rFonts w:cs="Tahoma"/>
            <w:noProof/>
            <w:color w:val="000000" w:themeColor="text1"/>
          </w:rPr>
          <w:delText>October 23,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4A82887B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847D7A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10" w:name="_Toc32752067"/>
      <w:bookmarkStart w:id="11" w:name="_Toc124153098"/>
      <w:bookmarkStart w:id="12" w:name="_Toc494444062"/>
      <w:r w:rsidRPr="003101BC">
        <w:rPr>
          <w:color w:val="000000" w:themeColor="text1"/>
        </w:rPr>
        <w:lastRenderedPageBreak/>
        <w:t>Document Control</w:t>
      </w:r>
      <w:bookmarkEnd w:id="10"/>
      <w:bookmarkEnd w:id="11"/>
      <w:bookmarkEnd w:id="12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E3241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3D044F32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27-Sep-17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695F0395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4F1CD520" w:rsidR="00FE3241" w:rsidRPr="003101BC" w:rsidRDefault="00FE3241" w:rsidP="00FE324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5F60069E" w:rsidR="00FE3241" w:rsidRPr="003101BC" w:rsidRDefault="00FE3241" w:rsidP="00FE324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47D7A" w:rsidRPr="003101BC" w14:paraId="4E24A581" w14:textId="77777777" w:rsidTr="00B268A5">
        <w:trPr>
          <w:cantSplit/>
        </w:trPr>
        <w:tc>
          <w:tcPr>
            <w:tcW w:w="1300" w:type="dxa"/>
            <w:tcBorders>
              <w:top w:val="nil"/>
            </w:tcBorders>
          </w:tcPr>
          <w:p w14:paraId="2956C684" w14:textId="3DE109BC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="00847D7A" w:rsidRPr="003101BC">
              <w:rPr>
                <w:color w:val="000000" w:themeColor="text1"/>
              </w:rPr>
              <w:t>-Sep-17</w:t>
            </w:r>
          </w:p>
        </w:tc>
        <w:tc>
          <w:tcPr>
            <w:tcW w:w="2398" w:type="dxa"/>
            <w:tcBorders>
              <w:top w:val="nil"/>
            </w:tcBorders>
          </w:tcPr>
          <w:p w14:paraId="010A7DDA" w14:textId="697C1D94" w:rsidR="00847D7A" w:rsidRPr="003101BC" w:rsidRDefault="004D39CF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/>
              </w:rPr>
              <w:t>Wanwisa Phongwijitsilp</w:t>
            </w:r>
          </w:p>
        </w:tc>
        <w:tc>
          <w:tcPr>
            <w:tcW w:w="992" w:type="dxa"/>
            <w:tcBorders>
              <w:top w:val="nil"/>
            </w:tcBorders>
          </w:tcPr>
          <w:p w14:paraId="0A8ABF65" w14:textId="73C76B70" w:rsidR="00847D7A" w:rsidRPr="003101BC" w:rsidRDefault="00847D7A" w:rsidP="00B268A5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4D39CF">
              <w:rPr>
                <w:color w:val="000000" w:themeColor="text1"/>
              </w:rPr>
              <w:t>2</w:t>
            </w:r>
          </w:p>
        </w:tc>
        <w:tc>
          <w:tcPr>
            <w:tcW w:w="3276" w:type="dxa"/>
            <w:tcBorders>
              <w:top w:val="nil"/>
            </w:tcBorders>
          </w:tcPr>
          <w:p w14:paraId="07DD4174" w14:textId="1AFA39DC" w:rsidR="00847D7A" w:rsidRPr="003101BC" w:rsidRDefault="00847D7A" w:rsidP="00B268A5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299204B1" w14:textId="77777777">
        <w:trPr>
          <w:cantSplit/>
        </w:trPr>
        <w:tc>
          <w:tcPr>
            <w:tcW w:w="1300" w:type="dxa"/>
          </w:tcPr>
          <w:p w14:paraId="2DF72CE3" w14:textId="7F67ED2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09-Oct-17</w:t>
            </w:r>
          </w:p>
        </w:tc>
        <w:tc>
          <w:tcPr>
            <w:tcW w:w="2398" w:type="dxa"/>
          </w:tcPr>
          <w:p w14:paraId="7E81CAB7" w14:textId="33731FE7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Amornrath Ongkawat</w:t>
            </w:r>
          </w:p>
        </w:tc>
        <w:tc>
          <w:tcPr>
            <w:tcW w:w="992" w:type="dxa"/>
          </w:tcPr>
          <w:p w14:paraId="544ACEE8" w14:textId="629BA21B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54F08102" w14:textId="07A6C0B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4D39CF" w:rsidRPr="003101BC" w14:paraId="0FB3A9D8" w14:textId="77777777">
        <w:trPr>
          <w:cantSplit/>
        </w:trPr>
        <w:tc>
          <w:tcPr>
            <w:tcW w:w="1300" w:type="dxa"/>
          </w:tcPr>
          <w:p w14:paraId="61CAC168" w14:textId="57B3A2FE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A6A9B15" w14:textId="2165C14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26CC487A" w14:textId="0CB546B2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06052D9E" w14:textId="5E7013D2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  <w:tr w:rsidR="004D39CF" w:rsidRPr="003101BC" w14:paraId="74DAB3B9" w14:textId="77777777">
        <w:trPr>
          <w:cantSplit/>
        </w:trPr>
        <w:tc>
          <w:tcPr>
            <w:tcW w:w="1300" w:type="dxa"/>
          </w:tcPr>
          <w:p w14:paraId="7CC21A74" w14:textId="6B73BAF6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2398" w:type="dxa"/>
          </w:tcPr>
          <w:p w14:paraId="3D7DD77E" w14:textId="778604D1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</w:tcPr>
          <w:p w14:paraId="1FC0C049" w14:textId="431E2BE0" w:rsidR="004D39CF" w:rsidRPr="003101BC" w:rsidRDefault="004D39CF" w:rsidP="004D39CF">
            <w:pPr>
              <w:pStyle w:val="TableText"/>
              <w:jc w:val="center"/>
              <w:rPr>
                <w:color w:val="000000" w:themeColor="text1"/>
              </w:rPr>
            </w:pPr>
          </w:p>
        </w:tc>
        <w:tc>
          <w:tcPr>
            <w:tcW w:w="3276" w:type="dxa"/>
          </w:tcPr>
          <w:p w14:paraId="409D7D3F" w14:textId="624D1B53" w:rsidR="004D39CF" w:rsidRPr="003101BC" w:rsidRDefault="004D39CF" w:rsidP="004D39CF">
            <w:pPr>
              <w:pStyle w:val="TableText"/>
              <w:rPr>
                <w:color w:val="000000" w:themeColor="text1"/>
              </w:rPr>
            </w:pP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E3241">
        <w:trPr>
          <w:cantSplit/>
          <w:trHeight w:hRule="exact" w:val="79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1EB30CD7" w:rsidR="00F5702F" w:rsidRPr="003101BC" w:rsidRDefault="00FE3241" w:rsidP="00B96D08">
            <w:pPr>
              <w:pStyle w:val="TableText"/>
              <w:rPr>
                <w:color w:val="000000" w:themeColor="text1"/>
              </w:rPr>
            </w:pPr>
            <w:r>
              <w:rPr>
                <w:color w:val="000000"/>
              </w:rPr>
              <w:t>Khun Wanwisa Phongwijitsilp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67A0E471" w:rsidR="00F5702F" w:rsidRPr="003101BC" w:rsidRDefault="00FE3241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>Memo To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3C45F8EA" w14:textId="77777777" w:rsidR="003101BC" w:rsidRPr="003101BC" w:rsidRDefault="00E65088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4444062" w:history="1">
        <w:r w:rsidR="003101BC" w:rsidRPr="003101BC">
          <w:rPr>
            <w:rStyle w:val="Hyperlink"/>
            <w:noProof/>
            <w:color w:val="000000" w:themeColor="text1"/>
          </w:rPr>
          <w:t>Document Control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ii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36AF762" w14:textId="77777777" w:rsidR="003101BC" w:rsidRPr="003101BC" w:rsidRDefault="008447E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3" w:history="1">
        <w:r w:rsidR="003101BC" w:rsidRPr="003101BC">
          <w:rPr>
            <w:rStyle w:val="Hyperlink"/>
            <w:noProof/>
            <w:color w:val="000000" w:themeColor="text1"/>
          </w:rPr>
          <w:t>1. PREFACE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9A1444B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4" w:history="1">
        <w:r w:rsidR="003101BC" w:rsidRPr="003101BC">
          <w:rPr>
            <w:rStyle w:val="Hyperlink"/>
            <w:noProof/>
            <w:color w:val="000000" w:themeColor="text1"/>
          </w:rPr>
          <w:t>1.1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Overview and Objectives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AC5B4FB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5" w:history="1">
        <w:r w:rsidR="003101BC" w:rsidRPr="003101BC">
          <w:rPr>
            <w:rStyle w:val="Hyperlink"/>
            <w:noProof/>
            <w:color w:val="000000" w:themeColor="text1"/>
          </w:rPr>
          <w:t>1.2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Functions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1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6DBCE2D0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6" w:history="1">
        <w:r w:rsidR="003101BC" w:rsidRPr="003101BC">
          <w:rPr>
            <w:rStyle w:val="Hyperlink"/>
            <w:noProof/>
            <w:color w:val="000000" w:themeColor="text1"/>
          </w:rPr>
          <w:t>1.3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Interface Model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02563968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7" w:history="1">
        <w:r w:rsidR="003101BC" w:rsidRPr="003101BC">
          <w:rPr>
            <w:rStyle w:val="Hyperlink"/>
            <w:noProof/>
            <w:color w:val="000000" w:themeColor="text1"/>
          </w:rPr>
          <w:t>1.4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Pre-Requisites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0E4F75D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8" w:history="1">
        <w:r w:rsidR="003101BC" w:rsidRPr="003101BC">
          <w:rPr>
            <w:rStyle w:val="Hyperlink"/>
            <w:noProof/>
            <w:color w:val="000000" w:themeColor="text1"/>
          </w:rPr>
          <w:t>1.5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Business Rules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2AF2878D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69" w:history="1">
        <w:r w:rsidR="003101BC" w:rsidRPr="003101BC">
          <w:rPr>
            <w:rStyle w:val="Hyperlink"/>
            <w:noProof/>
            <w:color w:val="000000" w:themeColor="text1"/>
          </w:rPr>
          <w:t>1.6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Exceptional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_Toc494444069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546F1C2" w14:textId="77777777" w:rsidR="003101BC" w:rsidRPr="003101BC" w:rsidRDefault="008447E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0" w:history="1">
        <w:r w:rsidR="003101BC" w:rsidRPr="003101BC">
          <w:rPr>
            <w:rStyle w:val="Hyperlink"/>
            <w:noProof/>
            <w:color w:val="000000" w:themeColor="text1"/>
          </w:rPr>
          <w:t>2. PROGRAM DESCRIPTION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_Toc494444070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DB56887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1" w:history="1">
        <w:r w:rsidR="003101BC" w:rsidRPr="003101BC">
          <w:rPr>
            <w:rStyle w:val="Hyperlink"/>
            <w:noProof/>
            <w:color w:val="000000" w:themeColor="text1"/>
          </w:rPr>
          <w:t>2.1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Parameter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_Toc494444071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3780711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2" w:history="1">
        <w:r w:rsidR="003101BC" w:rsidRPr="003101BC">
          <w:rPr>
            <w:rStyle w:val="Hyperlink"/>
            <w:noProof/>
            <w:color w:val="000000" w:themeColor="text1"/>
          </w:rPr>
          <w:t>2.2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Program Step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_Toc494444072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EB3F31D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3" w:history="1">
        <w:r w:rsidR="003101BC" w:rsidRPr="003101BC">
          <w:rPr>
            <w:rStyle w:val="Hyperlink"/>
            <w:noProof/>
            <w:color w:val="000000" w:themeColor="text1"/>
          </w:rPr>
          <w:t>2.3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3101BC">
          <w:rPr>
            <w:rStyle w:val="Hyperlink"/>
            <w:noProof/>
            <w:color w:val="000000" w:themeColor="text1"/>
          </w:rPr>
          <w:t>Format Interface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_Toc494444073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6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78827480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4" w:history="1">
        <w:r w:rsidR="003101BC" w:rsidRPr="003101BC">
          <w:rPr>
            <w:rStyle w:val="Hyperlink"/>
            <w:noProof/>
            <w:color w:val="000000" w:themeColor="text1"/>
          </w:rPr>
          <w:t>2.4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Data Source and Destinations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_Toc494444074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7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FBC51F4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5" w:history="1">
        <w:r w:rsidR="003101BC" w:rsidRPr="003101BC">
          <w:rPr>
            <w:rStyle w:val="Hyperlink"/>
            <w:noProof/>
            <w:color w:val="000000" w:themeColor="text1"/>
          </w:rPr>
          <w:t>2.5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Error Handlings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_Toc494444075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20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36A0D66E" w14:textId="77777777" w:rsidR="003101BC" w:rsidRPr="003101BC" w:rsidRDefault="008447E7">
      <w:pPr>
        <w:pStyle w:val="TOC3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6" w:history="1">
        <w:r w:rsidR="003101BC" w:rsidRPr="003101BC">
          <w:rPr>
            <w:rStyle w:val="Hyperlink"/>
            <w:noProof/>
            <w:color w:val="000000" w:themeColor="text1"/>
          </w:rPr>
          <w:t>2.6</w:t>
        </w:r>
        <w:r w:rsidR="003101BC" w:rsidRPr="003101BC">
          <w:rPr>
            <w:rFonts w:asciiTheme="minorHAnsi" w:eastAsiaTheme="minorEastAsia" w:hAnsiTheme="minorHAnsi" w:cstheme="minorBidi"/>
            <w:noProof/>
            <w:color w:val="000000" w:themeColor="text1"/>
            <w:sz w:val="22"/>
            <w:szCs w:val="28"/>
            <w:lang w:eastAsia="en-US" w:bidi="th-TH"/>
          </w:rPr>
          <w:tab/>
        </w:r>
        <w:r w:rsidR="003101BC" w:rsidRPr="00B268A5">
          <w:rPr>
            <w:rStyle w:val="Hyperlink"/>
            <w:noProof/>
            <w:color w:val="000000" w:themeColor="text1"/>
            <w:highlight w:val="yellow"/>
          </w:rPr>
          <w:t>Log Layout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_Toc494444076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22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534F1D2A" w14:textId="77777777" w:rsidR="003101BC" w:rsidRPr="003101BC" w:rsidRDefault="008447E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7" w:history="1">
        <w:r w:rsidR="003101BC" w:rsidRPr="003101BC">
          <w:rPr>
            <w:rStyle w:val="Hyperlink"/>
            <w:noProof/>
            <w:color w:val="000000" w:themeColor="text1"/>
          </w:rPr>
          <w:t>3. TESTING SCENARIO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_Toc494444077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23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1D1EC0FB" w14:textId="77777777" w:rsidR="003101BC" w:rsidRPr="003101BC" w:rsidRDefault="008447E7">
      <w:pPr>
        <w:pStyle w:val="TOC2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8"/>
          <w:lang w:eastAsia="en-US" w:bidi="th-TH"/>
        </w:rPr>
      </w:pPr>
      <w:hyperlink w:anchor="_Toc494444078" w:history="1">
        <w:r w:rsidR="003101BC" w:rsidRPr="003101BC">
          <w:rPr>
            <w:rStyle w:val="Hyperlink"/>
            <w:noProof/>
            <w:color w:val="000000" w:themeColor="text1"/>
          </w:rPr>
          <w:t>4. SPECIFICATION SIGN OFF</w:t>
        </w:r>
        <w:r w:rsidR="003101BC" w:rsidRPr="003101BC">
          <w:rPr>
            <w:noProof/>
            <w:webHidden/>
            <w:color w:val="000000" w:themeColor="text1"/>
          </w:rPr>
          <w:tab/>
        </w:r>
        <w:r w:rsidR="003101BC" w:rsidRPr="003101BC">
          <w:rPr>
            <w:noProof/>
            <w:webHidden/>
            <w:color w:val="000000" w:themeColor="text1"/>
          </w:rPr>
          <w:fldChar w:fldCharType="begin"/>
        </w:r>
        <w:r w:rsidR="003101BC" w:rsidRPr="003101BC">
          <w:rPr>
            <w:noProof/>
            <w:webHidden/>
            <w:color w:val="000000" w:themeColor="text1"/>
          </w:rPr>
          <w:instrText xml:space="preserve"> PAGEREF _Toc494444078 \h </w:instrText>
        </w:r>
        <w:r w:rsidR="003101BC" w:rsidRPr="003101BC">
          <w:rPr>
            <w:noProof/>
            <w:webHidden/>
            <w:color w:val="000000" w:themeColor="text1"/>
          </w:rPr>
        </w:r>
        <w:r w:rsidR="003101BC" w:rsidRPr="003101BC">
          <w:rPr>
            <w:noProof/>
            <w:webHidden/>
            <w:color w:val="000000" w:themeColor="text1"/>
          </w:rPr>
          <w:fldChar w:fldCharType="separate"/>
        </w:r>
        <w:r w:rsidR="004176B3">
          <w:rPr>
            <w:noProof/>
            <w:webHidden/>
            <w:color w:val="000000" w:themeColor="text1"/>
          </w:rPr>
          <w:t>24</w:t>
        </w:r>
        <w:r w:rsidR="003101BC" w:rsidRPr="003101BC">
          <w:rPr>
            <w:noProof/>
            <w:webHidden/>
            <w:color w:val="000000" w:themeColor="text1"/>
          </w:rPr>
          <w:fldChar w:fldCharType="end"/>
        </w:r>
      </w:hyperlink>
    </w:p>
    <w:p w14:paraId="4CBC15E6" w14:textId="4D24F380" w:rsidR="00075524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</w:pPr>
      <w:r w:rsidRPr="003101BC">
        <w:rPr>
          <w:color w:val="000000" w:themeColor="text1"/>
        </w:rPr>
        <w:fldChar w:fldCharType="end"/>
      </w:r>
    </w:p>
    <w:p w14:paraId="00782F4A" w14:textId="77777777" w:rsidR="00075524" w:rsidRPr="00075524" w:rsidRDefault="00075524" w:rsidP="00075524"/>
    <w:p w14:paraId="2551FE05" w14:textId="77777777" w:rsidR="00075524" w:rsidRPr="00075524" w:rsidRDefault="00075524" w:rsidP="00075524"/>
    <w:p w14:paraId="47536413" w14:textId="77777777" w:rsidR="00075524" w:rsidRPr="00075524" w:rsidRDefault="00075524" w:rsidP="00075524"/>
    <w:p w14:paraId="737C42D6" w14:textId="77777777" w:rsidR="00075524" w:rsidRPr="00075524" w:rsidRDefault="00075524" w:rsidP="00075524"/>
    <w:p w14:paraId="516BBFBA" w14:textId="77777777" w:rsidR="00075524" w:rsidRPr="00075524" w:rsidRDefault="00075524" w:rsidP="00075524"/>
    <w:p w14:paraId="01BFC557" w14:textId="77777777" w:rsidR="00075524" w:rsidRPr="00075524" w:rsidRDefault="00075524" w:rsidP="00075524"/>
    <w:p w14:paraId="35E47D02" w14:textId="77777777" w:rsidR="00075524" w:rsidRPr="00075524" w:rsidRDefault="00075524" w:rsidP="00075524"/>
    <w:p w14:paraId="1D9E4EF8" w14:textId="199C9197" w:rsidR="00075524" w:rsidRDefault="00075524" w:rsidP="00075524"/>
    <w:p w14:paraId="268A1BDC" w14:textId="6067845A" w:rsidR="00075524" w:rsidRDefault="00075524" w:rsidP="00075524">
      <w:pPr>
        <w:tabs>
          <w:tab w:val="left" w:pos="1836"/>
        </w:tabs>
      </w:pPr>
      <w:r>
        <w:tab/>
      </w:r>
    </w:p>
    <w:p w14:paraId="303CF03A" w14:textId="6B8ECD51" w:rsidR="00AF15D0" w:rsidRPr="00075524" w:rsidRDefault="00075524" w:rsidP="00075524">
      <w:pPr>
        <w:tabs>
          <w:tab w:val="left" w:pos="1836"/>
        </w:tabs>
        <w:sectPr w:rsidR="00AF15D0" w:rsidRPr="00075524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>
        <w:tab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3" w:name="_Toc494444063"/>
      <w:bookmarkStart w:id="14" w:name="_Toc451571001"/>
      <w:r w:rsidRPr="003101BC">
        <w:rPr>
          <w:color w:val="000000" w:themeColor="text1"/>
        </w:rPr>
        <w:lastRenderedPageBreak/>
        <w:t>1. PREFACE</w:t>
      </w:r>
      <w:bookmarkEnd w:id="13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5" w:name="_Toc494444064"/>
      <w:r w:rsidRPr="003101BC">
        <w:rPr>
          <w:color w:val="000000" w:themeColor="text1"/>
        </w:rPr>
        <w:t>Overview and Objectives</w:t>
      </w:r>
      <w:bookmarkEnd w:id="15"/>
    </w:p>
    <w:p w14:paraId="5899D36D" w14:textId="017EBEE5" w:rsidR="002240A3" w:rsidRPr="00ED0B1F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273C84" w:rsidRPr="003101BC">
        <w:rPr>
          <w:color w:val="000000" w:themeColor="text1"/>
          <w:lang w:bidi="th-TH"/>
        </w:rPr>
        <w:t>In</w:t>
      </w:r>
      <w:r w:rsidR="00A81B1A" w:rsidRPr="003101BC">
        <w:rPr>
          <w:color w:val="000000" w:themeColor="text1"/>
          <w:lang w:bidi="th-TH"/>
        </w:rPr>
        <w:t xml:space="preserve">bound </w:t>
      </w:r>
      <w:r w:rsidR="00ED0B1F">
        <w:rPr>
          <w:rFonts w:hint="cs"/>
          <w:color w:val="000000" w:themeColor="text1"/>
          <w:cs/>
          <w:lang w:bidi="th-TH"/>
        </w:rPr>
        <w:t xml:space="preserve">ข้อมูล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จากระบบงาน </w:t>
      </w:r>
      <w:r w:rsidR="00ED0B1F">
        <w:rPr>
          <w:color w:val="000000" w:themeColor="text1"/>
          <w:lang w:bidi="th-TH"/>
        </w:rPr>
        <w:t xml:space="preserve">Linfox </w:t>
      </w:r>
      <w:r w:rsidR="00ED0B1F">
        <w:rPr>
          <w:rFonts w:hint="cs"/>
          <w:color w:val="000000" w:themeColor="text1"/>
          <w:cs/>
          <w:lang w:bidi="th-TH"/>
        </w:rPr>
        <w:t xml:space="preserve">เข้ามาสร้างเป็น </w:t>
      </w:r>
      <w:r w:rsidR="00ED0B1F">
        <w:rPr>
          <w:color w:val="000000" w:themeColor="text1"/>
          <w:lang w:bidi="th-TH"/>
        </w:rPr>
        <w:t xml:space="preserve">PR </w:t>
      </w:r>
      <w:r w:rsidR="00ED0B1F">
        <w:rPr>
          <w:rFonts w:hint="cs"/>
          <w:color w:val="000000" w:themeColor="text1"/>
          <w:cs/>
          <w:lang w:bidi="th-TH"/>
        </w:rPr>
        <w:t xml:space="preserve">และ </w:t>
      </w:r>
      <w:r w:rsidR="00ED0B1F">
        <w:rPr>
          <w:color w:val="000000" w:themeColor="text1"/>
          <w:lang w:bidi="th-TH"/>
        </w:rPr>
        <w:t xml:space="preserve">Auto Create </w:t>
      </w:r>
      <w:r w:rsidR="00ED0B1F">
        <w:rPr>
          <w:rFonts w:hint="cs"/>
          <w:color w:val="000000" w:themeColor="text1"/>
          <w:cs/>
          <w:lang w:bidi="th-TH"/>
        </w:rPr>
        <w:t xml:space="preserve">ไปเป็น </w:t>
      </w:r>
      <w:r w:rsidR="00ED0B1F">
        <w:rPr>
          <w:color w:val="000000" w:themeColor="text1"/>
          <w:lang w:bidi="th-TH"/>
        </w:rPr>
        <w:t xml:space="preserve">PO </w:t>
      </w:r>
      <w:r w:rsidR="00ED0B1F">
        <w:rPr>
          <w:rFonts w:hint="cs"/>
          <w:color w:val="000000" w:themeColor="text1"/>
          <w:cs/>
          <w:lang w:bidi="th-TH"/>
        </w:rPr>
        <w:t xml:space="preserve">ในระบบงาน </w:t>
      </w:r>
      <w:r w:rsidR="00ED0B1F">
        <w:rPr>
          <w:color w:val="000000" w:themeColor="text1"/>
          <w:lang w:bidi="th-TH"/>
        </w:rPr>
        <w:t>ERP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4444065"/>
      <w:r w:rsidRPr="003101BC">
        <w:rPr>
          <w:color w:val="000000" w:themeColor="text1"/>
        </w:rPr>
        <w:t>Functions</w:t>
      </w:r>
      <w:bookmarkEnd w:id="16"/>
    </w:p>
    <w:p w14:paraId="619B103A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Read File</w:t>
      </w:r>
    </w:p>
    <w:p w14:paraId="14CA7C1B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Validate data</w:t>
      </w:r>
    </w:p>
    <w:p w14:paraId="34FD46A4" w14:textId="6E5242EC" w:rsidR="002F4198" w:rsidRPr="00054E89" w:rsidRDefault="007D4E76" w:rsidP="002F4198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Mapping Data </w:t>
      </w:r>
      <w:r w:rsidRPr="00054E89">
        <w:rPr>
          <w:rFonts w:hint="cs"/>
          <w:color w:val="000000" w:themeColor="text1"/>
          <w:cs/>
          <w:lang w:bidi="th-TH"/>
        </w:rPr>
        <w:t xml:space="preserve">เพื่อหาข้อมูล </w:t>
      </w:r>
      <w:r w:rsidR="004C7F5C" w:rsidRPr="00054E89">
        <w:rPr>
          <w:color w:val="000000" w:themeColor="text1"/>
          <w:lang w:bidi="th-TH"/>
        </w:rPr>
        <w:t xml:space="preserve">Supplier code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ในระบบ </w:t>
      </w:r>
      <w:r w:rsidR="004C7F5C" w:rsidRPr="00054E89">
        <w:rPr>
          <w:color w:val="000000" w:themeColor="text1"/>
          <w:lang w:bidi="th-TH"/>
        </w:rPr>
        <w:t>ERP</w:t>
      </w:r>
    </w:p>
    <w:p w14:paraId="42843061" w14:textId="3C4165BA" w:rsidR="007D4E76" w:rsidRPr="00054E89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Function </w:t>
      </w:r>
      <w:r w:rsidR="004C7F5C" w:rsidRPr="00054E89">
        <w:rPr>
          <w:rFonts w:hint="cs"/>
          <w:color w:val="000000" w:themeColor="text1"/>
          <w:cs/>
          <w:lang w:bidi="th-TH"/>
        </w:rPr>
        <w:t xml:space="preserve">การหา </w:t>
      </w:r>
      <w:r w:rsidR="004C7F5C" w:rsidRPr="00054E89">
        <w:rPr>
          <w:color w:val="000000" w:themeColor="text1"/>
          <w:lang w:bidi="th-TH"/>
        </w:rPr>
        <w:t xml:space="preserve">Blanket Agreement </w:t>
      </w:r>
      <w:r w:rsidR="005B132C" w:rsidRPr="00054E89">
        <w:rPr>
          <w:rFonts w:hint="cs"/>
          <w:color w:val="000000" w:themeColor="text1"/>
          <w:cs/>
          <w:lang w:bidi="th-TH"/>
        </w:rPr>
        <w:t>เพื่อใช้ข้อมูลราคา</w:t>
      </w:r>
    </w:p>
    <w:p w14:paraId="6440D3F9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Function Write File </w:t>
      </w:r>
      <w:r w:rsidRPr="003101BC">
        <w:rPr>
          <w:rFonts w:hint="cs"/>
          <w:color w:val="000000" w:themeColor="text1"/>
          <w:cs/>
          <w:lang w:bidi="th-TH"/>
        </w:rPr>
        <w:t xml:space="preserve">ตาม </w:t>
      </w:r>
      <w:r w:rsidRPr="003101BC">
        <w:rPr>
          <w:color w:val="000000" w:themeColor="text1"/>
          <w:lang w:bidi="th-TH"/>
        </w:rPr>
        <w:t>Format Standard Jornal Import</w:t>
      </w:r>
    </w:p>
    <w:p w14:paraId="2610F66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Move File To folder PROCESS ,ARCHIVE ,ERROR</w:t>
      </w:r>
    </w:p>
    <w:p w14:paraId="73C90243" w14:textId="77777777" w:rsidR="007D4E76" w:rsidRPr="003101BC" w:rsidRDefault="007D4E76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Import bulk data</w:t>
      </w:r>
    </w:p>
    <w:p w14:paraId="0168BD6E" w14:textId="77777777" w:rsidR="00783C9A" w:rsidRPr="003101BC" w:rsidRDefault="007D4E76" w:rsidP="007D4E76">
      <w:pPr>
        <w:numPr>
          <w:ilvl w:val="0"/>
          <w:numId w:val="8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Function Write Log and send Log</w:t>
      </w:r>
    </w:p>
    <w:p w14:paraId="2A37C675" w14:textId="77777777" w:rsidR="00151EAB" w:rsidRPr="003101BC" w:rsidRDefault="00151EAB" w:rsidP="00151EAB">
      <w:pPr>
        <w:ind w:left="2160"/>
        <w:rPr>
          <w:color w:val="000000" w:themeColor="text1"/>
          <w:lang w:bidi="th-TH"/>
        </w:rPr>
      </w:pP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7" w:name="_Toc494444066"/>
      <w:r w:rsidRPr="003101BC">
        <w:rPr>
          <w:color w:val="000000" w:themeColor="text1"/>
        </w:rPr>
        <w:t>Interface Model</w:t>
      </w:r>
      <w:bookmarkEnd w:id="17"/>
    </w:p>
    <w:p w14:paraId="732170A4" w14:textId="6E9DF763" w:rsidR="007D6765" w:rsidRPr="003101BC" w:rsidRDefault="00296589" w:rsidP="00960951">
      <w:pPr>
        <w:rPr>
          <w:color w:val="000000" w:themeColor="text1"/>
        </w:rPr>
      </w:pPr>
      <w:r>
        <w:rPr>
          <w:noProof/>
          <w:lang w:eastAsia="en-US" w:bidi="th-TH"/>
        </w:rPr>
        <w:drawing>
          <wp:inline distT="0" distB="0" distL="0" distR="0" wp14:anchorId="3D289630" wp14:editId="325C1162">
            <wp:extent cx="6480810" cy="4759377"/>
            <wp:effectExtent l="19050" t="19050" r="1524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2403" cy="4760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880"/>
        <w:gridCol w:w="854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1CE81C95" w:rsidR="008D002B" w:rsidRPr="003101BC" w:rsidRDefault="0080659D" w:rsidP="00FD4EDF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07CB9E68" w:rsidR="0080659D" w:rsidRPr="003101BC" w:rsidRDefault="000062B0" w:rsidP="0080659D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80659D">
              <w:rPr>
                <w:color w:val="000000" w:themeColor="text1"/>
                <w:lang w:bidi="th-TH"/>
              </w:rPr>
              <w:t>(.txt)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5D6C5613" w14:textId="46318235" w:rsidR="00566F84" w:rsidRPr="00566F84" w:rsidRDefault="002D65A3" w:rsidP="0080659D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 xml:space="preserve">Table </w:t>
            </w:r>
            <w:r w:rsidR="00566F84" w:rsidRPr="00566F84">
              <w:rPr>
                <w:color w:val="000000" w:themeColor="text1"/>
                <w:u w:val="single"/>
                <w:lang w:bidi="th-TH"/>
              </w:rPr>
              <w:t>Temp</w:t>
            </w:r>
          </w:p>
          <w:p w14:paraId="67FA487D" w14:textId="202EF46A" w:rsidR="00566F84" w:rsidRDefault="0080659D" w:rsidP="0080659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</w:p>
          <w:p w14:paraId="7DB1B25D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XCUST_POR_REQ_HEADER_INT_ALL</w:t>
            </w:r>
          </w:p>
          <w:p w14:paraId="2514A83A" w14:textId="77777777" w:rsidR="00566F84" w:rsidRPr="00566F84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XCUST_POR_REQ_LINE_INT_ALL</w:t>
            </w:r>
          </w:p>
          <w:p w14:paraId="55B9B49D" w14:textId="77777777" w:rsidR="008D002B" w:rsidRDefault="00566F84" w:rsidP="00566F84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XCUST_POR_REQ_DIST_INT_ALL</w:t>
            </w:r>
          </w:p>
          <w:p w14:paraId="3A5D2961" w14:textId="30E7AECB" w:rsidR="00566F84" w:rsidRDefault="00566F84" w:rsidP="00566F84">
            <w:pPr>
              <w:rPr>
                <w:color w:val="000000" w:themeColor="text1"/>
                <w:u w:val="single"/>
                <w:lang w:bidi="th-TH"/>
              </w:rPr>
            </w:pPr>
            <w:r w:rsidRPr="00566F84">
              <w:rPr>
                <w:color w:val="000000" w:themeColor="text1"/>
                <w:u w:val="single"/>
                <w:lang w:bidi="th-TH"/>
              </w:rPr>
              <w:t>Table Standard</w:t>
            </w:r>
            <w:r>
              <w:rPr>
                <w:color w:val="000000" w:themeColor="text1"/>
                <w:u w:val="single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หน้า </w:t>
            </w:r>
            <w:r>
              <w:rPr>
                <w:color w:val="000000" w:themeColor="text1"/>
                <w:u w:val="single"/>
                <w:lang w:bidi="th-TH"/>
              </w:rPr>
              <w:t>PR)</w:t>
            </w:r>
          </w:p>
          <w:p w14:paraId="22149257" w14:textId="77777777" w:rsidR="00566F84" w:rsidRPr="00566F84" w:rsidRDefault="008447E7" w:rsidP="00566F84">
            <w:pPr>
              <w:rPr>
                <w:color w:val="000000" w:themeColor="text1"/>
                <w:lang w:bidi="th-TH"/>
              </w:rPr>
            </w:pPr>
            <w:hyperlink r:id="rId20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POR_REQUISITION_HEADERS_ALL</w:t>
              </w:r>
            </w:hyperlink>
          </w:p>
          <w:p w14:paraId="182BFBEC" w14:textId="77777777" w:rsidR="00566F84" w:rsidRPr="00566F84" w:rsidRDefault="008447E7" w:rsidP="00566F84">
            <w:pPr>
              <w:rPr>
                <w:color w:val="000000" w:themeColor="text1"/>
                <w:lang w:bidi="th-TH"/>
              </w:rPr>
            </w:pPr>
            <w:hyperlink r:id="rId21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POR_REQUISITION_LINES_ALL</w:t>
              </w:r>
            </w:hyperlink>
          </w:p>
          <w:p w14:paraId="3415CE66" w14:textId="4B56F0D0" w:rsidR="00566F84" w:rsidRPr="00566F84" w:rsidRDefault="008447E7" w:rsidP="00566F84">
            <w:pPr>
              <w:rPr>
                <w:color w:val="000000" w:themeColor="text1"/>
                <w:u w:val="single"/>
                <w:cs/>
                <w:lang w:bidi="th-TH"/>
              </w:rPr>
            </w:pPr>
            <w:hyperlink r:id="rId22" w:history="1">
              <w:r w:rsidR="00566F84" w:rsidRPr="00566F84">
                <w:rPr>
                  <w:rStyle w:val="Hyperlink"/>
                  <w:rFonts w:ascii="Arial" w:hAnsi="Arial" w:cs="Arial"/>
                  <w:color w:val="000000" w:themeColor="text1"/>
                  <w:sz w:val="21"/>
                  <w:szCs w:val="21"/>
                  <w:u w:val="none"/>
                  <w:shd w:val="clear" w:color="auto" w:fill="FFFFFF"/>
                </w:rPr>
                <w:t>POR_REQ_DISTRIBUTIONS_ALL</w:t>
              </w:r>
            </w:hyperlink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38325D7C" w14:textId="642AC742" w:rsidR="008D002B" w:rsidRPr="003101BC" w:rsidRDefault="008B7FDA" w:rsidP="0080659D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1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รอบ </w:t>
            </w:r>
            <w:r w:rsidR="0080659D">
              <w:rPr>
                <w:color w:val="000000" w:themeColor="text1"/>
                <w:lang w:bidi="th-TH"/>
              </w:rPr>
              <w:t xml:space="preserve">11.00 </w:t>
            </w:r>
            <w:r w:rsidR="0080659D">
              <w:rPr>
                <w:rFonts w:hint="cs"/>
                <w:color w:val="000000" w:themeColor="text1"/>
                <w:cs/>
                <w:lang w:bidi="th-TH"/>
              </w:rPr>
              <w:t>น.</w:t>
            </w:r>
          </w:p>
        </w:tc>
      </w:tr>
    </w:tbl>
    <w:p w14:paraId="4F13C8CD" w14:textId="6EBD45C2" w:rsidR="00566F84" w:rsidRDefault="00566F84" w:rsidP="00960951">
      <w:pPr>
        <w:rPr>
          <w:color w:val="000000" w:themeColor="text1"/>
        </w:rPr>
      </w:pPr>
    </w:p>
    <w:p w14:paraId="6E2A1644" w14:textId="77777777" w:rsidR="00566F84" w:rsidRDefault="00566F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4444067"/>
      <w:r w:rsidRPr="003101BC">
        <w:rPr>
          <w:color w:val="000000" w:themeColor="text1"/>
        </w:rPr>
        <w:t>Pre-Requisites</w:t>
      </w:r>
      <w:bookmarkEnd w:id="18"/>
    </w:p>
    <w:p w14:paraId="6AB3B962" w14:textId="3D4B0880" w:rsidR="00783C9A" w:rsidRPr="003101BC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Setup </w:t>
      </w:r>
      <w:r w:rsidR="00E55FB5">
        <w:rPr>
          <w:color w:val="000000" w:themeColor="text1"/>
          <w:lang w:bidi="th-TH"/>
        </w:rPr>
        <w:t xml:space="preserve">Master </w:t>
      </w:r>
      <w:r w:rsidR="00E55FB5">
        <w:rPr>
          <w:rFonts w:hint="cs"/>
          <w:color w:val="000000" w:themeColor="text1"/>
          <w:cs/>
          <w:lang w:bidi="th-TH"/>
        </w:rPr>
        <w:t xml:space="preserve">ตาม </w:t>
      </w:r>
      <w:r w:rsidR="00E55FB5">
        <w:rPr>
          <w:color w:val="000000" w:themeColor="text1"/>
          <w:lang w:bidi="th-TH"/>
        </w:rPr>
        <w:t>Standard</w:t>
      </w:r>
    </w:p>
    <w:p w14:paraId="0BDBE27C" w14:textId="6F007E7E" w:rsidR="00783C9A" w:rsidRDefault="009E16BC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>M</w:t>
      </w:r>
      <w:r w:rsidR="00783C9A" w:rsidRPr="003101BC">
        <w:rPr>
          <w:color w:val="000000" w:themeColor="text1"/>
          <w:lang w:bidi="th-TH"/>
        </w:rPr>
        <w:t xml:space="preserve">apping </w:t>
      </w:r>
      <w:r w:rsidR="00E55FB5">
        <w:rPr>
          <w:color w:val="000000" w:themeColor="text1"/>
          <w:lang w:bidi="th-TH"/>
        </w:rPr>
        <w:t xml:space="preserve">Supplier Code </w:t>
      </w:r>
      <w:r w:rsidR="00E55FB5">
        <w:rPr>
          <w:rFonts w:hint="cs"/>
          <w:color w:val="000000" w:themeColor="text1"/>
          <w:cs/>
          <w:lang w:bidi="th-TH"/>
        </w:rPr>
        <w:t xml:space="preserve">ของ </w:t>
      </w:r>
      <w:r w:rsidR="00E55FB5">
        <w:rPr>
          <w:color w:val="000000" w:themeColor="text1"/>
          <w:lang w:bidi="th-TH"/>
        </w:rPr>
        <w:t xml:space="preserve">Linfox </w:t>
      </w:r>
      <w:r w:rsidR="00E55FB5">
        <w:rPr>
          <w:rFonts w:hint="cs"/>
          <w:color w:val="000000" w:themeColor="text1"/>
          <w:cs/>
          <w:lang w:bidi="th-TH"/>
        </w:rPr>
        <w:t xml:space="preserve">กับ </w:t>
      </w:r>
      <w:r w:rsidR="00E55FB5">
        <w:rPr>
          <w:color w:val="000000" w:themeColor="text1"/>
          <w:lang w:bidi="th-TH"/>
        </w:rPr>
        <w:t>ERP</w:t>
      </w:r>
    </w:p>
    <w:p w14:paraId="0D8C6885" w14:textId="7FC24188" w:rsidR="004B0BB1" w:rsidRPr="003101BC" w:rsidRDefault="00E55FB5" w:rsidP="00783C9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สร้าง </w:t>
      </w:r>
      <w:r>
        <w:rPr>
          <w:color w:val="000000" w:themeColor="text1"/>
          <w:lang w:bidi="th-TH"/>
        </w:rPr>
        <w:t xml:space="preserve">Folder </w:t>
      </w:r>
      <w:r>
        <w:rPr>
          <w:rFonts w:hint="cs"/>
          <w:color w:val="000000" w:themeColor="text1"/>
          <w:cs/>
          <w:lang w:bidi="th-TH"/>
        </w:rPr>
        <w:t xml:space="preserve">ตาม </w:t>
      </w:r>
      <w:r>
        <w:rPr>
          <w:color w:val="000000" w:themeColor="text1"/>
          <w:lang w:bidi="th-TH"/>
        </w:rPr>
        <w:t>Parameter</w:t>
      </w:r>
    </w:p>
    <w:p w14:paraId="5E927601" w14:textId="77777777" w:rsidR="00960951" w:rsidRPr="003101BC" w:rsidRDefault="00960951" w:rsidP="007E6892">
      <w:pPr>
        <w:pStyle w:val="ListParagraph"/>
        <w:ind w:left="2520"/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9" w:name="_Toc494444068"/>
      <w:r w:rsidRPr="003101BC">
        <w:rPr>
          <w:color w:val="000000" w:themeColor="text1"/>
        </w:rPr>
        <w:t>Business Rules</w:t>
      </w:r>
      <w:bookmarkEnd w:id="19"/>
    </w:p>
    <w:p w14:paraId="6197F59D" w14:textId="52ECE613" w:rsidR="00CF439C" w:rsidRDefault="0080659D" w:rsidP="007E6892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File PR Linfox </w:t>
      </w:r>
      <w:r>
        <w:rPr>
          <w:rFonts w:hint="cs"/>
          <w:color w:val="000000" w:themeColor="text1"/>
          <w:cs/>
          <w:lang w:bidi="th-TH"/>
        </w:rPr>
        <w:t xml:space="preserve">ที่ส่งเข้ามาจะ 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ต่อ </w:t>
      </w:r>
      <w:r>
        <w:rPr>
          <w:color w:val="000000" w:themeColor="text1"/>
          <w:lang w:bidi="th-TH"/>
        </w:rPr>
        <w:t>1 File</w:t>
      </w:r>
    </w:p>
    <w:p w14:paraId="7CAF93AF" w14:textId="224BAE52" w:rsidR="007412E2" w:rsidRDefault="0059358B" w:rsidP="0086585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การอ่าน </w:t>
      </w:r>
      <w:r>
        <w:rPr>
          <w:color w:val="000000" w:themeColor="text1"/>
          <w:lang w:bidi="th-TH"/>
        </w:rPr>
        <w:t xml:space="preserve">file </w:t>
      </w:r>
      <w:r>
        <w:rPr>
          <w:rFonts w:hint="cs"/>
          <w:color w:val="000000" w:themeColor="text1"/>
          <w:cs/>
          <w:lang w:bidi="th-TH"/>
        </w:rPr>
        <w:t xml:space="preserve">ทาง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จะเข้าไปอ่าน </w:t>
      </w:r>
      <w:r>
        <w:rPr>
          <w:color w:val="000000" w:themeColor="text1"/>
          <w:lang w:bidi="th-TH"/>
        </w:rPr>
        <w:t xml:space="preserve">sftp file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มาวางไว้ที่</w:t>
      </w:r>
      <w:r>
        <w:rPr>
          <w:color w:val="000000" w:themeColor="text1"/>
          <w:lang w:bidi="th-TH"/>
        </w:rPr>
        <w:t xml:space="preserve"> </w:t>
      </w:r>
      <w:r w:rsidR="00B268A5">
        <w:rPr>
          <w:color w:val="000000" w:themeColor="text1"/>
          <w:lang w:bidi="th-TH"/>
        </w:rPr>
        <w:t xml:space="preserve">RD </w:t>
      </w:r>
      <w:r>
        <w:rPr>
          <w:color w:val="000000" w:themeColor="text1"/>
          <w:lang w:bidi="th-TH"/>
        </w:rPr>
        <w:t xml:space="preserve">SFTP Server </w:t>
      </w:r>
      <w:r>
        <w:rPr>
          <w:rFonts w:hint="cs"/>
          <w:color w:val="000000" w:themeColor="text1"/>
          <w:cs/>
          <w:lang w:bidi="th-TH"/>
        </w:rPr>
        <w:t>เอง</w:t>
      </w:r>
    </w:p>
    <w:p w14:paraId="7E139A85" w14:textId="3F12BF9B" w:rsidR="004C38E2" w:rsidRDefault="004C38E2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59358B">
        <w:rPr>
          <w:rFonts w:hint="cs"/>
          <w:color w:val="000000" w:themeColor="text1"/>
          <w:cs/>
          <w:lang w:bidi="th-TH"/>
        </w:rPr>
        <w:t xml:space="preserve">หาก </w:t>
      </w:r>
      <w:r w:rsidRP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จะทำการ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ทีละ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 xml:space="preserve">โดยหากข้อมูลใน </w:t>
      </w:r>
      <w:r w:rsidR="0059358B">
        <w:rPr>
          <w:color w:val="000000" w:themeColor="text1"/>
          <w:lang w:bidi="th-TH"/>
        </w:rPr>
        <w:t xml:space="preserve">File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  <w:r w:rsidR="00B268A5">
        <w:rPr>
          <w:color w:val="000000" w:themeColor="text1"/>
          <w:lang w:bidi="th-TH"/>
        </w:rPr>
        <w:t xml:space="preserve"> </w:t>
      </w:r>
      <w:r w:rsidR="00B268A5">
        <w:rPr>
          <w:rFonts w:hint="cs"/>
          <w:color w:val="000000" w:themeColor="text1"/>
          <w:cs/>
          <w:lang w:bidi="th-TH"/>
        </w:rPr>
        <w:t>เช่น</w:t>
      </w:r>
      <w:r w:rsidR="0059358B">
        <w:rPr>
          <w:rFonts w:hint="cs"/>
          <w:color w:val="000000" w:themeColor="text1"/>
          <w:cs/>
          <w:lang w:bidi="th-TH"/>
        </w:rPr>
        <w:t xml:space="preserve"> </w:t>
      </w:r>
      <w:r w:rsidR="0059358B">
        <w:rPr>
          <w:color w:val="000000" w:themeColor="text1"/>
          <w:lang w:bidi="th-TH"/>
        </w:rPr>
        <w:t xml:space="preserve">validate </w:t>
      </w:r>
      <w:r w:rsidR="0059358B">
        <w:rPr>
          <w:rFonts w:hint="cs"/>
          <w:color w:val="000000" w:themeColor="text1"/>
          <w:cs/>
          <w:lang w:bidi="th-TH"/>
        </w:rPr>
        <w:t xml:space="preserve">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และไม่ผ่านบาง </w:t>
      </w:r>
      <w:r w:rsidR="0059358B">
        <w:rPr>
          <w:color w:val="000000" w:themeColor="text1"/>
          <w:lang w:bidi="th-TH"/>
        </w:rPr>
        <w:t xml:space="preserve">Line </w:t>
      </w:r>
      <w:r w:rsidR="0059358B">
        <w:rPr>
          <w:rFonts w:hint="cs"/>
          <w:color w:val="000000" w:themeColor="text1"/>
          <w:cs/>
          <w:lang w:bidi="th-TH"/>
        </w:rPr>
        <w:t xml:space="preserve">จะถือว่าทั้ง </w:t>
      </w:r>
      <w:r w:rsidR="0059358B">
        <w:rPr>
          <w:color w:val="000000" w:themeColor="text1"/>
          <w:lang w:bidi="th-TH"/>
        </w:rPr>
        <w:t xml:space="preserve">file validate </w:t>
      </w:r>
      <w:r w:rsidR="0059358B">
        <w:rPr>
          <w:rFonts w:hint="cs"/>
          <w:color w:val="000000" w:themeColor="text1"/>
          <w:cs/>
          <w:lang w:bidi="th-TH"/>
        </w:rPr>
        <w:t>ไม่ผ่าน</w:t>
      </w:r>
    </w:p>
    <w:p w14:paraId="3FC5D60A" w14:textId="41B618A5" w:rsidR="0059358B" w:rsidRDefault="0059358B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จะมาสร้างเป็น </w:t>
      </w:r>
      <w:r>
        <w:rPr>
          <w:color w:val="000000" w:themeColor="text1"/>
          <w:lang w:bidi="th-TH"/>
        </w:rPr>
        <w:t xml:space="preserve">1 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 w:rsidR="00EA787B">
        <w:rPr>
          <w:color w:val="000000" w:themeColor="text1"/>
          <w:lang w:bidi="th-TH"/>
        </w:rPr>
        <w:t xml:space="preserve">ERP </w:t>
      </w:r>
      <w:r w:rsidR="00EA787B">
        <w:rPr>
          <w:rFonts w:hint="cs"/>
          <w:color w:val="000000" w:themeColor="text1"/>
          <w:cs/>
          <w:lang w:bidi="th-TH"/>
        </w:rPr>
        <w:t xml:space="preserve">ด้วย </w:t>
      </w:r>
      <w:r w:rsidR="00EA787B">
        <w:rPr>
          <w:color w:val="000000" w:themeColor="text1"/>
          <w:lang w:bidi="th-TH"/>
        </w:rPr>
        <w:t xml:space="preserve">Status Approved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Auto Create </w:t>
      </w:r>
      <w:r>
        <w:rPr>
          <w:rFonts w:hint="cs"/>
          <w:color w:val="000000" w:themeColor="text1"/>
          <w:cs/>
          <w:lang w:bidi="th-TH"/>
        </w:rPr>
        <w:t xml:space="preserve">ไปเป็น </w:t>
      </w:r>
      <w:r>
        <w:rPr>
          <w:color w:val="000000" w:themeColor="text1"/>
          <w:lang w:bidi="th-TH"/>
        </w:rPr>
        <w:t xml:space="preserve">1 PO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>ERP</w:t>
      </w:r>
      <w:r w:rsidR="00B268A5">
        <w:rPr>
          <w:rFonts w:hint="cs"/>
          <w:color w:val="000000" w:themeColor="text1"/>
          <w:cs/>
          <w:lang w:bidi="th-TH"/>
        </w:rPr>
        <w:t xml:space="preserve"> </w:t>
      </w:r>
    </w:p>
    <w:p w14:paraId="1FEAD0D9" w14:textId="5F27EE7B" w:rsidR="00C0043F" w:rsidRDefault="00C0043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1 File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 w:rsidR="00830E8A">
        <w:rPr>
          <w:color w:val="000000" w:themeColor="text1"/>
          <w:lang w:bidi="th-TH"/>
        </w:rPr>
        <w:t xml:space="preserve">PR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จะมีหลาย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เมื่อนำมาสร้างเป็น </w:t>
      </w:r>
      <w:r>
        <w:rPr>
          <w:color w:val="000000" w:themeColor="text1"/>
          <w:lang w:bidi="th-TH"/>
        </w:rPr>
        <w:t xml:space="preserve">PR </w:t>
      </w:r>
      <w:r>
        <w:rPr>
          <w:rFonts w:hint="cs"/>
          <w:color w:val="000000" w:themeColor="text1"/>
          <w:cs/>
          <w:lang w:bidi="th-TH"/>
        </w:rPr>
        <w:t xml:space="preserve">ใน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จะสร้างโดย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จะเรียงตาม </w:t>
      </w:r>
      <w:r>
        <w:rPr>
          <w:color w:val="000000" w:themeColor="text1"/>
          <w:lang w:bidi="th-TH"/>
        </w:rPr>
        <w:t xml:space="preserve">Line number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ส่งมา</w:t>
      </w:r>
      <w:r w:rsidR="00830E8A">
        <w:rPr>
          <w:color w:val="000000" w:themeColor="text1"/>
          <w:lang w:bidi="th-TH"/>
        </w:rPr>
        <w:t xml:space="preserve"> (</w:t>
      </w:r>
      <w:r w:rsidR="00830E8A">
        <w:rPr>
          <w:rFonts w:hint="cs"/>
          <w:color w:val="000000" w:themeColor="text1"/>
          <w:cs/>
          <w:lang w:bidi="th-TH"/>
        </w:rPr>
        <w:t xml:space="preserve">กรณีที่ </w:t>
      </w:r>
      <w:r w:rsidR="00830E8A">
        <w:rPr>
          <w:color w:val="000000" w:themeColor="text1"/>
          <w:lang w:bidi="th-TH"/>
        </w:rPr>
        <w:t xml:space="preserve">PR </w:t>
      </w:r>
      <w:r w:rsidR="00830E8A">
        <w:rPr>
          <w:rFonts w:hint="cs"/>
          <w:color w:val="000000" w:themeColor="text1"/>
          <w:cs/>
          <w:lang w:bidi="th-TH"/>
        </w:rPr>
        <w:t>มีค่า</w:t>
      </w:r>
      <w:r w:rsidR="00830E8A">
        <w:rPr>
          <w:color w:val="000000" w:themeColor="text1"/>
          <w:lang w:bidi="th-TH"/>
        </w:rPr>
        <w:t xml:space="preserve"> QTY </w:t>
      </w:r>
      <w:r w:rsidR="00830E8A">
        <w:rPr>
          <w:rFonts w:hint="cs"/>
          <w:color w:val="000000" w:themeColor="text1"/>
          <w:cs/>
          <w:lang w:bidi="th-TH"/>
        </w:rPr>
        <w:t xml:space="preserve">เป็น </w:t>
      </w:r>
      <w:r w:rsidR="00830E8A">
        <w:rPr>
          <w:color w:val="000000" w:themeColor="text1"/>
          <w:lang w:bidi="th-TH"/>
        </w:rPr>
        <w:t xml:space="preserve">0 </w:t>
      </w:r>
      <w:r w:rsidR="00830E8A">
        <w:rPr>
          <w:rFonts w:hint="cs"/>
          <w:color w:val="000000" w:themeColor="text1"/>
          <w:cs/>
          <w:lang w:bidi="th-TH"/>
        </w:rPr>
        <w:t>ตอนที่</w:t>
      </w:r>
      <w:r w:rsidR="00830E8A">
        <w:rPr>
          <w:color w:val="000000" w:themeColor="text1"/>
          <w:lang w:bidi="th-TH"/>
        </w:rPr>
        <w:t xml:space="preserve"> Interface </w:t>
      </w:r>
      <w:r w:rsidR="00830E8A">
        <w:rPr>
          <w:rFonts w:hint="cs"/>
          <w:color w:val="000000" w:themeColor="text1"/>
          <w:cs/>
          <w:lang w:bidi="th-TH"/>
        </w:rPr>
        <w:t xml:space="preserve">กลับก็ต้องมี </w:t>
      </w:r>
      <w:r w:rsidR="00830E8A">
        <w:rPr>
          <w:color w:val="000000" w:themeColor="text1"/>
          <w:lang w:bidi="th-TH"/>
        </w:rPr>
        <w:t xml:space="preserve">Intrface </w:t>
      </w:r>
      <w:r w:rsidR="00830E8A">
        <w:rPr>
          <w:rFonts w:hint="cs"/>
          <w:color w:val="000000" w:themeColor="text1"/>
          <w:cs/>
          <w:lang w:bidi="th-TH"/>
        </w:rPr>
        <w:t>ค่านั้นกลับไปด้วย)</w:t>
      </w:r>
    </w:p>
    <w:p w14:paraId="1E2E5533" w14:textId="26B4390D" w:rsidR="0058130F" w:rsidRDefault="0058130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กรณีส่งข้อมูล </w:t>
      </w:r>
      <w:r>
        <w:rPr>
          <w:color w:val="000000" w:themeColor="text1"/>
          <w:lang w:bidi="th-TH"/>
        </w:rPr>
        <w:t xml:space="preserve">Field Length </w:t>
      </w:r>
      <w:r>
        <w:rPr>
          <w:rFonts w:hint="cs"/>
          <w:color w:val="000000" w:themeColor="text1"/>
          <w:cs/>
          <w:lang w:bidi="th-TH"/>
        </w:rPr>
        <w:t xml:space="preserve">เกินกว่าค่าที่กำหนด จะทำการตัดคำทิ้งตามค่า </w:t>
      </w:r>
      <w:r w:rsidR="007225C9">
        <w:rPr>
          <w:color w:val="000000" w:themeColor="text1"/>
          <w:lang w:bidi="th-TH"/>
        </w:rPr>
        <w:t>Max</w:t>
      </w:r>
      <w:r>
        <w:rPr>
          <w:color w:val="000000" w:themeColor="text1"/>
          <w:lang w:bidi="th-TH"/>
        </w:rPr>
        <w:t xml:space="preserve"> length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Field</w:t>
      </w:r>
    </w:p>
    <w:p w14:paraId="50B2DBA1" w14:textId="0EB5DCCF" w:rsidR="004C7F5C" w:rsidRPr="00054E89" w:rsidRDefault="004C7F5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เงื่อนไขการหา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ใช้ </w:t>
      </w:r>
      <w:r w:rsidRPr="00054E89">
        <w:rPr>
          <w:color w:val="000000" w:themeColor="text1"/>
          <w:lang w:bidi="th-TH"/>
        </w:rPr>
        <w:t xml:space="preserve">Supplier Code (ERP) + Item Code </w:t>
      </w:r>
      <w:r w:rsidRPr="00054E89">
        <w:rPr>
          <w:rFonts w:hint="cs"/>
          <w:color w:val="000000" w:themeColor="text1"/>
          <w:cs/>
          <w:lang w:bidi="th-TH"/>
        </w:rPr>
        <w:t xml:space="preserve">และต้องเป็น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ที่ </w:t>
      </w:r>
      <w:r w:rsidRPr="00054E89">
        <w:rPr>
          <w:color w:val="000000" w:themeColor="text1"/>
          <w:lang w:bidi="th-TH"/>
        </w:rPr>
        <w:t xml:space="preserve">Status Open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มีการ </w:t>
      </w:r>
      <w:r w:rsidR="00E55FB5" w:rsidRPr="00054E89">
        <w:rPr>
          <w:color w:val="000000" w:themeColor="text1"/>
          <w:lang w:bidi="th-TH"/>
        </w:rPr>
        <w:t xml:space="preserve">Approved </w:t>
      </w:r>
      <w:r w:rsidR="00E55FB5" w:rsidRPr="00054E89">
        <w:rPr>
          <w:rFonts w:hint="cs"/>
          <w:color w:val="000000" w:themeColor="text1"/>
          <w:cs/>
          <w:lang w:bidi="th-TH"/>
        </w:rPr>
        <w:t xml:space="preserve">แล้ว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ยังไม่ </w:t>
      </w:r>
      <w:r w:rsidR="00656EAF" w:rsidRPr="00054E89">
        <w:rPr>
          <w:color w:val="000000" w:themeColor="text1"/>
          <w:lang w:bidi="th-TH"/>
        </w:rPr>
        <w:t>Expire</w:t>
      </w:r>
      <w:r w:rsidR="009D16EC" w:rsidRPr="00054E89">
        <w:rPr>
          <w:color w:val="000000" w:themeColor="text1"/>
          <w:lang w:bidi="th-TH"/>
        </w:rPr>
        <w:t xml:space="preserve"> (Expiration date)</w:t>
      </w:r>
      <w:r w:rsidR="00656EAF" w:rsidRPr="00054E89">
        <w:rPr>
          <w:color w:val="000000" w:themeColor="text1"/>
          <w:lang w:bidi="th-TH"/>
        </w:rPr>
        <w:t xml:space="preserve"> </w:t>
      </w:r>
      <w:r w:rsidR="00656EAF" w:rsidRPr="00054E89">
        <w:rPr>
          <w:rFonts w:hint="cs"/>
          <w:color w:val="000000" w:themeColor="text1"/>
          <w:cs/>
          <w:lang w:bidi="th-TH"/>
        </w:rPr>
        <w:t xml:space="preserve">เทียบกับ </w:t>
      </w:r>
      <w:r w:rsidR="00656EAF" w:rsidRPr="00054E89">
        <w:rPr>
          <w:color w:val="000000" w:themeColor="text1"/>
          <w:lang w:bidi="th-TH"/>
        </w:rPr>
        <w:t>PR Date</w:t>
      </w:r>
    </w:p>
    <w:p w14:paraId="1A6289F5" w14:textId="7B70F6E1" w:rsidR="00656EAF" w:rsidRPr="00054E89" w:rsidRDefault="00656EAF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กรณีเจอ </w:t>
      </w:r>
      <w:r w:rsidRPr="00054E89">
        <w:rPr>
          <w:color w:val="000000" w:themeColor="text1"/>
          <w:lang w:bidi="th-TH"/>
        </w:rPr>
        <w:t xml:space="preserve">Blanket Agreement </w:t>
      </w:r>
      <w:r w:rsidRPr="00054E89">
        <w:rPr>
          <w:rFonts w:hint="cs"/>
          <w:color w:val="000000" w:themeColor="text1"/>
          <w:cs/>
          <w:lang w:bidi="th-TH"/>
        </w:rPr>
        <w:t xml:space="preserve">ตรงเงื่อนไขมากกว่า </w:t>
      </w:r>
      <w:r w:rsidRPr="00054E89">
        <w:rPr>
          <w:color w:val="000000" w:themeColor="text1"/>
          <w:lang w:bidi="th-TH"/>
        </w:rPr>
        <w:t xml:space="preserve">1 Agreement </w:t>
      </w:r>
      <w:r w:rsidRPr="00054E89">
        <w:rPr>
          <w:rFonts w:hint="cs"/>
          <w:color w:val="000000" w:themeColor="text1"/>
          <w:cs/>
          <w:lang w:bidi="th-TH"/>
        </w:rPr>
        <w:t>ให้</w:t>
      </w:r>
      <w:r w:rsidRPr="00054E89">
        <w:rPr>
          <w:color w:val="000000" w:themeColor="text1"/>
          <w:lang w:bidi="th-TH"/>
        </w:rPr>
        <w:t xml:space="preserve"> Validate </w:t>
      </w:r>
      <w:r w:rsidRPr="00054E89">
        <w:rPr>
          <w:rFonts w:hint="cs"/>
          <w:color w:val="000000" w:themeColor="text1"/>
          <w:cs/>
          <w:lang w:bidi="th-TH"/>
        </w:rPr>
        <w:t>ไม่ผ่าน</w:t>
      </w:r>
      <w:r w:rsidRPr="00054E89">
        <w:rPr>
          <w:color w:val="000000" w:themeColor="text1"/>
          <w:lang w:bidi="th-TH"/>
        </w:rPr>
        <w:t xml:space="preserve"> </w:t>
      </w:r>
    </w:p>
    <w:p w14:paraId="71E4A7AB" w14:textId="0DAAB4CB" w:rsidR="009D16EC" w:rsidRPr="00054E89" w:rsidRDefault="009D16EC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rFonts w:hint="cs"/>
          <w:color w:val="000000" w:themeColor="text1"/>
          <w:cs/>
          <w:lang w:bidi="th-TH"/>
        </w:rPr>
        <w:t xml:space="preserve">กรณีที่เมื่อหาราคาจาก </w:t>
      </w:r>
      <w:r w:rsidRPr="00054E89">
        <w:rPr>
          <w:color w:val="000000" w:themeColor="text1"/>
          <w:lang w:bidi="th-TH"/>
        </w:rPr>
        <w:t xml:space="preserve">Blanket </w:t>
      </w:r>
      <w:r w:rsidRPr="00054E89">
        <w:rPr>
          <w:rFonts w:hint="cs"/>
          <w:color w:val="000000" w:themeColor="text1"/>
          <w:cs/>
          <w:lang w:bidi="th-TH"/>
        </w:rPr>
        <w:t xml:space="preserve">ได้แล้ว ต้องทำการเปรียบเทียบราคากับค่า </w:t>
      </w:r>
      <w:r w:rsidRPr="00054E89">
        <w:rPr>
          <w:color w:val="000000" w:themeColor="text1"/>
          <w:lang w:bidi="th-TH"/>
        </w:rPr>
        <w:t xml:space="preserve">Mininum Release </w:t>
      </w:r>
      <w:r w:rsidRPr="00054E89">
        <w:rPr>
          <w:rFonts w:hint="cs"/>
          <w:color w:val="000000" w:themeColor="text1"/>
          <w:cs/>
          <w:lang w:bidi="th-TH"/>
        </w:rPr>
        <w:t xml:space="preserve">และ </w:t>
      </w:r>
      <w:r w:rsidRPr="00054E89">
        <w:rPr>
          <w:color w:val="000000" w:themeColor="text1"/>
          <w:lang w:bidi="th-TH"/>
        </w:rPr>
        <w:t xml:space="preserve">Amount Limit </w:t>
      </w:r>
      <w:r w:rsidRPr="00054E89">
        <w:rPr>
          <w:rFonts w:hint="cs"/>
          <w:color w:val="000000" w:themeColor="text1"/>
          <w:cs/>
          <w:lang w:bidi="th-TH"/>
        </w:rPr>
        <w:t xml:space="preserve">ด้วย กรณีที่ </w:t>
      </w:r>
      <w:r w:rsidRPr="00054E89">
        <w:rPr>
          <w:color w:val="000000" w:themeColor="text1"/>
          <w:lang w:bidi="th-TH"/>
        </w:rPr>
        <w:t xml:space="preserve">Agreement </w:t>
      </w:r>
      <w:r w:rsidRPr="00054E89">
        <w:rPr>
          <w:rFonts w:hint="cs"/>
          <w:color w:val="000000" w:themeColor="text1"/>
          <w:cs/>
          <w:lang w:bidi="th-TH"/>
        </w:rPr>
        <w:t xml:space="preserve">ดังกล่าวมีการ </w:t>
      </w:r>
      <w:r w:rsidRPr="00054E89">
        <w:rPr>
          <w:color w:val="000000" w:themeColor="text1"/>
          <w:lang w:bidi="th-TH"/>
        </w:rPr>
        <w:t xml:space="preserve">Setup </w:t>
      </w:r>
      <w:r w:rsidRPr="00054E89">
        <w:rPr>
          <w:rFonts w:hint="cs"/>
          <w:color w:val="000000" w:themeColor="text1"/>
          <w:cs/>
          <w:lang w:bidi="th-TH"/>
        </w:rPr>
        <w:t>ค่าทั้งสองไว้</w:t>
      </w:r>
      <w:r w:rsidRPr="00054E89">
        <w:rPr>
          <w:color w:val="000000" w:themeColor="text1"/>
          <w:lang w:bidi="th-TH"/>
        </w:rPr>
        <w:t xml:space="preserve"> </w:t>
      </w:r>
    </w:p>
    <w:p w14:paraId="48ED33CF" w14:textId="19F4C951" w:rsidR="00B476C3" w:rsidRDefault="00B476C3" w:rsidP="0059358B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054E89">
        <w:rPr>
          <w:color w:val="000000" w:themeColor="text1"/>
          <w:lang w:bidi="th-TH"/>
        </w:rPr>
        <w:t xml:space="preserve">UOM </w:t>
      </w:r>
      <w:r w:rsidR="0077099E">
        <w:rPr>
          <w:rFonts w:hint="cs"/>
          <w:color w:val="000000" w:themeColor="text1"/>
          <w:cs/>
          <w:lang w:bidi="th-TH"/>
        </w:rPr>
        <w:t>ที่</w:t>
      </w:r>
      <w:r w:rsidRPr="00054E89">
        <w:rPr>
          <w:rFonts w:hint="cs"/>
          <w:color w:val="000000" w:themeColor="text1"/>
          <w:cs/>
          <w:lang w:bidi="th-TH"/>
        </w:rPr>
        <w:t xml:space="preserve"> </w:t>
      </w:r>
      <w:r w:rsidRPr="00054E89">
        <w:rPr>
          <w:color w:val="000000" w:themeColor="text1"/>
          <w:lang w:bidi="th-TH"/>
        </w:rPr>
        <w:t xml:space="preserve">Linfox </w:t>
      </w:r>
      <w:r w:rsidRPr="00054E89">
        <w:rPr>
          <w:rFonts w:hint="cs"/>
          <w:color w:val="000000" w:themeColor="text1"/>
          <w:cs/>
          <w:lang w:bidi="th-TH"/>
        </w:rPr>
        <w:t>ส่งมา</w:t>
      </w:r>
      <w:r w:rsidR="0077099E">
        <w:rPr>
          <w:rFonts w:hint="cs"/>
          <w:color w:val="000000" w:themeColor="text1"/>
          <w:cs/>
          <w:lang w:bidi="th-TH"/>
        </w:rPr>
        <w:t xml:space="preserve"> ต้องไปตรวจสอบใน </w:t>
      </w:r>
      <w:r w:rsidR="0077099E">
        <w:rPr>
          <w:color w:val="000000" w:themeColor="text1"/>
          <w:lang w:bidi="th-TH"/>
        </w:rPr>
        <w:t xml:space="preserve">Blanket </w:t>
      </w:r>
      <w:r w:rsidR="0077099E">
        <w:rPr>
          <w:rFonts w:hint="cs"/>
          <w:color w:val="000000" w:themeColor="text1"/>
          <w:cs/>
          <w:lang w:bidi="th-TH"/>
        </w:rPr>
        <w:t>ด้วย</w:t>
      </w:r>
      <w:r w:rsidR="00022536">
        <w:rPr>
          <w:color w:val="000000" w:themeColor="text1"/>
          <w:lang w:bidi="th-TH"/>
        </w:rPr>
        <w:t xml:space="preserve"> </w:t>
      </w:r>
      <w:r w:rsidR="00022536">
        <w:rPr>
          <w:rFonts w:hint="cs"/>
          <w:color w:val="000000" w:themeColor="text1"/>
          <w:cs/>
          <w:lang w:bidi="th-TH"/>
        </w:rPr>
        <w:t>กรณีที่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UOM </w:t>
      </w:r>
      <w:r w:rsidR="00022536">
        <w:rPr>
          <w:rFonts w:hint="cs"/>
          <w:color w:val="000000" w:themeColor="text1"/>
          <w:cs/>
          <w:lang w:bidi="th-TH"/>
        </w:rPr>
        <w:t xml:space="preserve">ไม่ตรงกับ </w:t>
      </w:r>
      <w:r w:rsidR="00022536">
        <w:rPr>
          <w:color w:val="000000" w:themeColor="text1"/>
          <w:lang w:bidi="th-TH"/>
        </w:rPr>
        <w:t xml:space="preserve">Blanket </w:t>
      </w:r>
      <w:r w:rsidR="00022536">
        <w:rPr>
          <w:rFonts w:hint="cs"/>
          <w:color w:val="000000" w:themeColor="text1"/>
          <w:cs/>
          <w:lang w:bidi="th-TH"/>
        </w:rPr>
        <w:t>ต้อง</w:t>
      </w:r>
      <w:r w:rsidR="0077099E">
        <w:rPr>
          <w:rFonts w:hint="cs"/>
          <w:color w:val="000000" w:themeColor="text1"/>
          <w:cs/>
          <w:lang w:bidi="th-TH"/>
        </w:rPr>
        <w:t xml:space="preserve"> </w:t>
      </w:r>
      <w:r w:rsidR="0077099E">
        <w:rPr>
          <w:color w:val="000000" w:themeColor="text1"/>
          <w:lang w:bidi="th-TH"/>
        </w:rPr>
        <w:t xml:space="preserve">Validate </w:t>
      </w:r>
      <w:r w:rsidR="0077099E">
        <w:rPr>
          <w:rFonts w:hint="cs"/>
          <w:color w:val="000000" w:themeColor="text1"/>
          <w:cs/>
          <w:lang w:bidi="th-TH"/>
        </w:rPr>
        <w:t>ไม่ผ่าน</w:t>
      </w:r>
    </w:p>
    <w:p w14:paraId="774C02AC" w14:textId="77777777" w:rsidR="004C4429" w:rsidRPr="00436C9F" w:rsidRDefault="004C4429" w:rsidP="004C4429">
      <w:pPr>
        <w:numPr>
          <w:ilvl w:val="2"/>
          <w:numId w:val="2"/>
        </w:numPr>
        <w:ind w:left="709" w:hanging="709"/>
        <w:rPr>
          <w:color w:val="000000" w:themeColor="text1"/>
          <w:lang w:bidi="th-TH"/>
        </w:rPr>
      </w:pPr>
      <w:r w:rsidRPr="00436C9F">
        <w:rPr>
          <w:lang w:bidi="th-TH"/>
        </w:rPr>
        <w:t xml:space="preserve">Program </w:t>
      </w:r>
      <w:r w:rsidRPr="00436C9F">
        <w:rPr>
          <w:rFonts w:hint="cs"/>
          <w:cs/>
          <w:lang w:bidi="th-TH"/>
        </w:rPr>
        <w:t xml:space="preserve">ทำการย้าย </w:t>
      </w:r>
      <w:r w:rsidRPr="00436C9F">
        <w:rPr>
          <w:lang w:bidi="th-TH"/>
        </w:rPr>
        <w:t xml:space="preserve">Source File </w:t>
      </w:r>
      <w:r w:rsidRPr="00436C9F">
        <w:rPr>
          <w:rFonts w:hint="cs"/>
          <w:cs/>
          <w:lang w:bidi="th-TH"/>
        </w:rPr>
        <w:t xml:space="preserve">ไปวางที่ </w:t>
      </w:r>
      <w:r w:rsidRPr="00436C9F">
        <w:rPr>
          <w:lang w:bidi="th-TH"/>
        </w:rPr>
        <w:t>Folder</w:t>
      </w:r>
      <w:r>
        <w:rPr>
          <w:rFonts w:hint="cs"/>
          <w:cs/>
          <w:lang w:bidi="th-TH"/>
        </w:rPr>
        <w:t xml:space="preserve"> หลังจาก </w:t>
      </w:r>
      <w:r>
        <w:rPr>
          <w:lang w:bidi="th-TH"/>
        </w:rPr>
        <w:t>Process</w:t>
      </w:r>
      <w:r>
        <w:rPr>
          <w:rFonts w:hint="cs"/>
          <w:cs/>
          <w:lang w:bidi="th-TH"/>
        </w:rPr>
        <w:t xml:space="preserve"> เสร็จแล้ว</w:t>
      </w:r>
    </w:p>
    <w:p w14:paraId="42680B2B" w14:textId="77777777" w:rsidR="004C4429" w:rsidRPr="00054E89" w:rsidRDefault="004C4429" w:rsidP="00B50ACB">
      <w:pPr>
        <w:ind w:left="709"/>
        <w:rPr>
          <w:color w:val="000000" w:themeColor="text1"/>
          <w:lang w:bidi="th-TH"/>
        </w:rPr>
      </w:pPr>
    </w:p>
    <w:p w14:paraId="545E1AA6" w14:textId="55CA9CC1" w:rsidR="00E55FB5" w:rsidRPr="00656EAF" w:rsidRDefault="00E55FB5" w:rsidP="00E55FB5">
      <w:pPr>
        <w:rPr>
          <w:color w:val="000000" w:themeColor="text1"/>
          <w:highlight w:val="green"/>
          <w:lang w:bidi="th-TH"/>
        </w:rPr>
      </w:pPr>
    </w:p>
    <w:p w14:paraId="55985E9A" w14:textId="77777777" w:rsidR="00F2616D" w:rsidRPr="003101BC" w:rsidRDefault="00F2616D" w:rsidP="005F6BD6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0" w:name="_Toc494444069"/>
      <w:r w:rsidRPr="003101BC">
        <w:rPr>
          <w:color w:val="000000" w:themeColor="text1"/>
        </w:rPr>
        <w:t>Exceptional</w:t>
      </w:r>
      <w:bookmarkEnd w:id="20"/>
    </w:p>
    <w:p w14:paraId="720B09D4" w14:textId="77777777" w:rsidR="0009701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>ที่นามสกุลไม่ตรงกับที่กำหนด</w:t>
      </w:r>
    </w:p>
    <w:p w14:paraId="2C84ECFF" w14:textId="77777777" w:rsidR="00A549C8" w:rsidRPr="003101BC" w:rsidRDefault="00A549C8" w:rsidP="00A549C8">
      <w:pPr>
        <w:pStyle w:val="ListParagraph"/>
        <w:numPr>
          <w:ilvl w:val="0"/>
          <w:numId w:val="24"/>
        </w:num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 xml:space="preserve">ไม่รองรับ </w:t>
      </w:r>
      <w:r w:rsidRPr="003101BC">
        <w:rPr>
          <w:color w:val="000000" w:themeColor="text1"/>
          <w:lang w:bidi="th-TH"/>
        </w:rPr>
        <w:t xml:space="preserve">File </w:t>
      </w:r>
      <w:r w:rsidRPr="003101BC">
        <w:rPr>
          <w:rFonts w:hint="cs"/>
          <w:color w:val="000000" w:themeColor="text1"/>
          <w:cs/>
          <w:lang w:bidi="th-TH"/>
        </w:rPr>
        <w:t xml:space="preserve">ที่มีข้อมูลไม่ตรงกับ </w:t>
      </w:r>
      <w:r w:rsidRPr="003101BC">
        <w:rPr>
          <w:color w:val="000000" w:themeColor="text1"/>
          <w:lang w:bidi="th-TH"/>
        </w:rPr>
        <w:t xml:space="preserve">Format </w:t>
      </w:r>
      <w:r w:rsidRPr="003101BC">
        <w:rPr>
          <w:rFonts w:hint="cs"/>
          <w:color w:val="000000" w:themeColor="text1"/>
          <w:cs/>
          <w:lang w:bidi="th-TH"/>
        </w:rPr>
        <w:t>ที่กำหนด</w:t>
      </w:r>
      <w:r w:rsidRPr="003101BC">
        <w:rPr>
          <w:color w:val="000000" w:themeColor="text1"/>
          <w:lang w:bidi="th-TH"/>
        </w:rPr>
        <w:t xml:space="preserve"> </w:t>
      </w:r>
    </w:p>
    <w:p w14:paraId="0284CA88" w14:textId="77777777" w:rsidR="00A549C8" w:rsidRPr="003101BC" w:rsidRDefault="00A549C8" w:rsidP="00A549C8">
      <w:pPr>
        <w:pStyle w:val="ListParagraph"/>
        <w:ind w:left="1080"/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6A8200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1" w:name="_Toc494444070"/>
      <w:r w:rsidRPr="003101BC">
        <w:rPr>
          <w:color w:val="000000" w:themeColor="text1"/>
        </w:rPr>
        <w:lastRenderedPageBreak/>
        <w:t xml:space="preserve">2. </w:t>
      </w:r>
      <w:bookmarkEnd w:id="14"/>
      <w:r w:rsidR="001C6CD0" w:rsidRPr="003101BC">
        <w:rPr>
          <w:color w:val="000000" w:themeColor="text1"/>
        </w:rPr>
        <w:t>PROGRAM DESCRIPTION</w:t>
      </w:r>
      <w:bookmarkEnd w:id="21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2" w:name="_Toc494444071"/>
      <w:r w:rsidRPr="003101BC">
        <w:rPr>
          <w:color w:val="000000" w:themeColor="text1"/>
          <w:lang w:bidi="th-TH"/>
        </w:rPr>
        <w:t>Parameter</w:t>
      </w:r>
      <w:bookmarkEnd w:id="22"/>
    </w:p>
    <w:tbl>
      <w:tblPr>
        <w:tblW w:w="1007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"/>
        <w:gridCol w:w="2535"/>
        <w:gridCol w:w="1320"/>
        <w:gridCol w:w="5662"/>
      </w:tblGrid>
      <w:tr w:rsidR="003101BC" w:rsidRPr="003101BC" w14:paraId="7CCCA0AA" w14:textId="77777777" w:rsidTr="00054E89">
        <w:trPr>
          <w:trHeight w:val="236"/>
          <w:tblHeader/>
        </w:trPr>
        <w:tc>
          <w:tcPr>
            <w:tcW w:w="557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535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0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62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513C996F" w14:textId="111F79DF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CD724F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2DF022E9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ที่จะอ่าน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="00235B3D" w:rsidRPr="003101BC">
              <w:rPr>
                <w:rFonts w:hint="cs"/>
                <w:color w:val="000000" w:themeColor="text1"/>
                <w:cs/>
                <w:lang w:bidi="th-TH"/>
              </w:rPr>
              <w:t>ที่ได้รับ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 </w:t>
            </w:r>
            <w:r w:rsidR="0059358B">
              <w:rPr>
                <w:color w:val="000000" w:themeColor="text1"/>
                <w:lang w:bidi="th-TH"/>
              </w:rPr>
              <w:t>LINFOX</w:t>
            </w:r>
          </w:p>
        </w:tc>
      </w:tr>
      <w:tr w:rsidR="00C46956" w:rsidRPr="003101BC" w14:paraId="38810A69" w14:textId="77777777" w:rsidTr="00A1574F">
        <w:trPr>
          <w:trHeight w:val="142"/>
        </w:trPr>
        <w:tc>
          <w:tcPr>
            <w:tcW w:w="540" w:type="dxa"/>
            <w:vMerge/>
          </w:tcPr>
          <w:p w14:paraId="33EF516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Initial</w:t>
            </w:r>
          </w:p>
        </w:tc>
      </w:tr>
      <w:tr w:rsidR="00C46956" w:rsidRPr="003101BC" w14:paraId="56AAC46A" w14:textId="77777777" w:rsidTr="00A1574F">
        <w:trPr>
          <w:trHeight w:val="142"/>
        </w:trPr>
        <w:tc>
          <w:tcPr>
            <w:tcW w:w="540" w:type="dxa"/>
            <w:vMerge/>
          </w:tcPr>
          <w:p w14:paraId="49792ED8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A1574F">
        <w:trPr>
          <w:trHeight w:val="142"/>
        </w:trPr>
        <w:tc>
          <w:tcPr>
            <w:tcW w:w="540" w:type="dxa"/>
            <w:vMerge/>
          </w:tcPr>
          <w:p w14:paraId="703DF6B7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A1574F">
        <w:trPr>
          <w:trHeight w:val="142"/>
        </w:trPr>
        <w:tc>
          <w:tcPr>
            <w:tcW w:w="540" w:type="dxa"/>
            <w:vMerge/>
          </w:tcPr>
          <w:p w14:paraId="45F35AA6" w14:textId="77777777" w:rsidR="00C46956" w:rsidRPr="00D525B5" w:rsidRDefault="00C46956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13DD8C4" w:rsidR="00C46956" w:rsidRPr="003101BC" w:rsidRDefault="00C47832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</w:t>
            </w:r>
            <w:r w:rsidR="0059358B">
              <w:rPr>
                <w:color w:val="000000" w:themeColor="text1"/>
                <w:lang w:bidi="th-TH"/>
              </w:rPr>
              <w:t>PO/LINFOX/INTITIAL</w:t>
            </w:r>
          </w:p>
        </w:tc>
      </w:tr>
      <w:tr w:rsidR="007642E8" w:rsidRPr="003101BC" w14:paraId="57F62E7E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170CDAA" w14:textId="7F932BC3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F8EA7A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Process</w:t>
            </w:r>
          </w:p>
        </w:tc>
        <w:tc>
          <w:tcPr>
            <w:tcW w:w="1321" w:type="dxa"/>
          </w:tcPr>
          <w:p w14:paraId="1EC2BB0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F8D39FB" w14:textId="6517FF26" w:rsidR="007642E8" w:rsidRPr="003101BC" w:rsidRDefault="007642E8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>File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ที่อยู่ระหว่างการรัน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และยังไม่เสร็จ</w:t>
            </w:r>
          </w:p>
        </w:tc>
      </w:tr>
      <w:tr w:rsidR="007642E8" w:rsidRPr="003101BC" w14:paraId="5BD9BE78" w14:textId="77777777" w:rsidTr="00A1574F">
        <w:trPr>
          <w:trHeight w:val="142"/>
        </w:trPr>
        <w:tc>
          <w:tcPr>
            <w:tcW w:w="540" w:type="dxa"/>
            <w:vMerge/>
          </w:tcPr>
          <w:p w14:paraId="1A628F96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22B31F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E291E68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A806CC5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Process</w:t>
            </w:r>
          </w:p>
        </w:tc>
      </w:tr>
      <w:tr w:rsidR="007642E8" w:rsidRPr="003101BC" w14:paraId="17938481" w14:textId="77777777" w:rsidTr="00A1574F">
        <w:trPr>
          <w:trHeight w:val="142"/>
        </w:trPr>
        <w:tc>
          <w:tcPr>
            <w:tcW w:w="540" w:type="dxa"/>
            <w:vMerge/>
          </w:tcPr>
          <w:p w14:paraId="4B6CF9EE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EBCEE5D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1112387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298CBF4C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642E8" w:rsidRPr="003101BC" w14:paraId="5F067784" w14:textId="77777777" w:rsidTr="00A1574F">
        <w:trPr>
          <w:trHeight w:val="142"/>
        </w:trPr>
        <w:tc>
          <w:tcPr>
            <w:tcW w:w="540" w:type="dxa"/>
            <w:vMerge/>
          </w:tcPr>
          <w:p w14:paraId="114EFDB1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E6724F4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6015A36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CEEC4F3" w14:textId="77777777" w:rsidR="007642E8" w:rsidRPr="003101BC" w:rsidRDefault="007642E8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7642E8" w:rsidRPr="003101BC" w14:paraId="28CD2472" w14:textId="77777777" w:rsidTr="00A1574F">
        <w:trPr>
          <w:trHeight w:val="142"/>
        </w:trPr>
        <w:tc>
          <w:tcPr>
            <w:tcW w:w="540" w:type="dxa"/>
            <w:vMerge/>
          </w:tcPr>
          <w:p w14:paraId="00A13A5D" w14:textId="77777777" w:rsidR="007642E8" w:rsidRPr="00D525B5" w:rsidRDefault="007642E8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448B32A" w14:textId="77777777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0E20A3" w14:textId="09F89A1C" w:rsidR="007642E8" w:rsidRPr="003101BC" w:rsidRDefault="007642E8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D06CC02" w14:textId="3F273352" w:rsidR="007642E8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INBOUND/PO/LINFOX/PROCESS</w:t>
            </w:r>
          </w:p>
        </w:tc>
      </w:tr>
      <w:tr w:rsidR="005B68D2" w:rsidRPr="003101BC" w14:paraId="15C11988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1623E99C" w14:textId="4C02CA2E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7AC5B34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ERROR</w:t>
            </w:r>
          </w:p>
        </w:tc>
        <w:tc>
          <w:tcPr>
            <w:tcW w:w="1321" w:type="dxa"/>
          </w:tcPr>
          <w:p w14:paraId="0D7C829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7CA9B63C" w14:textId="466AAD3A" w:rsidR="005B68D2" w:rsidRPr="003101BC" w:rsidRDefault="005B68D2" w:rsidP="000867D1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ไม่ผ่านหรือส่ง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ไม่สำเร็จ</w:t>
            </w:r>
          </w:p>
        </w:tc>
      </w:tr>
      <w:tr w:rsidR="005B68D2" w:rsidRPr="003101BC" w14:paraId="11C5EFD5" w14:textId="77777777" w:rsidTr="00A1574F">
        <w:trPr>
          <w:trHeight w:val="142"/>
        </w:trPr>
        <w:tc>
          <w:tcPr>
            <w:tcW w:w="540" w:type="dxa"/>
            <w:vMerge/>
          </w:tcPr>
          <w:p w14:paraId="2BFD2217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11A23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48944B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411D07ED" w14:textId="0ED09994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="0077099E">
              <w:rPr>
                <w:color w:val="000000" w:themeColor="text1"/>
                <w:lang w:bidi="th-TH"/>
              </w:rPr>
              <w:t>Error</w:t>
            </w:r>
          </w:p>
        </w:tc>
      </w:tr>
      <w:tr w:rsidR="005B68D2" w:rsidRPr="003101BC" w14:paraId="5ECB5079" w14:textId="77777777" w:rsidTr="00A1574F">
        <w:trPr>
          <w:trHeight w:val="142"/>
        </w:trPr>
        <w:tc>
          <w:tcPr>
            <w:tcW w:w="540" w:type="dxa"/>
            <w:vMerge/>
          </w:tcPr>
          <w:p w14:paraId="718E84F5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8FAF4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A431B05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3B705074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42EF4EC3" w14:textId="77777777" w:rsidTr="00A1574F">
        <w:trPr>
          <w:trHeight w:val="142"/>
        </w:trPr>
        <w:tc>
          <w:tcPr>
            <w:tcW w:w="540" w:type="dxa"/>
            <w:vMerge/>
          </w:tcPr>
          <w:p w14:paraId="38DB2619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A515563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D459BAC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271CDC1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71359227" w14:textId="77777777" w:rsidTr="00A1574F">
        <w:trPr>
          <w:trHeight w:val="142"/>
        </w:trPr>
        <w:tc>
          <w:tcPr>
            <w:tcW w:w="540" w:type="dxa"/>
            <w:vMerge/>
          </w:tcPr>
          <w:p w14:paraId="71AD6D06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3C6562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90A31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70C62C3" w14:textId="5CB7A110" w:rsidR="005B68D2" w:rsidRPr="003101BC" w:rsidRDefault="0059358B" w:rsidP="000867D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INBOUND/PO/LINFOX/ERROR</w:t>
            </w:r>
          </w:p>
        </w:tc>
      </w:tr>
      <w:tr w:rsidR="005B68D2" w:rsidRPr="003101BC" w14:paraId="05B81537" w14:textId="77777777" w:rsidTr="00A1574F">
        <w:trPr>
          <w:trHeight w:val="58"/>
        </w:trPr>
        <w:tc>
          <w:tcPr>
            <w:tcW w:w="540" w:type="dxa"/>
            <w:vMerge w:val="restart"/>
          </w:tcPr>
          <w:p w14:paraId="2F34CEAA" w14:textId="221327BF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E92A33" w14:textId="77777777" w:rsidR="005B68D2" w:rsidRPr="003101BC" w:rsidRDefault="005B68D2" w:rsidP="005B68D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 Archive</w:t>
            </w:r>
          </w:p>
        </w:tc>
        <w:tc>
          <w:tcPr>
            <w:tcW w:w="1321" w:type="dxa"/>
          </w:tcPr>
          <w:p w14:paraId="6704A338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7F67A21" w14:textId="2CF0D66C" w:rsidR="005B68D2" w:rsidRPr="003101BC" w:rsidRDefault="005B68D2" w:rsidP="005B68D2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Path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ที่ทำการเก็บ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ที่ส่ง </w:t>
            </w:r>
            <w:r w:rsidRPr="003101BC">
              <w:rPr>
                <w:color w:val="000000" w:themeColor="text1"/>
                <w:lang w:bidi="th-TH"/>
              </w:rPr>
              <w:t xml:space="preserve">Interface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สำเร็จ</w:t>
            </w:r>
          </w:p>
        </w:tc>
      </w:tr>
      <w:tr w:rsidR="005B68D2" w:rsidRPr="003101BC" w14:paraId="7651AC53" w14:textId="77777777" w:rsidTr="00A1574F">
        <w:trPr>
          <w:trHeight w:val="142"/>
        </w:trPr>
        <w:tc>
          <w:tcPr>
            <w:tcW w:w="540" w:type="dxa"/>
            <w:vMerge/>
          </w:tcPr>
          <w:p w14:paraId="02128E90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F3EAE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87696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69E44C5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Archive</w:t>
            </w:r>
          </w:p>
        </w:tc>
      </w:tr>
      <w:tr w:rsidR="005B68D2" w:rsidRPr="003101BC" w14:paraId="3C7586C8" w14:textId="77777777" w:rsidTr="00A1574F">
        <w:trPr>
          <w:trHeight w:val="142"/>
        </w:trPr>
        <w:tc>
          <w:tcPr>
            <w:tcW w:w="540" w:type="dxa"/>
            <w:vMerge/>
          </w:tcPr>
          <w:p w14:paraId="364CDC9F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DB88BF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BDE5227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B0290B0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5B68D2" w:rsidRPr="003101BC" w14:paraId="03A231FB" w14:textId="77777777" w:rsidTr="00A1574F">
        <w:trPr>
          <w:trHeight w:val="142"/>
        </w:trPr>
        <w:tc>
          <w:tcPr>
            <w:tcW w:w="540" w:type="dxa"/>
            <w:vMerge/>
          </w:tcPr>
          <w:p w14:paraId="03C06E24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84E197F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734DC61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1F73468" w14:textId="77777777" w:rsidR="005B68D2" w:rsidRPr="003101BC" w:rsidRDefault="005B68D2" w:rsidP="000867D1">
            <w:pPr>
              <w:rPr>
                <w:color w:val="000000" w:themeColor="text1"/>
                <w:lang w:bidi="th-TH"/>
              </w:rPr>
            </w:pPr>
          </w:p>
        </w:tc>
      </w:tr>
      <w:tr w:rsidR="005B68D2" w:rsidRPr="003101BC" w14:paraId="5004419E" w14:textId="77777777" w:rsidTr="00A1574F">
        <w:trPr>
          <w:trHeight w:val="142"/>
        </w:trPr>
        <w:tc>
          <w:tcPr>
            <w:tcW w:w="540" w:type="dxa"/>
            <w:vMerge/>
          </w:tcPr>
          <w:p w14:paraId="00642682" w14:textId="77777777" w:rsidR="005B68D2" w:rsidRPr="00D525B5" w:rsidRDefault="005B68D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D25F5CD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45386FA" w14:textId="77777777" w:rsidR="005B68D2" w:rsidRPr="003101BC" w:rsidRDefault="005B68D2" w:rsidP="000867D1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36E0D63" w14:textId="2907828B" w:rsidR="005B68D2" w:rsidRPr="003101BC" w:rsidRDefault="0059358B" w:rsidP="0059358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INBOUND/PO/LINFOX/ARCHIVE</w:t>
            </w:r>
          </w:p>
        </w:tc>
      </w:tr>
      <w:tr w:rsidR="00C47832" w:rsidRPr="0059358B" w14:paraId="218DE79D" w14:textId="77777777" w:rsidTr="00A1574F">
        <w:trPr>
          <w:trHeight w:val="221"/>
        </w:trPr>
        <w:tc>
          <w:tcPr>
            <w:tcW w:w="540" w:type="dxa"/>
            <w:vMerge w:val="restart"/>
          </w:tcPr>
          <w:p w14:paraId="67EB9897" w14:textId="53E8867A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5449CB1F" w14:textId="2B83553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Import</w:t>
            </w:r>
            <w:r w:rsidR="00C47832" w:rsidRPr="004D7A18">
              <w:rPr>
                <w:color w:val="000000" w:themeColor="text1"/>
                <w:lang w:bidi="en-US"/>
              </w:rPr>
              <w:t xml:space="preserve"> source</w:t>
            </w:r>
          </w:p>
        </w:tc>
        <w:tc>
          <w:tcPr>
            <w:tcW w:w="1321" w:type="dxa"/>
          </w:tcPr>
          <w:p w14:paraId="2E02552E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A8A9549" w14:textId="5C93B8CD" w:rsidR="00C47832" w:rsidRPr="004D7A18" w:rsidRDefault="00C47832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rFonts w:hint="cs"/>
                <w:color w:val="000000" w:themeColor="text1"/>
                <w:cs/>
                <w:lang w:bidi="th-TH"/>
              </w:rPr>
              <w:t>ระบ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ุชื่อ </w:t>
            </w:r>
            <w:r w:rsidR="004D7A18">
              <w:rPr>
                <w:color w:val="000000" w:themeColor="text1"/>
                <w:lang w:bidi="th-TH"/>
              </w:rPr>
              <w:t xml:space="preserve">Import Source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 xml:space="preserve">ที่จะนำ </w:t>
            </w:r>
            <w:r w:rsidR="004D7A18">
              <w:rPr>
                <w:color w:val="000000" w:themeColor="text1"/>
                <w:lang w:bidi="th-TH"/>
              </w:rPr>
              <w:t xml:space="preserve">PR </w:t>
            </w:r>
            <w:r w:rsidR="004D7A18">
              <w:rPr>
                <w:rFonts w:hint="cs"/>
                <w:color w:val="000000" w:themeColor="text1"/>
                <w:cs/>
                <w:lang w:bidi="th-TH"/>
              </w:rPr>
              <w:t>เข้าระบบ</w:t>
            </w:r>
            <w:r w:rsidR="004D7A18">
              <w:rPr>
                <w:color w:val="000000" w:themeColor="text1"/>
                <w:lang w:bidi="th-TH"/>
              </w:rPr>
              <w:t xml:space="preserve"> ERP</w:t>
            </w:r>
          </w:p>
        </w:tc>
      </w:tr>
      <w:tr w:rsidR="00C47832" w:rsidRPr="0059358B" w14:paraId="572557DA" w14:textId="77777777" w:rsidTr="00A1574F">
        <w:trPr>
          <w:trHeight w:val="142"/>
        </w:trPr>
        <w:tc>
          <w:tcPr>
            <w:tcW w:w="540" w:type="dxa"/>
            <w:vMerge/>
          </w:tcPr>
          <w:p w14:paraId="5BFB408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0E8959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BF0A43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CF9685C" w14:textId="65DF9C5A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Import</w:t>
            </w:r>
            <w:r w:rsidR="00C47832" w:rsidRPr="004D7A18">
              <w:rPr>
                <w:color w:val="000000" w:themeColor="text1"/>
                <w:lang w:bidi="th-TH"/>
              </w:rPr>
              <w:t xml:space="preserve"> source</w:t>
            </w:r>
          </w:p>
        </w:tc>
      </w:tr>
      <w:tr w:rsidR="00C47832" w:rsidRPr="0059358B" w14:paraId="30D9C544" w14:textId="77777777" w:rsidTr="00A1574F">
        <w:trPr>
          <w:trHeight w:val="142"/>
        </w:trPr>
        <w:tc>
          <w:tcPr>
            <w:tcW w:w="540" w:type="dxa"/>
            <w:vMerge/>
          </w:tcPr>
          <w:p w14:paraId="4EA83C82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72619CD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B8876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12EF0D3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9358B" w14:paraId="12458D0B" w14:textId="77777777" w:rsidTr="00A1574F">
        <w:trPr>
          <w:trHeight w:val="142"/>
        </w:trPr>
        <w:tc>
          <w:tcPr>
            <w:tcW w:w="540" w:type="dxa"/>
            <w:vMerge/>
          </w:tcPr>
          <w:p w14:paraId="2D7189DC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C293B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EA8ADD0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820ED8A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520B1227" w14:textId="77777777" w:rsidTr="00A1574F">
        <w:trPr>
          <w:trHeight w:val="142"/>
        </w:trPr>
        <w:tc>
          <w:tcPr>
            <w:tcW w:w="540" w:type="dxa"/>
            <w:vMerge/>
          </w:tcPr>
          <w:p w14:paraId="1140A488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F4BE75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3B9288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F7120FB" w14:textId="24F612FF" w:rsidR="00C47832" w:rsidRPr="004D7A18" w:rsidRDefault="004D7A18" w:rsidP="00B0621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“LINFOX</w:t>
            </w:r>
            <w:r w:rsidR="00C47832" w:rsidRPr="004D7A18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9358B" w14:paraId="6B458C9A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2B6D3696" w14:textId="1A7BEA16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7D3EB71" w14:textId="1BF0A4D5" w:rsidR="00C47832" w:rsidRPr="004D7A18" w:rsidRDefault="004D7A18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BU NAME</w:t>
            </w:r>
          </w:p>
        </w:tc>
        <w:tc>
          <w:tcPr>
            <w:tcW w:w="1321" w:type="dxa"/>
          </w:tcPr>
          <w:p w14:paraId="37FC0473" w14:textId="236B6774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A4384AB" w14:textId="76498D5A" w:rsidR="00C47832" w:rsidRPr="004D7A18" w:rsidRDefault="004D7A18" w:rsidP="00C47832">
            <w:pPr>
              <w:rPr>
                <w:color w:val="000000" w:themeColor="text1"/>
                <w:cs/>
                <w:lang w:bidi="th-TH"/>
              </w:rPr>
            </w:pPr>
            <w:r w:rsidRPr="004D7A18">
              <w:rPr>
                <w:rFonts w:hint="cs"/>
                <w:cs/>
                <w:lang w:bidi="th-TH"/>
              </w:rPr>
              <w:t xml:space="preserve">ระบุ </w:t>
            </w:r>
            <w:r w:rsidRPr="004D7A18">
              <w:rPr>
                <w:lang w:bidi="th-TH"/>
              </w:rPr>
              <w:t xml:space="preserve">BU </w:t>
            </w:r>
            <w:r w:rsidRPr="004D7A18">
              <w:rPr>
                <w:rFonts w:hint="cs"/>
                <w:cs/>
                <w:lang w:bidi="th-TH"/>
              </w:rPr>
              <w:t xml:space="preserve">ที่นำ </w:t>
            </w:r>
            <w:r w:rsidRPr="004D7A18">
              <w:rPr>
                <w:lang w:bidi="th-TH"/>
              </w:rPr>
              <w:t xml:space="preserve">PR </w:t>
            </w:r>
            <w:r w:rsidRPr="004D7A18">
              <w:rPr>
                <w:rFonts w:hint="cs"/>
                <w:cs/>
                <w:lang w:bidi="th-TH"/>
              </w:rPr>
              <w:t xml:space="preserve">เข้า </w:t>
            </w:r>
          </w:p>
        </w:tc>
      </w:tr>
      <w:tr w:rsidR="00C47832" w:rsidRPr="0059358B" w14:paraId="0B449EB0" w14:textId="77777777" w:rsidTr="00A1574F">
        <w:trPr>
          <w:trHeight w:val="142"/>
        </w:trPr>
        <w:tc>
          <w:tcPr>
            <w:tcW w:w="540" w:type="dxa"/>
            <w:vMerge/>
          </w:tcPr>
          <w:p w14:paraId="662FF3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588FAE61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B219436" w14:textId="64DEA1E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Prompt</w:t>
            </w:r>
          </w:p>
        </w:tc>
        <w:tc>
          <w:tcPr>
            <w:tcW w:w="5678" w:type="dxa"/>
          </w:tcPr>
          <w:p w14:paraId="723F8E57" w14:textId="118F31EF" w:rsidR="00C47832" w:rsidRPr="004D7A18" w:rsidRDefault="004D7A18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BU NAME</w:t>
            </w:r>
          </w:p>
        </w:tc>
      </w:tr>
      <w:tr w:rsidR="00C47832" w:rsidRPr="0059358B" w14:paraId="20F4000C" w14:textId="77777777" w:rsidTr="00A1574F">
        <w:trPr>
          <w:trHeight w:val="142"/>
        </w:trPr>
        <w:tc>
          <w:tcPr>
            <w:tcW w:w="540" w:type="dxa"/>
            <w:vMerge/>
          </w:tcPr>
          <w:p w14:paraId="62887BCF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902A50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5825F9A" w14:textId="31015E99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Require</w:t>
            </w:r>
          </w:p>
        </w:tc>
        <w:tc>
          <w:tcPr>
            <w:tcW w:w="5678" w:type="dxa"/>
          </w:tcPr>
          <w:p w14:paraId="559A7128" w14:textId="1C96CF3A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Yes</w:t>
            </w:r>
          </w:p>
        </w:tc>
      </w:tr>
      <w:tr w:rsidR="00C47832" w:rsidRPr="0059358B" w14:paraId="2F601CA6" w14:textId="77777777" w:rsidTr="00A1574F">
        <w:trPr>
          <w:trHeight w:val="142"/>
        </w:trPr>
        <w:tc>
          <w:tcPr>
            <w:tcW w:w="540" w:type="dxa"/>
            <w:vMerge/>
          </w:tcPr>
          <w:p w14:paraId="4BB29125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C77088B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D8F76A5" w14:textId="6098AE06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Source</w:t>
            </w:r>
          </w:p>
        </w:tc>
        <w:tc>
          <w:tcPr>
            <w:tcW w:w="5678" w:type="dxa"/>
          </w:tcPr>
          <w:p w14:paraId="23C7499F" w14:textId="77777777" w:rsidR="00C47832" w:rsidRPr="004D7A18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9358B" w14:paraId="003551FE" w14:textId="77777777" w:rsidTr="00A1574F">
        <w:trPr>
          <w:trHeight w:val="142"/>
        </w:trPr>
        <w:tc>
          <w:tcPr>
            <w:tcW w:w="540" w:type="dxa"/>
            <w:vMerge/>
          </w:tcPr>
          <w:p w14:paraId="1537D583" w14:textId="7777777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A06C7D4" w14:textId="77777777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12CBD33" w14:textId="5C5900BB" w:rsidR="00C47832" w:rsidRPr="004D7A18" w:rsidRDefault="00C47832" w:rsidP="00C47832">
            <w:pPr>
              <w:rPr>
                <w:color w:val="000000" w:themeColor="text1"/>
                <w:lang w:bidi="en-US"/>
              </w:rPr>
            </w:pPr>
            <w:r w:rsidRPr="004D7A18">
              <w:rPr>
                <w:lang w:bidi="en-US"/>
              </w:rPr>
              <w:t>Default</w:t>
            </w:r>
          </w:p>
        </w:tc>
        <w:tc>
          <w:tcPr>
            <w:tcW w:w="5678" w:type="dxa"/>
          </w:tcPr>
          <w:p w14:paraId="7C63154E" w14:textId="0101C55C" w:rsidR="00C47832" w:rsidRPr="004D7A18" w:rsidRDefault="004D7A18" w:rsidP="004D7A18">
            <w:pPr>
              <w:rPr>
                <w:color w:val="000000" w:themeColor="text1"/>
                <w:lang w:bidi="th-TH"/>
              </w:rPr>
            </w:pPr>
            <w:r w:rsidRPr="004D7A18">
              <w:rPr>
                <w:lang w:bidi="th-TH"/>
              </w:rPr>
              <w:t>“RESTAURANTS DEVELOPMENT COMPANY LIMITED”</w:t>
            </w:r>
          </w:p>
        </w:tc>
      </w:tr>
      <w:tr w:rsidR="003564CB" w:rsidRPr="00B83679" w14:paraId="22E02F6C" w14:textId="77777777" w:rsidTr="00A1574F">
        <w:trPr>
          <w:trHeight w:val="142"/>
        </w:trPr>
        <w:tc>
          <w:tcPr>
            <w:tcW w:w="540" w:type="dxa"/>
            <w:vMerge w:val="restart"/>
          </w:tcPr>
          <w:p w14:paraId="6E026F74" w14:textId="307B603C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6E7A9FD6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PR STATUS</w:t>
            </w:r>
          </w:p>
        </w:tc>
        <w:tc>
          <w:tcPr>
            <w:tcW w:w="1321" w:type="dxa"/>
          </w:tcPr>
          <w:p w14:paraId="7152C7C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0FC6306D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 xml:space="preserve">Status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PR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ที่ต้องการนำเข้า</w:t>
            </w:r>
          </w:p>
          <w:p w14:paraId="413C7C12" w14:textId="77777777" w:rsidR="003564CB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APPROVED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Approve </w:t>
            </w:r>
            <w:r>
              <w:rPr>
                <w:rFonts w:hint="cs"/>
                <w:color w:val="000000" w:themeColor="text1"/>
                <w:cs/>
                <w:lang w:bidi="th-TH"/>
              </w:rPr>
              <w:t>แล้ว</w:t>
            </w:r>
          </w:p>
          <w:p w14:paraId="48709A6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INCOMPLETE = PR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ที่รอการ </w:t>
            </w:r>
            <w:r>
              <w:rPr>
                <w:color w:val="000000" w:themeColor="text1"/>
                <w:lang w:bidi="th-TH"/>
              </w:rPr>
              <w:t>approve</w:t>
            </w:r>
          </w:p>
        </w:tc>
      </w:tr>
      <w:tr w:rsidR="003564CB" w:rsidRPr="00B83679" w14:paraId="2C35FDE4" w14:textId="77777777" w:rsidTr="00054E89">
        <w:trPr>
          <w:trHeight w:val="142"/>
        </w:trPr>
        <w:tc>
          <w:tcPr>
            <w:tcW w:w="557" w:type="dxa"/>
            <w:vMerge/>
          </w:tcPr>
          <w:p w14:paraId="0D87F916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46B72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92673DB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375147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 STATUS</w:t>
            </w:r>
          </w:p>
        </w:tc>
      </w:tr>
      <w:tr w:rsidR="003564CB" w:rsidRPr="00B83679" w14:paraId="2E5A4FF0" w14:textId="77777777" w:rsidTr="00054E89">
        <w:trPr>
          <w:trHeight w:val="142"/>
        </w:trPr>
        <w:tc>
          <w:tcPr>
            <w:tcW w:w="557" w:type="dxa"/>
            <w:vMerge/>
          </w:tcPr>
          <w:p w14:paraId="2E59D94A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7F1ADF8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1DABE4E1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667840C9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 w:rsidRPr="00B83679">
              <w:rPr>
                <w:color w:val="000000" w:themeColor="text1"/>
                <w:lang w:bidi="th-TH"/>
              </w:rPr>
              <w:t>Yes</w:t>
            </w:r>
          </w:p>
        </w:tc>
      </w:tr>
      <w:tr w:rsidR="003564CB" w:rsidRPr="00B83679" w14:paraId="2534A7DD" w14:textId="77777777" w:rsidTr="00054E89">
        <w:trPr>
          <w:trHeight w:val="142"/>
        </w:trPr>
        <w:tc>
          <w:tcPr>
            <w:tcW w:w="557" w:type="dxa"/>
            <w:vMerge/>
          </w:tcPr>
          <w:p w14:paraId="59B979C3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3B8103EF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F80B659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67E05BF5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</w:p>
        </w:tc>
      </w:tr>
      <w:tr w:rsidR="003564CB" w:rsidRPr="00B83679" w14:paraId="340766E9" w14:textId="77777777" w:rsidTr="00054E89">
        <w:trPr>
          <w:trHeight w:val="142"/>
        </w:trPr>
        <w:tc>
          <w:tcPr>
            <w:tcW w:w="557" w:type="dxa"/>
            <w:vMerge/>
          </w:tcPr>
          <w:p w14:paraId="7018854D" w14:textId="77777777" w:rsidR="003564CB" w:rsidRPr="00D525B5" w:rsidRDefault="003564CB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77BEC7C4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D02A083" w14:textId="77777777" w:rsidR="003564CB" w:rsidRPr="00B83679" w:rsidRDefault="003564CB" w:rsidP="003564CB">
            <w:pPr>
              <w:rPr>
                <w:color w:val="000000" w:themeColor="text1"/>
                <w:lang w:bidi="en-US"/>
              </w:rPr>
            </w:pPr>
            <w:r w:rsidRPr="00B83679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18D4BA9A" w14:textId="77777777" w:rsidR="003564CB" w:rsidRPr="00B83679" w:rsidRDefault="003564CB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“APPROVED”</w:t>
            </w:r>
          </w:p>
        </w:tc>
      </w:tr>
      <w:tr w:rsidR="00A53FA3" w:rsidRPr="005B132C" w14:paraId="558B8949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72CD55F1" w14:textId="0827BA90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4A66FF81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0" w:type="dxa"/>
          </w:tcPr>
          <w:p w14:paraId="6C64C2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7089122F" w14:textId="4DE8C5E7" w:rsidR="00A53FA3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>ระบุรหัสบริษัท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="005B132C" w:rsidRPr="005B132C">
              <w:rPr>
                <w:color w:val="000000" w:themeColor="text1"/>
                <w:lang w:bidi="th-TH"/>
              </w:rPr>
              <w:t xml:space="preserve">RD 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ที่อยู่ในระบบงาน </w:t>
            </w:r>
            <w:r w:rsidR="005B132C" w:rsidRPr="005B132C">
              <w:rPr>
                <w:color w:val="000000" w:themeColor="text1"/>
                <w:lang w:bidi="th-TH"/>
              </w:rPr>
              <w:t>Linfox</w:t>
            </w:r>
          </w:p>
        </w:tc>
      </w:tr>
      <w:tr w:rsidR="00A53FA3" w:rsidRPr="005B132C" w14:paraId="552E5213" w14:textId="77777777" w:rsidTr="00054E89">
        <w:trPr>
          <w:trHeight w:val="142"/>
        </w:trPr>
        <w:tc>
          <w:tcPr>
            <w:tcW w:w="557" w:type="dxa"/>
            <w:vMerge/>
          </w:tcPr>
          <w:p w14:paraId="651EAB3B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49BDDF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A9FE76F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737E73D3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</w:p>
        </w:tc>
      </w:tr>
      <w:tr w:rsidR="00A53FA3" w:rsidRPr="005B132C" w14:paraId="5BAFC0C0" w14:textId="77777777" w:rsidTr="00054E89">
        <w:trPr>
          <w:trHeight w:val="142"/>
        </w:trPr>
        <w:tc>
          <w:tcPr>
            <w:tcW w:w="557" w:type="dxa"/>
            <w:vMerge/>
          </w:tcPr>
          <w:p w14:paraId="6D0F7672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53FE190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EBD0562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4848A05" w14:textId="77777777" w:rsidR="00A53FA3" w:rsidRPr="005B132C" w:rsidRDefault="00A53FA3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A53FA3" w:rsidRPr="005B132C" w14:paraId="1779D476" w14:textId="77777777" w:rsidTr="00054E89">
        <w:trPr>
          <w:trHeight w:val="142"/>
        </w:trPr>
        <w:tc>
          <w:tcPr>
            <w:tcW w:w="557" w:type="dxa"/>
            <w:vMerge/>
          </w:tcPr>
          <w:p w14:paraId="008264EA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25660C59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56F473AB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3DEF115C" w14:textId="75FD1C9C" w:rsidR="00A53FA3" w:rsidRPr="005B132C" w:rsidRDefault="00A53FA3" w:rsidP="00431D24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53FA3" w:rsidRPr="005B132C" w14:paraId="74FB99DD" w14:textId="77777777" w:rsidTr="00054E89">
        <w:trPr>
          <w:trHeight w:val="142"/>
        </w:trPr>
        <w:tc>
          <w:tcPr>
            <w:tcW w:w="557" w:type="dxa"/>
            <w:vMerge/>
          </w:tcPr>
          <w:p w14:paraId="37D864C5" w14:textId="77777777" w:rsidR="00A53FA3" w:rsidRPr="00D525B5" w:rsidRDefault="00A53FA3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039EB25C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7A2D3043" w14:textId="77777777" w:rsidR="00A53FA3" w:rsidRPr="005B132C" w:rsidRDefault="00A53FA3" w:rsidP="00431D24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32A16710" w14:textId="5E419702" w:rsidR="00A53FA3" w:rsidRPr="005B132C" w:rsidRDefault="005B132C" w:rsidP="00431D24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“660003</w:t>
            </w:r>
            <w:r w:rsidR="00A53FA3" w:rsidRPr="005B132C">
              <w:rPr>
                <w:color w:val="000000" w:themeColor="text1"/>
                <w:lang w:bidi="th-TH"/>
              </w:rPr>
              <w:t>”</w:t>
            </w:r>
          </w:p>
        </w:tc>
      </w:tr>
      <w:tr w:rsidR="00C47832" w:rsidRPr="005B132C" w14:paraId="2132FD86" w14:textId="77777777" w:rsidTr="00054E89">
        <w:trPr>
          <w:trHeight w:val="142"/>
        </w:trPr>
        <w:tc>
          <w:tcPr>
            <w:tcW w:w="557" w:type="dxa"/>
            <w:vMerge w:val="restart"/>
          </w:tcPr>
          <w:p w14:paraId="10C92D47" w14:textId="772CD4D7" w:rsidR="00C47832" w:rsidRPr="00D525B5" w:rsidRDefault="00C47832" w:rsidP="00D525B5">
            <w:pPr>
              <w:pStyle w:val="ListParagraph"/>
              <w:numPr>
                <w:ilvl w:val="0"/>
                <w:numId w:val="26"/>
              </w:numPr>
              <w:ind w:left="43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 w:val="restart"/>
          </w:tcPr>
          <w:p w14:paraId="10DAC52D" w14:textId="7F031811" w:rsidR="00C47832" w:rsidRPr="005B132C" w:rsidRDefault="00A53FA3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DELIVER_TO_LOCATTION</w:t>
            </w:r>
          </w:p>
        </w:tc>
        <w:tc>
          <w:tcPr>
            <w:tcW w:w="1320" w:type="dxa"/>
          </w:tcPr>
          <w:p w14:paraId="33CB14A8" w14:textId="2FEB878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62" w:type="dxa"/>
          </w:tcPr>
          <w:p w14:paraId="10E44B8C" w14:textId="3572FB89" w:rsidR="003564CB" w:rsidRPr="005B132C" w:rsidRDefault="00A53FA3" w:rsidP="005B132C">
            <w:pPr>
              <w:rPr>
                <w:color w:val="000000" w:themeColor="text1"/>
                <w:lang w:bidi="th-TH"/>
              </w:rPr>
            </w:pPr>
            <w:r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5B132C">
              <w:rPr>
                <w:color w:val="000000" w:themeColor="text1"/>
                <w:lang w:bidi="th-TH"/>
              </w:rPr>
              <w:t xml:space="preserve">Location </w:t>
            </w:r>
            <w:r w:rsidRPr="005B132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r w:rsidR="005B132C" w:rsidRPr="005B132C">
              <w:rPr>
                <w:rFonts w:hint="cs"/>
                <w:color w:val="000000" w:themeColor="text1"/>
                <w:cs/>
                <w:lang w:bidi="th-TH"/>
              </w:rPr>
              <w:t xml:space="preserve">รับของ ซึ่งคือ </w:t>
            </w:r>
            <w:r w:rsidR="005B132C" w:rsidRPr="005B132C">
              <w:rPr>
                <w:color w:val="000000" w:themeColor="text1"/>
                <w:lang w:bidi="th-TH"/>
              </w:rPr>
              <w:t>Linfox Warehourse</w:t>
            </w:r>
          </w:p>
        </w:tc>
      </w:tr>
      <w:tr w:rsidR="00C47832" w:rsidRPr="005B132C" w14:paraId="3C89496A" w14:textId="77777777" w:rsidTr="00054E89">
        <w:trPr>
          <w:trHeight w:val="142"/>
        </w:trPr>
        <w:tc>
          <w:tcPr>
            <w:tcW w:w="557" w:type="dxa"/>
            <w:vMerge/>
          </w:tcPr>
          <w:p w14:paraId="3C34B1F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4C9CBBC8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3DCBA14" w14:textId="79BA4BC2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62" w:type="dxa"/>
          </w:tcPr>
          <w:p w14:paraId="35DB639D" w14:textId="61E612BB" w:rsidR="00C47832" w:rsidRPr="005B132C" w:rsidRDefault="00C47832" w:rsidP="00C47832">
            <w:pPr>
              <w:rPr>
                <w:color w:val="000000" w:themeColor="text1"/>
                <w:lang w:bidi="th-TH"/>
              </w:rPr>
            </w:pPr>
          </w:p>
        </w:tc>
      </w:tr>
      <w:tr w:rsidR="00C47832" w:rsidRPr="005B132C" w14:paraId="4A325E70" w14:textId="77777777" w:rsidTr="00054E89">
        <w:trPr>
          <w:trHeight w:val="142"/>
        </w:trPr>
        <w:tc>
          <w:tcPr>
            <w:tcW w:w="557" w:type="dxa"/>
            <w:vMerge/>
          </w:tcPr>
          <w:p w14:paraId="79D23701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109516DB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429A7BD7" w14:textId="7AF940E4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62" w:type="dxa"/>
          </w:tcPr>
          <w:p w14:paraId="3B8DCE5B" w14:textId="25436499" w:rsidR="00C47832" w:rsidRPr="005B132C" w:rsidRDefault="003564CB" w:rsidP="00C47832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5B132C" w14:paraId="4EB19B44" w14:textId="77777777" w:rsidTr="00054E89">
        <w:trPr>
          <w:trHeight w:val="142"/>
        </w:trPr>
        <w:tc>
          <w:tcPr>
            <w:tcW w:w="557" w:type="dxa"/>
            <w:vMerge/>
          </w:tcPr>
          <w:p w14:paraId="095DBF50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C81249F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3166C952" w14:textId="473B6E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62" w:type="dxa"/>
          </w:tcPr>
          <w:p w14:paraId="4F461572" w14:textId="26D573EF" w:rsidR="003564CB" w:rsidRPr="005B132C" w:rsidRDefault="003564CB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B83679" w14:paraId="3D978860" w14:textId="77777777" w:rsidTr="00054E89">
        <w:trPr>
          <w:trHeight w:val="142"/>
        </w:trPr>
        <w:tc>
          <w:tcPr>
            <w:tcW w:w="557" w:type="dxa"/>
            <w:vMerge/>
          </w:tcPr>
          <w:p w14:paraId="0E9E6C47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535" w:type="dxa"/>
            <w:vMerge/>
          </w:tcPr>
          <w:p w14:paraId="6EAC9AD5" w14:textId="77777777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0" w:type="dxa"/>
          </w:tcPr>
          <w:p w14:paraId="6EBCE2AC" w14:textId="4E1B5CED" w:rsidR="00C47832" w:rsidRPr="005B132C" w:rsidRDefault="00C47832" w:rsidP="00C47832">
            <w:pPr>
              <w:rPr>
                <w:color w:val="000000" w:themeColor="text1"/>
                <w:lang w:bidi="en-US"/>
              </w:rPr>
            </w:pPr>
            <w:r w:rsidRPr="005B132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62" w:type="dxa"/>
          </w:tcPr>
          <w:p w14:paraId="5F50E614" w14:textId="397A6084" w:rsidR="00C47832" w:rsidRPr="005B132C" w:rsidRDefault="003564CB" w:rsidP="00A53FA3">
            <w:pPr>
              <w:rPr>
                <w:color w:val="000000" w:themeColor="text1"/>
                <w:lang w:bidi="th-TH"/>
              </w:rPr>
            </w:pPr>
            <w:r w:rsidRPr="005B132C">
              <w:rPr>
                <w:color w:val="000000" w:themeColor="text1"/>
                <w:lang w:bidi="th-TH"/>
              </w:rPr>
              <w:t>“</w:t>
            </w:r>
            <w:r w:rsidR="00A53FA3" w:rsidRPr="005B132C">
              <w:rPr>
                <w:color w:val="000000" w:themeColor="text1"/>
                <w:lang w:bidi="th-TH"/>
              </w:rPr>
              <w:t>LFX”</w:t>
            </w:r>
          </w:p>
        </w:tc>
      </w:tr>
    </w:tbl>
    <w:p w14:paraId="704BB71B" w14:textId="77777777" w:rsidR="00813BA0" w:rsidRPr="0059358B" w:rsidRDefault="00813BA0" w:rsidP="00813BA0">
      <w:pPr>
        <w:rPr>
          <w:strike/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3" w:name="_Toc494444072"/>
      <w:r w:rsidRPr="003101BC">
        <w:rPr>
          <w:color w:val="000000" w:themeColor="text1"/>
        </w:rPr>
        <w:t>Program Step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3831A025" w:rsidR="00D77098" w:rsidRPr="003101BC" w:rsidRDefault="008E1190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Purchasing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613A5350" w:rsidR="00D77098" w:rsidRPr="003101BC" w:rsidDel="00433970" w:rsidRDefault="008E1190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</w:t>
            </w:r>
            <w:r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>
              <w:rPr>
                <w:color w:val="000000" w:themeColor="text1"/>
                <w:lang w:bidi="th-TH"/>
              </w:rPr>
              <w:t>PR,</w:t>
            </w:r>
            <w:r w:rsidRPr="0059358B">
              <w:rPr>
                <w:color w:val="000000" w:themeColor="text1"/>
                <w:lang w:bidi="th-TH"/>
              </w:rPr>
              <w:t>PO(ERP)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3101BC" w:rsidRDefault="00D77098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มีขั้นตอนการทำงานดังนี้</w:t>
            </w:r>
          </w:p>
          <w:p w14:paraId="00065836" w14:textId="1CEB757B" w:rsidR="00E47949" w:rsidRPr="003101BC" w:rsidRDefault="00655959" w:rsidP="00E4794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Program</w:t>
            </w:r>
            <w:r w:rsidR="00E47949" w:rsidRPr="003101BC">
              <w:rPr>
                <w:color w:val="000000" w:themeColor="text1"/>
                <w:lang w:bidi="th-TH"/>
              </w:rPr>
              <w:t xml:space="preserve"> : “</w:t>
            </w:r>
            <w:r w:rsidR="007D4E76" w:rsidRPr="003101BC">
              <w:rPr>
                <w:color w:val="000000" w:themeColor="text1"/>
                <w:lang w:bidi="th-TH"/>
              </w:rPr>
              <w:t xml:space="preserve">XCUST : </w:t>
            </w:r>
            <w:r w:rsidR="0059358B" w:rsidRPr="0059358B">
              <w:rPr>
                <w:color w:val="000000" w:themeColor="text1"/>
                <w:lang w:bidi="th-TH"/>
              </w:rPr>
              <w:t xml:space="preserve">Interface PR&lt;Linfox&gt; to </w:t>
            </w:r>
            <w:r w:rsidR="0059358B">
              <w:rPr>
                <w:color w:val="000000" w:themeColor="text1"/>
                <w:lang w:bidi="th-TH"/>
              </w:rPr>
              <w:t>PR,</w:t>
            </w:r>
            <w:r w:rsidR="0059358B" w:rsidRPr="0059358B">
              <w:rPr>
                <w:color w:val="000000" w:themeColor="text1"/>
                <w:lang w:bidi="th-TH"/>
              </w:rPr>
              <w:t>PO(ERP)</w:t>
            </w:r>
          </w:p>
          <w:p w14:paraId="0E72D049" w14:textId="4B91EE74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ระบบ </w:t>
            </w:r>
            <w:r w:rsidR="0059358B">
              <w:rPr>
                <w:color w:val="000000" w:themeColor="text1"/>
                <w:lang w:bidi="th-TH"/>
              </w:rPr>
              <w:t xml:space="preserve">ERP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>จะเข้าไป</w:t>
            </w:r>
            <w:r w:rsidRPr="003101BC">
              <w:rPr>
                <w:color w:val="000000" w:themeColor="text1"/>
                <w:lang w:bidi="th-TH"/>
              </w:rPr>
              <w:t xml:space="preserve"> SFTP file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จากระบบงาน </w:t>
            </w:r>
            <w:r w:rsidR="0059358B">
              <w:rPr>
                <w:color w:val="000000" w:themeColor="text1"/>
                <w:lang w:bidi="th-TH"/>
              </w:rPr>
              <w:t xml:space="preserve">Linfox </w:t>
            </w:r>
            <w:r w:rsidR="0059358B">
              <w:rPr>
                <w:rFonts w:hint="cs"/>
                <w:color w:val="000000" w:themeColor="text1"/>
                <w:cs/>
                <w:lang w:bidi="th-TH"/>
              </w:rPr>
              <w:t xml:space="preserve">และนำ </w:t>
            </w:r>
            <w:r w:rsidR="0059358B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มาวางไว้</w:t>
            </w:r>
            <w:commentRangeStart w:id="24"/>
            <w:r w:rsidRPr="003101BC">
              <w:rPr>
                <w:rFonts w:hint="cs"/>
                <w:color w:val="000000" w:themeColor="text1"/>
                <w:cs/>
                <w:lang w:bidi="th-TH"/>
              </w:rPr>
              <w:t>ที่</w:t>
            </w:r>
            <w:commentRangeEnd w:id="24"/>
            <w:r w:rsidR="000211F8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24"/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Server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 w:rsidRPr="003101BC">
              <w:rPr>
                <w:color w:val="000000" w:themeColor="text1"/>
                <w:lang w:bidi="th-TH"/>
              </w:rPr>
              <w:t>Path Parameter Path Initial</w:t>
            </w:r>
          </w:p>
          <w:p w14:paraId="65AD2AA1" w14:textId="77777777" w:rsidR="008C7B71" w:rsidRPr="003101BC" w:rsidRDefault="008C7B71" w:rsidP="008C7B7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EF7515">
              <w:rPr>
                <w:color w:val="000000" w:themeColor="text1"/>
                <w:shd w:val="clear" w:color="auto" w:fill="00B0F0"/>
                <w:lang w:bidi="th-TH"/>
                <w:rPrChange w:id="25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Program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26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ทำการ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7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Move File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28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มาไว้ที่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29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Path </w:t>
            </w:r>
            <w:r w:rsidRPr="00EF7515">
              <w:rPr>
                <w:color w:val="000000" w:themeColor="text1"/>
                <w:shd w:val="clear" w:color="auto" w:fill="00B0F0"/>
                <w:cs/>
                <w:lang w:bidi="th-TH"/>
                <w:rPrChange w:id="30" w:author="ekapop" w:date="2017-10-31T23:52:00Z">
                  <w:rPr>
                    <w:color w:val="000000" w:themeColor="text1"/>
                    <w:cs/>
                    <w:lang w:bidi="th-TH"/>
                  </w:rPr>
                </w:rPrChange>
              </w:rPr>
              <w:t xml:space="preserve">ตาม </w:t>
            </w:r>
            <w:r w:rsidRPr="00EF7515">
              <w:rPr>
                <w:color w:val="000000" w:themeColor="text1"/>
                <w:shd w:val="clear" w:color="auto" w:fill="00B0F0"/>
                <w:lang w:bidi="th-TH"/>
                <w:rPrChange w:id="31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 xml:space="preserve">Parameter Path </w:t>
            </w:r>
            <w:commentRangeStart w:id="32"/>
            <w:r w:rsidRPr="00EF7515">
              <w:rPr>
                <w:color w:val="000000" w:themeColor="text1"/>
                <w:shd w:val="clear" w:color="auto" w:fill="00B0F0"/>
                <w:lang w:bidi="th-TH"/>
                <w:rPrChange w:id="33" w:author="ekapop" w:date="2017-10-31T23:52:00Z">
                  <w:rPr>
                    <w:color w:val="000000" w:themeColor="text1"/>
                    <w:lang w:bidi="th-TH"/>
                  </w:rPr>
                </w:rPrChange>
              </w:rPr>
              <w:t>Process</w:t>
            </w:r>
            <w:commentRangeEnd w:id="32"/>
            <w:r w:rsidR="008447E7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2"/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</w:p>
          <w:p w14:paraId="3F494D21" w14:textId="7E872E8A" w:rsidR="000867D1" w:rsidRPr="003101BC" w:rsidRDefault="008C7B71">
            <w:pPr>
              <w:numPr>
                <w:ilvl w:val="0"/>
                <w:numId w:val="12"/>
              </w:numPr>
              <w:shd w:val="clear" w:color="auto" w:fill="00B0F0"/>
              <w:rPr>
                <w:color w:val="000000" w:themeColor="text1"/>
                <w:lang w:bidi="th-TH"/>
              </w:rPr>
              <w:pPrChange w:id="34" w:author="ekapop" w:date="2017-10-31T23:52:00Z">
                <w:pPr>
                  <w:numPr>
                    <w:numId w:val="12"/>
                  </w:numPr>
                  <w:ind w:left="720" w:hanging="360"/>
                </w:pPr>
              </w:pPrChange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ทำการอ่าน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 w:rsidRPr="003101BC">
              <w:rPr>
                <w:color w:val="000000" w:themeColor="text1"/>
                <w:lang w:bidi="th-TH"/>
              </w:rPr>
              <w:t xml:space="preserve">Folder Path Process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มาไว้ยัง </w:t>
            </w:r>
            <w:r w:rsidRPr="003101BC">
              <w:rPr>
                <w:color w:val="000000" w:themeColor="text1"/>
                <w:lang w:bidi="th-TH"/>
              </w:rPr>
              <w:t xml:space="preserve">Table </w:t>
            </w:r>
            <w:r w:rsidR="00BB2758" w:rsidRPr="00566F84">
              <w:rPr>
                <w:color w:val="000000" w:themeColor="text1"/>
                <w:lang w:bidi="th-TH"/>
              </w:rPr>
              <w:t>XCUST_</w:t>
            </w:r>
            <w:r w:rsidR="002133CA" w:rsidRPr="00566F84">
              <w:rPr>
                <w:color w:val="000000" w:themeColor="text1"/>
                <w:lang w:bidi="th-TH"/>
              </w:rPr>
              <w:t>LINFOX_PR</w:t>
            </w:r>
            <w:r w:rsidR="00BB2758" w:rsidRPr="00566F84">
              <w:rPr>
                <w:color w:val="000000" w:themeColor="text1"/>
                <w:lang w:bidi="th-TH"/>
              </w:rPr>
              <w:t>_TBL</w:t>
            </w:r>
            <w:r w:rsidR="00BB2758" w:rsidRPr="003101BC">
              <w:rPr>
                <w:color w:val="000000" w:themeColor="text1"/>
                <w:lang w:bidi="th-TH"/>
              </w:rPr>
              <w:t xml:space="preserve"> </w:t>
            </w:r>
            <w:r w:rsidR="00BB2758" w:rsidRPr="003101BC">
              <w:rPr>
                <w:rFonts w:hint="cs"/>
                <w:color w:val="000000" w:themeColor="text1"/>
                <w:cs/>
                <w:lang w:bidi="th-TH"/>
              </w:rPr>
              <w:t xml:space="preserve">ด้วย </w:t>
            </w:r>
            <w:r w:rsidR="00BB2758" w:rsidRPr="003101BC">
              <w:rPr>
                <w:color w:val="000000" w:themeColor="text1"/>
                <w:lang w:bidi="th-TH"/>
              </w:rPr>
              <w:t>Validate Flag = ‘N’ ,PROCES_FLAG = ‘N’</w:t>
            </w:r>
          </w:p>
          <w:p w14:paraId="7A20CF2A" w14:textId="42CC0BEB" w:rsidR="008C7B71" w:rsidRPr="00054E89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จากนั้น </w:t>
            </w:r>
            <w:r w:rsidRPr="00054E89">
              <w:rPr>
                <w:color w:val="000000" w:themeColor="text1"/>
                <w:lang w:bidi="th-TH"/>
              </w:rPr>
              <w:t xml:space="preserve">Program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จะเอาข้อมูลจาก </w:t>
            </w:r>
            <w:r w:rsidR="00BB2758" w:rsidRPr="00054E89">
              <w:rPr>
                <w:color w:val="000000" w:themeColor="text1"/>
                <w:lang w:bidi="th-TH"/>
              </w:rPr>
              <w:t xml:space="preserve">Table </w:t>
            </w:r>
            <w:r w:rsidR="002133CA" w:rsidRPr="00054E89">
              <w:rPr>
                <w:color w:val="000000" w:themeColor="text1"/>
                <w:lang w:bidi="th-TH"/>
              </w:rPr>
              <w:t>XCUST_LINFOX_PR</w:t>
            </w:r>
            <w:r w:rsidR="00BB2758" w:rsidRPr="00054E89">
              <w:rPr>
                <w:color w:val="000000" w:themeColor="text1"/>
                <w:lang w:bidi="th-TH"/>
              </w:rPr>
              <w:t>_TBL</w:t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มาทำการ </w:t>
            </w:r>
            <w:commentRangeStart w:id="35"/>
            <w:r w:rsidRPr="00054E89">
              <w:rPr>
                <w:color w:val="000000" w:themeColor="text1"/>
                <w:lang w:bidi="th-TH"/>
              </w:rPr>
              <w:t>Validate</w:t>
            </w:r>
            <w:commentRangeEnd w:id="35"/>
            <w:r w:rsidR="00DD25B1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5"/>
            </w:r>
            <w:r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1B5390D3" w14:textId="72A4F14F" w:rsidR="00E55FB5" w:rsidRPr="00054E89" w:rsidRDefault="00431D24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>ทำการ</w:t>
            </w:r>
            <w:r w:rsidR="00DE58CD" w:rsidRPr="00054E89">
              <w:rPr>
                <w:rFonts w:hint="cs"/>
                <w:color w:val="000000" w:themeColor="text1"/>
                <w:cs/>
                <w:lang w:bidi="th-TH"/>
              </w:rPr>
              <w:t>หา</w:t>
            </w:r>
            <w:r w:rsidRPr="00054E89">
              <w:rPr>
                <w:color w:val="000000" w:themeColor="text1"/>
                <w:lang w:bidi="th-TH"/>
              </w:rPr>
              <w:t xml:space="preserve"> Blanket Agreement Number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โดยใช้ </w:t>
            </w:r>
            <w:r w:rsidRPr="00054E89">
              <w:rPr>
                <w:color w:val="000000" w:themeColor="text1"/>
                <w:lang w:bidi="th-TH"/>
              </w:rPr>
              <w:t xml:space="preserve">Supplier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054E89">
              <w:rPr>
                <w:color w:val="000000" w:themeColor="text1"/>
                <w:lang w:bidi="th-TH"/>
              </w:rPr>
              <w:t xml:space="preserve">Item Code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หาค่า </w:t>
            </w:r>
            <w:r w:rsidR="00DE58CD" w:rsidRPr="00054E89">
              <w:rPr>
                <w:color w:val="000000" w:themeColor="text1"/>
                <w:lang w:bidi="th-TH"/>
              </w:rPr>
              <w:t>Blanket Agreement</w:t>
            </w:r>
            <w:r w:rsidR="00E55FB5" w:rsidRPr="00054E89">
              <w:rPr>
                <w:color w:val="000000" w:themeColor="text1"/>
                <w:lang w:bidi="th-TH"/>
              </w:rPr>
              <w:t xml:space="preserve">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 w:rsidR="00E55FB5" w:rsidRPr="00054E89">
              <w:rPr>
                <w:color w:val="000000" w:themeColor="text1"/>
                <w:lang w:bidi="th-TH"/>
              </w:rPr>
              <w:t xml:space="preserve">Active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อยู่ ณ เวลานั้น มี </w:t>
            </w:r>
            <w:r w:rsidR="00E55FB5" w:rsidRPr="00054E89">
              <w:rPr>
                <w:color w:val="000000" w:themeColor="text1"/>
                <w:lang w:bidi="th-TH"/>
              </w:rPr>
              <w:t xml:space="preserve">Status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เป็น </w:t>
            </w:r>
            <w:r w:rsidR="00E55FB5" w:rsidRPr="00054E89">
              <w:rPr>
                <w:color w:val="000000" w:themeColor="text1"/>
                <w:lang w:bidi="th-TH"/>
              </w:rPr>
              <w:t xml:space="preserve">Approved 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กรณีไม่เจอ หรือเจอมากกว่า </w:t>
            </w:r>
            <w:r w:rsidR="00E55FB5" w:rsidRPr="00054E89">
              <w:rPr>
                <w:color w:val="000000" w:themeColor="text1"/>
                <w:lang w:bidi="th-TH"/>
              </w:rPr>
              <w:t xml:space="preserve">1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ค่าให้ </w:t>
            </w:r>
            <w:r w:rsidR="00E55FB5" w:rsidRPr="00054E89">
              <w:rPr>
                <w:color w:val="000000" w:themeColor="text1"/>
                <w:lang w:bidi="th-TH"/>
              </w:rPr>
              <w:t xml:space="preserve">Validatte </w:t>
            </w:r>
            <w:r w:rsidR="00E55FB5"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  <w:r w:rsidR="00E86FAD" w:rsidRPr="00054E89">
              <w:rPr>
                <w:color w:val="000000" w:themeColor="text1"/>
                <w:lang w:bidi="th-TH"/>
              </w:rPr>
              <w:t xml:space="preserve"> </w:t>
            </w:r>
          </w:p>
          <w:p w14:paraId="3CCA52BF" w14:textId="6CD52519" w:rsidR="00E86FAD" w:rsidRPr="00054E89" w:rsidRDefault="00E86FAD" w:rsidP="00E55FB5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กรณีที่มี </w:t>
            </w:r>
            <w:r w:rsidRPr="00054E89">
              <w:rPr>
                <w:color w:val="000000" w:themeColor="text1"/>
                <w:lang w:bidi="th-TH"/>
              </w:rPr>
              <w:t xml:space="preserve">Blanket 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และพบว่า </w:t>
            </w:r>
            <w:r w:rsidRPr="00054E89">
              <w:rPr>
                <w:color w:val="000000" w:themeColor="text1"/>
                <w:lang w:bidi="th-TH"/>
              </w:rPr>
              <w:t xml:space="preserve">Agreement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นั้นมีการ </w:t>
            </w:r>
            <w:r w:rsidRPr="00054E89">
              <w:rPr>
                <w:color w:val="000000" w:themeColor="text1"/>
                <w:lang w:bidi="th-TH"/>
              </w:rPr>
              <w:t xml:space="preserve">Setup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ค่า </w:t>
            </w:r>
            <w:r w:rsidRPr="00054E89">
              <w:rPr>
                <w:color w:val="000000" w:themeColor="text1"/>
                <w:lang w:bidi="th-TH"/>
              </w:rPr>
              <w:t xml:space="preserve">Minimum Relese </w:t>
            </w:r>
          </w:p>
          <w:p w14:paraId="47FD293E" w14:textId="56B4AC7D" w:rsidR="00E86FAD" w:rsidRPr="00E55FB5" w:rsidRDefault="00E86FAD" w:rsidP="00E86FAD">
            <w:pPr>
              <w:ind w:left="720"/>
              <w:rPr>
                <w:color w:val="000000" w:themeColor="text1"/>
                <w:cs/>
                <w:lang w:bidi="th-TH"/>
              </w:rPr>
            </w:pP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054E89">
              <w:rPr>
                <w:color w:val="000000" w:themeColor="text1"/>
                <w:lang w:bidi="th-TH"/>
              </w:rPr>
              <w:t xml:space="preserve">Amount Limit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 xml:space="preserve">ต้องทำการตรวจสอบว่าห้ามน้อยกว่า หรือมากกว่าค่าที่กำหนด  หากมากกว่าหรือน้อยกว่าต้อง </w:t>
            </w:r>
            <w:r w:rsidRPr="00054E89">
              <w:rPr>
                <w:color w:val="000000" w:themeColor="text1"/>
                <w:lang w:bidi="th-TH"/>
              </w:rPr>
              <w:t xml:space="preserve">Validate </w:t>
            </w:r>
            <w:r w:rsidRPr="00054E89">
              <w:rPr>
                <w:rFonts w:hint="cs"/>
                <w:color w:val="000000" w:themeColor="text1"/>
                <w:cs/>
                <w:lang w:bidi="th-TH"/>
              </w:rPr>
              <w:t>ไม่ผ่าน</w:t>
            </w:r>
          </w:p>
          <w:p w14:paraId="443EB741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ผ่าน จะเอาข้อมูล </w:t>
            </w:r>
            <w:r w:rsidR="007D4E76" w:rsidRPr="003101BC">
              <w:rPr>
                <w:color w:val="000000" w:themeColor="text1"/>
                <w:lang w:bidi="th-TH"/>
              </w:rPr>
              <w:t xml:space="preserve">Insert </w:t>
            </w:r>
            <w:r w:rsidR="007D4E76"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57B878D7" w14:textId="37E654CB" w:rsidR="007D4E76" w:rsidRPr="00EA787B" w:rsidRDefault="00EA787B" w:rsidP="00EA787B">
            <w:pPr>
              <w:ind w:left="720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 w:rsidR="008C7B71" w:rsidRPr="00EA787B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="008C7B71" w:rsidRPr="00EA787B">
              <w:rPr>
                <w:color w:val="000000" w:themeColor="text1"/>
                <w:lang w:bidi="th-TH"/>
              </w:rPr>
              <w:t>Update Validate_flag = ‘Y’</w:t>
            </w:r>
          </w:p>
          <w:p w14:paraId="5B00B03D" w14:textId="77777777" w:rsidR="008C7B71" w:rsidRPr="003101BC" w:rsidRDefault="000867D1" w:rsidP="007D4E76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>กรณีที่</w:t>
            </w:r>
            <w:r w:rsidRPr="003101BC">
              <w:rPr>
                <w:color w:val="000000" w:themeColor="text1"/>
                <w:lang w:bidi="th-TH"/>
              </w:rPr>
              <w:t xml:space="preserve"> 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ไม่ผ่าน จะ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ะ </w:t>
            </w:r>
            <w:r w:rsidR="008C7B71" w:rsidRPr="003101BC">
              <w:rPr>
                <w:color w:val="000000" w:themeColor="text1"/>
                <w:lang w:bidi="th-TH"/>
              </w:rPr>
              <w:t xml:space="preserve">Update Validate_flag = ‘E’ </w:t>
            </w:r>
            <w:r w:rsidR="008C7B71" w:rsidRPr="003101BC">
              <w:rPr>
                <w:rFonts w:hint="cs"/>
                <w:color w:val="000000" w:themeColor="text1"/>
                <w:cs/>
                <w:lang w:bidi="th-TH"/>
              </w:rPr>
              <w:t xml:space="preserve">พร้อมระบุ </w:t>
            </w:r>
            <w:r w:rsidR="008C7B71" w:rsidRPr="003101BC">
              <w:rPr>
                <w:color w:val="000000" w:themeColor="text1"/>
                <w:lang w:bidi="th-TH"/>
              </w:rPr>
              <w:t>Error Message</w:t>
            </w:r>
          </w:p>
          <w:p w14:paraId="0E4C9837" w14:textId="77777777" w:rsidR="00EA787B" w:rsidRPr="00EA787B" w:rsidRDefault="000867D1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จากนั้นรายการที่ผ่าน </w:t>
            </w: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จะอ่านค่าจาก </w:t>
            </w:r>
            <w:r w:rsidR="002133CA">
              <w:rPr>
                <w:color w:val="000000" w:themeColor="text1"/>
                <w:lang w:bidi="th-TH"/>
              </w:rPr>
              <w:t xml:space="preserve">Table </w:t>
            </w:r>
            <w:r w:rsidR="00EA787B" w:rsidRPr="00EA787B">
              <w:rPr>
                <w:color w:val="000000" w:themeColor="text1"/>
                <w:lang w:bidi="th-TH"/>
              </w:rPr>
              <w:t>XCUST_POR_REQ_HEADER_INT_ALL</w:t>
            </w:r>
          </w:p>
          <w:p w14:paraId="4475EFB9" w14:textId="3A209318" w:rsidR="000867D1" w:rsidRPr="003101BC" w:rsidRDefault="00EA787B" w:rsidP="00EA787B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,</w:t>
            </w:r>
            <w:r w:rsidRPr="00EA787B">
              <w:rPr>
                <w:color w:val="000000" w:themeColor="text1"/>
                <w:lang w:bidi="th-TH"/>
              </w:rPr>
              <w:t>XCUST_POR_REQ_LINE_INT_ALL</w:t>
            </w:r>
            <w:r>
              <w:rPr>
                <w:color w:val="000000" w:themeColor="text1"/>
                <w:lang w:bidi="th-TH"/>
              </w:rPr>
              <w:t xml:space="preserve"> ,</w:t>
            </w:r>
            <w:r w:rsidRPr="00EA787B">
              <w:rPr>
                <w:color w:val="000000" w:themeColor="text1"/>
                <w:lang w:bidi="th-TH"/>
              </w:rPr>
              <w:t>XCUST_POR_REQ_DIST_INT_ALL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โดยมี </w:t>
            </w:r>
            <w:r w:rsidR="000867D1" w:rsidRPr="003101BC">
              <w:rPr>
                <w:color w:val="000000" w:themeColor="text1"/>
                <w:lang w:bidi="th-TH"/>
              </w:rPr>
              <w:t xml:space="preserve">Process_flag = ‘N’  </w:t>
            </w:r>
            <w:r w:rsidR="000867D1"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แล้วทำการ </w:t>
            </w:r>
            <w:r w:rsidR="000867D1" w:rsidRPr="003101BC">
              <w:rPr>
                <w:color w:val="000000" w:themeColor="text1"/>
                <w:lang w:bidi="th-TH"/>
              </w:rPr>
              <w:t xml:space="preserve">Generate File </w:t>
            </w:r>
            <w:r w:rsidR="002133CA">
              <w:rPr>
                <w:color w:val="000000" w:themeColor="text1"/>
                <w:lang w:bidi="th-TH"/>
              </w:rPr>
              <w:t xml:space="preserve">PR Interface </w:t>
            </w:r>
            <w:r w:rsidR="002133CA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2133CA">
              <w:rPr>
                <w:color w:val="000000" w:themeColor="text1"/>
                <w:lang w:bidi="th-TH"/>
              </w:rPr>
              <w:t>Format Standard</w:t>
            </w:r>
          </w:p>
          <w:p w14:paraId="7B7A64B2" w14:textId="6C8C6C23" w:rsidR="007D4E76" w:rsidRPr="003101BC" w:rsidRDefault="007D4E76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ทำการสร้าง </w:t>
            </w:r>
            <w:r w:rsidR="002133CA">
              <w:rPr>
                <w:color w:val="000000" w:themeColor="text1"/>
                <w:lang w:bidi="th-TH"/>
              </w:rPr>
              <w:t xml:space="preserve">PR 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โดย </w:t>
            </w:r>
            <w:r w:rsidRPr="003101BC">
              <w:rPr>
                <w:color w:val="000000" w:themeColor="text1"/>
                <w:lang w:bidi="th-TH"/>
              </w:rPr>
              <w:t>Web Service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เป็นการนำข้อมูลเข้าแบบ </w:t>
            </w:r>
            <w:r w:rsidRPr="003101BC">
              <w:rPr>
                <w:color w:val="000000" w:themeColor="text1"/>
                <w:lang w:bidi="th-TH"/>
              </w:rPr>
              <w:t>Bulk</w:t>
            </w:r>
          </w:p>
          <w:p w14:paraId="2175EE5C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ทำการ </w:t>
            </w:r>
            <w:r w:rsidRPr="003101BC">
              <w:rPr>
                <w:color w:val="000000" w:themeColor="text1"/>
                <w:lang w:bidi="th-TH"/>
              </w:rPr>
              <w:t xml:space="preserve">Call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เรียก </w:t>
            </w:r>
            <w:r w:rsidRPr="003101BC">
              <w:rPr>
                <w:color w:val="000000" w:themeColor="text1"/>
                <w:lang w:bidi="th-TH"/>
              </w:rPr>
              <w:t xml:space="preserve">Webservice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เพื่อ </w:t>
            </w:r>
            <w:r w:rsidRPr="003101BC">
              <w:rPr>
                <w:color w:val="000000" w:themeColor="text1"/>
                <w:lang w:bidi="th-TH"/>
              </w:rPr>
              <w:t>Check Status</w:t>
            </w:r>
          </w:p>
          <w:p w14:paraId="44461644" w14:textId="67D6126F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Update status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การสร้าง </w:t>
            </w:r>
            <w:r w:rsidR="002133CA">
              <w:rPr>
                <w:color w:val="000000" w:themeColor="text1"/>
                <w:lang w:bidi="th-TH"/>
              </w:rPr>
              <w:t>PR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ลง </w:t>
            </w:r>
            <w:r w:rsidRPr="003101BC">
              <w:rPr>
                <w:color w:val="000000" w:themeColor="text1"/>
                <w:lang w:bidi="th-TH"/>
              </w:rPr>
              <w:t xml:space="preserve">Temp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3101BC">
              <w:rPr>
                <w:color w:val="000000" w:themeColor="text1"/>
                <w:lang w:bidi="th-TH"/>
              </w:rPr>
              <w:t>gen log file</w:t>
            </w:r>
          </w:p>
          <w:p w14:paraId="4FD0F62F" w14:textId="1DA58DF1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Program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จะย้าย </w:t>
            </w:r>
            <w:r w:rsidRPr="003101BC">
              <w:rPr>
                <w:color w:val="000000" w:themeColor="text1"/>
                <w:lang w:bidi="th-TH"/>
              </w:rPr>
              <w:t xml:space="preserve">File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>Folder</w:t>
            </w:r>
          </w:p>
          <w:p w14:paraId="1E814DDB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ถ้าสำเร็จไปวางที่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Archive</w:t>
            </w:r>
          </w:p>
          <w:p w14:paraId="619489CC" w14:textId="77777777" w:rsidR="007D4E76" w:rsidRPr="003101BC" w:rsidRDefault="007D4E76" w:rsidP="007D4E76">
            <w:pPr>
              <w:pStyle w:val="ListParagraph"/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ถ้ามี </w:t>
            </w:r>
            <w:r w:rsidRPr="003101BC">
              <w:rPr>
                <w:color w:val="000000" w:themeColor="text1"/>
                <w:lang w:bidi="th-TH"/>
              </w:rPr>
              <w:t xml:space="preserve">Error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ไปวางที่ </w:t>
            </w:r>
            <w:r w:rsidRPr="003101BC">
              <w:rPr>
                <w:color w:val="000000" w:themeColor="text1"/>
                <w:lang w:bidi="th-TH"/>
              </w:rPr>
              <w:t xml:space="preserve">Folder </w:t>
            </w:r>
            <w:r w:rsidR="000867D1" w:rsidRPr="003101BC">
              <w:rPr>
                <w:color w:val="000000" w:themeColor="text1"/>
                <w:lang w:bidi="th-TH"/>
              </w:rPr>
              <w:t xml:space="preserve">Parameter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  <w:p w14:paraId="1A773CA4" w14:textId="77777777" w:rsidR="000867D1" w:rsidRPr="003101BC" w:rsidRDefault="000867D1" w:rsidP="000867D1">
            <w:pPr>
              <w:numPr>
                <w:ilvl w:val="0"/>
                <w:numId w:val="12"/>
              </w:num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Gen log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แจ้งทั้งกรณีที่ผ่านและไม่ผ่าน</w:t>
            </w:r>
            <w:r w:rsidRPr="003101BC">
              <w:rPr>
                <w:color w:val="000000" w:themeColor="text1"/>
                <w:lang w:bidi="th-TH"/>
              </w:rPr>
              <w:t xml:space="preserve">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และส่งไปให้ </w:t>
            </w:r>
            <w:r w:rsidRPr="003101BC">
              <w:rPr>
                <w:color w:val="000000" w:themeColor="text1"/>
                <w:lang w:bidi="th-TH"/>
              </w:rPr>
              <w:t xml:space="preserve">User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หรือ </w:t>
            </w:r>
            <w:r w:rsidRPr="003101BC">
              <w:rPr>
                <w:color w:val="000000" w:themeColor="text1"/>
                <w:lang w:bidi="th-TH"/>
              </w:rPr>
              <w:t xml:space="preserve">Amin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ของระบบ</w:t>
            </w:r>
          </w:p>
          <w:p w14:paraId="6B5E17C6" w14:textId="77777777" w:rsidR="008146D4" w:rsidRPr="003101BC" w:rsidRDefault="008146D4" w:rsidP="002D650F">
            <w:pPr>
              <w:rPr>
                <w:color w:val="000000" w:themeColor="text1"/>
                <w:lang w:bidi="th-TH"/>
              </w:rPr>
            </w:pP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6" w:name="_Toc494444073"/>
      <w:r w:rsidRPr="003101BC">
        <w:rPr>
          <w:color w:val="000000" w:themeColor="text1"/>
        </w:rPr>
        <w:t>Format Interface</w:t>
      </w:r>
      <w:bookmarkEnd w:id="3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11F5F43E" w:rsidR="007D6765" w:rsidRPr="003101BC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B987B67" w:rsidR="007D6765" w:rsidRPr="00D1180E" w:rsidRDefault="002133CA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D1180E"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93FE519" w:rsidR="007D6765" w:rsidRPr="00D1180E" w:rsidRDefault="002133CA" w:rsidP="00CB1701">
            <w:pPr>
              <w:ind w:left="15"/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Name Format : ‘PR_’+ DOCUMENT NUMBER(8CHAR)+YYYYMMDD+’-‘+XXXXXX+XXX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504D73E0" w14:textId="26668528" w:rsidR="00185B22" w:rsidRPr="003101BC" w:rsidRDefault="00EE5E85" w:rsidP="00440FC3">
      <w:p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object w:dxaOrig="1100" w:dyaOrig="711" w14:anchorId="460F09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5pt;height:35.25pt" o:ole="">
            <v:imagedata r:id="rId25" o:title=""/>
          </v:shape>
          <o:OLEObject Type="Embed" ProgID="Package" ShapeID="_x0000_i1025" DrawAspect="Icon" ObjectID="_1571115728" r:id="rId26"/>
        </w:object>
      </w: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Pr="003101BC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7" w:name="_Toc494444074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37"/>
    </w:p>
    <w:p w14:paraId="1EDF2307" w14:textId="2B52F3EA" w:rsidR="002F4183" w:rsidRPr="003101BC" w:rsidRDefault="002F4183" w:rsidP="002F4183">
      <w:pPr>
        <w:rPr>
          <w:b/>
          <w:bCs/>
          <w:color w:val="000000" w:themeColor="text1"/>
          <w:lang w:bidi="th-TH"/>
        </w:rPr>
      </w:pP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505"/>
        <w:gridCol w:w="5474"/>
      </w:tblGrid>
      <w:tr w:rsidR="002F4183" w:rsidRPr="003101BC" w14:paraId="4E3E8631" w14:textId="77777777" w:rsidTr="00C23844">
        <w:tc>
          <w:tcPr>
            <w:tcW w:w="630" w:type="dxa"/>
            <w:shd w:val="clear" w:color="auto" w:fill="D9D9D9"/>
          </w:tcPr>
          <w:p w14:paraId="714F8B0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139549F6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14321AE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676FFCB4" w14:textId="77777777" w:rsidR="002F4183" w:rsidRPr="003101BC" w:rsidRDefault="002F4183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4183" w:rsidRPr="003101BC" w14:paraId="5FDB59F9" w14:textId="77777777" w:rsidTr="00C23844">
        <w:tc>
          <w:tcPr>
            <w:tcW w:w="630" w:type="dxa"/>
            <w:vMerge w:val="restart"/>
          </w:tcPr>
          <w:p w14:paraId="4FAEE8DB" w14:textId="057D1E0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427F859" w14:textId="48425903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0C6F193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D2642BF" w14:textId="6CC27B7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 Code(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00F2263C" w14:textId="77777777" w:rsidTr="00C23844">
        <w:tc>
          <w:tcPr>
            <w:tcW w:w="630" w:type="dxa"/>
            <w:vMerge/>
          </w:tcPr>
          <w:p w14:paraId="7D1795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C8724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D4376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85E33B2" w14:textId="3E1B449E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20137149" w14:textId="77777777" w:rsidTr="00C23844">
        <w:tc>
          <w:tcPr>
            <w:tcW w:w="630" w:type="dxa"/>
            <w:vMerge/>
          </w:tcPr>
          <w:p w14:paraId="64B1805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94B04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B3BFEC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A99705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114091C0" w14:textId="77777777" w:rsidTr="00C23844">
        <w:tc>
          <w:tcPr>
            <w:tcW w:w="630" w:type="dxa"/>
            <w:vMerge/>
          </w:tcPr>
          <w:p w14:paraId="24EDC88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328FB3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BBFA9C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2E04840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6259605B" w14:textId="77777777" w:rsidTr="00C23844">
        <w:tc>
          <w:tcPr>
            <w:tcW w:w="630" w:type="dxa"/>
            <w:vMerge/>
          </w:tcPr>
          <w:p w14:paraId="752425B3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C731A7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2C87D4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79F930" w14:textId="37243911" w:rsidR="00A41C92" w:rsidRPr="00A41C92" w:rsidRDefault="00A41C92" w:rsidP="00B708C6">
            <w:pPr>
              <w:rPr>
                <w:color w:val="000000" w:themeColor="text1"/>
                <w:u w:val="single"/>
                <w:cs/>
                <w:lang w:bidi="th-TH"/>
              </w:rPr>
            </w:pPr>
          </w:p>
        </w:tc>
      </w:tr>
      <w:tr w:rsidR="002F4183" w:rsidRPr="003101BC" w14:paraId="5A1E739D" w14:textId="77777777" w:rsidTr="00C23844">
        <w:tc>
          <w:tcPr>
            <w:tcW w:w="630" w:type="dxa"/>
            <w:vMerge/>
          </w:tcPr>
          <w:p w14:paraId="19D26C90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9B85AA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41638AD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2D17FBE" w14:textId="516421DE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67578769" w14:textId="77777777" w:rsidTr="00C23844">
        <w:tc>
          <w:tcPr>
            <w:tcW w:w="630" w:type="dxa"/>
            <w:vMerge/>
          </w:tcPr>
          <w:p w14:paraId="5D4634D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65D7AC" w14:textId="77777777" w:rsidR="002F4183" w:rsidRPr="001927ED" w:rsidRDefault="002F4183" w:rsidP="00B708C6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30FCAD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E5360F" w14:textId="5897A7B9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XCUST_LINFOX_PR_TBL.COMPANY</w:t>
            </w:r>
          </w:p>
        </w:tc>
      </w:tr>
      <w:tr w:rsidR="002F4183" w:rsidRPr="003101BC" w14:paraId="0E1841A8" w14:textId="77777777" w:rsidTr="00C23844">
        <w:tc>
          <w:tcPr>
            <w:tcW w:w="630" w:type="dxa"/>
            <w:vMerge w:val="restart"/>
          </w:tcPr>
          <w:p w14:paraId="23F2AD33" w14:textId="2BF6588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FEB4024" w14:textId="29E562F8" w:rsidR="002F4183" w:rsidRPr="001927ED" w:rsidRDefault="00462462" w:rsidP="00B708C6">
            <w:pPr>
              <w:rPr>
                <w:color w:val="000000" w:themeColor="text1"/>
                <w:lang w:bidi="th-TH"/>
              </w:rPr>
            </w:pPr>
            <w:r w:rsidRPr="001927ED">
              <w:rPr>
                <w:lang w:eastAsia="en-US" w:bidi="th-TH"/>
              </w:rPr>
              <w:t>WMS PO Number</w:t>
            </w:r>
          </w:p>
        </w:tc>
        <w:tc>
          <w:tcPr>
            <w:tcW w:w="1505" w:type="dxa"/>
          </w:tcPr>
          <w:p w14:paraId="6F086AE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0FA5193" w14:textId="1B83B7F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2C5A041F" w14:textId="77777777" w:rsidTr="00C23844">
        <w:tc>
          <w:tcPr>
            <w:tcW w:w="630" w:type="dxa"/>
            <w:vMerge/>
          </w:tcPr>
          <w:p w14:paraId="539B87E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A43E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CC90B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6D9CB53" w14:textId="4433D7E5" w:rsidR="002F4183" w:rsidRPr="003101BC" w:rsidRDefault="00462462" w:rsidP="0046246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="002F4183"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25</w:t>
            </w:r>
            <w:r w:rsidR="002F4183"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4183" w:rsidRPr="003101BC" w14:paraId="43FDD33C" w14:textId="77777777" w:rsidTr="00C23844">
        <w:tc>
          <w:tcPr>
            <w:tcW w:w="630" w:type="dxa"/>
            <w:vMerge/>
          </w:tcPr>
          <w:p w14:paraId="145CF25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A3F69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EF7B6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F5D2914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6726E5A8" w14:textId="77777777" w:rsidTr="00C23844">
        <w:tc>
          <w:tcPr>
            <w:tcW w:w="630" w:type="dxa"/>
            <w:vMerge/>
          </w:tcPr>
          <w:p w14:paraId="7B9D7F0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E643D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F8636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097DA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4183" w:rsidRPr="003101BC" w14:paraId="529E2361" w14:textId="77777777" w:rsidTr="00C23844">
        <w:tc>
          <w:tcPr>
            <w:tcW w:w="630" w:type="dxa"/>
            <w:vMerge/>
          </w:tcPr>
          <w:p w14:paraId="5A45446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D42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BD21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2DCD1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344E67F5" w14:textId="77777777" w:rsidTr="00C23844">
        <w:tc>
          <w:tcPr>
            <w:tcW w:w="630" w:type="dxa"/>
            <w:vMerge/>
          </w:tcPr>
          <w:p w14:paraId="17C017D5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5F06D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9561D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CD7F7E8" w14:textId="6D70D936" w:rsidR="002F4183" w:rsidRPr="003101BC" w:rsidRDefault="002F4183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 w:rsidR="00462462"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4B21D1B3" w14:textId="77777777" w:rsidTr="00C23844">
        <w:trPr>
          <w:trHeight w:val="522"/>
        </w:trPr>
        <w:tc>
          <w:tcPr>
            <w:tcW w:w="630" w:type="dxa"/>
            <w:vMerge/>
          </w:tcPr>
          <w:p w14:paraId="3EF6F26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BE2F70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752EA33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19396D46" w14:textId="5763F9AE" w:rsidR="00E72557" w:rsidRPr="003101BC" w:rsidRDefault="00462462" w:rsidP="00462462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XCUST_LINFOX_PR_TBL.PO_NUMBER</w:t>
            </w:r>
          </w:p>
        </w:tc>
      </w:tr>
      <w:tr w:rsidR="002F4183" w:rsidRPr="003101BC" w14:paraId="376BD8F2" w14:textId="77777777" w:rsidTr="00C23844">
        <w:tc>
          <w:tcPr>
            <w:tcW w:w="630" w:type="dxa"/>
            <w:vMerge w:val="restart"/>
          </w:tcPr>
          <w:p w14:paraId="6B768D80" w14:textId="24ADEB70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1F60A9" w14:textId="50FA04EB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lang w:eastAsia="en-US" w:bidi="th-TH"/>
              </w:rPr>
              <w:t>Edit Line Number</w:t>
            </w:r>
          </w:p>
        </w:tc>
        <w:tc>
          <w:tcPr>
            <w:tcW w:w="1505" w:type="dxa"/>
            <w:shd w:val="clear" w:color="auto" w:fill="auto"/>
          </w:tcPr>
          <w:p w14:paraId="54CC024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3180DB5A" w14:textId="430004A3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LINE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4183" w:rsidRPr="003101BC" w14:paraId="31D2288E" w14:textId="77777777" w:rsidTr="00C23844">
        <w:tc>
          <w:tcPr>
            <w:tcW w:w="630" w:type="dxa"/>
            <w:vMerge/>
          </w:tcPr>
          <w:p w14:paraId="3F6EA02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2036CD0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721D3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BEFBA5" w14:textId="0A73B7C8" w:rsidR="002F4183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 (7,3)</w:t>
            </w:r>
          </w:p>
          <w:p w14:paraId="38413FF6" w14:textId="6775DB38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 w:rsidRPr="00462462">
              <w:rPr>
                <w:color w:val="000000" w:themeColor="text1"/>
                <w:lang w:bidi="en-US"/>
              </w:rPr>
              <w:t>Format : 9.999</w:t>
            </w:r>
          </w:p>
          <w:p w14:paraId="3CD77C8E" w14:textId="45BDCF57" w:rsidR="00462462" w:rsidRPr="00462462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Ex : 1.000</w:t>
            </w:r>
          </w:p>
        </w:tc>
      </w:tr>
      <w:tr w:rsidR="002F4183" w:rsidRPr="003101BC" w14:paraId="016B1200" w14:textId="77777777" w:rsidTr="00C23844">
        <w:tc>
          <w:tcPr>
            <w:tcW w:w="630" w:type="dxa"/>
            <w:vMerge/>
          </w:tcPr>
          <w:p w14:paraId="666AA8AC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D5CD91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3BE98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A7B90B3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</w:p>
        </w:tc>
      </w:tr>
      <w:tr w:rsidR="002F4183" w:rsidRPr="003101BC" w14:paraId="54F9C7B4" w14:textId="77777777" w:rsidTr="00C23844">
        <w:tc>
          <w:tcPr>
            <w:tcW w:w="630" w:type="dxa"/>
            <w:vMerge/>
          </w:tcPr>
          <w:p w14:paraId="039E3DDB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7A258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DC009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105E2C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5CDC072B" w14:textId="77777777" w:rsidTr="00C23844">
        <w:tc>
          <w:tcPr>
            <w:tcW w:w="630" w:type="dxa"/>
            <w:vMerge/>
          </w:tcPr>
          <w:p w14:paraId="0D6F18D7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18986A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9C101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15C3B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4183" w:rsidRPr="003101BC" w14:paraId="3A6A85DF" w14:textId="77777777" w:rsidTr="00C23844">
        <w:tc>
          <w:tcPr>
            <w:tcW w:w="630" w:type="dxa"/>
            <w:vMerge/>
          </w:tcPr>
          <w:p w14:paraId="000BDE42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A3116" w14:textId="77777777" w:rsidR="002F4183" w:rsidRPr="001927ED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1A122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373EA1" w14:textId="2A047270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22D9C9D9" w14:textId="77777777" w:rsidTr="00C23844">
        <w:tc>
          <w:tcPr>
            <w:tcW w:w="630" w:type="dxa"/>
            <w:vMerge/>
          </w:tcPr>
          <w:p w14:paraId="239E9E9F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37EEBD" w14:textId="77777777" w:rsidR="002F4183" w:rsidRPr="001927ED" w:rsidRDefault="002F4183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57CE8C3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9E72095" w14:textId="3F4C15F9" w:rsidR="00E72557" w:rsidRPr="003101BC" w:rsidRDefault="00462462" w:rsidP="00135603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2F4183" w:rsidRPr="003101BC" w14:paraId="7CD963BE" w14:textId="77777777" w:rsidTr="00C23844">
        <w:tc>
          <w:tcPr>
            <w:tcW w:w="630" w:type="dxa"/>
            <w:vMerge w:val="restart"/>
          </w:tcPr>
          <w:p w14:paraId="18215BE2" w14:textId="3F2DDF5C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2CE9C9B" w14:textId="32116635" w:rsidR="002F4183" w:rsidRPr="001927ED" w:rsidRDefault="00462462" w:rsidP="00B708C6">
            <w:pPr>
              <w:rPr>
                <w:color w:val="000000" w:themeColor="text1"/>
                <w:lang w:bidi="en-US"/>
              </w:rPr>
            </w:pPr>
            <w:r w:rsidRPr="001927ED"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5B5AC64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475F8DF" w14:textId="2B463075" w:rsidR="002F4183" w:rsidRPr="003101BC" w:rsidRDefault="00462462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4183" w:rsidRPr="003101BC" w14:paraId="14516E5E" w14:textId="77777777" w:rsidTr="00C23844">
        <w:tc>
          <w:tcPr>
            <w:tcW w:w="630" w:type="dxa"/>
            <w:vMerge/>
          </w:tcPr>
          <w:p w14:paraId="3AD45CF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FF742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16EE4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8BF0C8E" w14:textId="34691DC4" w:rsidR="002F4183" w:rsidRPr="003101BC" w:rsidRDefault="00462462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4183" w:rsidRPr="003101BC" w14:paraId="19B496B9" w14:textId="77777777" w:rsidTr="00C23844">
        <w:tc>
          <w:tcPr>
            <w:tcW w:w="630" w:type="dxa"/>
            <w:vMerge/>
          </w:tcPr>
          <w:p w14:paraId="1303CA44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35C7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BADDDF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8297684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28855150" w14:textId="77777777" w:rsidTr="00C23844">
        <w:tc>
          <w:tcPr>
            <w:tcW w:w="630" w:type="dxa"/>
            <w:vMerge/>
          </w:tcPr>
          <w:p w14:paraId="4006F8D8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8554C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13309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3CBF58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4183" w:rsidRPr="003101BC" w14:paraId="15E1C9FB" w14:textId="77777777" w:rsidTr="00C23844">
        <w:tc>
          <w:tcPr>
            <w:tcW w:w="630" w:type="dxa"/>
            <w:vMerge/>
          </w:tcPr>
          <w:p w14:paraId="1D8D2256" w14:textId="77777777" w:rsidR="002F4183" w:rsidRPr="00D525B5" w:rsidRDefault="002F4183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B008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00193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CD4AC46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462462" w:rsidRPr="003101BC" w14:paraId="02F0CF90" w14:textId="77777777" w:rsidTr="00C23844">
        <w:tc>
          <w:tcPr>
            <w:tcW w:w="630" w:type="dxa"/>
            <w:vMerge/>
          </w:tcPr>
          <w:p w14:paraId="120E5FC7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7D149B" w14:textId="77777777" w:rsidR="00462462" w:rsidRPr="003101BC" w:rsidRDefault="00462462" w:rsidP="00462462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58C6ACD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6EA3B47" w14:textId="6A4CBC53" w:rsidR="00462462" w:rsidRPr="003101BC" w:rsidRDefault="00462462" w:rsidP="00462462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62462" w:rsidRPr="003101BC" w14:paraId="7FBD93B6" w14:textId="77777777" w:rsidTr="00C23844">
        <w:tc>
          <w:tcPr>
            <w:tcW w:w="630" w:type="dxa"/>
            <w:vMerge/>
          </w:tcPr>
          <w:p w14:paraId="6B5786B3" w14:textId="77777777" w:rsidR="00462462" w:rsidRPr="00D525B5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7747F" w14:textId="77777777" w:rsidR="00462462" w:rsidRPr="003101BC" w:rsidRDefault="00462462" w:rsidP="00462462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3F9CF318" w14:textId="77777777" w:rsidR="00462462" w:rsidRPr="003101BC" w:rsidRDefault="00462462" w:rsidP="0046246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326BA16" w14:textId="48457459" w:rsidR="00462462" w:rsidRPr="003101BC" w:rsidRDefault="00462462" w:rsidP="0046246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8979F1" w:rsidRPr="003101BC" w14:paraId="138EC5BC" w14:textId="77777777" w:rsidTr="00EF7515">
        <w:tc>
          <w:tcPr>
            <w:tcW w:w="630" w:type="dxa"/>
            <w:vMerge w:val="restart"/>
          </w:tcPr>
          <w:p w14:paraId="1DEB8840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D6B18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1A655D50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DB994D0" w14:textId="77777777" w:rsidR="008979F1" w:rsidRPr="003101BC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8979F1" w:rsidRPr="00462462" w14:paraId="3FF85B7A" w14:textId="77777777" w:rsidTr="00EF7515">
        <w:tc>
          <w:tcPr>
            <w:tcW w:w="630" w:type="dxa"/>
            <w:vMerge/>
          </w:tcPr>
          <w:p w14:paraId="67446C6D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00751A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9948AC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E85F3B5" w14:textId="77777777" w:rsidR="008979F1" w:rsidRDefault="008979F1" w:rsidP="00EF751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03E33F19" w14:textId="77777777" w:rsidR="008979F1" w:rsidRPr="00462462" w:rsidRDefault="008979F1" w:rsidP="00EF7515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yyyymmdd</w:t>
            </w:r>
          </w:p>
        </w:tc>
      </w:tr>
      <w:tr w:rsidR="008979F1" w:rsidRPr="003101BC" w14:paraId="42D8D400" w14:textId="77777777" w:rsidTr="00EF7515">
        <w:tc>
          <w:tcPr>
            <w:tcW w:w="630" w:type="dxa"/>
            <w:vMerge/>
          </w:tcPr>
          <w:p w14:paraId="35DA3668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65FA8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485F69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812799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717596F9" w14:textId="77777777" w:rsidTr="00EF7515">
        <w:tc>
          <w:tcPr>
            <w:tcW w:w="630" w:type="dxa"/>
            <w:vMerge/>
          </w:tcPr>
          <w:p w14:paraId="1349DF6A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CB011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CB2563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661D0F" w14:textId="77777777" w:rsidR="008979F1" w:rsidRPr="003101BC" w:rsidRDefault="008979F1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979F1" w:rsidRPr="003101BC" w14:paraId="31B864D8" w14:textId="77777777" w:rsidTr="00EF7515">
        <w:tc>
          <w:tcPr>
            <w:tcW w:w="630" w:type="dxa"/>
            <w:vMerge/>
          </w:tcPr>
          <w:p w14:paraId="472DB615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F258F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40C84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950F448" w14:textId="77777777" w:rsidR="008979F1" w:rsidRPr="003101BC" w:rsidRDefault="008979F1" w:rsidP="00EF7515">
            <w:pPr>
              <w:rPr>
                <w:color w:val="000000" w:themeColor="text1"/>
              </w:rPr>
            </w:pPr>
          </w:p>
        </w:tc>
      </w:tr>
      <w:tr w:rsidR="008979F1" w:rsidRPr="003101BC" w14:paraId="49F55EEE" w14:textId="77777777" w:rsidTr="00EF7515">
        <w:tc>
          <w:tcPr>
            <w:tcW w:w="630" w:type="dxa"/>
            <w:vMerge/>
          </w:tcPr>
          <w:p w14:paraId="0A018186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D296FE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F779A6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029405" w14:textId="77777777" w:rsidR="008979F1" w:rsidRPr="003101BC" w:rsidRDefault="008979F1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979F1" w:rsidRPr="00462462" w14:paraId="25457AF3" w14:textId="77777777" w:rsidTr="00EF7515">
        <w:tc>
          <w:tcPr>
            <w:tcW w:w="630" w:type="dxa"/>
            <w:vMerge/>
          </w:tcPr>
          <w:p w14:paraId="6547A581" w14:textId="77777777" w:rsidR="008979F1" w:rsidRPr="00D525B5" w:rsidRDefault="008979F1" w:rsidP="00EF7515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A525ED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ACA354" w14:textId="77777777" w:rsidR="008979F1" w:rsidRPr="003101BC" w:rsidRDefault="008979F1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402AA20" w14:textId="77777777" w:rsidR="008979F1" w:rsidRPr="00462462" w:rsidRDefault="008979F1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XCUST_LINFOX_PR_TBL.ORDER_DATE</w:t>
            </w:r>
          </w:p>
        </w:tc>
      </w:tr>
      <w:tr w:rsidR="00462462" w:rsidRPr="003101BC" w14:paraId="665F49B7" w14:textId="77777777" w:rsidTr="00C23844">
        <w:tc>
          <w:tcPr>
            <w:tcW w:w="630" w:type="dxa"/>
            <w:vMerge w:val="restart"/>
          </w:tcPr>
          <w:p w14:paraId="5D8B7FC8" w14:textId="5DDEA4B0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BB216FD" w14:textId="5FE2632A" w:rsidR="00462462" w:rsidRPr="000B7A0D" w:rsidRDefault="008979F1" w:rsidP="00462462">
            <w:pPr>
              <w:rPr>
                <w:color w:val="000000" w:themeColor="text1"/>
                <w:highlight w:val="yellow"/>
                <w:lang w:bidi="en-US"/>
              </w:rPr>
            </w:pPr>
            <w:bookmarkStart w:id="38" w:name="OLE_LINK1"/>
            <w:r w:rsidRPr="000B7A0D">
              <w:rPr>
                <w:color w:val="000000" w:themeColor="text1"/>
                <w:highlight w:val="yellow"/>
                <w:lang w:eastAsia="en-US" w:bidi="th-TH"/>
              </w:rPr>
              <w:t>REQUEST</w:t>
            </w:r>
            <w:r w:rsidR="00462462" w:rsidRPr="000B7A0D">
              <w:rPr>
                <w:color w:val="000000" w:themeColor="text1"/>
                <w:highlight w:val="yellow"/>
                <w:lang w:eastAsia="en-US" w:bidi="th-TH"/>
              </w:rPr>
              <w:t xml:space="preserve"> DATE</w:t>
            </w:r>
            <w:bookmarkEnd w:id="38"/>
          </w:p>
        </w:tc>
        <w:tc>
          <w:tcPr>
            <w:tcW w:w="1505" w:type="dxa"/>
          </w:tcPr>
          <w:p w14:paraId="0A28C10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880F5B7" w14:textId="122013D5" w:rsidR="00462462" w:rsidRPr="000B7A0D" w:rsidRDefault="008979F1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>วันที่ร้องขอ</w:t>
            </w:r>
          </w:p>
        </w:tc>
      </w:tr>
      <w:tr w:rsidR="00462462" w:rsidRPr="00462462" w14:paraId="6091F466" w14:textId="77777777" w:rsidTr="00C23844">
        <w:tc>
          <w:tcPr>
            <w:tcW w:w="630" w:type="dxa"/>
            <w:vMerge/>
          </w:tcPr>
          <w:p w14:paraId="709BE25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274652C2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FE1B6C4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2D525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Date</w:t>
            </w:r>
          </w:p>
          <w:p w14:paraId="62BBFAD0" w14:textId="77777777" w:rsidR="00462462" w:rsidRPr="000B7A0D" w:rsidRDefault="00462462" w:rsidP="00462462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Format yyyymmdd</w:t>
            </w:r>
          </w:p>
        </w:tc>
      </w:tr>
      <w:tr w:rsidR="00462462" w:rsidRPr="003101BC" w14:paraId="60292827" w14:textId="77777777" w:rsidTr="00C23844">
        <w:tc>
          <w:tcPr>
            <w:tcW w:w="630" w:type="dxa"/>
            <w:vMerge/>
          </w:tcPr>
          <w:p w14:paraId="5A59CA0A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41A8CB6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0391271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2952E96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756ADB3" w14:textId="77777777" w:rsidTr="00C23844">
        <w:tc>
          <w:tcPr>
            <w:tcW w:w="630" w:type="dxa"/>
            <w:vMerge/>
          </w:tcPr>
          <w:p w14:paraId="25F63D28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7294EAF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5606F1DA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79163A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  <w:r w:rsidRPr="000B7A0D">
              <w:rPr>
                <w:color w:val="000000" w:themeColor="text1"/>
                <w:highlight w:val="yellow"/>
              </w:rPr>
              <w:t>Yes</w:t>
            </w:r>
          </w:p>
        </w:tc>
      </w:tr>
      <w:tr w:rsidR="00462462" w:rsidRPr="003101BC" w14:paraId="388423C6" w14:textId="77777777" w:rsidTr="00C23844">
        <w:tc>
          <w:tcPr>
            <w:tcW w:w="630" w:type="dxa"/>
            <w:vMerge/>
          </w:tcPr>
          <w:p w14:paraId="135284D2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FBE292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D3CC3B6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F2CE619" w14:textId="77777777" w:rsidR="00462462" w:rsidRPr="000B7A0D" w:rsidRDefault="00462462" w:rsidP="00462462">
            <w:pPr>
              <w:rPr>
                <w:color w:val="000000" w:themeColor="text1"/>
                <w:highlight w:val="yellow"/>
              </w:rPr>
            </w:pPr>
          </w:p>
        </w:tc>
      </w:tr>
      <w:tr w:rsidR="00462462" w:rsidRPr="003101BC" w14:paraId="3BEA536B" w14:textId="77777777" w:rsidTr="00C23844">
        <w:tc>
          <w:tcPr>
            <w:tcW w:w="630" w:type="dxa"/>
            <w:vMerge/>
          </w:tcPr>
          <w:p w14:paraId="405D42D7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54D9F8C3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492935B1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CFDB3D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cs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จากระบบ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LINFOX</w:t>
            </w:r>
          </w:p>
        </w:tc>
      </w:tr>
      <w:tr w:rsidR="00462462" w:rsidRPr="00462462" w14:paraId="5D7CAB60" w14:textId="77777777" w:rsidTr="00C23844">
        <w:tc>
          <w:tcPr>
            <w:tcW w:w="630" w:type="dxa"/>
            <w:vMerge/>
          </w:tcPr>
          <w:p w14:paraId="278F0ECF" w14:textId="77777777" w:rsidR="00462462" w:rsidRPr="000B7A0D" w:rsidRDefault="00462462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2485" w:type="dxa"/>
            <w:vMerge/>
          </w:tcPr>
          <w:p w14:paraId="3637D3FF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</w:p>
        </w:tc>
        <w:tc>
          <w:tcPr>
            <w:tcW w:w="1505" w:type="dxa"/>
          </w:tcPr>
          <w:p w14:paraId="16CCAB57" w14:textId="77777777" w:rsidR="00462462" w:rsidRPr="000B7A0D" w:rsidRDefault="00462462" w:rsidP="00462462">
            <w:pPr>
              <w:rPr>
                <w:color w:val="000000" w:themeColor="text1"/>
                <w:highlight w:val="yellow"/>
                <w:lang w:bidi="en-US"/>
              </w:rPr>
            </w:pPr>
            <w:r w:rsidRPr="000B7A0D">
              <w:rPr>
                <w:color w:val="000000" w:themeColor="text1"/>
                <w:highlight w:val="yellow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D5E9F1" w14:textId="73A59BF5" w:rsidR="00462462" w:rsidRPr="000B7A0D" w:rsidRDefault="00462462" w:rsidP="004F6074">
            <w:pPr>
              <w:rPr>
                <w:color w:val="000000" w:themeColor="text1"/>
                <w:highlight w:val="yellow"/>
                <w:lang w:bidi="th-TH"/>
              </w:rPr>
            </w:pPr>
            <w:r w:rsidRPr="000B7A0D">
              <w:rPr>
                <w:color w:val="000000" w:themeColor="text1"/>
                <w:highlight w:val="yellow"/>
                <w:lang w:bidi="th-TH"/>
              </w:rPr>
              <w:t>XCUST_LINFOX_PR_TBL.</w:t>
            </w:r>
            <w:r w:rsidR="004F6074" w:rsidRPr="000B7A0D">
              <w:rPr>
                <w:color w:val="000000" w:themeColor="text1"/>
                <w:highlight w:val="yellow"/>
                <w:lang w:bidi="th-TH"/>
              </w:rPr>
              <w:t>REQUEST_DATE</w:t>
            </w:r>
          </w:p>
        </w:tc>
      </w:tr>
      <w:tr w:rsidR="00474B84" w:rsidRPr="003101BC" w14:paraId="06609C6F" w14:textId="77777777" w:rsidTr="00C23844">
        <w:tc>
          <w:tcPr>
            <w:tcW w:w="630" w:type="dxa"/>
            <w:vMerge w:val="restart"/>
          </w:tcPr>
          <w:p w14:paraId="5507AEE9" w14:textId="4160CCBA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  <w:bookmarkStart w:id="39" w:name="_GoBack"/>
            <w:bookmarkEnd w:id="39"/>
          </w:p>
        </w:tc>
        <w:tc>
          <w:tcPr>
            <w:tcW w:w="2485" w:type="dxa"/>
            <w:vMerge w:val="restart"/>
          </w:tcPr>
          <w:p w14:paraId="22CE0AE5" w14:textId="0517D9E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bookmarkStart w:id="40" w:name="OLE_LINK2"/>
            <w:bookmarkStart w:id="41" w:name="OLE_LINK3"/>
            <w:r w:rsidRPr="00775577">
              <w:t>REQU</w:t>
            </w:r>
            <w:r w:rsidR="00775577">
              <w:t>E</w:t>
            </w:r>
            <w:r w:rsidRPr="00775577">
              <w:t>ST</w:t>
            </w:r>
            <w:r>
              <w:rPr>
                <w:color w:val="000000" w:themeColor="text1"/>
                <w:lang w:eastAsia="en-US" w:bidi="th-TH"/>
              </w:rPr>
              <w:t xml:space="preserve"> TIME</w:t>
            </w:r>
            <w:bookmarkEnd w:id="40"/>
            <w:bookmarkEnd w:id="41"/>
          </w:p>
        </w:tc>
        <w:tc>
          <w:tcPr>
            <w:tcW w:w="1505" w:type="dxa"/>
          </w:tcPr>
          <w:p w14:paraId="5584BC6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03C5A4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เวลาสร้าง </w:t>
            </w:r>
            <w:r>
              <w:rPr>
                <w:color w:val="000000" w:themeColor="text1"/>
                <w:lang w:bidi="th-TH"/>
              </w:rPr>
              <w:t>PR</w:t>
            </w:r>
          </w:p>
        </w:tc>
      </w:tr>
      <w:tr w:rsidR="00474B84" w:rsidRPr="00462462" w14:paraId="62C72F56" w14:textId="77777777" w:rsidTr="00C23844">
        <w:tc>
          <w:tcPr>
            <w:tcW w:w="630" w:type="dxa"/>
            <w:vMerge/>
          </w:tcPr>
          <w:p w14:paraId="435DEFB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C3265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A1A02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58AEBBE" w14:textId="77777777" w:rsid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 xml:space="preserve">Time </w:t>
            </w:r>
          </w:p>
          <w:p w14:paraId="0D828223" w14:textId="77777777" w:rsidR="00474B84" w:rsidRPr="00462462" w:rsidRDefault="00474B84" w:rsidP="00D562C9">
            <w:pPr>
              <w:pStyle w:val="ListParagraph"/>
              <w:numPr>
                <w:ilvl w:val="0"/>
                <w:numId w:val="24"/>
              </w:num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hh24miss</w:t>
            </w:r>
          </w:p>
        </w:tc>
      </w:tr>
      <w:tr w:rsidR="00474B84" w:rsidRPr="003101BC" w14:paraId="6F4E942D" w14:textId="77777777" w:rsidTr="00C23844">
        <w:tc>
          <w:tcPr>
            <w:tcW w:w="630" w:type="dxa"/>
            <w:vMerge/>
          </w:tcPr>
          <w:p w14:paraId="0E6FE00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F2CBC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17F891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4BA6F5A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1B4158C8" w14:textId="77777777" w:rsidTr="00C23844">
        <w:tc>
          <w:tcPr>
            <w:tcW w:w="630" w:type="dxa"/>
            <w:vMerge/>
          </w:tcPr>
          <w:p w14:paraId="3497834D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94EBA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2295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0997C47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3E070825" w14:textId="77777777" w:rsidTr="00C23844">
        <w:tc>
          <w:tcPr>
            <w:tcW w:w="630" w:type="dxa"/>
            <w:vMerge/>
          </w:tcPr>
          <w:p w14:paraId="34F7B1D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6E91D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DE73B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09D39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F79BFB3" w14:textId="77777777" w:rsidTr="00C23844">
        <w:tc>
          <w:tcPr>
            <w:tcW w:w="630" w:type="dxa"/>
            <w:vMerge/>
          </w:tcPr>
          <w:p w14:paraId="2ED0477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515E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B31EE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B68E3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091D04A6" w14:textId="77777777" w:rsidTr="00C23844">
        <w:tc>
          <w:tcPr>
            <w:tcW w:w="630" w:type="dxa"/>
            <w:vMerge/>
          </w:tcPr>
          <w:p w14:paraId="6CBBFDF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0A883C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190C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FCFA59" w14:textId="77777777" w:rsidR="00474B84" w:rsidRPr="00462462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474B84" w:rsidRPr="003101BC" w14:paraId="6A9EC3D2" w14:textId="77777777" w:rsidTr="00C23844">
        <w:tc>
          <w:tcPr>
            <w:tcW w:w="630" w:type="dxa"/>
            <w:vMerge w:val="restart"/>
          </w:tcPr>
          <w:p w14:paraId="1DDF2708" w14:textId="399ADEC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4E92F6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color w:val="000000" w:themeColor="text1"/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50CD5A6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126AF9" w14:textId="77777777" w:rsidR="00474B84" w:rsidRPr="003101BC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รหัสสินค้า</w:t>
            </w:r>
          </w:p>
        </w:tc>
      </w:tr>
      <w:tr w:rsidR="00474B84" w:rsidRPr="00474B84" w14:paraId="54830F4D" w14:textId="77777777" w:rsidTr="00C23844">
        <w:tc>
          <w:tcPr>
            <w:tcW w:w="630" w:type="dxa"/>
            <w:vMerge/>
          </w:tcPr>
          <w:p w14:paraId="67CB48BF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B2B21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66C2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4606E2" w14:textId="77777777" w:rsidR="00474B84" w:rsidRPr="00474B84" w:rsidRDefault="00474B84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474B84" w:rsidRPr="003101BC" w14:paraId="5956ECD7" w14:textId="77777777" w:rsidTr="00C23844">
        <w:tc>
          <w:tcPr>
            <w:tcW w:w="630" w:type="dxa"/>
            <w:vMerge/>
          </w:tcPr>
          <w:p w14:paraId="42EED8E9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04379D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65B2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672B357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2D897F71" w14:textId="77777777" w:rsidTr="00C23844">
        <w:tc>
          <w:tcPr>
            <w:tcW w:w="630" w:type="dxa"/>
            <w:vMerge/>
          </w:tcPr>
          <w:p w14:paraId="76C8E4F2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0406E3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88E663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FB5F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64FE76B6" w14:textId="77777777" w:rsidTr="00C23844">
        <w:tc>
          <w:tcPr>
            <w:tcW w:w="630" w:type="dxa"/>
            <w:vMerge/>
          </w:tcPr>
          <w:p w14:paraId="0EEAE28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010BAA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29628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9B6CDB6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25C0B94" w14:textId="77777777" w:rsidTr="00C23844">
        <w:tc>
          <w:tcPr>
            <w:tcW w:w="630" w:type="dxa"/>
            <w:vMerge/>
          </w:tcPr>
          <w:p w14:paraId="111D1BC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F7E3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973B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B94A16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E147242" w14:textId="77777777" w:rsidTr="00C23844">
        <w:tc>
          <w:tcPr>
            <w:tcW w:w="630" w:type="dxa"/>
            <w:vMerge/>
          </w:tcPr>
          <w:p w14:paraId="6035019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8AA2A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8E74E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D27773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474B84" w:rsidRPr="003101BC" w14:paraId="54C71D19" w14:textId="77777777" w:rsidTr="00C23844">
        <w:tc>
          <w:tcPr>
            <w:tcW w:w="630" w:type="dxa"/>
            <w:vMerge w:val="restart"/>
          </w:tcPr>
          <w:p w14:paraId="21C4089D" w14:textId="05613EA8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88B2D4C" w14:textId="77777777" w:rsidR="00474B84" w:rsidRPr="00280BF7" w:rsidRDefault="00474B84" w:rsidP="00D562C9">
            <w:pPr>
              <w:rPr>
                <w:color w:val="000000" w:themeColor="text1"/>
                <w:lang w:bidi="th-TH"/>
              </w:rPr>
            </w:pPr>
            <w:r w:rsidRPr="00280BF7"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E55BA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9E5ED23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ปริมาณสั่งซื้อ</w:t>
            </w:r>
          </w:p>
        </w:tc>
      </w:tr>
      <w:tr w:rsidR="00474B84" w:rsidRPr="00474B84" w14:paraId="299FC402" w14:textId="77777777" w:rsidTr="00C23844">
        <w:tc>
          <w:tcPr>
            <w:tcW w:w="630" w:type="dxa"/>
            <w:vMerge/>
          </w:tcPr>
          <w:p w14:paraId="75B42990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B5F38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709C0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31E39E5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474B84" w:rsidRPr="003101BC" w14:paraId="4534E74B" w14:textId="77777777" w:rsidTr="00C23844">
        <w:tc>
          <w:tcPr>
            <w:tcW w:w="630" w:type="dxa"/>
            <w:vMerge/>
          </w:tcPr>
          <w:p w14:paraId="712F54F1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DAA80C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6DAFF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505A91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73A96ABE" w14:textId="77777777" w:rsidTr="00C23844">
        <w:tc>
          <w:tcPr>
            <w:tcW w:w="630" w:type="dxa"/>
            <w:vMerge/>
          </w:tcPr>
          <w:p w14:paraId="1999FF7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EA3C3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13F3FA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4837EEE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493FC4FB" w14:textId="77777777" w:rsidTr="00C23844">
        <w:tc>
          <w:tcPr>
            <w:tcW w:w="630" w:type="dxa"/>
            <w:vMerge/>
          </w:tcPr>
          <w:p w14:paraId="4570E5A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26D711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155EC6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E1A339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0D884CE1" w14:textId="77777777" w:rsidTr="00C23844">
        <w:tc>
          <w:tcPr>
            <w:tcW w:w="630" w:type="dxa"/>
            <w:vMerge/>
          </w:tcPr>
          <w:p w14:paraId="2E74B404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2AC755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2DE577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DC8DB0D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656B3FA7" w14:textId="77777777" w:rsidTr="00C23844">
        <w:tc>
          <w:tcPr>
            <w:tcW w:w="630" w:type="dxa"/>
            <w:vMerge/>
          </w:tcPr>
          <w:p w14:paraId="40FA0E55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4AE5E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A21DA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591AF0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XCUST_LINFOX_PR_TBL.QTY</w:t>
            </w:r>
          </w:p>
        </w:tc>
      </w:tr>
      <w:tr w:rsidR="00474B84" w:rsidRPr="003101BC" w14:paraId="70EC7EE6" w14:textId="77777777" w:rsidTr="00C23844">
        <w:tc>
          <w:tcPr>
            <w:tcW w:w="630" w:type="dxa"/>
            <w:vMerge w:val="restart"/>
          </w:tcPr>
          <w:p w14:paraId="4A8B5ABC" w14:textId="7EAD55A5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F24B330" w14:textId="77777777" w:rsidR="00474B84" w:rsidRPr="00280BF7" w:rsidRDefault="00474B84" w:rsidP="00D562C9">
            <w:pPr>
              <w:rPr>
                <w:color w:val="000000" w:themeColor="text1"/>
                <w:lang w:bidi="en-US"/>
              </w:rPr>
            </w:pPr>
            <w:r w:rsidRPr="00280BF7">
              <w:rPr>
                <w:lang w:eastAsia="en-US" w:bidi="th-TH"/>
              </w:rPr>
              <w:t>Unit of Measure</w:t>
            </w:r>
          </w:p>
        </w:tc>
        <w:tc>
          <w:tcPr>
            <w:tcW w:w="1505" w:type="dxa"/>
          </w:tcPr>
          <w:p w14:paraId="1DFB30ED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90AA92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หน่วยการสั่งซื้อ</w:t>
            </w:r>
          </w:p>
        </w:tc>
      </w:tr>
      <w:tr w:rsidR="00474B84" w:rsidRPr="00474B84" w14:paraId="3C042BFC" w14:textId="77777777" w:rsidTr="00C23844">
        <w:tc>
          <w:tcPr>
            <w:tcW w:w="630" w:type="dxa"/>
            <w:vMerge/>
          </w:tcPr>
          <w:p w14:paraId="3BCD31EB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0E1A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EDDC958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D81EA3E" w14:textId="77777777" w:rsidR="00474B84" w:rsidRPr="00474B84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VARCHAR2(2)</w:t>
            </w:r>
          </w:p>
        </w:tc>
      </w:tr>
      <w:tr w:rsidR="00474B84" w:rsidRPr="003101BC" w14:paraId="5F8B5F15" w14:textId="77777777" w:rsidTr="00C23844">
        <w:tc>
          <w:tcPr>
            <w:tcW w:w="630" w:type="dxa"/>
            <w:vMerge/>
          </w:tcPr>
          <w:p w14:paraId="071825C3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6D5AB1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3D22A0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66244C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315E74EC" w14:textId="77777777" w:rsidTr="00C23844">
        <w:tc>
          <w:tcPr>
            <w:tcW w:w="630" w:type="dxa"/>
            <w:vMerge/>
          </w:tcPr>
          <w:p w14:paraId="00CBA2FE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388F2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D819A4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85C8B73" w14:textId="77777777" w:rsidR="00474B84" w:rsidRPr="003101BC" w:rsidRDefault="00474B84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474B84" w:rsidRPr="003101BC" w14:paraId="077B05DB" w14:textId="77777777" w:rsidTr="00C23844">
        <w:tc>
          <w:tcPr>
            <w:tcW w:w="630" w:type="dxa"/>
            <w:vMerge/>
          </w:tcPr>
          <w:p w14:paraId="0FB859C7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58EB2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430CE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53589B" w14:textId="77777777" w:rsidR="00474B84" w:rsidRPr="003101BC" w:rsidRDefault="00474B84" w:rsidP="00D562C9">
            <w:pPr>
              <w:rPr>
                <w:color w:val="000000" w:themeColor="text1"/>
              </w:rPr>
            </w:pPr>
          </w:p>
        </w:tc>
      </w:tr>
      <w:tr w:rsidR="00474B84" w:rsidRPr="003101BC" w14:paraId="4D78280B" w14:textId="77777777" w:rsidTr="00C23844">
        <w:tc>
          <w:tcPr>
            <w:tcW w:w="630" w:type="dxa"/>
            <w:vMerge/>
          </w:tcPr>
          <w:p w14:paraId="159C6A58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A865E5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359D74F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5D8BA" w14:textId="77777777" w:rsidR="00474B84" w:rsidRPr="003101BC" w:rsidRDefault="00474B84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474B84" w:rsidRPr="00462462" w14:paraId="3E5D03C7" w14:textId="77777777" w:rsidTr="00C23844">
        <w:tc>
          <w:tcPr>
            <w:tcW w:w="630" w:type="dxa"/>
            <w:vMerge/>
          </w:tcPr>
          <w:p w14:paraId="15A50AFC" w14:textId="77777777" w:rsidR="00474B84" w:rsidRPr="00D525B5" w:rsidRDefault="00474B84" w:rsidP="00C23844">
            <w:pPr>
              <w:pStyle w:val="ListParagraph"/>
              <w:numPr>
                <w:ilvl w:val="0"/>
                <w:numId w:val="30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A328FB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68114E" w14:textId="77777777" w:rsidR="00474B84" w:rsidRPr="003101BC" w:rsidRDefault="00474B84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86CBB5F" w14:textId="77777777" w:rsidR="00474B84" w:rsidRPr="00462462" w:rsidRDefault="00474B84" w:rsidP="00D562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845E3F" w:rsidRPr="003101BC" w14:paraId="48AFCA40" w14:textId="77777777" w:rsidTr="00EF7515">
        <w:tc>
          <w:tcPr>
            <w:tcW w:w="630" w:type="dxa"/>
            <w:vMerge w:val="restart"/>
          </w:tcPr>
          <w:p w14:paraId="041BB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AB0656" w14:textId="77777777" w:rsidR="00845E3F" w:rsidRPr="003F4620" w:rsidRDefault="00845E3F" w:rsidP="00EF7515">
            <w:pPr>
              <w:rPr>
                <w:color w:val="000000" w:themeColor="text1"/>
                <w:lang w:bidi="en-US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  <w:tc>
          <w:tcPr>
            <w:tcW w:w="1505" w:type="dxa"/>
          </w:tcPr>
          <w:p w14:paraId="7D1ED07A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230E437" w14:textId="77777777" w:rsidR="00845E3F" w:rsidRPr="003101BC" w:rsidRDefault="00845E3F" w:rsidP="00EF7515">
            <w:pPr>
              <w:rPr>
                <w:color w:val="000000" w:themeColor="text1"/>
                <w:lang w:bidi="th-TH"/>
              </w:rPr>
            </w:pPr>
            <w:r w:rsidRPr="003F4620">
              <w:rPr>
                <w:lang w:eastAsia="en-US" w:bidi="th-TH"/>
              </w:rPr>
              <w:t>Delivery Instruction</w:t>
            </w:r>
          </w:p>
        </w:tc>
      </w:tr>
      <w:tr w:rsidR="00845E3F" w:rsidRPr="00474B84" w14:paraId="412E6855" w14:textId="77777777" w:rsidTr="00EF7515">
        <w:tc>
          <w:tcPr>
            <w:tcW w:w="630" w:type="dxa"/>
            <w:vMerge/>
          </w:tcPr>
          <w:p w14:paraId="1AEEE2E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836FB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2628BDD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99C6DD5" w14:textId="77777777" w:rsidR="00845E3F" w:rsidRPr="00474B84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845E3F" w:rsidRPr="003101BC" w14:paraId="32779738" w14:textId="77777777" w:rsidTr="00EF7515">
        <w:tc>
          <w:tcPr>
            <w:tcW w:w="630" w:type="dxa"/>
            <w:vMerge/>
          </w:tcPr>
          <w:p w14:paraId="2C656A8F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B5B61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171E1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0E9553C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416B07B6" w14:textId="77777777" w:rsidTr="00EF7515">
        <w:tc>
          <w:tcPr>
            <w:tcW w:w="630" w:type="dxa"/>
            <w:vMerge/>
          </w:tcPr>
          <w:p w14:paraId="30F11091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15609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287459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046A34" w14:textId="77777777" w:rsidR="00845E3F" w:rsidRPr="003101BC" w:rsidRDefault="00845E3F" w:rsidP="00EF751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845E3F" w:rsidRPr="003101BC" w14:paraId="56B9F0DC" w14:textId="77777777" w:rsidTr="00EF7515">
        <w:tc>
          <w:tcPr>
            <w:tcW w:w="630" w:type="dxa"/>
            <w:vMerge/>
          </w:tcPr>
          <w:p w14:paraId="42139B26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33C5F8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E3E614F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A27DF9A" w14:textId="77777777" w:rsidR="00845E3F" w:rsidRPr="003101BC" w:rsidRDefault="00845E3F" w:rsidP="00EF7515">
            <w:pPr>
              <w:rPr>
                <w:color w:val="000000" w:themeColor="text1"/>
              </w:rPr>
            </w:pPr>
          </w:p>
        </w:tc>
      </w:tr>
      <w:tr w:rsidR="00845E3F" w:rsidRPr="003101BC" w14:paraId="2E57BDFF" w14:textId="77777777" w:rsidTr="00EF7515">
        <w:tc>
          <w:tcPr>
            <w:tcW w:w="630" w:type="dxa"/>
            <w:vMerge/>
          </w:tcPr>
          <w:p w14:paraId="365A0090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D46995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E347BB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43992B" w14:textId="77777777" w:rsidR="00845E3F" w:rsidRPr="003101BC" w:rsidRDefault="00845E3F" w:rsidP="00EF751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845E3F" w:rsidRPr="00462462" w14:paraId="2A479B2D" w14:textId="77777777" w:rsidTr="00EF7515">
        <w:tc>
          <w:tcPr>
            <w:tcW w:w="630" w:type="dxa"/>
            <w:vMerge/>
          </w:tcPr>
          <w:p w14:paraId="77209C07" w14:textId="77777777" w:rsidR="00845E3F" w:rsidRPr="00D525B5" w:rsidRDefault="00845E3F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0EA1D1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62B0B6" w14:textId="77777777" w:rsidR="00845E3F" w:rsidRPr="003101BC" w:rsidRDefault="00845E3F" w:rsidP="00EF751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221EB2B" w14:textId="77777777" w:rsidR="00845E3F" w:rsidRPr="00462462" w:rsidRDefault="00845E3F" w:rsidP="00EF751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XCUST_LINFOX_PR_TBL.DELIVERY_INSTRUCTION</w:t>
            </w:r>
          </w:p>
        </w:tc>
      </w:tr>
      <w:tr w:rsidR="002F4183" w:rsidRPr="003101BC" w14:paraId="220C16BF" w14:textId="77777777" w:rsidTr="00C23844">
        <w:tc>
          <w:tcPr>
            <w:tcW w:w="630" w:type="dxa"/>
            <w:vMerge w:val="restart"/>
          </w:tcPr>
          <w:p w14:paraId="26D8B664" w14:textId="5ABB97FF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2D9DBE3" w14:textId="0FCDFC65" w:rsidR="002F4183" w:rsidRPr="003F4620" w:rsidRDefault="00845E3F" w:rsidP="00B708C6">
            <w:pPr>
              <w:rPr>
                <w:color w:val="000000" w:themeColor="text1"/>
                <w:lang w:bidi="en-US"/>
              </w:rPr>
            </w:pPr>
            <w:bookmarkStart w:id="42" w:name="OLE_LINK4"/>
            <w:bookmarkStart w:id="43" w:name="OLE_LINK5"/>
            <w:r>
              <w:rPr>
                <w:lang w:eastAsia="en-US" w:bidi="th-TH"/>
              </w:rPr>
              <w:t>Store code</w:t>
            </w:r>
            <w:bookmarkEnd w:id="42"/>
            <w:bookmarkEnd w:id="43"/>
          </w:p>
        </w:tc>
        <w:tc>
          <w:tcPr>
            <w:tcW w:w="1505" w:type="dxa"/>
          </w:tcPr>
          <w:p w14:paraId="5AD5913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E2FFD0F" w14:textId="6C586CA8" w:rsidR="002F4183" w:rsidRPr="003101BC" w:rsidRDefault="00845E3F" w:rsidP="00B708C6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Store code</w:t>
            </w:r>
          </w:p>
        </w:tc>
      </w:tr>
      <w:tr w:rsidR="002F4183" w:rsidRPr="003101BC" w14:paraId="4181C4F9" w14:textId="77777777" w:rsidTr="00C23844">
        <w:tc>
          <w:tcPr>
            <w:tcW w:w="630" w:type="dxa"/>
            <w:vMerge/>
          </w:tcPr>
          <w:p w14:paraId="44D15F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3FE72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929E6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0D39ED9" w14:textId="5596694F" w:rsidR="00462462" w:rsidRPr="00474B84" w:rsidRDefault="00474B84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4183" w:rsidRPr="003101BC" w14:paraId="496E63DD" w14:textId="77777777" w:rsidTr="00C23844">
        <w:tc>
          <w:tcPr>
            <w:tcW w:w="630" w:type="dxa"/>
            <w:vMerge/>
          </w:tcPr>
          <w:p w14:paraId="2A6E4BA4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589B7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51B3C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6A7098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CBB4C25" w14:textId="77777777" w:rsidTr="00C23844">
        <w:tc>
          <w:tcPr>
            <w:tcW w:w="630" w:type="dxa"/>
            <w:vMerge/>
          </w:tcPr>
          <w:p w14:paraId="2AF9FDD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AD6F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4FF9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AD4EF9" w14:textId="6B757C76" w:rsidR="002F4183" w:rsidRPr="003101BC" w:rsidRDefault="00462462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4183" w:rsidRPr="003101BC" w14:paraId="42CBA47B" w14:textId="77777777" w:rsidTr="00C23844">
        <w:tc>
          <w:tcPr>
            <w:tcW w:w="630" w:type="dxa"/>
            <w:vMerge/>
          </w:tcPr>
          <w:p w14:paraId="48650F4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880A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3C0F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03D17EE" w14:textId="77777777" w:rsidR="002F4183" w:rsidRPr="003101BC" w:rsidRDefault="002F4183" w:rsidP="00135603">
            <w:pPr>
              <w:rPr>
                <w:color w:val="000000" w:themeColor="text1"/>
              </w:rPr>
            </w:pPr>
          </w:p>
        </w:tc>
      </w:tr>
      <w:tr w:rsidR="002F4183" w:rsidRPr="003101BC" w14:paraId="371538D1" w14:textId="77777777" w:rsidTr="00C23844">
        <w:tc>
          <w:tcPr>
            <w:tcW w:w="630" w:type="dxa"/>
            <w:vMerge/>
          </w:tcPr>
          <w:p w14:paraId="1971E42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4B138C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9B81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95899E8" w14:textId="67AA9FA3" w:rsidR="002F4183" w:rsidRPr="003101BC" w:rsidRDefault="00462462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4183" w:rsidRPr="003101BC" w14:paraId="09F4E999" w14:textId="77777777" w:rsidTr="00C23844">
        <w:tc>
          <w:tcPr>
            <w:tcW w:w="630" w:type="dxa"/>
            <w:vMerge/>
          </w:tcPr>
          <w:p w14:paraId="4431741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002E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BC429F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354740C" w14:textId="09B657F9" w:rsidR="00E72557" w:rsidRPr="00462462" w:rsidRDefault="00462462" w:rsidP="00474B8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474B84">
              <w:rPr>
                <w:color w:val="000000" w:themeColor="text1"/>
                <w:lang w:bidi="th-TH"/>
              </w:rPr>
              <w:t>DELIVERY_INSTRUCTION</w:t>
            </w:r>
          </w:p>
        </w:tc>
      </w:tr>
      <w:tr w:rsidR="002F4183" w:rsidRPr="003101BC" w14:paraId="47C3CAC2" w14:textId="77777777" w:rsidTr="00C23844">
        <w:tc>
          <w:tcPr>
            <w:tcW w:w="630" w:type="dxa"/>
            <w:vMerge w:val="restart"/>
          </w:tcPr>
          <w:p w14:paraId="13B2422A" w14:textId="69C2F19E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A105D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eastAsia="en-US" w:bidi="th-TH"/>
              </w:rPr>
              <w:t>Validate_flag</w:t>
            </w:r>
          </w:p>
        </w:tc>
        <w:tc>
          <w:tcPr>
            <w:tcW w:w="1505" w:type="dxa"/>
          </w:tcPr>
          <w:p w14:paraId="146A1F5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6410759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validate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>ข้อมูล</w:t>
            </w:r>
          </w:p>
        </w:tc>
      </w:tr>
      <w:tr w:rsidR="002F4183" w:rsidRPr="003101BC" w14:paraId="4202E947" w14:textId="77777777" w:rsidTr="00C23844">
        <w:tc>
          <w:tcPr>
            <w:tcW w:w="630" w:type="dxa"/>
            <w:vMerge/>
          </w:tcPr>
          <w:p w14:paraId="3D463DC2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BC07A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A7F6DA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59DCE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13AFD3E7" w14:textId="77777777" w:rsidTr="00C23844">
        <w:tc>
          <w:tcPr>
            <w:tcW w:w="630" w:type="dxa"/>
            <w:vMerge/>
          </w:tcPr>
          <w:p w14:paraId="04BC2FD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2835BC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6424D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0E59C7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21E0173" w14:textId="77777777" w:rsidTr="00C23844">
        <w:tc>
          <w:tcPr>
            <w:tcW w:w="630" w:type="dxa"/>
            <w:vMerge/>
          </w:tcPr>
          <w:p w14:paraId="5B60FC83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C42540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D5E52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DC538BA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09438425" w14:textId="77777777" w:rsidTr="00C23844">
        <w:tc>
          <w:tcPr>
            <w:tcW w:w="630" w:type="dxa"/>
            <w:vMerge/>
          </w:tcPr>
          <w:p w14:paraId="342A765D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0BA2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569DF7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AE92D4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VALIDATE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VALIDATE NOT PASS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VALIDATE</w:t>
            </w:r>
          </w:p>
        </w:tc>
      </w:tr>
      <w:tr w:rsidR="002F4183" w:rsidRPr="003101BC" w14:paraId="5B64757C" w14:textId="77777777" w:rsidTr="00C23844">
        <w:tc>
          <w:tcPr>
            <w:tcW w:w="630" w:type="dxa"/>
            <w:vMerge/>
          </w:tcPr>
          <w:p w14:paraId="7E312A99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C2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DA1C9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A87EB8E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6A9B7507" w14:textId="77777777" w:rsidTr="00C23844">
        <w:tc>
          <w:tcPr>
            <w:tcW w:w="630" w:type="dxa"/>
            <w:vMerge/>
          </w:tcPr>
          <w:p w14:paraId="37FC059E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7043A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DF716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0E1DD6" w14:textId="2C08AEF2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.VALIDATE_FLAG</w:t>
            </w:r>
          </w:p>
        </w:tc>
      </w:tr>
      <w:tr w:rsidR="002F4183" w:rsidRPr="003101BC" w14:paraId="7D8FE062" w14:textId="77777777" w:rsidTr="00C23844">
        <w:tc>
          <w:tcPr>
            <w:tcW w:w="630" w:type="dxa"/>
            <w:vMerge w:val="restart"/>
          </w:tcPr>
          <w:p w14:paraId="68E58906" w14:textId="76BC2E62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8C692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Process Flag</w:t>
            </w:r>
          </w:p>
        </w:tc>
        <w:tc>
          <w:tcPr>
            <w:tcW w:w="1505" w:type="dxa"/>
          </w:tcPr>
          <w:p w14:paraId="04E3CBB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320B7B8F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2F4183" w:rsidRPr="003101BC" w14:paraId="500DB0EE" w14:textId="77777777" w:rsidTr="00C23844">
        <w:tc>
          <w:tcPr>
            <w:tcW w:w="630" w:type="dxa"/>
            <w:vMerge/>
          </w:tcPr>
          <w:p w14:paraId="139FFBBA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8C63D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2A10CA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D2EE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Char(1)</w:t>
            </w:r>
          </w:p>
        </w:tc>
      </w:tr>
      <w:tr w:rsidR="002F4183" w:rsidRPr="003101BC" w14:paraId="44B34191" w14:textId="77777777" w:rsidTr="00C23844">
        <w:tc>
          <w:tcPr>
            <w:tcW w:w="630" w:type="dxa"/>
            <w:vMerge/>
          </w:tcPr>
          <w:p w14:paraId="38497F1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9D6D0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6C469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DCC66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4BD09AE3" w14:textId="77777777" w:rsidTr="00C23844">
        <w:tc>
          <w:tcPr>
            <w:tcW w:w="630" w:type="dxa"/>
            <w:vMerge/>
          </w:tcPr>
          <w:p w14:paraId="2BE738B6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75A3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CC9704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CCA66A6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</w:rPr>
              <w:t>No</w:t>
            </w:r>
          </w:p>
        </w:tc>
      </w:tr>
      <w:tr w:rsidR="002F4183" w:rsidRPr="003101BC" w14:paraId="7D808FC4" w14:textId="77777777" w:rsidTr="00C23844">
        <w:tc>
          <w:tcPr>
            <w:tcW w:w="630" w:type="dxa"/>
            <w:vMerge/>
          </w:tcPr>
          <w:p w14:paraId="1CD2D33B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FE2CF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0FD1DA" w14:textId="77777777" w:rsidR="002F4183" w:rsidRPr="00E05BC1" w:rsidRDefault="002F4183" w:rsidP="00B708C6">
            <w:pPr>
              <w:rPr>
                <w:color w:val="000000" w:themeColor="text1"/>
                <w:lang w:bidi="en-US"/>
              </w:rPr>
            </w:pPr>
            <w:r w:rsidRPr="00E05BC1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F27507" w14:textId="77777777" w:rsidR="002F4183" w:rsidRPr="00E05BC1" w:rsidRDefault="002F4183" w:rsidP="00B708C6">
            <w:pPr>
              <w:rPr>
                <w:color w:val="000000" w:themeColor="text1"/>
              </w:rPr>
            </w:pPr>
            <w:r w:rsidRPr="00E05BC1">
              <w:rPr>
                <w:color w:val="000000" w:themeColor="text1"/>
                <w:shd w:val="clear" w:color="auto" w:fill="FFFFFF"/>
              </w:rPr>
              <w:t>N = NO PROCESS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P = PROCESSING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Y = PROCESS COMPLETE</w:t>
            </w:r>
            <w:r w:rsidRPr="00E05BC1">
              <w:rPr>
                <w:color w:val="000000" w:themeColor="text1"/>
              </w:rPr>
              <w:br/>
            </w:r>
            <w:r w:rsidRPr="00E05BC1">
              <w:rPr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2F4183" w:rsidRPr="003101BC" w14:paraId="7FA0803D" w14:textId="77777777" w:rsidTr="00C23844">
        <w:tc>
          <w:tcPr>
            <w:tcW w:w="630" w:type="dxa"/>
            <w:vMerge/>
          </w:tcPr>
          <w:p w14:paraId="481846B7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5DC5B3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76617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685A1E3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522AD0A" w14:textId="77777777" w:rsidTr="00C23844">
        <w:tc>
          <w:tcPr>
            <w:tcW w:w="630" w:type="dxa"/>
            <w:vMerge/>
          </w:tcPr>
          <w:p w14:paraId="4B64B140" w14:textId="77777777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0BF4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E747F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C06655" w14:textId="12AD0F43" w:rsidR="002F4183" w:rsidRPr="003101BC" w:rsidRDefault="00474B84" w:rsidP="00B708C6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.PROCESS_FLAG</w:t>
            </w:r>
          </w:p>
        </w:tc>
      </w:tr>
      <w:tr w:rsidR="002F4183" w:rsidRPr="003101BC" w14:paraId="70CC95F6" w14:textId="77777777" w:rsidTr="00C23844">
        <w:tc>
          <w:tcPr>
            <w:tcW w:w="630" w:type="dxa"/>
            <w:vMerge w:val="restart"/>
          </w:tcPr>
          <w:p w14:paraId="6E550A28" w14:textId="2C4C6CB3" w:rsidR="002F4183" w:rsidRPr="00D525B5" w:rsidRDefault="002F4183" w:rsidP="00845E3F">
            <w:pPr>
              <w:pStyle w:val="ListParagraph"/>
              <w:numPr>
                <w:ilvl w:val="0"/>
                <w:numId w:val="32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F73A335" w14:textId="77777777" w:rsidR="002F4183" w:rsidRPr="003101BC" w:rsidRDefault="002F4183" w:rsidP="00B708C6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Error Message</w:t>
            </w:r>
          </w:p>
        </w:tc>
        <w:tc>
          <w:tcPr>
            <w:tcW w:w="1505" w:type="dxa"/>
          </w:tcPr>
          <w:p w14:paraId="2248F9B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4A032E0" w14:textId="77777777" w:rsidR="002F4183" w:rsidRPr="003101BC" w:rsidRDefault="002F4183" w:rsidP="00B708C6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รายละเอียด </w:t>
            </w:r>
            <w:r w:rsidRPr="003101BC">
              <w:rPr>
                <w:color w:val="000000" w:themeColor="text1"/>
                <w:lang w:bidi="th-TH"/>
              </w:rPr>
              <w:t>Error</w:t>
            </w:r>
          </w:p>
        </w:tc>
      </w:tr>
      <w:tr w:rsidR="002F4183" w:rsidRPr="003101BC" w14:paraId="2CFD83E1" w14:textId="77777777" w:rsidTr="00C23844">
        <w:tc>
          <w:tcPr>
            <w:tcW w:w="630" w:type="dxa"/>
            <w:vMerge/>
          </w:tcPr>
          <w:p w14:paraId="73A1EF5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6872F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0F3FC8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40E8B29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VARCHAR2(240)</w:t>
            </w:r>
          </w:p>
        </w:tc>
      </w:tr>
      <w:tr w:rsidR="002F4183" w:rsidRPr="003101BC" w14:paraId="0EE8DA62" w14:textId="77777777" w:rsidTr="00C23844">
        <w:tc>
          <w:tcPr>
            <w:tcW w:w="630" w:type="dxa"/>
            <w:vMerge/>
          </w:tcPr>
          <w:p w14:paraId="14B91C5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1FC85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C140E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DE3957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907D374" w14:textId="77777777" w:rsidTr="00C23844">
        <w:tc>
          <w:tcPr>
            <w:tcW w:w="630" w:type="dxa"/>
            <w:vMerge/>
          </w:tcPr>
          <w:p w14:paraId="160E9C4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8DE58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3AB1314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507D875" w14:textId="77777777" w:rsidR="002F4183" w:rsidRPr="003101BC" w:rsidRDefault="002F4183" w:rsidP="00B708C6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2F4183" w:rsidRPr="003101BC" w14:paraId="3909AD15" w14:textId="77777777" w:rsidTr="00C23844">
        <w:tc>
          <w:tcPr>
            <w:tcW w:w="630" w:type="dxa"/>
            <w:vMerge/>
          </w:tcPr>
          <w:p w14:paraId="0C47BF8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8BE60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046CAB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C99297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082B131B" w14:textId="77777777" w:rsidTr="00C23844">
        <w:tc>
          <w:tcPr>
            <w:tcW w:w="630" w:type="dxa"/>
            <w:vMerge/>
          </w:tcPr>
          <w:p w14:paraId="4341CCC7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59D97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F79426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FB5651" w14:textId="77777777" w:rsidR="002F4183" w:rsidRPr="003101BC" w:rsidRDefault="002F4183" w:rsidP="00B708C6">
            <w:pPr>
              <w:rPr>
                <w:color w:val="000000" w:themeColor="text1"/>
              </w:rPr>
            </w:pPr>
          </w:p>
        </w:tc>
      </w:tr>
      <w:tr w:rsidR="002F4183" w:rsidRPr="003101BC" w14:paraId="114A1700" w14:textId="77777777" w:rsidTr="00C23844">
        <w:tc>
          <w:tcPr>
            <w:tcW w:w="630" w:type="dxa"/>
            <w:vMerge/>
          </w:tcPr>
          <w:p w14:paraId="7788B6B1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D593DE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69752" w14:textId="77777777" w:rsidR="002F4183" w:rsidRPr="003101BC" w:rsidRDefault="002F4183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A37FF4E" w14:textId="756745F1" w:rsidR="002F4183" w:rsidRPr="003101BC" w:rsidRDefault="00474B84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="002F4183" w:rsidRPr="003101BC">
              <w:rPr>
                <w:color w:val="000000" w:themeColor="text1"/>
                <w:lang w:bidi="th-TH"/>
              </w:rPr>
              <w:t>.ERROR_MSG</w:t>
            </w:r>
          </w:p>
        </w:tc>
      </w:tr>
    </w:tbl>
    <w:p w14:paraId="62610F4C" w14:textId="77777777" w:rsidR="002F4183" w:rsidRPr="003101BC" w:rsidRDefault="002F4183" w:rsidP="002F4183">
      <w:pPr>
        <w:rPr>
          <w:color w:val="000000" w:themeColor="text1"/>
          <w:lang w:bidi="th-TH"/>
        </w:rPr>
      </w:pPr>
    </w:p>
    <w:p w14:paraId="27C58976" w14:textId="52E94E21" w:rsidR="00E06664" w:rsidRPr="003101BC" w:rsidRDefault="002F4183" w:rsidP="000F09E7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="00566F84" w:rsidRPr="00566F84">
        <w:rPr>
          <w:b/>
          <w:bCs/>
          <w:color w:val="000000" w:themeColor="text1"/>
          <w:lang w:bidi="th-TH"/>
        </w:rPr>
        <w:t>XCUST_POR_REQ_HEADER_INT_ALL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E06664" w:rsidRPr="003101BC" w14:paraId="600A7191" w14:textId="77777777" w:rsidTr="00D525B5">
        <w:tc>
          <w:tcPr>
            <w:tcW w:w="630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A7528" w:rsidRPr="003101BC" w14:paraId="68EDDE83" w14:textId="77777777" w:rsidTr="00D525B5">
        <w:tc>
          <w:tcPr>
            <w:tcW w:w="630" w:type="dxa"/>
            <w:vMerge w:val="restart"/>
          </w:tcPr>
          <w:p w14:paraId="0BB3AEEE" w14:textId="2597B65D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4A9F7B" w14:textId="35E86EF0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4D4DBF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0C3768A4" w:rsidR="00CA7528" w:rsidRPr="003101BC" w:rsidRDefault="00CA7528" w:rsidP="00566F8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 w:rsidR="00566F84">
              <w:rPr>
                <w:color w:val="000000" w:themeColor="text1"/>
                <w:lang w:bidi="th-TH"/>
              </w:rPr>
              <w:t xml:space="preserve">PO </w:t>
            </w:r>
            <w:r w:rsidR="00566F84"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 w:rsidR="00566F84">
              <w:rPr>
                <w:color w:val="000000" w:themeColor="text1"/>
                <w:lang w:bidi="th-TH"/>
              </w:rPr>
              <w:t>Linfox</w:t>
            </w:r>
          </w:p>
        </w:tc>
      </w:tr>
      <w:tr w:rsidR="00CA7528" w:rsidRPr="003101BC" w14:paraId="17196B1A" w14:textId="77777777" w:rsidTr="00D525B5">
        <w:tc>
          <w:tcPr>
            <w:tcW w:w="630" w:type="dxa"/>
            <w:vMerge/>
          </w:tcPr>
          <w:p w14:paraId="087E347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CA7528" w:rsidRPr="003101BC" w14:paraId="46F1984C" w14:textId="77777777" w:rsidTr="00D525B5">
        <w:tc>
          <w:tcPr>
            <w:tcW w:w="630" w:type="dxa"/>
            <w:vMerge/>
          </w:tcPr>
          <w:p w14:paraId="452E7BF8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44B618C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41843B96" w14:textId="77777777" w:rsidTr="00D525B5">
        <w:tc>
          <w:tcPr>
            <w:tcW w:w="630" w:type="dxa"/>
            <w:vMerge/>
          </w:tcPr>
          <w:p w14:paraId="3D6C6770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A7528" w:rsidRPr="003101BC" w14:paraId="7014D533" w14:textId="77777777" w:rsidTr="00D525B5">
        <w:tc>
          <w:tcPr>
            <w:tcW w:w="630" w:type="dxa"/>
            <w:vMerge/>
          </w:tcPr>
          <w:p w14:paraId="08EEBD4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77777777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817799C" w14:textId="77777777" w:rsidTr="00D525B5">
        <w:tc>
          <w:tcPr>
            <w:tcW w:w="630" w:type="dxa"/>
            <w:vMerge/>
          </w:tcPr>
          <w:p w14:paraId="6A440B6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65342285" w:rsidR="00CA7528" w:rsidRPr="003101BC" w:rsidRDefault="00566F84" w:rsidP="00CA7528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CA7528" w:rsidRPr="003101BC" w14:paraId="60A2C2E9" w14:textId="77777777" w:rsidTr="00D525B5">
        <w:tc>
          <w:tcPr>
            <w:tcW w:w="630" w:type="dxa"/>
            <w:vMerge/>
          </w:tcPr>
          <w:p w14:paraId="17A14B63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F29B5EB" w:rsidR="00CA7528" w:rsidRPr="003101BC" w:rsidRDefault="00CA7528" w:rsidP="00CA752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A7528" w:rsidRPr="003101BC" w14:paraId="5F4E707E" w14:textId="77777777" w:rsidTr="00D525B5">
        <w:tc>
          <w:tcPr>
            <w:tcW w:w="630" w:type="dxa"/>
            <w:vMerge w:val="restart"/>
          </w:tcPr>
          <w:p w14:paraId="5F1C5E7A" w14:textId="483BE1EE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E61557F" w14:textId="5FBF8125" w:rsidR="00CA7528" w:rsidRPr="003101BC" w:rsidRDefault="00566F84" w:rsidP="00CA7528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Import Source</w:t>
            </w:r>
          </w:p>
        </w:tc>
        <w:tc>
          <w:tcPr>
            <w:tcW w:w="1457" w:type="dxa"/>
          </w:tcPr>
          <w:p w14:paraId="5719C78C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3091A9B" w14:textId="70FC9854" w:rsidR="00CA7528" w:rsidRPr="003101BC" w:rsidRDefault="00314873" w:rsidP="00566F8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3101BC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566F84">
              <w:rPr>
                <w:color w:val="000000" w:themeColor="text1"/>
                <w:shd w:val="clear" w:color="auto" w:fill="FFFFFF"/>
                <w:lang w:bidi="th-TH"/>
              </w:rPr>
              <w:t>PR SOURCE</w:t>
            </w:r>
          </w:p>
        </w:tc>
      </w:tr>
      <w:tr w:rsidR="00CA7528" w:rsidRPr="003101BC" w14:paraId="5BF76618" w14:textId="77777777" w:rsidTr="00D525B5">
        <w:tc>
          <w:tcPr>
            <w:tcW w:w="630" w:type="dxa"/>
            <w:vMerge/>
          </w:tcPr>
          <w:p w14:paraId="5F3E76DA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2644E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BAEFFB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395FC27" w14:textId="791094F4" w:rsidR="00CA7528" w:rsidRPr="003101BC" w:rsidRDefault="00566F84" w:rsidP="00CA7528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CA7528" w:rsidRPr="003101BC" w14:paraId="151D568B" w14:textId="77777777" w:rsidTr="00D525B5">
        <w:tc>
          <w:tcPr>
            <w:tcW w:w="630" w:type="dxa"/>
            <w:vMerge/>
          </w:tcPr>
          <w:p w14:paraId="3D147F5C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66C1B0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2171E7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11B7327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725EE214" w14:textId="77777777" w:rsidTr="00D525B5">
        <w:tc>
          <w:tcPr>
            <w:tcW w:w="630" w:type="dxa"/>
            <w:vMerge/>
          </w:tcPr>
          <w:p w14:paraId="218DCEE4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6CF3D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894784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08967C6" w14:textId="77777777" w:rsidR="00CA7528" w:rsidRPr="003101BC" w:rsidRDefault="007E3604" w:rsidP="00CA7528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CA7528" w:rsidRPr="003101BC" w14:paraId="3B44EE21" w14:textId="77777777" w:rsidTr="00D525B5">
        <w:tc>
          <w:tcPr>
            <w:tcW w:w="630" w:type="dxa"/>
            <w:vMerge/>
          </w:tcPr>
          <w:p w14:paraId="3D142096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2F621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92F72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F3E11FC" w14:textId="77777777" w:rsidR="00CA7528" w:rsidRPr="003101BC" w:rsidRDefault="00CA7528" w:rsidP="00CA752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CA7528" w:rsidRPr="003101BC" w14:paraId="5980B107" w14:textId="77777777" w:rsidTr="00D525B5">
        <w:tc>
          <w:tcPr>
            <w:tcW w:w="630" w:type="dxa"/>
            <w:vMerge/>
          </w:tcPr>
          <w:p w14:paraId="5E702BF2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52D974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56CF841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07CA988" w14:textId="54E27ED0" w:rsidR="00CA7528" w:rsidRPr="003101BC" w:rsidRDefault="00566F84" w:rsidP="00CA7528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</w:t>
            </w:r>
            <w:r w:rsidR="00F70B95">
              <w:rPr>
                <w:color w:val="000000" w:themeColor="text1"/>
                <w:shd w:val="clear" w:color="auto" w:fill="FFFFFF"/>
                <w:lang w:bidi="th-TH"/>
              </w:rPr>
              <w:t>e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ter.import_source</w:t>
            </w:r>
          </w:p>
        </w:tc>
      </w:tr>
      <w:tr w:rsidR="00CA7528" w:rsidRPr="003101BC" w14:paraId="726B1E72" w14:textId="77777777" w:rsidTr="00D525B5">
        <w:tc>
          <w:tcPr>
            <w:tcW w:w="630" w:type="dxa"/>
            <w:vMerge/>
          </w:tcPr>
          <w:p w14:paraId="39144597" w14:textId="77777777" w:rsidR="00CA7528" w:rsidRPr="00D525B5" w:rsidRDefault="00CA7528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E88D9" w14:textId="77777777" w:rsidR="00CA7528" w:rsidRPr="003101BC" w:rsidRDefault="00CA7528" w:rsidP="00CA7528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94C23F" w14:textId="77777777" w:rsidR="00CA7528" w:rsidRPr="003101BC" w:rsidRDefault="00CA7528" w:rsidP="00CA7528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EECEDC9" w14:textId="0FA5AAE8" w:rsidR="00E704CB" w:rsidRPr="003101BC" w:rsidRDefault="00E704CB" w:rsidP="00603F58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74D5965C" w14:textId="77777777" w:rsidTr="00D525B5">
        <w:tc>
          <w:tcPr>
            <w:tcW w:w="630" w:type="dxa"/>
            <w:vMerge w:val="restart"/>
          </w:tcPr>
          <w:p w14:paraId="127BE0DF" w14:textId="3C5740A0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6E7C64" w14:textId="2E118328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AA6D6B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79115" w14:textId="3AEB2CC1" w:rsidR="00B708C6" w:rsidRPr="003101BC" w:rsidRDefault="005C7470" w:rsidP="00B708C6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B708C6" w:rsidRPr="003101BC" w14:paraId="38D9F6E7" w14:textId="77777777" w:rsidTr="00D525B5">
        <w:tc>
          <w:tcPr>
            <w:tcW w:w="630" w:type="dxa"/>
            <w:vMerge/>
          </w:tcPr>
          <w:p w14:paraId="40F64F6B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51896C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11CE0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118A0B4" w14:textId="73D33160" w:rsidR="00B708C6" w:rsidRPr="003101BC" w:rsidRDefault="00EA6FA4" w:rsidP="00B708C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B708C6" w:rsidRPr="003101BC" w14:paraId="366E450B" w14:textId="77777777" w:rsidTr="00D525B5">
        <w:tc>
          <w:tcPr>
            <w:tcW w:w="630" w:type="dxa"/>
            <w:vMerge/>
          </w:tcPr>
          <w:p w14:paraId="1CE1C9C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0659D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B16DB1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CC9D7F3" w14:textId="32C56821" w:rsidR="00B708C6" w:rsidRPr="003101BC" w:rsidRDefault="00EA6FA4" w:rsidP="00B708C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B708C6" w:rsidRPr="003101BC" w14:paraId="28C5186A" w14:textId="77777777" w:rsidTr="00D525B5">
        <w:tc>
          <w:tcPr>
            <w:tcW w:w="630" w:type="dxa"/>
            <w:vMerge/>
          </w:tcPr>
          <w:p w14:paraId="3F5B8093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606F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A1809F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D043C8" w14:textId="5F6205FB" w:rsidR="00B708C6" w:rsidRPr="003101BC" w:rsidRDefault="00B708C6" w:rsidP="00B708C6">
            <w:pPr>
              <w:rPr>
                <w:color w:val="000000" w:themeColor="text1"/>
              </w:rPr>
            </w:pPr>
          </w:p>
        </w:tc>
      </w:tr>
      <w:tr w:rsidR="00B708C6" w:rsidRPr="003101BC" w14:paraId="5E9B0CE9" w14:textId="77777777" w:rsidTr="00D525B5">
        <w:tc>
          <w:tcPr>
            <w:tcW w:w="630" w:type="dxa"/>
            <w:vMerge/>
          </w:tcPr>
          <w:p w14:paraId="2C465C4C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4F9585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27D4D9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D1D7840" w14:textId="4E8C4C38" w:rsidR="00B708C6" w:rsidRPr="003101BC" w:rsidRDefault="00B708C6" w:rsidP="00B708C6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708C6" w:rsidRPr="003101BC" w14:paraId="3E919787" w14:textId="77777777" w:rsidTr="00D525B5">
        <w:tc>
          <w:tcPr>
            <w:tcW w:w="630" w:type="dxa"/>
            <w:vMerge/>
          </w:tcPr>
          <w:p w14:paraId="7D4B226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74C35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5B6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5F9E34B" w14:textId="70181A55" w:rsidR="00B708C6" w:rsidRPr="003101BC" w:rsidRDefault="001927ED" w:rsidP="00B708C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PARAMETER.</w:t>
            </w:r>
            <w:r w:rsidRPr="004D7A18">
              <w:rPr>
                <w:lang w:bidi="en-US"/>
              </w:rPr>
              <w:t xml:space="preserve"> BU NAME</w:t>
            </w:r>
          </w:p>
        </w:tc>
      </w:tr>
      <w:tr w:rsidR="00B708C6" w:rsidRPr="003101BC" w14:paraId="6803FF79" w14:textId="77777777" w:rsidTr="00D525B5">
        <w:tc>
          <w:tcPr>
            <w:tcW w:w="630" w:type="dxa"/>
            <w:vMerge/>
          </w:tcPr>
          <w:p w14:paraId="726EE35E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15785F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B7ABA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410905" w14:textId="24BFBB44" w:rsidR="00775568" w:rsidRPr="003101BC" w:rsidRDefault="00F70B95" w:rsidP="00603F58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 BU</w:t>
            </w:r>
          </w:p>
        </w:tc>
      </w:tr>
      <w:tr w:rsidR="00B708C6" w:rsidRPr="003101BC" w14:paraId="4BE43965" w14:textId="77777777" w:rsidTr="00D525B5">
        <w:tc>
          <w:tcPr>
            <w:tcW w:w="630" w:type="dxa"/>
            <w:vMerge w:val="restart"/>
          </w:tcPr>
          <w:p w14:paraId="7C6CAC0E" w14:textId="7A5719CE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01192E3" w14:textId="74FF49AE" w:rsidR="00B708C6" w:rsidRPr="003101BC" w:rsidRDefault="005C7470" w:rsidP="00B708C6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Batch ID</w:t>
            </w:r>
          </w:p>
        </w:tc>
        <w:tc>
          <w:tcPr>
            <w:tcW w:w="1457" w:type="dxa"/>
          </w:tcPr>
          <w:p w14:paraId="6D3D0DC4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A46096B" w14:textId="7C27C66F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Batch ID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ของการ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Interface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ครั้งนั้น</w:t>
            </w:r>
          </w:p>
        </w:tc>
      </w:tr>
      <w:tr w:rsidR="00B708C6" w:rsidRPr="003101BC" w14:paraId="1EB80E6B" w14:textId="77777777" w:rsidTr="00D525B5">
        <w:tc>
          <w:tcPr>
            <w:tcW w:w="630" w:type="dxa"/>
            <w:vMerge/>
          </w:tcPr>
          <w:p w14:paraId="0D7AA446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FCB6F8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042202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F997F5D" w14:textId="3A0D757A" w:rsidR="00B708C6" w:rsidRPr="003101BC" w:rsidRDefault="00EA6FA4" w:rsidP="00B708C6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B708C6" w:rsidRPr="003101BC" w14:paraId="604F6415" w14:textId="77777777" w:rsidTr="00D525B5">
        <w:tc>
          <w:tcPr>
            <w:tcW w:w="630" w:type="dxa"/>
            <w:vMerge/>
          </w:tcPr>
          <w:p w14:paraId="160DED79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5C0330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7F3262B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60C48BD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0AF18C0C" w14:textId="77777777" w:rsidTr="00D525B5">
        <w:tc>
          <w:tcPr>
            <w:tcW w:w="630" w:type="dxa"/>
            <w:vMerge/>
          </w:tcPr>
          <w:p w14:paraId="60BF6945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366EA2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3F0C48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EC6C7F3" w14:textId="5786076D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301DA47C" w14:textId="77777777" w:rsidTr="00D525B5">
        <w:tc>
          <w:tcPr>
            <w:tcW w:w="630" w:type="dxa"/>
            <w:vMerge/>
          </w:tcPr>
          <w:p w14:paraId="6F9668DF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421BE9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359EE0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1CBA22" w14:textId="77777777" w:rsidR="00B708C6" w:rsidRPr="003101BC" w:rsidRDefault="00B708C6" w:rsidP="00B708C6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708C6" w:rsidRPr="003101BC" w14:paraId="2E0A7991" w14:textId="77777777" w:rsidTr="00D525B5">
        <w:tc>
          <w:tcPr>
            <w:tcW w:w="630" w:type="dxa"/>
            <w:vMerge/>
          </w:tcPr>
          <w:p w14:paraId="7C3C05E1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BA8AF7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71F3E3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EA5E9E3" w14:textId="0A65B943" w:rsidR="00B708C6" w:rsidRPr="003101BC" w:rsidRDefault="00B83679" w:rsidP="00B708C6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YYYYMMDD+RUNNING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2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หลัก</w:t>
            </w:r>
          </w:p>
        </w:tc>
      </w:tr>
      <w:tr w:rsidR="00B708C6" w:rsidRPr="003101BC" w14:paraId="2F2F2A77" w14:textId="77777777" w:rsidTr="00D525B5">
        <w:tc>
          <w:tcPr>
            <w:tcW w:w="630" w:type="dxa"/>
            <w:vMerge/>
          </w:tcPr>
          <w:p w14:paraId="62E67552" w14:textId="77777777" w:rsidR="00B708C6" w:rsidRPr="00D525B5" w:rsidRDefault="00B708C6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2FB17B" w14:textId="77777777" w:rsidR="00B708C6" w:rsidRPr="003101BC" w:rsidRDefault="00B708C6" w:rsidP="00B708C6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B88005" w14:textId="77777777" w:rsidR="00B708C6" w:rsidRPr="003101BC" w:rsidRDefault="00B708C6" w:rsidP="00B708C6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140C78" w14:textId="30E612DF" w:rsidR="00775568" w:rsidRPr="009A2060" w:rsidRDefault="00775568" w:rsidP="003341DF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C2D7A" w:rsidRPr="003101BC" w14:paraId="2FA5EE78" w14:textId="77777777" w:rsidTr="00D525B5">
        <w:tc>
          <w:tcPr>
            <w:tcW w:w="630" w:type="dxa"/>
            <w:vMerge w:val="restart"/>
          </w:tcPr>
          <w:p w14:paraId="3F7CED06" w14:textId="7A85F250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9DD832" w14:textId="75C1B4CE" w:rsidR="007C2D7A" w:rsidRPr="003101BC" w:rsidRDefault="00B83679" w:rsidP="007C2D7A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Status Code</w:t>
            </w:r>
          </w:p>
        </w:tc>
        <w:tc>
          <w:tcPr>
            <w:tcW w:w="1457" w:type="dxa"/>
          </w:tcPr>
          <w:p w14:paraId="607BC7E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7B11602" w14:textId="61962B07" w:rsidR="007C2D7A" w:rsidRPr="003101BC" w:rsidRDefault="00B83679" w:rsidP="007C2D7A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Sta</w:t>
            </w:r>
            <w:r w:rsidR="00EA6FA4">
              <w:rPr>
                <w:color w:val="000000" w:themeColor="text1"/>
                <w:shd w:val="clear" w:color="auto" w:fill="FFFFFF"/>
                <w:lang w:bidi="th-TH"/>
              </w:rPr>
              <w:t>t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us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C2D7A" w:rsidRPr="003101BC" w14:paraId="782BAFCB" w14:textId="77777777" w:rsidTr="00D525B5">
        <w:tc>
          <w:tcPr>
            <w:tcW w:w="630" w:type="dxa"/>
            <w:vMerge/>
          </w:tcPr>
          <w:p w14:paraId="0BBA3DB9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EAAAB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4608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AF17AB" w14:textId="3787E660" w:rsidR="007C2D7A" w:rsidRPr="003101BC" w:rsidRDefault="00EA6FA4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VARCHAR2(25)</w:t>
            </w:r>
          </w:p>
        </w:tc>
      </w:tr>
      <w:tr w:rsidR="007C2D7A" w:rsidRPr="003101BC" w14:paraId="43FFC38F" w14:textId="77777777" w:rsidTr="00D525B5">
        <w:tc>
          <w:tcPr>
            <w:tcW w:w="630" w:type="dxa"/>
            <w:vMerge/>
          </w:tcPr>
          <w:p w14:paraId="3F03F32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953668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54EF94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77B24C" w14:textId="38F040F6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4B107E49" w14:textId="77777777" w:rsidTr="00D525B5">
        <w:tc>
          <w:tcPr>
            <w:tcW w:w="630" w:type="dxa"/>
            <w:vMerge/>
          </w:tcPr>
          <w:p w14:paraId="45FE1665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E0B8A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D87B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4C8ED6" w14:textId="72AC831F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717FD823" w14:textId="77777777" w:rsidTr="00D525B5">
        <w:tc>
          <w:tcPr>
            <w:tcW w:w="630" w:type="dxa"/>
            <w:vMerge/>
          </w:tcPr>
          <w:p w14:paraId="52C9887E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8618A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6D6296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6C081B" w14:textId="77777777" w:rsidR="007C2D7A" w:rsidRPr="003101BC" w:rsidRDefault="007C2D7A" w:rsidP="007C2D7A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C2D7A" w:rsidRPr="003101BC" w14:paraId="570C7711" w14:textId="77777777" w:rsidTr="00D525B5">
        <w:tc>
          <w:tcPr>
            <w:tcW w:w="630" w:type="dxa"/>
            <w:vMerge/>
          </w:tcPr>
          <w:p w14:paraId="509398DF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5C7B0D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98BF8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9AB98A9" w14:textId="28D7EE18" w:rsidR="007C2D7A" w:rsidRPr="003101BC" w:rsidRDefault="00B83679" w:rsidP="007C2D7A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PARAMETER.PR_STATAUS</w:t>
            </w:r>
          </w:p>
        </w:tc>
      </w:tr>
      <w:tr w:rsidR="007C2D7A" w:rsidRPr="003101BC" w14:paraId="6807F148" w14:textId="77777777" w:rsidTr="00D525B5">
        <w:tc>
          <w:tcPr>
            <w:tcW w:w="630" w:type="dxa"/>
            <w:vMerge/>
          </w:tcPr>
          <w:p w14:paraId="1440A1B1" w14:textId="77777777" w:rsidR="007C2D7A" w:rsidRPr="00D525B5" w:rsidRDefault="007C2D7A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C6F7" w14:textId="77777777" w:rsidR="007C2D7A" w:rsidRPr="003101BC" w:rsidRDefault="007C2D7A" w:rsidP="007C2D7A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E8A609" w14:textId="77777777" w:rsidR="007C2D7A" w:rsidRPr="003101BC" w:rsidRDefault="007C2D7A" w:rsidP="007C2D7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D365281" w14:textId="0858F22B" w:rsidR="00FF1D07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&gt;(F)Status</w:t>
            </w:r>
          </w:p>
        </w:tc>
      </w:tr>
      <w:tr w:rsidR="00854E44" w:rsidRPr="003101BC" w14:paraId="462D83E8" w14:textId="77777777" w:rsidTr="00D525B5">
        <w:tc>
          <w:tcPr>
            <w:tcW w:w="630" w:type="dxa"/>
            <w:vMerge w:val="restart"/>
          </w:tcPr>
          <w:p w14:paraId="13C04FDE" w14:textId="7FADD84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3C4C307" w14:textId="4B004EF7" w:rsidR="00854E44" w:rsidRPr="003101BC" w:rsidRDefault="00B83679" w:rsidP="00854E44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Approver</w:t>
            </w:r>
          </w:p>
        </w:tc>
        <w:tc>
          <w:tcPr>
            <w:tcW w:w="1457" w:type="dxa"/>
          </w:tcPr>
          <w:p w14:paraId="3E7AB30B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337C20" w14:textId="30C7C819" w:rsidR="00854E44" w:rsidRPr="003101BC" w:rsidRDefault="00B83679" w:rsidP="00854E44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approver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854E44" w:rsidRPr="003101BC" w14:paraId="46FFBD22" w14:textId="77777777" w:rsidTr="00D525B5">
        <w:tc>
          <w:tcPr>
            <w:tcW w:w="630" w:type="dxa"/>
            <w:vMerge/>
          </w:tcPr>
          <w:p w14:paraId="5B2A4288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4740C8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D2FA4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2699181" w14:textId="40828B5A" w:rsidR="00854E44" w:rsidRPr="003101BC" w:rsidRDefault="00EA6FA4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854E44" w:rsidRPr="003101BC" w14:paraId="22EFE8D2" w14:textId="77777777" w:rsidTr="00D525B5">
        <w:tc>
          <w:tcPr>
            <w:tcW w:w="630" w:type="dxa"/>
            <w:vMerge/>
          </w:tcPr>
          <w:p w14:paraId="5C078ED3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FF2DD0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8D5363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C4DA1A" w14:textId="77777777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E2A6928" w14:textId="77777777" w:rsidTr="00D525B5">
        <w:tc>
          <w:tcPr>
            <w:tcW w:w="630" w:type="dxa"/>
            <w:vMerge/>
          </w:tcPr>
          <w:p w14:paraId="68C37DC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BE268C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D9931D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D9999" w14:textId="047B70AF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17C902D4" w14:textId="77777777" w:rsidTr="00D525B5">
        <w:tc>
          <w:tcPr>
            <w:tcW w:w="630" w:type="dxa"/>
            <w:vMerge/>
          </w:tcPr>
          <w:p w14:paraId="3C1116E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A92B15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E6AC2E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6683BBF" w14:textId="0E9E926A" w:rsidR="00854E44" w:rsidRPr="003101BC" w:rsidRDefault="00854E44" w:rsidP="00854E44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854E44" w:rsidRPr="003101BC" w14:paraId="71620139" w14:textId="77777777" w:rsidTr="00D525B5">
        <w:tc>
          <w:tcPr>
            <w:tcW w:w="630" w:type="dxa"/>
            <w:vMerge/>
          </w:tcPr>
          <w:p w14:paraId="157E3CFC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F64B57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B5207F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CAC8473" w14:textId="3CDBB8D7" w:rsidR="00854E44" w:rsidRPr="003101BC" w:rsidRDefault="00B83679" w:rsidP="00854E44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PARAMETER.PR_APPROVER</w:t>
            </w:r>
          </w:p>
        </w:tc>
      </w:tr>
      <w:tr w:rsidR="00854E44" w:rsidRPr="003101BC" w14:paraId="556E3F29" w14:textId="77777777" w:rsidTr="00D525B5">
        <w:tc>
          <w:tcPr>
            <w:tcW w:w="630" w:type="dxa"/>
            <w:vMerge/>
          </w:tcPr>
          <w:p w14:paraId="57D5D28E" w14:textId="77777777" w:rsidR="00854E44" w:rsidRPr="00D525B5" w:rsidRDefault="00854E44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B6C53" w14:textId="77777777" w:rsidR="00854E44" w:rsidRPr="003101BC" w:rsidRDefault="00854E44" w:rsidP="00854E44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7784B9" w14:textId="77777777" w:rsidR="00854E44" w:rsidRPr="003101BC" w:rsidRDefault="00854E44" w:rsidP="00854E4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2B5524" w14:textId="74639FC2" w:rsidR="00434BD5" w:rsidRPr="003101BC" w:rsidRDefault="00434BD5" w:rsidP="00FF1D07">
            <w:pPr>
              <w:rPr>
                <w:color w:val="000000" w:themeColor="text1"/>
                <w:lang w:bidi="th-TH"/>
              </w:rPr>
            </w:pPr>
          </w:p>
        </w:tc>
      </w:tr>
      <w:tr w:rsidR="00596AFC" w:rsidRPr="003101BC" w14:paraId="20C4DDC4" w14:textId="77777777" w:rsidTr="00D525B5">
        <w:tc>
          <w:tcPr>
            <w:tcW w:w="630" w:type="dxa"/>
            <w:vMerge w:val="restart"/>
          </w:tcPr>
          <w:p w14:paraId="0179F61E" w14:textId="4B4F0751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EE397CB" w14:textId="5F8A698F" w:rsidR="00596AFC" w:rsidRPr="003101BC" w:rsidRDefault="00B83679" w:rsidP="00596AF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Entered By*</w:t>
            </w:r>
          </w:p>
        </w:tc>
        <w:tc>
          <w:tcPr>
            <w:tcW w:w="1457" w:type="dxa"/>
          </w:tcPr>
          <w:p w14:paraId="3C4317BF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4F2C6E3" w14:textId="3F223367" w:rsidR="00596AFC" w:rsidRPr="003101BC" w:rsidRDefault="00B83679" w:rsidP="00596AF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e-mail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ของคนที่เป็นคนเปิด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596AFC" w:rsidRPr="003101BC" w14:paraId="49AD466A" w14:textId="77777777" w:rsidTr="00D525B5">
        <w:tc>
          <w:tcPr>
            <w:tcW w:w="630" w:type="dxa"/>
            <w:vMerge/>
          </w:tcPr>
          <w:p w14:paraId="3B7C5FE0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6ECA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661285E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856815B" w14:textId="480E5147" w:rsidR="00596AFC" w:rsidRPr="003101BC" w:rsidRDefault="00EA6FA4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596AFC" w:rsidRPr="003101BC" w14:paraId="59552342" w14:textId="77777777" w:rsidTr="00D525B5">
        <w:tc>
          <w:tcPr>
            <w:tcW w:w="630" w:type="dxa"/>
            <w:vMerge/>
          </w:tcPr>
          <w:p w14:paraId="17733FD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564E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DC386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A6B8189" w14:textId="43B4196C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1B7EF673" w14:textId="77777777" w:rsidTr="00D525B5">
        <w:tc>
          <w:tcPr>
            <w:tcW w:w="630" w:type="dxa"/>
            <w:vMerge/>
          </w:tcPr>
          <w:p w14:paraId="3236878C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FAE743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486FAA3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4A1E73" w14:textId="6F40182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3286E5E2" w14:textId="77777777" w:rsidTr="00D525B5">
        <w:tc>
          <w:tcPr>
            <w:tcW w:w="630" w:type="dxa"/>
            <w:vMerge/>
          </w:tcPr>
          <w:p w14:paraId="70C156FE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333779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E3F7B1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3A2403A" w14:textId="77777777" w:rsidR="00596AFC" w:rsidRPr="003101BC" w:rsidRDefault="00596AFC" w:rsidP="00596AF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96AFC" w:rsidRPr="003101BC" w14:paraId="6782AC2E" w14:textId="77777777" w:rsidTr="00D525B5">
        <w:tc>
          <w:tcPr>
            <w:tcW w:w="630" w:type="dxa"/>
            <w:vMerge/>
          </w:tcPr>
          <w:p w14:paraId="7C2DEFD5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56AB54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F76D30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B24A2B5" w14:textId="7AE6DCA6" w:rsidR="00596AFC" w:rsidRPr="003101BC" w:rsidRDefault="00B83679" w:rsidP="00596AF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PARAMETER.ENTER_BY</w:t>
            </w:r>
          </w:p>
        </w:tc>
      </w:tr>
      <w:tr w:rsidR="00596AFC" w:rsidRPr="003101BC" w14:paraId="6C15BFAD" w14:textId="77777777" w:rsidTr="00D525B5">
        <w:tc>
          <w:tcPr>
            <w:tcW w:w="630" w:type="dxa"/>
            <w:vMerge/>
          </w:tcPr>
          <w:p w14:paraId="1B1443EB" w14:textId="77777777" w:rsidR="00596AFC" w:rsidRPr="00D525B5" w:rsidRDefault="00596AF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7E54BA" w14:textId="77777777" w:rsidR="00596AFC" w:rsidRPr="003101BC" w:rsidRDefault="00596AFC" w:rsidP="00596AF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08552EA" w14:textId="77777777" w:rsidR="00596AFC" w:rsidRPr="003101BC" w:rsidRDefault="00596AFC" w:rsidP="00596AF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5CAB1DA" w14:textId="58CE4855" w:rsidR="00074458" w:rsidRPr="003101BC" w:rsidRDefault="009A2060" w:rsidP="009A2060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&gt;(F)Entered By</w:t>
            </w:r>
          </w:p>
        </w:tc>
      </w:tr>
      <w:tr w:rsidR="00E2503C" w:rsidRPr="003101BC" w14:paraId="385A4B76" w14:textId="77777777" w:rsidTr="00D525B5">
        <w:tc>
          <w:tcPr>
            <w:tcW w:w="630" w:type="dxa"/>
            <w:vMerge w:val="restart"/>
          </w:tcPr>
          <w:p w14:paraId="196734A1" w14:textId="31D87B14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75AC3CE" w14:textId="3288F338" w:rsidR="00E2503C" w:rsidRPr="003101BC" w:rsidRDefault="00B83679" w:rsidP="00E2503C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lang w:eastAsia="en-US" w:bidi="th-TH"/>
              </w:rPr>
              <w:t>Requisition Number</w:t>
            </w:r>
          </w:p>
        </w:tc>
        <w:tc>
          <w:tcPr>
            <w:tcW w:w="1457" w:type="dxa"/>
          </w:tcPr>
          <w:p w14:paraId="60167BF8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9EB388" w14:textId="529BDA1D" w:rsidR="00E2503C" w:rsidRPr="003101BC" w:rsidRDefault="00B83679" w:rsidP="00E2503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เลขที่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E2503C" w:rsidRPr="003101BC" w14:paraId="2085B2D3" w14:textId="77777777" w:rsidTr="00D525B5">
        <w:tc>
          <w:tcPr>
            <w:tcW w:w="630" w:type="dxa"/>
            <w:vMerge/>
          </w:tcPr>
          <w:p w14:paraId="7B0DCCA6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70F3E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4947C6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533784" w14:textId="528DE2B2" w:rsidR="00E2503C" w:rsidRPr="003101BC" w:rsidRDefault="00EA6FA4" w:rsidP="00E2503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VARCHAR2(64)</w:t>
            </w:r>
          </w:p>
        </w:tc>
      </w:tr>
      <w:tr w:rsidR="00E2503C" w:rsidRPr="003101BC" w14:paraId="613EDECD" w14:textId="77777777" w:rsidTr="00D525B5">
        <w:tc>
          <w:tcPr>
            <w:tcW w:w="630" w:type="dxa"/>
            <w:vMerge/>
          </w:tcPr>
          <w:p w14:paraId="442A0379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D402FD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283691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662A41E" w14:textId="0360E33C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5A14F74" w14:textId="77777777" w:rsidTr="00D525B5">
        <w:tc>
          <w:tcPr>
            <w:tcW w:w="630" w:type="dxa"/>
            <w:vMerge/>
          </w:tcPr>
          <w:p w14:paraId="43F6386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DE069B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B03D93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337255E" w14:textId="36FA1E88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60BFCD02" w14:textId="77777777" w:rsidTr="00D525B5">
        <w:tc>
          <w:tcPr>
            <w:tcW w:w="630" w:type="dxa"/>
            <w:vMerge/>
          </w:tcPr>
          <w:p w14:paraId="7871F9D7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8AB21A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DF792C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E384BC6" w14:textId="77777777" w:rsidR="00E2503C" w:rsidRPr="003101BC" w:rsidRDefault="00E2503C" w:rsidP="00E2503C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E2503C" w:rsidRPr="003101BC" w14:paraId="22424AD6" w14:textId="77777777" w:rsidTr="00D525B5">
        <w:tc>
          <w:tcPr>
            <w:tcW w:w="630" w:type="dxa"/>
            <w:vMerge/>
          </w:tcPr>
          <w:p w14:paraId="3928BD03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E7FC85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CF71C0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B8A979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ใช้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Running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ตามที่ </w:t>
            </w:r>
            <w:r w:rsidRPr="00B83679">
              <w:rPr>
                <w:color w:val="000000" w:themeColor="text1"/>
                <w:shd w:val="clear" w:color="auto" w:fill="FFFFFF"/>
              </w:rPr>
              <w:t xml:space="preserve">Setup </w:t>
            </w:r>
            <w:r w:rsidRPr="00B83679">
              <w:rPr>
                <w:color w:val="000000" w:themeColor="text1"/>
                <w:shd w:val="clear" w:color="auto" w:fill="FFFFFF"/>
                <w:cs/>
                <w:lang w:bidi="th-TH"/>
              </w:rPr>
              <w:t xml:space="preserve">ในระบบ </w:t>
            </w:r>
          </w:p>
          <w:p w14:paraId="2A4A5E1A" w14:textId="77777777" w:rsidR="00B83679" w:rsidRPr="00B83679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Format</w:t>
            </w:r>
          </w:p>
          <w:p w14:paraId="114BC146" w14:textId="0208C871" w:rsidR="00E2503C" w:rsidRPr="003101BC" w:rsidRDefault="00B83679" w:rsidP="00B83679">
            <w:pPr>
              <w:rPr>
                <w:color w:val="000000" w:themeColor="text1"/>
                <w:shd w:val="clear" w:color="auto" w:fill="FFFFFF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'PR'||YY||RUNING NUMBER(6 CHAR)</w:t>
            </w:r>
          </w:p>
        </w:tc>
      </w:tr>
      <w:tr w:rsidR="00E2503C" w:rsidRPr="003101BC" w14:paraId="0943BDA0" w14:textId="77777777" w:rsidTr="00D525B5">
        <w:tc>
          <w:tcPr>
            <w:tcW w:w="630" w:type="dxa"/>
            <w:vMerge/>
          </w:tcPr>
          <w:p w14:paraId="643DB441" w14:textId="77777777" w:rsidR="00E2503C" w:rsidRPr="00D525B5" w:rsidRDefault="00E2503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390A84" w14:textId="77777777" w:rsidR="00E2503C" w:rsidRPr="003101BC" w:rsidRDefault="00E2503C" w:rsidP="00E2503C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5528D1" w14:textId="77777777" w:rsidR="00E2503C" w:rsidRPr="003101BC" w:rsidRDefault="00E2503C" w:rsidP="00E2503C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70BC2FA" w14:textId="3AAA902D" w:rsidR="00074458" w:rsidRPr="003101BC" w:rsidRDefault="009A2060" w:rsidP="009A2060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&gt;(F)Requisition</w:t>
            </w:r>
          </w:p>
        </w:tc>
      </w:tr>
      <w:tr w:rsidR="0003221D" w:rsidRPr="003101BC" w14:paraId="2C4F35BE" w14:textId="77777777" w:rsidTr="00D525B5">
        <w:tc>
          <w:tcPr>
            <w:tcW w:w="630" w:type="dxa"/>
            <w:vMerge w:val="restart"/>
          </w:tcPr>
          <w:p w14:paraId="06CE5D93" w14:textId="58F68123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5E87797" w14:textId="0F067188" w:rsidR="0003221D" w:rsidRPr="003101BC" w:rsidRDefault="00B83679" w:rsidP="0003221D">
            <w:pPr>
              <w:rPr>
                <w:color w:val="000000" w:themeColor="text1"/>
                <w:lang w:eastAsia="en-US" w:bidi="th-TH"/>
              </w:rPr>
            </w:pPr>
            <w:r w:rsidRPr="00B83679">
              <w:rPr>
                <w:color w:val="000000" w:themeColor="text1"/>
                <w:shd w:val="clear" w:color="auto" w:fill="FFFFFF"/>
              </w:rPr>
              <w:t>Description</w:t>
            </w:r>
          </w:p>
        </w:tc>
        <w:tc>
          <w:tcPr>
            <w:tcW w:w="1457" w:type="dxa"/>
          </w:tcPr>
          <w:p w14:paraId="3240B59F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7845F76" w14:textId="4C73106D" w:rsidR="0003221D" w:rsidRPr="003101BC" w:rsidRDefault="00B83679" w:rsidP="0003221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Description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03221D" w:rsidRPr="003101BC" w14:paraId="5DCE29DD" w14:textId="77777777" w:rsidTr="00D525B5">
        <w:tc>
          <w:tcPr>
            <w:tcW w:w="630" w:type="dxa"/>
            <w:vMerge/>
          </w:tcPr>
          <w:p w14:paraId="75CD87DF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E26B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48A009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A306637" w14:textId="4B632396" w:rsidR="0003221D" w:rsidRPr="003101BC" w:rsidRDefault="00EA6FA4" w:rsidP="0003221D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VARCHAR2(240)</w:t>
            </w:r>
          </w:p>
        </w:tc>
      </w:tr>
      <w:tr w:rsidR="0003221D" w:rsidRPr="003101BC" w14:paraId="65494D71" w14:textId="77777777" w:rsidTr="00D525B5">
        <w:tc>
          <w:tcPr>
            <w:tcW w:w="630" w:type="dxa"/>
            <w:vMerge/>
          </w:tcPr>
          <w:p w14:paraId="4928F3FA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249EDA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EEEF3A6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0061B11" w14:textId="285830ED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2407ECF3" w14:textId="77777777" w:rsidTr="00D525B5">
        <w:tc>
          <w:tcPr>
            <w:tcW w:w="630" w:type="dxa"/>
            <w:vMerge/>
          </w:tcPr>
          <w:p w14:paraId="482CC1F7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19F95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78086C8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F7568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1CE9C4CB" w14:textId="77777777" w:rsidTr="00D525B5">
        <w:tc>
          <w:tcPr>
            <w:tcW w:w="630" w:type="dxa"/>
            <w:vMerge/>
          </w:tcPr>
          <w:p w14:paraId="5F19FBC5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DC9813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C2CCC5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336806E" w14:textId="77777777" w:rsidR="0003221D" w:rsidRPr="003101BC" w:rsidRDefault="0003221D" w:rsidP="0003221D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03221D" w:rsidRPr="003101BC" w14:paraId="06821C08" w14:textId="77777777" w:rsidTr="00D525B5">
        <w:tc>
          <w:tcPr>
            <w:tcW w:w="630" w:type="dxa"/>
            <w:vMerge/>
          </w:tcPr>
          <w:p w14:paraId="4F2F6880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C8DEA6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127293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7C25D4D" w14:textId="335CEE15" w:rsidR="0003221D" w:rsidRPr="003101BC" w:rsidRDefault="006B6697" w:rsidP="00D5553D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‘LINFOX_’||</w:t>
            </w:r>
            <w:r w:rsidR="00D5553D" w:rsidDel="00D5553D">
              <w:rPr>
                <w:color w:val="000000" w:themeColor="text1"/>
                <w:shd w:val="clear" w:color="auto" w:fill="FFFFFF"/>
                <w:lang w:bidi="th-TH"/>
              </w:rPr>
              <w:t xml:space="preserve"> </w:t>
            </w:r>
            <w:r w:rsidR="00B83679">
              <w:rPr>
                <w:color w:val="000000" w:themeColor="text1"/>
                <w:shd w:val="clear" w:color="auto" w:fill="FFFFFF"/>
                <w:lang w:bidi="th-TH"/>
              </w:rPr>
              <w:t>LINFOX.</w:t>
            </w:r>
            <w:r w:rsidR="00B83679" w:rsidRPr="00B83679">
              <w:rPr>
                <w:color w:val="000000" w:themeColor="text1"/>
                <w:shd w:val="clear" w:color="auto" w:fill="FFFFFF"/>
                <w:lang w:bidi="th-TH"/>
              </w:rPr>
              <w:t>WMS PO Number</w:t>
            </w:r>
            <w:r w:rsidR="00D5553D">
              <w:rPr>
                <w:color w:val="000000" w:themeColor="text1"/>
                <w:shd w:val="clear" w:color="auto" w:fill="FFFFFF"/>
                <w:lang w:bidi="th-TH"/>
              </w:rPr>
              <w:t>||’_’||FILE_NAME</w:t>
            </w:r>
          </w:p>
        </w:tc>
      </w:tr>
      <w:tr w:rsidR="0003221D" w:rsidRPr="003101BC" w14:paraId="68ADA699" w14:textId="77777777" w:rsidTr="00D525B5">
        <w:tc>
          <w:tcPr>
            <w:tcW w:w="630" w:type="dxa"/>
            <w:vMerge/>
          </w:tcPr>
          <w:p w14:paraId="487A1634" w14:textId="77777777" w:rsidR="0003221D" w:rsidRPr="00D525B5" w:rsidRDefault="0003221D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B2A4AE" w14:textId="77777777" w:rsidR="0003221D" w:rsidRPr="003101BC" w:rsidRDefault="0003221D" w:rsidP="0003221D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46E3D" w14:textId="77777777" w:rsidR="0003221D" w:rsidRPr="003101BC" w:rsidRDefault="0003221D" w:rsidP="0003221D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5E621DC" w14:textId="73663372" w:rsidR="0003221D" w:rsidRPr="003101BC" w:rsidRDefault="0003221D" w:rsidP="0018072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028582D6" w14:textId="77777777" w:rsidTr="00D525B5">
        <w:tc>
          <w:tcPr>
            <w:tcW w:w="630" w:type="dxa"/>
            <w:vMerge w:val="restart"/>
          </w:tcPr>
          <w:p w14:paraId="761AF1A1" w14:textId="03C4F183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2B49F9C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CB2A2C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665BC95C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A48B646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>ATTRIBUTE CATEGORY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5DAC7C62" w14:textId="77777777" w:rsidTr="00D525B5">
        <w:tc>
          <w:tcPr>
            <w:tcW w:w="630" w:type="dxa"/>
            <w:vMerge/>
          </w:tcPr>
          <w:p w14:paraId="56F8F25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756F4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F3A39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C28D1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42C61083" w14:textId="77777777" w:rsidTr="00D525B5">
        <w:tc>
          <w:tcPr>
            <w:tcW w:w="630" w:type="dxa"/>
            <w:vMerge/>
          </w:tcPr>
          <w:p w14:paraId="3D2C963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8AA06D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397281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EA90E8" w14:textId="4E80EA78" w:rsidR="00E10592" w:rsidRPr="003101BC" w:rsidRDefault="00D57FB8" w:rsidP="003564CB">
            <w:pPr>
              <w:rPr>
                <w:color w:val="000000" w:themeColor="text1"/>
              </w:rPr>
            </w:pPr>
            <w:r w:rsidRPr="00367E1B">
              <w:rPr>
                <w:color w:val="000000" w:themeColor="text1"/>
                <w:lang w:bidi="th-TH"/>
              </w:rPr>
              <w:t>PR_SOURCE</w:t>
            </w:r>
          </w:p>
        </w:tc>
      </w:tr>
      <w:tr w:rsidR="00E10592" w:rsidRPr="003101BC" w14:paraId="1E25D080" w14:textId="77777777" w:rsidTr="00D525B5">
        <w:tc>
          <w:tcPr>
            <w:tcW w:w="630" w:type="dxa"/>
            <w:vMerge/>
          </w:tcPr>
          <w:p w14:paraId="437451B9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7001C5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00BB0F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B14F5C7" w14:textId="77777777" w:rsidR="00E10592" w:rsidRPr="003101BC" w:rsidRDefault="00E10592" w:rsidP="003564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E10592" w:rsidRPr="003101BC" w14:paraId="43AD4890" w14:textId="77777777" w:rsidTr="00D525B5">
        <w:tc>
          <w:tcPr>
            <w:tcW w:w="630" w:type="dxa"/>
            <w:vMerge/>
          </w:tcPr>
          <w:p w14:paraId="2BBC860F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6FB2D4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2C76D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6D8BBE7" w14:textId="77777777" w:rsidR="00E10592" w:rsidRPr="003101BC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7D3B3B4F" w14:textId="77777777" w:rsidTr="00D525B5">
        <w:tc>
          <w:tcPr>
            <w:tcW w:w="630" w:type="dxa"/>
            <w:vMerge/>
          </w:tcPr>
          <w:p w14:paraId="69C58644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CC341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9B8BAD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F4A3761" w14:textId="77777777" w:rsidR="00E10592" w:rsidRPr="003101BC" w:rsidRDefault="00E10592" w:rsidP="003564C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9401957" w14:textId="77777777" w:rsidTr="00D525B5">
        <w:tc>
          <w:tcPr>
            <w:tcW w:w="630" w:type="dxa"/>
            <w:vMerge/>
          </w:tcPr>
          <w:p w14:paraId="645F32F1" w14:textId="77777777" w:rsidR="00E10592" w:rsidRPr="00D525B5" w:rsidRDefault="00E10592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24176" w14:textId="77777777" w:rsidR="00E10592" w:rsidRPr="003101BC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A0613A6" w14:textId="77777777" w:rsidR="00E10592" w:rsidRPr="003101BC" w:rsidRDefault="00E10592" w:rsidP="003564C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62CA198" w14:textId="6D2D70A4" w:rsidR="00E10592" w:rsidRPr="003101BC" w:rsidRDefault="00D254E4" w:rsidP="003564CB">
            <w:pPr>
              <w:rPr>
                <w:color w:val="000000" w:themeColor="text1"/>
                <w:cs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 xml:space="preserve">Procurement &gt; Purchase Requisition Header &gt; </w:t>
            </w:r>
            <w:r>
              <w:rPr>
                <w:color w:val="000000" w:themeColor="text1"/>
                <w:lang w:bidi="th-TH"/>
              </w:rPr>
              <w:t>(F)Context Propmt = ‘</w:t>
            </w:r>
            <w:r w:rsidRPr="00367E1B">
              <w:rPr>
                <w:color w:val="000000" w:themeColor="text1"/>
                <w:lang w:bidi="th-TH"/>
              </w:rPr>
              <w:t>PR_SOURCE</w:t>
            </w:r>
            <w:r>
              <w:rPr>
                <w:color w:val="000000" w:themeColor="text1"/>
                <w:lang w:bidi="th-TH"/>
              </w:rPr>
              <w:t>’</w:t>
            </w:r>
          </w:p>
        </w:tc>
      </w:tr>
      <w:tr w:rsidR="00717FDC" w:rsidRPr="003101BC" w14:paraId="5F897DAE" w14:textId="77777777" w:rsidTr="00D525B5">
        <w:tc>
          <w:tcPr>
            <w:tcW w:w="630" w:type="dxa"/>
            <w:vMerge w:val="restart"/>
          </w:tcPr>
          <w:p w14:paraId="68DD25D4" w14:textId="3571E13E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012596" w14:textId="54C1F23F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 xml:space="preserve">ATTRIBUTE1 </w:t>
            </w:r>
          </w:p>
        </w:tc>
        <w:tc>
          <w:tcPr>
            <w:tcW w:w="1457" w:type="dxa"/>
          </w:tcPr>
          <w:p w14:paraId="520BB0BA" w14:textId="0A59DED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587A31E" w14:textId="1DF1643B" w:rsidR="00717FDC" w:rsidRPr="003101BC" w:rsidRDefault="00717FDC" w:rsidP="0018072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PR Source</w:t>
            </w:r>
          </w:p>
        </w:tc>
      </w:tr>
      <w:tr w:rsidR="00717FDC" w:rsidRPr="003101BC" w14:paraId="5C75D686" w14:textId="77777777" w:rsidTr="00D525B5">
        <w:tc>
          <w:tcPr>
            <w:tcW w:w="630" w:type="dxa"/>
            <w:vMerge/>
          </w:tcPr>
          <w:p w14:paraId="38A75680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AE419F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18316C" w14:textId="7C4D061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CF312" w14:textId="7C74EA6D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VARCHAR2(20)</w:t>
            </w:r>
          </w:p>
        </w:tc>
      </w:tr>
      <w:tr w:rsidR="00717FDC" w:rsidRPr="003101BC" w14:paraId="2B60DBE1" w14:textId="77777777" w:rsidTr="00D525B5">
        <w:tc>
          <w:tcPr>
            <w:tcW w:w="630" w:type="dxa"/>
            <w:vMerge/>
          </w:tcPr>
          <w:p w14:paraId="2FB3BC7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28072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64D04" w14:textId="6CDCD25B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F953D63" w14:textId="77777777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5DC16256" w14:textId="77777777" w:rsidTr="00D525B5">
        <w:tc>
          <w:tcPr>
            <w:tcW w:w="630" w:type="dxa"/>
            <w:vMerge/>
          </w:tcPr>
          <w:p w14:paraId="3DE00EAB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9F9E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8A8936" w14:textId="11C94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ABE9E07" w14:textId="71E0C6A0" w:rsidR="00717FDC" w:rsidRPr="003101BC" w:rsidRDefault="00717FDC" w:rsidP="00180725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00C11237" w14:textId="77777777" w:rsidTr="00D525B5">
        <w:tc>
          <w:tcPr>
            <w:tcW w:w="630" w:type="dxa"/>
            <w:vMerge/>
          </w:tcPr>
          <w:p w14:paraId="5EE65761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B311C9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BE14EE" w14:textId="0AD7AA0F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A3B574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Value Set: </w:t>
            </w:r>
            <w:r w:rsidRPr="00F15054">
              <w:rPr>
                <w:color w:val="000000" w:themeColor="text1"/>
                <w:lang w:bidi="th-TH"/>
              </w:rPr>
              <w:t>RD_PO_HEADER_SOURCE</w:t>
            </w:r>
          </w:p>
          <w:p w14:paraId="3974D8DD" w14:textId="77777777" w:rsidR="00717FDC" w:rsidRDefault="00717FDC" w:rsidP="00B268A5">
            <w:pPr>
              <w:rPr>
                <w:color w:val="000000" w:themeColor="text1"/>
                <w:lang w:bidi="th-TH"/>
              </w:rPr>
            </w:pPr>
          </w:p>
          <w:p w14:paraId="52B07931" w14:textId="77777777" w:rsidR="00717FDC" w:rsidRPr="00F15054" w:rsidRDefault="00717FDC" w:rsidP="00B268A5">
            <w:pPr>
              <w:rPr>
                <w:b/>
                <w:bCs/>
                <w:color w:val="000000" w:themeColor="text1"/>
                <w:lang w:bidi="th-TH"/>
              </w:rPr>
            </w:pPr>
            <w:r w:rsidRPr="00F15054">
              <w:rPr>
                <w:b/>
                <w:bCs/>
                <w:color w:val="000000" w:themeColor="text1"/>
                <w:lang w:bidi="th-TH"/>
              </w:rPr>
              <w:t>Value</w:t>
            </w:r>
          </w:p>
          <w:p w14:paraId="57261DA6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CEDAR-NPJC</w:t>
            </w:r>
          </w:p>
          <w:p w14:paraId="6C4C42C4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CEDAR-PJC</w:t>
            </w:r>
          </w:p>
          <w:p w14:paraId="44AA54C3" w14:textId="77777777" w:rsidR="00717FDC" w:rsidRPr="00134741" w:rsidRDefault="00717FDC" w:rsidP="00B268A5">
            <w:pPr>
              <w:rPr>
                <w:color w:val="000000" w:themeColor="text1"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LINFOX</w:t>
            </w:r>
          </w:p>
          <w:p w14:paraId="076D2214" w14:textId="5582848C" w:rsidR="00717FDC" w:rsidRPr="003101BC" w:rsidRDefault="00717FDC" w:rsidP="00180725">
            <w:pPr>
              <w:rPr>
                <w:color w:val="000000" w:themeColor="text1"/>
                <w:cs/>
                <w:lang w:bidi="th-TH"/>
              </w:rPr>
            </w:pPr>
            <w:r w:rsidRPr="00134741">
              <w:rPr>
                <w:color w:val="000000" w:themeColor="text1"/>
                <w:lang w:bidi="th-TH"/>
              </w:rPr>
              <w:t>MMX</w:t>
            </w:r>
          </w:p>
        </w:tc>
      </w:tr>
      <w:tr w:rsidR="00717FDC" w:rsidRPr="003101BC" w14:paraId="00F5DB4B" w14:textId="77777777" w:rsidTr="00D525B5">
        <w:tc>
          <w:tcPr>
            <w:tcW w:w="630" w:type="dxa"/>
            <w:vMerge/>
          </w:tcPr>
          <w:p w14:paraId="09E47D4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60613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543D59E" w14:textId="75DD37F3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66CDE7" w14:textId="3345BD9B" w:rsidR="00717FDC" w:rsidRPr="003101BC" w:rsidRDefault="00717FDC" w:rsidP="00E10592">
            <w:pPr>
              <w:rPr>
                <w:color w:val="000000" w:themeColor="text1"/>
                <w:lang w:bidi="th-TH"/>
              </w:rPr>
            </w:pPr>
            <w:r w:rsidRPr="003C7503">
              <w:rPr>
                <w:color w:val="000000" w:themeColor="text1"/>
                <w:lang w:bidi="th-TH"/>
              </w:rPr>
              <w:t>Parameter.import_source</w:t>
            </w:r>
          </w:p>
        </w:tc>
      </w:tr>
      <w:tr w:rsidR="00717FDC" w:rsidRPr="003101BC" w14:paraId="5C7CEE20" w14:textId="77777777" w:rsidTr="00D525B5">
        <w:tc>
          <w:tcPr>
            <w:tcW w:w="630" w:type="dxa"/>
            <w:vMerge/>
          </w:tcPr>
          <w:p w14:paraId="72EA893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9E4D86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10C8CD" w14:textId="13564DA5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CF42004" w14:textId="70ED64B1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 w:rsidRPr="000435DE">
              <w:rPr>
                <w:color w:val="000000" w:themeColor="text1"/>
                <w:lang w:bidi="th-TH"/>
              </w:rPr>
              <w:t>Procurement &gt; Purchase Requisition Header &gt; (F)Attribute</w:t>
            </w:r>
            <w:r w:rsidRPr="000435DE">
              <w:rPr>
                <w:color w:val="000000" w:themeColor="text1"/>
                <w:cs/>
                <w:lang w:bidi="th-TH"/>
              </w:rPr>
              <w:t>1</w:t>
            </w:r>
          </w:p>
        </w:tc>
      </w:tr>
      <w:tr w:rsidR="00717FDC" w:rsidRPr="003101BC" w14:paraId="43491021" w14:textId="77777777" w:rsidTr="00D525B5">
        <w:tc>
          <w:tcPr>
            <w:tcW w:w="630" w:type="dxa"/>
            <w:vMerge w:val="restart"/>
          </w:tcPr>
          <w:p w14:paraId="2E8EAE1E" w14:textId="6CDAD945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2BA8FCA" w14:textId="370D0975" w:rsidR="00717FDC" w:rsidRPr="003101BC" w:rsidRDefault="00717FDC" w:rsidP="00717FDC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ATTRIBUTE2</w:t>
            </w:r>
          </w:p>
        </w:tc>
        <w:tc>
          <w:tcPr>
            <w:tcW w:w="1457" w:type="dxa"/>
          </w:tcPr>
          <w:p w14:paraId="3A2AF886" w14:textId="07938C84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D8CF2BD" w14:textId="1CB19086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ข้อมูล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PO Number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 MMX</w:t>
            </w:r>
          </w:p>
        </w:tc>
      </w:tr>
      <w:tr w:rsidR="00717FDC" w:rsidRPr="003101BC" w14:paraId="15979276" w14:textId="77777777" w:rsidTr="00D525B5">
        <w:tc>
          <w:tcPr>
            <w:tcW w:w="630" w:type="dxa"/>
            <w:vMerge/>
          </w:tcPr>
          <w:p w14:paraId="64FCA92A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F28EAB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580ADE" w14:textId="6581C461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3A5AAD5" w14:textId="42A1BC8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7FDC" w:rsidRPr="003101BC" w14:paraId="1C32E1B5" w14:textId="77777777" w:rsidTr="00D525B5">
        <w:tc>
          <w:tcPr>
            <w:tcW w:w="630" w:type="dxa"/>
            <w:vMerge/>
          </w:tcPr>
          <w:p w14:paraId="72DA6D9D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AC1B71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5A59E30" w14:textId="79E0171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DB24CA3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18F7C65" w14:textId="77777777" w:rsidTr="00D525B5">
        <w:tc>
          <w:tcPr>
            <w:tcW w:w="630" w:type="dxa"/>
            <w:vMerge/>
          </w:tcPr>
          <w:p w14:paraId="6709A415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E8B6D5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BAF73A" w14:textId="52869C8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0AB2AA2" w14:textId="7D94F3AC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41E5F3C7" w14:textId="77777777" w:rsidTr="00D525B5">
        <w:tc>
          <w:tcPr>
            <w:tcW w:w="630" w:type="dxa"/>
            <w:vMerge/>
          </w:tcPr>
          <w:p w14:paraId="18A3E59E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AC9758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36E69C" w14:textId="19E0B4C2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F39A7C4" w14:textId="77777777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6105098A" w14:textId="77777777" w:rsidTr="00D525B5">
        <w:tc>
          <w:tcPr>
            <w:tcW w:w="630" w:type="dxa"/>
            <w:vMerge/>
          </w:tcPr>
          <w:p w14:paraId="2DC5F083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A8958D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7E1265" w14:textId="2DF8F24E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A94942A" w14:textId="5BCC6B7B" w:rsidR="00717FDC" w:rsidRPr="003101BC" w:rsidRDefault="00F6530D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XCUST_LINFOX</w:t>
            </w:r>
            <w:r w:rsidR="00717FDC" w:rsidRPr="00E71C77">
              <w:rPr>
                <w:color w:val="000000" w:themeColor="text1"/>
                <w:shd w:val="clear" w:color="auto" w:fill="FFFFFF"/>
                <w:lang w:bidi="th-TH"/>
              </w:rPr>
              <w:t>_PR_TBL.PO_NUMBER</w:t>
            </w:r>
          </w:p>
        </w:tc>
      </w:tr>
      <w:tr w:rsidR="00717FDC" w:rsidRPr="003101BC" w14:paraId="070B47A4" w14:textId="77777777" w:rsidTr="00D525B5">
        <w:tc>
          <w:tcPr>
            <w:tcW w:w="630" w:type="dxa"/>
            <w:vMerge/>
          </w:tcPr>
          <w:p w14:paraId="194BDDC2" w14:textId="77777777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87212A" w14:textId="77777777" w:rsidR="00717FDC" w:rsidRPr="003101BC" w:rsidRDefault="00717FDC" w:rsidP="0018072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0FF8E2" w14:textId="437CC4D9" w:rsidR="00717FDC" w:rsidRPr="003101BC" w:rsidRDefault="00717FDC" w:rsidP="0018072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CCBF1E3" w14:textId="249893F2" w:rsidR="00717FDC" w:rsidRPr="003101BC" w:rsidRDefault="00717FDC" w:rsidP="0018072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Header &gt; (F)Attribute2</w:t>
            </w:r>
          </w:p>
        </w:tc>
      </w:tr>
      <w:tr w:rsidR="00717FDC" w:rsidRPr="003101BC" w14:paraId="3DD8701D" w14:textId="77777777" w:rsidTr="00D525B5">
        <w:tc>
          <w:tcPr>
            <w:tcW w:w="630" w:type="dxa"/>
            <w:vMerge w:val="restart"/>
          </w:tcPr>
          <w:p w14:paraId="0093EFD1" w14:textId="22CE0C6D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663C30C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ATTRIBUTE_DATE1..</w:t>
            </w:r>
            <w:r w:rsidRPr="00D1180E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C3E7D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472A960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49C99CDE" w14:textId="77777777" w:rsidTr="00D525B5">
        <w:tc>
          <w:tcPr>
            <w:tcW w:w="630" w:type="dxa"/>
            <w:vMerge/>
          </w:tcPr>
          <w:p w14:paraId="3351D0C4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2CCF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03CF5F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DB407D3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5E9D0B5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7FDC" w:rsidRPr="003101BC" w14:paraId="2FF78FC5" w14:textId="77777777" w:rsidTr="00D525B5">
        <w:tc>
          <w:tcPr>
            <w:tcW w:w="630" w:type="dxa"/>
            <w:vMerge/>
          </w:tcPr>
          <w:p w14:paraId="5693BF52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1FA25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1A4304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DE29D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BB368E0" w14:textId="77777777" w:rsidTr="00D525B5">
        <w:tc>
          <w:tcPr>
            <w:tcW w:w="630" w:type="dxa"/>
            <w:vMerge/>
          </w:tcPr>
          <w:p w14:paraId="475345A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487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ECB71F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E39D529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31DE6002" w14:textId="77777777" w:rsidTr="00D525B5">
        <w:tc>
          <w:tcPr>
            <w:tcW w:w="630" w:type="dxa"/>
            <w:vMerge/>
          </w:tcPr>
          <w:p w14:paraId="6CCB3143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2DDA04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C119CE6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ABD0E67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B093A2C" w14:textId="77777777" w:rsidTr="00D525B5">
        <w:tc>
          <w:tcPr>
            <w:tcW w:w="630" w:type="dxa"/>
            <w:vMerge/>
          </w:tcPr>
          <w:p w14:paraId="3B15F75B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F349A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651C9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BC0B45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2A757CF8" w14:textId="77777777" w:rsidTr="00D525B5">
        <w:trPr>
          <w:trHeight w:val="522"/>
        </w:trPr>
        <w:tc>
          <w:tcPr>
            <w:tcW w:w="630" w:type="dxa"/>
            <w:vMerge/>
          </w:tcPr>
          <w:p w14:paraId="1C09773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301D0D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D756E8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2E04A8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CA6B7B3" w14:textId="77777777" w:rsidTr="00D525B5">
        <w:tc>
          <w:tcPr>
            <w:tcW w:w="630" w:type="dxa"/>
            <w:vMerge w:val="restart"/>
          </w:tcPr>
          <w:p w14:paraId="4340F09D" w14:textId="55BF7BDA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D5B99A4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ATTRIBUTE_TIMESTAMP1</w:t>
            </w:r>
            <w:r w:rsidRPr="00D1180E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E2203EB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FD11F4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7FDC" w:rsidRPr="003101BC" w14:paraId="56ED85AC" w14:textId="77777777" w:rsidTr="00D525B5">
        <w:tc>
          <w:tcPr>
            <w:tcW w:w="630" w:type="dxa"/>
            <w:vMerge/>
          </w:tcPr>
          <w:p w14:paraId="12E223C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822870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4560032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25237C8" w14:textId="77777777" w:rsidR="00717FDC" w:rsidRPr="00D1180E" w:rsidRDefault="00717FD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DATETIME</w:t>
            </w:r>
          </w:p>
          <w:p w14:paraId="5732E7A5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FORMAT : YYYY-MON-DD</w:t>
            </w:r>
            <w:r w:rsidRPr="00D1180E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7FDC" w:rsidRPr="003101BC" w14:paraId="274BA972" w14:textId="77777777" w:rsidTr="00D525B5">
        <w:tc>
          <w:tcPr>
            <w:tcW w:w="630" w:type="dxa"/>
            <w:vMerge/>
          </w:tcPr>
          <w:p w14:paraId="712E046D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CCDD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21C83D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50B8DCD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13A7CC5C" w14:textId="77777777" w:rsidTr="00D525B5">
        <w:tc>
          <w:tcPr>
            <w:tcW w:w="630" w:type="dxa"/>
            <w:vMerge/>
          </w:tcPr>
          <w:p w14:paraId="1CB04831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CE481C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1B1188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206383A" w14:textId="77777777" w:rsidR="00717FDC" w:rsidRPr="00D1180E" w:rsidRDefault="00717FDC" w:rsidP="00D562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7FDC" w:rsidRPr="003101BC" w14:paraId="1D8D7806" w14:textId="77777777" w:rsidTr="00D525B5">
        <w:tc>
          <w:tcPr>
            <w:tcW w:w="630" w:type="dxa"/>
            <w:vMerge/>
          </w:tcPr>
          <w:p w14:paraId="27579D3F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839B9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30B651E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73313DB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0BA76672" w14:textId="77777777" w:rsidTr="00D525B5">
        <w:tc>
          <w:tcPr>
            <w:tcW w:w="630" w:type="dxa"/>
            <w:vMerge/>
          </w:tcPr>
          <w:p w14:paraId="57425240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5A3373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D748037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967BC16" w14:textId="77777777" w:rsidR="00717FDC" w:rsidRPr="00D1180E" w:rsidRDefault="00717FDC" w:rsidP="00D562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7FDC" w:rsidRPr="003101BC" w14:paraId="1607096C" w14:textId="77777777" w:rsidTr="00D525B5">
        <w:trPr>
          <w:trHeight w:val="522"/>
        </w:trPr>
        <w:tc>
          <w:tcPr>
            <w:tcW w:w="630" w:type="dxa"/>
            <w:vMerge/>
          </w:tcPr>
          <w:p w14:paraId="3011DDB6" w14:textId="77777777" w:rsidR="00717FDC" w:rsidRPr="00D1180E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34EBB" w14:textId="77777777" w:rsidR="00717FDC" w:rsidRPr="00D1180E" w:rsidRDefault="00717FDC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A03DF1" w14:textId="77777777" w:rsidR="00717FDC" w:rsidRPr="00D1180E" w:rsidRDefault="00717FDC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0751082" w14:textId="77777777" w:rsidR="00717FDC" w:rsidRPr="00D1180E" w:rsidRDefault="00717FDC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392A43D8" w14:textId="77777777" w:rsidTr="00D525B5">
        <w:tc>
          <w:tcPr>
            <w:tcW w:w="630" w:type="dxa"/>
            <w:vMerge w:val="restart"/>
          </w:tcPr>
          <w:p w14:paraId="3FC83610" w14:textId="2DFF3443" w:rsidR="00717FDC" w:rsidRPr="00D525B5" w:rsidRDefault="00717FDC" w:rsidP="00D525B5">
            <w:pPr>
              <w:pStyle w:val="ListParagraph"/>
              <w:numPr>
                <w:ilvl w:val="0"/>
                <w:numId w:val="27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7ECEE7FD" w14:textId="0796C380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2A6CF7E" w14:textId="02A68CBF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BDE635" w14:textId="77777777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2D0CA4">
              <w:rPr>
                <w:color w:val="000000" w:themeColor="text1"/>
                <w:lang w:bidi="th-TH"/>
              </w:rPr>
              <w:t>Interface</w:t>
            </w:r>
          </w:p>
          <w:p w14:paraId="3472F4E8" w14:textId="6A6CADF8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234BF28E" w14:textId="77777777" w:rsidTr="00D525B5">
        <w:tc>
          <w:tcPr>
            <w:tcW w:w="630" w:type="dxa"/>
            <w:vMerge/>
          </w:tcPr>
          <w:p w14:paraId="25798DF6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7DDB3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710F2DF" w14:textId="31F7A0F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421C7F" w14:textId="07B4E96E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7FDC" w:rsidRPr="003101BC" w14:paraId="5CC0D5C4" w14:textId="77777777" w:rsidTr="00D525B5">
        <w:tc>
          <w:tcPr>
            <w:tcW w:w="630" w:type="dxa"/>
            <w:vMerge/>
          </w:tcPr>
          <w:p w14:paraId="33A4F0D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7B42E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7882744" w14:textId="4F02A225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D5764BF" w14:textId="6FA8616A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‘N’</w:t>
            </w:r>
          </w:p>
        </w:tc>
      </w:tr>
      <w:tr w:rsidR="00717FDC" w:rsidRPr="003101BC" w14:paraId="35CCC0ED" w14:textId="77777777" w:rsidTr="00D525B5">
        <w:tc>
          <w:tcPr>
            <w:tcW w:w="630" w:type="dxa"/>
            <w:vMerge/>
          </w:tcPr>
          <w:p w14:paraId="6CD5ACFF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5AA8F2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D1044ED" w14:textId="040DC33B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30F8FD" w14:textId="5C2E381E" w:rsidR="00717FDC" w:rsidRPr="002D0CA4" w:rsidRDefault="00717FDC" w:rsidP="00852ABF">
            <w:pPr>
              <w:rPr>
                <w:color w:val="000000" w:themeColor="text1"/>
                <w:cs/>
                <w:lang w:bidi="th-TH"/>
              </w:rPr>
            </w:pPr>
            <w:r w:rsidRPr="002D0CA4">
              <w:rPr>
                <w:color w:val="000000" w:themeColor="text1"/>
                <w:lang w:bidi="th-TH"/>
              </w:rPr>
              <w:t>Yes</w:t>
            </w:r>
          </w:p>
        </w:tc>
      </w:tr>
      <w:tr w:rsidR="00717FDC" w:rsidRPr="003101BC" w14:paraId="11E90B94" w14:textId="77777777" w:rsidTr="00D525B5">
        <w:tc>
          <w:tcPr>
            <w:tcW w:w="630" w:type="dxa"/>
            <w:vMerge/>
          </w:tcPr>
          <w:p w14:paraId="0B1214B9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B1C1C4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1635DC2" w14:textId="760187EA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1EA691" w14:textId="2D0F4161" w:rsidR="00717FDC" w:rsidRPr="002D0CA4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  <w:tr w:rsidR="00717FDC" w:rsidRPr="003101BC" w14:paraId="7391892D" w14:textId="77777777" w:rsidTr="00D525B5">
        <w:tc>
          <w:tcPr>
            <w:tcW w:w="630" w:type="dxa"/>
            <w:vMerge/>
          </w:tcPr>
          <w:p w14:paraId="346DECD5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236677" w14:textId="77777777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11EE130" w14:textId="1D3FE8C4" w:rsidR="00717FDC" w:rsidRPr="002D0CA4" w:rsidRDefault="00717FDC" w:rsidP="00852ABF">
            <w:pPr>
              <w:rPr>
                <w:color w:val="000000" w:themeColor="text1"/>
                <w:lang w:bidi="en-US"/>
              </w:rPr>
            </w:pPr>
            <w:r w:rsidRPr="002D0CA4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7CD7F38" w14:textId="78473AB9" w:rsidR="00717FDC" w:rsidRPr="002D0CA4" w:rsidRDefault="00717FDC" w:rsidP="00852ABF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2D0CA4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18B1AEF4" w14:textId="5FA4C856" w:rsidR="00717FDC" w:rsidRPr="002D0CA4" w:rsidRDefault="00717FDC" w:rsidP="00852ABF">
            <w:pPr>
              <w:rPr>
                <w:color w:val="000000" w:themeColor="text1"/>
                <w:shd w:val="clear" w:color="auto" w:fill="FFFFFF"/>
              </w:rPr>
            </w:pPr>
            <w:r w:rsidRPr="002D0CA4">
              <w:rPr>
                <w:color w:val="000000" w:themeColor="text1"/>
                <w:shd w:val="clear" w:color="auto" w:fill="FFFFFF"/>
              </w:rPr>
              <w:t>N = NO PROCESS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P = PROCESSING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Y = PROCESS COMPLETE</w:t>
            </w:r>
            <w:r w:rsidRPr="002D0CA4">
              <w:rPr>
                <w:color w:val="000000" w:themeColor="text1"/>
              </w:rPr>
              <w:br/>
            </w:r>
            <w:r w:rsidRPr="002D0CA4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7FDC" w:rsidRPr="003101BC" w14:paraId="65CA2E6A" w14:textId="77777777" w:rsidTr="00D525B5">
        <w:trPr>
          <w:trHeight w:val="522"/>
        </w:trPr>
        <w:tc>
          <w:tcPr>
            <w:tcW w:w="630" w:type="dxa"/>
            <w:vMerge/>
          </w:tcPr>
          <w:p w14:paraId="31487414" w14:textId="77777777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99F4B6" w14:textId="77777777" w:rsidR="00717FDC" w:rsidRPr="003101BC" w:rsidRDefault="00717FDC" w:rsidP="00852ABF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DD4F8" w14:textId="77316421" w:rsidR="00717FDC" w:rsidRPr="003101BC" w:rsidRDefault="00717FDC" w:rsidP="00852ABF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8EFE252" w14:textId="159C111B" w:rsidR="00717FDC" w:rsidRPr="003101BC" w:rsidRDefault="00717FDC" w:rsidP="00852ABF">
            <w:pPr>
              <w:rPr>
                <w:color w:val="000000" w:themeColor="text1"/>
                <w:lang w:bidi="th-TH"/>
              </w:rPr>
            </w:pPr>
          </w:p>
        </w:tc>
      </w:tr>
    </w:tbl>
    <w:p w14:paraId="0F7FBEE8" w14:textId="77777777" w:rsidR="00B83679" w:rsidRPr="003101BC" w:rsidRDefault="00B83679" w:rsidP="00B83679">
      <w:pPr>
        <w:rPr>
          <w:color w:val="000000" w:themeColor="text1"/>
        </w:rPr>
      </w:pPr>
    </w:p>
    <w:p w14:paraId="32CB7358" w14:textId="77777777" w:rsidR="00B83679" w:rsidRPr="003101BC" w:rsidRDefault="00B83679" w:rsidP="00B83679">
      <w:pPr>
        <w:rPr>
          <w:color w:val="000000" w:themeColor="text1"/>
        </w:rPr>
      </w:pPr>
    </w:p>
    <w:p w14:paraId="702B0224" w14:textId="5F0FA6B2" w:rsidR="00D562C9" w:rsidRPr="003101BC" w:rsidRDefault="00D562C9" w:rsidP="00D562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>
        <w:rPr>
          <w:b/>
          <w:bCs/>
          <w:color w:val="000000" w:themeColor="text1"/>
          <w:lang w:bidi="th-TH"/>
        </w:rPr>
        <w:t>XCUST_POR_REQ_LINE</w:t>
      </w:r>
      <w:r w:rsidRPr="00566F84">
        <w:rPr>
          <w:b/>
          <w:bCs/>
          <w:color w:val="000000" w:themeColor="text1"/>
          <w:lang w:bidi="th-TH"/>
        </w:rPr>
        <w:t>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D562C9" w:rsidRPr="003101BC" w14:paraId="0A8F2401" w14:textId="77777777" w:rsidTr="00D525B5">
        <w:tc>
          <w:tcPr>
            <w:tcW w:w="630" w:type="dxa"/>
            <w:shd w:val="clear" w:color="auto" w:fill="D9D9D9"/>
          </w:tcPr>
          <w:p w14:paraId="3CFE1CBC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BA13A3A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7343AC6B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063A6DB3" w14:textId="77777777" w:rsidR="00D562C9" w:rsidRPr="003101BC" w:rsidRDefault="00D562C9" w:rsidP="00D562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562C9" w:rsidRPr="003101BC" w14:paraId="050C2CF8" w14:textId="77777777" w:rsidTr="00D525B5">
        <w:tc>
          <w:tcPr>
            <w:tcW w:w="630" w:type="dxa"/>
            <w:vMerge w:val="restart"/>
          </w:tcPr>
          <w:p w14:paraId="5913684A" w14:textId="2CCB535E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94B1F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Key*</w:t>
            </w:r>
          </w:p>
        </w:tc>
        <w:tc>
          <w:tcPr>
            <w:tcW w:w="1457" w:type="dxa"/>
          </w:tcPr>
          <w:p w14:paraId="5B7CAE8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93FF0F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E173EF8" w14:textId="77777777" w:rsidTr="00D525B5">
        <w:tc>
          <w:tcPr>
            <w:tcW w:w="630" w:type="dxa"/>
            <w:vMerge/>
          </w:tcPr>
          <w:p w14:paraId="3F25D58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D4EB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40D46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D21A081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75313649" w14:textId="77777777" w:rsidTr="00D525B5">
        <w:tc>
          <w:tcPr>
            <w:tcW w:w="630" w:type="dxa"/>
            <w:vMerge/>
          </w:tcPr>
          <w:p w14:paraId="4CD77C3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C55F2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E09A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295502A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1EA098D3" w14:textId="77777777" w:rsidTr="00D525B5">
        <w:tc>
          <w:tcPr>
            <w:tcW w:w="630" w:type="dxa"/>
            <w:vMerge/>
          </w:tcPr>
          <w:p w14:paraId="7BFC73A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EE6FB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409E6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0A27AB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75B6FDE7" w14:textId="77777777" w:rsidTr="00D525B5">
        <w:tc>
          <w:tcPr>
            <w:tcW w:w="630" w:type="dxa"/>
            <w:vMerge/>
          </w:tcPr>
          <w:p w14:paraId="121397F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BAADBD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A7E38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BD1ABC2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9FA7304" w14:textId="77777777" w:rsidTr="00D525B5">
        <w:tc>
          <w:tcPr>
            <w:tcW w:w="630" w:type="dxa"/>
            <w:vMerge/>
          </w:tcPr>
          <w:p w14:paraId="08376B4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1A321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0187C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6C1F5AB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D562C9" w:rsidRPr="003101BC" w14:paraId="7B68BEA9" w14:textId="77777777" w:rsidTr="00D525B5">
        <w:tc>
          <w:tcPr>
            <w:tcW w:w="630" w:type="dxa"/>
            <w:vMerge/>
          </w:tcPr>
          <w:p w14:paraId="481B4EB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A8DD9C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4A9CE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8727E6C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61A489D1" w14:textId="77777777" w:rsidTr="00D525B5">
        <w:tc>
          <w:tcPr>
            <w:tcW w:w="630" w:type="dxa"/>
            <w:vMerge w:val="restart"/>
          </w:tcPr>
          <w:p w14:paraId="3064E1C7" w14:textId="0F4A0A41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936579A" w14:textId="7E8E4A14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Key*</w:t>
            </w:r>
          </w:p>
        </w:tc>
        <w:tc>
          <w:tcPr>
            <w:tcW w:w="1457" w:type="dxa"/>
          </w:tcPr>
          <w:p w14:paraId="24CB6D4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B2C6828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D562C9" w:rsidRPr="003101BC" w14:paraId="2A076D49" w14:textId="77777777" w:rsidTr="00D525B5">
        <w:tc>
          <w:tcPr>
            <w:tcW w:w="630" w:type="dxa"/>
            <w:vMerge/>
          </w:tcPr>
          <w:p w14:paraId="0047F51D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93195F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41486D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844993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D562C9" w:rsidRPr="003101BC" w14:paraId="0D9C8CFB" w14:textId="77777777" w:rsidTr="00D525B5">
        <w:tc>
          <w:tcPr>
            <w:tcW w:w="630" w:type="dxa"/>
            <w:vMerge/>
          </w:tcPr>
          <w:p w14:paraId="79F85E1C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3F5B25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9887C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9D1E35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2F3F8F52" w14:textId="77777777" w:rsidTr="00D525B5">
        <w:tc>
          <w:tcPr>
            <w:tcW w:w="630" w:type="dxa"/>
            <w:vMerge/>
          </w:tcPr>
          <w:p w14:paraId="49D935B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EEF16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B06F5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AC0B7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D562C9" w:rsidRPr="003101BC" w14:paraId="2D9420B9" w14:textId="77777777" w:rsidTr="00D525B5">
        <w:tc>
          <w:tcPr>
            <w:tcW w:w="630" w:type="dxa"/>
            <w:vMerge/>
          </w:tcPr>
          <w:p w14:paraId="346A092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ED877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71B9F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EF81040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577A33B7" w14:textId="77777777" w:rsidTr="00D525B5">
        <w:tc>
          <w:tcPr>
            <w:tcW w:w="630" w:type="dxa"/>
            <w:vMerge/>
          </w:tcPr>
          <w:p w14:paraId="26B818E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9FF22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A217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824412" w14:textId="491A0C0F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D562C9" w:rsidRPr="003101BC" w14:paraId="383C9FC5" w14:textId="77777777" w:rsidTr="00D525B5">
        <w:tc>
          <w:tcPr>
            <w:tcW w:w="630" w:type="dxa"/>
            <w:vMerge/>
          </w:tcPr>
          <w:p w14:paraId="061ED0C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3BCE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6E5339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F7BB788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09628966" w14:textId="77777777" w:rsidTr="00D525B5">
        <w:tc>
          <w:tcPr>
            <w:tcW w:w="630" w:type="dxa"/>
            <w:vMerge w:val="restart"/>
          </w:tcPr>
          <w:p w14:paraId="08CA075C" w14:textId="26780F92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9891024" w14:textId="46B067A8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Destination Type Code</w:t>
            </w:r>
          </w:p>
        </w:tc>
        <w:tc>
          <w:tcPr>
            <w:tcW w:w="1457" w:type="dxa"/>
          </w:tcPr>
          <w:p w14:paraId="2A3D060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21C0E70" w14:textId="3CDB39F6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Destination Type Code</w:t>
            </w:r>
          </w:p>
        </w:tc>
      </w:tr>
      <w:tr w:rsidR="00D562C9" w:rsidRPr="003101BC" w14:paraId="0EAB4B2E" w14:textId="77777777" w:rsidTr="00D525B5">
        <w:tc>
          <w:tcPr>
            <w:tcW w:w="630" w:type="dxa"/>
            <w:vMerge/>
          </w:tcPr>
          <w:p w14:paraId="243DD61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4A03A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7A5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602A61B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VARCHAR2(25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D562C9" w:rsidRPr="003101BC" w14:paraId="3A0ABE4F" w14:textId="77777777" w:rsidTr="00D525B5">
        <w:tc>
          <w:tcPr>
            <w:tcW w:w="630" w:type="dxa"/>
            <w:vMerge/>
          </w:tcPr>
          <w:p w14:paraId="5C6FD05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9989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4B4D83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4E96D15" w14:textId="708CF66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</w:rPr>
              <w:t>INVENTORY</w:t>
            </w:r>
            <w:r>
              <w:rPr>
                <w:color w:val="000000" w:themeColor="text1"/>
                <w:shd w:val="clear" w:color="auto" w:fill="FFFFFF"/>
              </w:rPr>
              <w:t>’</w:t>
            </w:r>
          </w:p>
        </w:tc>
      </w:tr>
      <w:tr w:rsidR="00D562C9" w:rsidRPr="003101BC" w14:paraId="4C6D37DA" w14:textId="77777777" w:rsidTr="00D525B5">
        <w:tc>
          <w:tcPr>
            <w:tcW w:w="630" w:type="dxa"/>
            <w:vMerge/>
          </w:tcPr>
          <w:p w14:paraId="4933A3F5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5BDE0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F22C58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49BEA02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5D40503B" w14:textId="77777777" w:rsidTr="00D525B5">
        <w:tc>
          <w:tcPr>
            <w:tcW w:w="630" w:type="dxa"/>
            <w:vMerge/>
          </w:tcPr>
          <w:p w14:paraId="150479F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C7D56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85337C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B90635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553C179" w14:textId="77777777" w:rsidTr="00D525B5">
        <w:tc>
          <w:tcPr>
            <w:tcW w:w="630" w:type="dxa"/>
            <w:vMerge/>
          </w:tcPr>
          <w:p w14:paraId="0752CDCA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AD768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A80E9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4403D4" w14:textId="1C4F8B59" w:rsidR="00D562C9" w:rsidRPr="003101BC" w:rsidRDefault="00D562C9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</w:t>
            </w:r>
            <w:r w:rsidRPr="00D562C9">
              <w:rPr>
                <w:color w:val="000000" w:themeColor="text1"/>
                <w:shd w:val="clear" w:color="auto" w:fill="FFFFFF"/>
                <w:lang w:bidi="th-TH"/>
              </w:rPr>
              <w:t>INVENTORY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’</w:t>
            </w:r>
          </w:p>
        </w:tc>
      </w:tr>
      <w:tr w:rsidR="00D562C9" w:rsidRPr="003101BC" w14:paraId="212CA740" w14:textId="77777777" w:rsidTr="00D525B5">
        <w:tc>
          <w:tcPr>
            <w:tcW w:w="630" w:type="dxa"/>
            <w:vMerge/>
          </w:tcPr>
          <w:p w14:paraId="4931F02F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D821E1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98704E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C1949AF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5B577DFB" w14:textId="77777777" w:rsidTr="00D525B5">
        <w:tc>
          <w:tcPr>
            <w:tcW w:w="630" w:type="dxa"/>
            <w:vMerge w:val="restart"/>
          </w:tcPr>
          <w:p w14:paraId="491912A6" w14:textId="66FA111B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ED405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  <w:r w:rsidRPr="005C7470">
              <w:rPr>
                <w:color w:val="000000" w:themeColor="text1"/>
                <w:lang w:eastAsia="en-US" w:bidi="th-TH"/>
              </w:rPr>
              <w:t>Requisitioning BU*</w:t>
            </w:r>
          </w:p>
        </w:tc>
        <w:tc>
          <w:tcPr>
            <w:tcW w:w="1457" w:type="dxa"/>
          </w:tcPr>
          <w:p w14:paraId="65C977B5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02467F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>
              <w:rPr>
                <w:color w:val="000000" w:themeColor="text1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cs/>
                <w:lang w:bidi="th-TH"/>
              </w:rPr>
              <w:t>ที่จะสร้าง</w:t>
            </w:r>
            <w:r>
              <w:rPr>
                <w:color w:val="000000" w:themeColor="text1"/>
                <w:lang w:bidi="th-TH"/>
              </w:rPr>
              <w:t xml:space="preserve"> PR</w:t>
            </w:r>
          </w:p>
        </w:tc>
      </w:tr>
      <w:tr w:rsidR="00D562C9" w:rsidRPr="003101BC" w14:paraId="0DBDE760" w14:textId="77777777" w:rsidTr="00D525B5">
        <w:tc>
          <w:tcPr>
            <w:tcW w:w="630" w:type="dxa"/>
            <w:vMerge/>
          </w:tcPr>
          <w:p w14:paraId="4688EC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D8C2E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B9E1D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91B0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VARCHAR2(240)</w:t>
            </w:r>
          </w:p>
        </w:tc>
      </w:tr>
      <w:tr w:rsidR="00D562C9" w:rsidRPr="003101BC" w14:paraId="0FD0ACA0" w14:textId="77777777" w:rsidTr="00D525B5">
        <w:tc>
          <w:tcPr>
            <w:tcW w:w="630" w:type="dxa"/>
            <w:vMerge/>
          </w:tcPr>
          <w:p w14:paraId="49621967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7561DA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7D57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E042372" w14:textId="77777777" w:rsidR="00D562C9" w:rsidRPr="003101BC" w:rsidRDefault="00D562C9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PARAMETER.BU</w:t>
            </w:r>
          </w:p>
        </w:tc>
      </w:tr>
      <w:tr w:rsidR="00D562C9" w:rsidRPr="003101BC" w14:paraId="46BFD23A" w14:textId="77777777" w:rsidTr="00D525B5">
        <w:tc>
          <w:tcPr>
            <w:tcW w:w="630" w:type="dxa"/>
            <w:vMerge/>
          </w:tcPr>
          <w:p w14:paraId="537B324B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453B9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0CE4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097B321" w14:textId="6432ABA5" w:rsidR="00D562C9" w:rsidRPr="003101BC" w:rsidRDefault="0013138C" w:rsidP="00D562C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D562C9" w:rsidRPr="003101BC" w14:paraId="18ABBC05" w14:textId="77777777" w:rsidTr="00D525B5">
        <w:tc>
          <w:tcPr>
            <w:tcW w:w="630" w:type="dxa"/>
            <w:vMerge/>
          </w:tcPr>
          <w:p w14:paraId="47F0E1B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104A3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B781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03BFED4" w14:textId="77777777" w:rsidR="00D562C9" w:rsidRPr="003101BC" w:rsidRDefault="00D562C9" w:rsidP="00D562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562C9" w:rsidRPr="003101BC" w14:paraId="4F1F0297" w14:textId="77777777" w:rsidTr="00D525B5">
        <w:tc>
          <w:tcPr>
            <w:tcW w:w="630" w:type="dxa"/>
            <w:vMerge/>
          </w:tcPr>
          <w:p w14:paraId="0F58DDB8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3E8BC7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853C91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B7192F0" w14:textId="77777777" w:rsidR="00D562C9" w:rsidRPr="003101BC" w:rsidRDefault="00D562C9" w:rsidP="00D562C9">
            <w:pPr>
              <w:rPr>
                <w:color w:val="000000" w:themeColor="text1"/>
                <w:lang w:bidi="th-TH"/>
              </w:rPr>
            </w:pPr>
          </w:p>
        </w:tc>
      </w:tr>
      <w:tr w:rsidR="00D562C9" w:rsidRPr="003101BC" w14:paraId="219F883D" w14:textId="77777777" w:rsidTr="00D525B5">
        <w:tc>
          <w:tcPr>
            <w:tcW w:w="630" w:type="dxa"/>
            <w:vMerge/>
          </w:tcPr>
          <w:p w14:paraId="73B32901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38F683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55CFD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E13332F" w14:textId="0BF1D0D8" w:rsidR="00D562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Requisitioning BU</w:t>
            </w:r>
          </w:p>
        </w:tc>
      </w:tr>
      <w:tr w:rsidR="00F62753" w:rsidRPr="003101BC" w14:paraId="3D656671" w14:textId="77777777" w:rsidTr="00D525B5">
        <w:tc>
          <w:tcPr>
            <w:tcW w:w="630" w:type="dxa"/>
            <w:vMerge w:val="restart"/>
          </w:tcPr>
          <w:p w14:paraId="003A50CC" w14:textId="226F1413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83A6445" w14:textId="52AFC04D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  <w:r w:rsidRPr="00D562C9">
              <w:rPr>
                <w:color w:val="000000" w:themeColor="text1"/>
                <w:lang w:eastAsia="en-US" w:bidi="th-TH"/>
              </w:rPr>
              <w:t>Deliver-to Location</w:t>
            </w:r>
          </w:p>
        </w:tc>
        <w:tc>
          <w:tcPr>
            <w:tcW w:w="1457" w:type="dxa"/>
          </w:tcPr>
          <w:p w14:paraId="532593D1" w14:textId="01C1EE59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3A49E9A" w14:textId="6E253A13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4F3686">
              <w:rPr>
                <w:color w:val="000000" w:themeColor="text1"/>
                <w:shd w:val="clear" w:color="auto" w:fill="FFFFFF"/>
                <w:lang w:bidi="th-TH"/>
              </w:rPr>
              <w:t xml:space="preserve">Location </w:t>
            </w:r>
            <w:r w:rsidRPr="004F3686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F62753" w:rsidRPr="003101BC" w14:paraId="61540992" w14:textId="77777777" w:rsidTr="00D525B5">
        <w:tc>
          <w:tcPr>
            <w:tcW w:w="630" w:type="dxa"/>
            <w:vMerge/>
          </w:tcPr>
          <w:p w14:paraId="7617D77C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B2B978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281E92A" w14:textId="03438C85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CDACF6B" w14:textId="2E3CDE59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en-US"/>
              </w:rPr>
              <w:t>VARCHAR2(60)</w:t>
            </w:r>
          </w:p>
        </w:tc>
      </w:tr>
      <w:tr w:rsidR="00F62753" w:rsidRPr="003101BC" w14:paraId="4D69C98B" w14:textId="77777777" w:rsidTr="00D525B5">
        <w:tc>
          <w:tcPr>
            <w:tcW w:w="630" w:type="dxa"/>
            <w:vMerge/>
          </w:tcPr>
          <w:p w14:paraId="70000DBD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1BF47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47F1762" w14:textId="334DCB5A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B0D860" w14:textId="7777777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F62753" w:rsidRPr="003101BC" w14:paraId="01A3B84F" w14:textId="77777777" w:rsidTr="00D525B5">
        <w:tc>
          <w:tcPr>
            <w:tcW w:w="630" w:type="dxa"/>
            <w:vMerge/>
          </w:tcPr>
          <w:p w14:paraId="6E65BE32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3E8929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20D39F" w14:textId="0659123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863398E" w14:textId="608D09F7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F62753" w:rsidRPr="003101BC" w14:paraId="09C8D56F" w14:textId="77777777" w:rsidTr="00D525B5">
        <w:tc>
          <w:tcPr>
            <w:tcW w:w="630" w:type="dxa"/>
            <w:vMerge/>
          </w:tcPr>
          <w:p w14:paraId="00E25943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7196A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E6ADB8" w14:textId="0B716A0E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8FE5635" w14:textId="0F265AA6" w:rsidR="00F62753" w:rsidRDefault="00F62753" w:rsidP="00B268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</w:t>
            </w:r>
            <w:r w:rsidR="005B0751">
              <w:rPr>
                <w:color w:val="000000" w:themeColor="text1"/>
                <w:lang w:bidi="th-TH"/>
              </w:rPr>
              <w:t>LINFOX</w:t>
            </w:r>
            <w:r>
              <w:rPr>
                <w:color w:val="000000" w:themeColor="text1"/>
                <w:lang w:bidi="th-TH"/>
              </w:rPr>
              <w:t>_PR_TBL.STRORE_NO = Loc</w:t>
            </w:r>
            <w:r w:rsidR="006150C9">
              <w:rPr>
                <w:color w:val="000000" w:themeColor="text1"/>
                <w:lang w:bidi="th-TH"/>
              </w:rPr>
              <w:t>a</w:t>
            </w:r>
            <w:r>
              <w:rPr>
                <w:color w:val="000000" w:themeColor="text1"/>
                <w:lang w:bidi="th-TH"/>
              </w:rPr>
              <w:t xml:space="preserve">tion Code </w:t>
            </w:r>
            <w:r>
              <w:rPr>
                <w:color w:val="000000" w:themeColor="text1"/>
                <w:lang w:bidi="th-TH"/>
              </w:rPr>
              <w:br/>
            </w:r>
          </w:p>
          <w:p w14:paraId="37A32B81" w14:textId="703DEECA" w:rsidR="00F62753" w:rsidRPr="003101BC" w:rsidRDefault="00F62753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 xml:space="preserve">(Setup and Maintenace &gt; Enterprise Profile &gt; Manage </w:t>
            </w:r>
            <w:r>
              <w:rPr>
                <w:color w:val="000000" w:themeColor="text1"/>
                <w:lang w:bidi="th-TH"/>
              </w:rPr>
              <w:lastRenderedPageBreak/>
              <w:t>Locations &gt; (F)Loaction Code)</w:t>
            </w:r>
          </w:p>
        </w:tc>
      </w:tr>
      <w:tr w:rsidR="00F62753" w:rsidRPr="003101BC" w14:paraId="54589922" w14:textId="77777777" w:rsidTr="00D525B5">
        <w:tc>
          <w:tcPr>
            <w:tcW w:w="630" w:type="dxa"/>
            <w:vMerge/>
          </w:tcPr>
          <w:p w14:paraId="78B0B2C0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C66F21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0A216BC" w14:textId="519D392B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54F0AA7" w14:textId="7F6182A9" w:rsidR="00F62753" w:rsidRPr="003101BC" w:rsidRDefault="00F62753" w:rsidP="00D562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Setup and Maintenace &gt; Enterprise Profile &gt; Manage Locations &gt; (F)Loaction name</w:t>
            </w:r>
          </w:p>
        </w:tc>
      </w:tr>
      <w:tr w:rsidR="00F62753" w:rsidRPr="003101BC" w14:paraId="12232D1B" w14:textId="77777777" w:rsidTr="00D525B5">
        <w:tc>
          <w:tcPr>
            <w:tcW w:w="630" w:type="dxa"/>
            <w:vMerge/>
          </w:tcPr>
          <w:p w14:paraId="65F79FD7" w14:textId="77777777" w:rsidR="00F62753" w:rsidRPr="00D525B5" w:rsidRDefault="00F62753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BBE9EC" w14:textId="77777777" w:rsidR="00F62753" w:rsidRPr="003101BC" w:rsidRDefault="00F62753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09F560" w14:textId="27EACCBF" w:rsidR="00F62753" w:rsidRPr="003101BC" w:rsidRDefault="00F62753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C173A45" w14:textId="01C869A4" w:rsidR="00F62753" w:rsidRPr="003101BC" w:rsidRDefault="00F62753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Deriver to location</w:t>
            </w:r>
          </w:p>
        </w:tc>
      </w:tr>
      <w:tr w:rsidR="00207EED" w:rsidRPr="003101BC" w14:paraId="22953804" w14:textId="77777777" w:rsidTr="00D525B5">
        <w:tc>
          <w:tcPr>
            <w:tcW w:w="630" w:type="dxa"/>
            <w:vMerge w:val="restart"/>
          </w:tcPr>
          <w:p w14:paraId="6A861596" w14:textId="1A61D986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F6FED9" w14:textId="0AC3FFB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Deliver-to Organization</w:t>
            </w:r>
          </w:p>
        </w:tc>
        <w:tc>
          <w:tcPr>
            <w:tcW w:w="1457" w:type="dxa"/>
          </w:tcPr>
          <w:p w14:paraId="029B9F21" w14:textId="587900A9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3475BA" w14:textId="72DED7B6" w:rsidR="00207EED" w:rsidRPr="003101BC" w:rsidRDefault="00207EED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Org Code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ที่ต้องการให้ส่งของ</w:t>
            </w:r>
          </w:p>
        </w:tc>
      </w:tr>
      <w:tr w:rsidR="00207EED" w:rsidRPr="003101BC" w14:paraId="3AE00DA3" w14:textId="77777777" w:rsidTr="00D525B5">
        <w:tc>
          <w:tcPr>
            <w:tcW w:w="630" w:type="dxa"/>
            <w:vMerge/>
          </w:tcPr>
          <w:p w14:paraId="5192BAF5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1B2A1D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2B5D98" w14:textId="0EE21A5E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0B27FDC" w14:textId="72AA410F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VARCHAR2(18)</w:t>
            </w:r>
          </w:p>
        </w:tc>
      </w:tr>
      <w:tr w:rsidR="00207EED" w:rsidRPr="003101BC" w14:paraId="1A998679" w14:textId="77777777" w:rsidTr="00D525B5">
        <w:tc>
          <w:tcPr>
            <w:tcW w:w="630" w:type="dxa"/>
            <w:vMerge/>
          </w:tcPr>
          <w:p w14:paraId="40780393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2E04AE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765EBB" w14:textId="6977BE13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1CE568" w14:textId="31C3C6C1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‘001’</w:t>
            </w:r>
          </w:p>
        </w:tc>
      </w:tr>
      <w:tr w:rsidR="00207EED" w:rsidRPr="003101BC" w14:paraId="273335DC" w14:textId="77777777" w:rsidTr="00D525B5">
        <w:tc>
          <w:tcPr>
            <w:tcW w:w="630" w:type="dxa"/>
            <w:vMerge/>
          </w:tcPr>
          <w:p w14:paraId="0EC89292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BB0DF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8AD3FF1" w14:textId="0116399D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97ACDBA" w14:textId="1EAFE5D2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07EED" w:rsidRPr="003101BC" w14:paraId="1DCB2BCD" w14:textId="77777777" w:rsidTr="00D525B5">
        <w:tc>
          <w:tcPr>
            <w:tcW w:w="630" w:type="dxa"/>
            <w:vMerge/>
          </w:tcPr>
          <w:p w14:paraId="72A5F1DD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CAD4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0A90E" w14:textId="5AA09BE5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4F24844" w14:textId="77777777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07EED" w:rsidRPr="003101BC" w14:paraId="5D1E4E1B" w14:textId="77777777" w:rsidTr="00D525B5">
        <w:tc>
          <w:tcPr>
            <w:tcW w:w="630" w:type="dxa"/>
            <w:vMerge/>
          </w:tcPr>
          <w:p w14:paraId="165C1BCF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3A0D9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5E9E11" w14:textId="5E880F22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EE2C7F7" w14:textId="78B66B99" w:rsidR="00207EED" w:rsidRPr="003101BC" w:rsidRDefault="00207EED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Procurment &gt; Organization Structures &gt; Manage Inventory Organizations &gt; (F)Organization</w:t>
            </w:r>
          </w:p>
        </w:tc>
      </w:tr>
      <w:tr w:rsidR="00207EED" w:rsidRPr="003101BC" w14:paraId="69FC8039" w14:textId="77777777" w:rsidTr="00D525B5">
        <w:tc>
          <w:tcPr>
            <w:tcW w:w="630" w:type="dxa"/>
            <w:vMerge/>
          </w:tcPr>
          <w:p w14:paraId="6EA759EB" w14:textId="77777777" w:rsidR="00207EED" w:rsidRPr="00D525B5" w:rsidRDefault="00207EED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316CBB" w14:textId="77777777" w:rsidR="00207EED" w:rsidRPr="003101BC" w:rsidRDefault="00207EED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4250C2F" w14:textId="138584E1" w:rsidR="00207EED" w:rsidRPr="003101BC" w:rsidRDefault="00207EED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516780" w14:textId="418CAD9C" w:rsidR="00207EED" w:rsidRPr="003101BC" w:rsidRDefault="00207EED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Deliver to Orgainzation</w:t>
            </w:r>
          </w:p>
        </w:tc>
      </w:tr>
      <w:tr w:rsidR="00D562C9" w:rsidRPr="003101BC" w14:paraId="58D11852" w14:textId="77777777" w:rsidTr="00D525B5">
        <w:tc>
          <w:tcPr>
            <w:tcW w:w="630" w:type="dxa"/>
            <w:vMerge w:val="restart"/>
          </w:tcPr>
          <w:p w14:paraId="463B279E" w14:textId="2E663CB2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66BB5C2" w14:textId="2C692034" w:rsidR="00D562C9" w:rsidRPr="00D1180E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lang w:eastAsia="en-US" w:bidi="th-TH"/>
              </w:rPr>
              <w:t>Subinventory</w:t>
            </w:r>
          </w:p>
        </w:tc>
        <w:tc>
          <w:tcPr>
            <w:tcW w:w="1457" w:type="dxa"/>
          </w:tcPr>
          <w:p w14:paraId="4D28B9C1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6AF8A2" w14:textId="36313BFE" w:rsidR="00D562C9" w:rsidRPr="00D1180E" w:rsidRDefault="00D562C9" w:rsidP="0013138C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="0013138C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Subinventory Code </w:t>
            </w:r>
            <w:r w:rsidR="0013138C"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ที่ต้องการของ</w:t>
            </w:r>
          </w:p>
        </w:tc>
      </w:tr>
      <w:tr w:rsidR="00D562C9" w:rsidRPr="003101BC" w14:paraId="096C855D" w14:textId="77777777" w:rsidTr="00D525B5">
        <w:tc>
          <w:tcPr>
            <w:tcW w:w="630" w:type="dxa"/>
            <w:vMerge/>
          </w:tcPr>
          <w:p w14:paraId="689EE7D7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310C15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A94775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8275ECC" w14:textId="7C89B58E" w:rsidR="00D562C9" w:rsidRPr="00D1180E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VARCHAR2(10</w:t>
            </w:r>
            <w:r w:rsidR="00D562C9" w:rsidRPr="00D1180E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351B9EB0" w14:textId="77777777" w:rsidTr="00D525B5">
        <w:tc>
          <w:tcPr>
            <w:tcW w:w="630" w:type="dxa"/>
            <w:vMerge/>
          </w:tcPr>
          <w:p w14:paraId="2344FEAE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EB0E0A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864B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702E518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C4A6778" w14:textId="77777777" w:rsidTr="00D525B5">
        <w:tc>
          <w:tcPr>
            <w:tcW w:w="630" w:type="dxa"/>
            <w:vMerge/>
          </w:tcPr>
          <w:p w14:paraId="7FA39F06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18A84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FBC837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D3CB076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315EEDFB" w14:textId="77777777" w:rsidTr="00D525B5">
        <w:tc>
          <w:tcPr>
            <w:tcW w:w="630" w:type="dxa"/>
            <w:vMerge/>
          </w:tcPr>
          <w:p w14:paraId="7D70672B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32D122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8DF093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530E77" w14:textId="77777777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1FC928F5" w14:textId="77777777" w:rsidTr="00D525B5">
        <w:tc>
          <w:tcPr>
            <w:tcW w:w="630" w:type="dxa"/>
            <w:vMerge/>
          </w:tcPr>
          <w:p w14:paraId="21DC8EAD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A4A2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C9D8E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1951812" w14:textId="0C54E315" w:rsidR="00D562C9" w:rsidRPr="00D1180E" w:rsidRDefault="00D1180E" w:rsidP="00375134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color w:val="000000" w:themeColor="text1"/>
                <w:lang w:bidi="en-US"/>
              </w:rPr>
              <w:t>PARAMETER.DELIVER_TO_LOCATTION</w:t>
            </w:r>
          </w:p>
        </w:tc>
      </w:tr>
      <w:tr w:rsidR="00D562C9" w:rsidRPr="003101BC" w14:paraId="35144F59" w14:textId="77777777" w:rsidTr="00D525B5">
        <w:tc>
          <w:tcPr>
            <w:tcW w:w="630" w:type="dxa"/>
            <w:vMerge/>
          </w:tcPr>
          <w:p w14:paraId="0334FE3F" w14:textId="77777777" w:rsidR="00D562C9" w:rsidRPr="00D1180E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A760E" w14:textId="77777777" w:rsidR="00D562C9" w:rsidRPr="00D1180E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35FAF48" w14:textId="77777777" w:rsidR="00D562C9" w:rsidRPr="00D1180E" w:rsidRDefault="00D562C9" w:rsidP="00D562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D456D6" w14:textId="46E96C83" w:rsidR="00D562C9" w:rsidRPr="00D1180E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2998CA" w14:textId="77777777" w:rsidTr="00D525B5">
        <w:tc>
          <w:tcPr>
            <w:tcW w:w="630" w:type="dxa"/>
            <w:vMerge w:val="restart"/>
          </w:tcPr>
          <w:p w14:paraId="6734C99E" w14:textId="23334E3C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F27ACC1" w14:textId="46CC1B65" w:rsidR="00D562C9" w:rsidRPr="003101BC" w:rsidRDefault="0013138C" w:rsidP="00D562C9">
            <w:pPr>
              <w:rPr>
                <w:color w:val="000000" w:themeColor="text1"/>
                <w:lang w:eastAsia="en-US" w:bidi="th-TH"/>
              </w:rPr>
            </w:pPr>
            <w:r w:rsidRPr="0013138C">
              <w:rPr>
                <w:color w:val="000000" w:themeColor="text1"/>
                <w:lang w:eastAsia="en-US" w:bidi="th-TH"/>
              </w:rPr>
              <w:t>Requester</w:t>
            </w:r>
          </w:p>
        </w:tc>
        <w:tc>
          <w:tcPr>
            <w:tcW w:w="1457" w:type="dxa"/>
          </w:tcPr>
          <w:p w14:paraId="601B59B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44D3652" w14:textId="496FEDEA" w:rsidR="00D562C9" w:rsidRPr="003101BC" w:rsidRDefault="0013138C" w:rsidP="00D562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E-mail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คนที่ขอซื้อ</w:t>
            </w:r>
          </w:p>
        </w:tc>
      </w:tr>
      <w:tr w:rsidR="00D562C9" w:rsidRPr="003101BC" w14:paraId="293C5340" w14:textId="77777777" w:rsidTr="00D525B5">
        <w:tc>
          <w:tcPr>
            <w:tcW w:w="630" w:type="dxa"/>
            <w:vMerge/>
          </w:tcPr>
          <w:p w14:paraId="63D775A4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C902F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982ED1B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ECF13ED" w14:textId="1E327B3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VARCHAR2</w:t>
            </w:r>
            <w:r w:rsidR="0013138C">
              <w:rPr>
                <w:color w:val="000000" w:themeColor="text1"/>
                <w:shd w:val="clear" w:color="auto" w:fill="FFFFFF"/>
              </w:rPr>
              <w:t>(240</w:t>
            </w:r>
            <w:r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D562C9" w:rsidRPr="003101BC" w14:paraId="1C33F253" w14:textId="77777777" w:rsidTr="00D525B5">
        <w:tc>
          <w:tcPr>
            <w:tcW w:w="630" w:type="dxa"/>
            <w:vMerge/>
          </w:tcPr>
          <w:p w14:paraId="0A52842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A4DE6E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F5EB0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245D61E" w14:textId="62157B3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562C9" w:rsidRPr="003101BC" w14:paraId="399AC986" w14:textId="77777777" w:rsidTr="00D525B5">
        <w:tc>
          <w:tcPr>
            <w:tcW w:w="630" w:type="dxa"/>
            <w:vMerge/>
          </w:tcPr>
          <w:p w14:paraId="0FE42130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D9E968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DC12BF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4C80CAA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61CC9EF1" w14:textId="77777777" w:rsidTr="00D525B5">
        <w:tc>
          <w:tcPr>
            <w:tcW w:w="630" w:type="dxa"/>
            <w:vMerge/>
          </w:tcPr>
          <w:p w14:paraId="0231E596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415F0B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E801A4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493B67C" w14:textId="77777777" w:rsidR="00D562C9" w:rsidRPr="003101BC" w:rsidRDefault="00D562C9" w:rsidP="00D562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562C9" w:rsidRPr="003101BC" w14:paraId="7140E853" w14:textId="77777777" w:rsidTr="00D525B5">
        <w:tc>
          <w:tcPr>
            <w:tcW w:w="630" w:type="dxa"/>
            <w:vMerge/>
          </w:tcPr>
          <w:p w14:paraId="01FA72F9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1971C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2DD4E7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E79B63" w14:textId="0F6311EE" w:rsidR="00D562C9" w:rsidRPr="003101BC" w:rsidRDefault="0013138C" w:rsidP="00D562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P</w:t>
            </w:r>
            <w:r w:rsidR="00E04272">
              <w:rPr>
                <w:color w:val="000000" w:themeColor="text1"/>
                <w:shd w:val="clear" w:color="auto" w:fill="FFFFFF"/>
              </w:rPr>
              <w:t>aramet</w:t>
            </w:r>
            <w:r w:rsidRPr="0013138C">
              <w:rPr>
                <w:color w:val="000000" w:themeColor="text1"/>
                <w:shd w:val="clear" w:color="auto" w:fill="FFFFFF"/>
              </w:rPr>
              <w:t>er.requester</w:t>
            </w:r>
          </w:p>
        </w:tc>
      </w:tr>
      <w:tr w:rsidR="00D562C9" w:rsidRPr="003101BC" w14:paraId="1E6D5A31" w14:textId="77777777" w:rsidTr="00D525B5">
        <w:tc>
          <w:tcPr>
            <w:tcW w:w="630" w:type="dxa"/>
            <w:vMerge/>
          </w:tcPr>
          <w:p w14:paraId="621D9D4E" w14:textId="77777777" w:rsidR="00D562C9" w:rsidRPr="00D525B5" w:rsidRDefault="00D562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89B92" w14:textId="77777777" w:rsidR="00D562C9" w:rsidRPr="003101BC" w:rsidRDefault="00D562C9" w:rsidP="00D562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E4E88A" w14:textId="77777777" w:rsidR="00D562C9" w:rsidRPr="003101BC" w:rsidRDefault="00D562C9" w:rsidP="00D562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5B9A7F5" w14:textId="2A1A4DF2" w:rsidR="00D562C9" w:rsidRPr="003101BC" w:rsidRDefault="00911B89" w:rsidP="00911B8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Requester</w:t>
            </w:r>
          </w:p>
        </w:tc>
      </w:tr>
      <w:tr w:rsidR="0013138C" w:rsidRPr="003101BC" w14:paraId="41BC8D04" w14:textId="77777777" w:rsidTr="00D525B5">
        <w:tc>
          <w:tcPr>
            <w:tcW w:w="630" w:type="dxa"/>
            <w:vMerge w:val="restart"/>
          </w:tcPr>
          <w:p w14:paraId="1116F5A1" w14:textId="024D17E9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D9CF45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Category Name</w:t>
            </w:r>
          </w:p>
        </w:tc>
        <w:tc>
          <w:tcPr>
            <w:tcW w:w="1457" w:type="dxa"/>
          </w:tcPr>
          <w:p w14:paraId="16F1633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578AE1E" w14:textId="058F9FE7" w:rsidR="0013138C" w:rsidRPr="00D1180E" w:rsidRDefault="0044720B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  <w:r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 Name</w:t>
            </w:r>
          </w:p>
        </w:tc>
      </w:tr>
      <w:tr w:rsidR="0013138C" w:rsidRPr="003101BC" w14:paraId="0E9496C9" w14:textId="77777777" w:rsidTr="00D525B5">
        <w:tc>
          <w:tcPr>
            <w:tcW w:w="630" w:type="dxa"/>
            <w:vMerge/>
          </w:tcPr>
          <w:p w14:paraId="797A9D4E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F1A4C8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4B78C8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654853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VARCHAR2(250)</w:t>
            </w:r>
          </w:p>
        </w:tc>
      </w:tr>
      <w:tr w:rsidR="0013138C" w:rsidRPr="003101BC" w14:paraId="1F14DABD" w14:textId="77777777" w:rsidTr="00D525B5">
        <w:tc>
          <w:tcPr>
            <w:tcW w:w="630" w:type="dxa"/>
            <w:vMerge/>
          </w:tcPr>
          <w:p w14:paraId="75694F98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1F6B5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4668D0D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D3E0364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7C234FB8" w14:textId="77777777" w:rsidTr="00D525B5">
        <w:tc>
          <w:tcPr>
            <w:tcW w:w="630" w:type="dxa"/>
            <w:vMerge/>
          </w:tcPr>
          <w:p w14:paraId="7E183C1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6C18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DFB63A3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02A26E7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13138C" w:rsidRPr="003101BC" w14:paraId="6BD05E20" w14:textId="77777777" w:rsidTr="00D525B5">
        <w:tc>
          <w:tcPr>
            <w:tcW w:w="630" w:type="dxa"/>
            <w:vMerge/>
          </w:tcPr>
          <w:p w14:paraId="71B643F2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598FB9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EBB34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34A7DFE" w14:textId="6DD76C29" w:rsidR="0013138C" w:rsidRPr="00D1180E" w:rsidRDefault="00EA4A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lang w:bidi="th-TH"/>
              </w:rPr>
              <w:t xml:space="preserve">XCUST_LINFOX_PR_TBL.ITEM_NUMBER = Item </w:t>
            </w:r>
            <w:r w:rsidRPr="00D1180E">
              <w:rPr>
                <w:rFonts w:hint="cs"/>
                <w:color w:val="000000" w:themeColor="text1"/>
                <w:cs/>
                <w:lang w:bidi="th-TH"/>
              </w:rPr>
              <w:t>ในระบบ</w:t>
            </w:r>
            <w:r w:rsidRPr="00D1180E">
              <w:rPr>
                <w:color w:val="000000" w:themeColor="text1"/>
                <w:lang w:bidi="th-TH"/>
              </w:rPr>
              <w:t xml:space="preserve"> Oracle</w:t>
            </w:r>
          </w:p>
        </w:tc>
      </w:tr>
      <w:tr w:rsidR="00C02FF5" w:rsidRPr="003101BC" w14:paraId="1AFCEE61" w14:textId="77777777" w:rsidTr="00D525B5">
        <w:tc>
          <w:tcPr>
            <w:tcW w:w="630" w:type="dxa"/>
            <w:vMerge/>
          </w:tcPr>
          <w:p w14:paraId="33B7DE32" w14:textId="77777777" w:rsidR="00C02FF5" w:rsidRPr="00D1180E" w:rsidRDefault="00C02FF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D405A6" w14:textId="77777777" w:rsidR="00C02FF5" w:rsidRPr="00D1180E" w:rsidRDefault="00C02FF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E970D7" w14:textId="77777777" w:rsidR="00C02FF5" w:rsidRPr="00D1180E" w:rsidRDefault="00C02FF5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9AE981" w14:textId="2338A8E6" w:rsidR="00C02FF5" w:rsidRPr="00D1180E" w:rsidRDefault="00A2290C" w:rsidP="00EE5E8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Setup and Maintenace &gt; Item</w:t>
            </w:r>
            <w:r w:rsidR="00D1180E" w:rsidRPr="00D1180E">
              <w:rPr>
                <w:color w:val="000000" w:themeColor="text1"/>
                <w:shd w:val="clear" w:color="auto" w:fill="FFFFFF"/>
                <w:lang w:bidi="th-TH"/>
              </w:rPr>
              <w:t xml:space="preserve"> Category</w:t>
            </w:r>
          </w:p>
        </w:tc>
      </w:tr>
      <w:tr w:rsidR="0013138C" w:rsidRPr="003101BC" w14:paraId="39BA771A" w14:textId="77777777" w:rsidTr="00D525B5">
        <w:tc>
          <w:tcPr>
            <w:tcW w:w="630" w:type="dxa"/>
            <w:vMerge/>
          </w:tcPr>
          <w:p w14:paraId="7451C405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D9EA46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FD866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A18EFF5" w14:textId="2EE68B20" w:rsidR="0013138C" w:rsidRPr="00D1180E" w:rsidRDefault="00911B89" w:rsidP="00911B8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Purcurement &gt;(P) Purchase Requisition &gt; Requisiton Lines &gt; (F) Category Name</w:t>
            </w:r>
          </w:p>
        </w:tc>
      </w:tr>
      <w:tr w:rsidR="0013138C" w:rsidRPr="003101BC" w14:paraId="5494E3DE" w14:textId="77777777" w:rsidTr="00D525B5">
        <w:tc>
          <w:tcPr>
            <w:tcW w:w="630" w:type="dxa"/>
            <w:vMerge w:val="restart"/>
          </w:tcPr>
          <w:p w14:paraId="436F83AA" w14:textId="629AFD64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281AD71E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Need by Date</w:t>
            </w:r>
          </w:p>
        </w:tc>
        <w:tc>
          <w:tcPr>
            <w:tcW w:w="1457" w:type="dxa"/>
          </w:tcPr>
          <w:p w14:paraId="28BB62E1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7CD286E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D1180E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วันที่ต้องการสินค้า</w:t>
            </w:r>
          </w:p>
        </w:tc>
      </w:tr>
      <w:tr w:rsidR="0013138C" w:rsidRPr="003101BC" w14:paraId="723DAE2E" w14:textId="77777777" w:rsidTr="00D525B5">
        <w:tc>
          <w:tcPr>
            <w:tcW w:w="630" w:type="dxa"/>
            <w:vMerge/>
          </w:tcPr>
          <w:p w14:paraId="6EF6A8A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B18CFA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17A192E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424C2B2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Date</w:t>
            </w:r>
          </w:p>
          <w:p w14:paraId="114DD6F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shd w:val="clear" w:color="auto" w:fill="FFFFFF"/>
                <w:lang w:bidi="th-TH"/>
              </w:rPr>
              <w:t>Format : yyyy-mon-dd</w:t>
            </w:r>
          </w:p>
        </w:tc>
      </w:tr>
      <w:tr w:rsidR="0013138C" w:rsidRPr="003101BC" w14:paraId="74491F37" w14:textId="77777777" w:rsidTr="00D525B5">
        <w:tc>
          <w:tcPr>
            <w:tcW w:w="630" w:type="dxa"/>
            <w:vMerge/>
          </w:tcPr>
          <w:p w14:paraId="435007B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4575DC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3C76C76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0498C84F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3CABC8B" w14:textId="77777777" w:rsidTr="00D525B5">
        <w:tc>
          <w:tcPr>
            <w:tcW w:w="630" w:type="dxa"/>
            <w:vMerge/>
          </w:tcPr>
          <w:p w14:paraId="343F7AB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5484F2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CFB0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8B7F1F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  <w:r w:rsidRPr="00D1180E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13138C" w:rsidRPr="003101BC" w14:paraId="32E29930" w14:textId="77777777" w:rsidTr="00D525B5">
        <w:tc>
          <w:tcPr>
            <w:tcW w:w="630" w:type="dxa"/>
            <w:vMerge/>
          </w:tcPr>
          <w:p w14:paraId="53AFE74D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4967C4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1E882C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B5ABBC8" w14:textId="77777777" w:rsidR="0013138C" w:rsidRPr="00D1180E" w:rsidRDefault="0013138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13138C" w:rsidRPr="003101BC" w14:paraId="4C601800" w14:textId="77777777" w:rsidTr="00D525B5">
        <w:tc>
          <w:tcPr>
            <w:tcW w:w="630" w:type="dxa"/>
            <w:vMerge/>
          </w:tcPr>
          <w:p w14:paraId="3A1B87E3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8EF8F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4B2C40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AED4AED" w14:textId="45A239AB" w:rsidR="0013138C" w:rsidRPr="00D1180E" w:rsidRDefault="0047616D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XCUST_LINFOX_PR_TBL.ORDER_TIME</w:t>
            </w:r>
          </w:p>
        </w:tc>
      </w:tr>
      <w:tr w:rsidR="0013138C" w:rsidRPr="003101BC" w14:paraId="69A2190F" w14:textId="77777777" w:rsidTr="00D525B5">
        <w:tc>
          <w:tcPr>
            <w:tcW w:w="630" w:type="dxa"/>
            <w:vMerge/>
          </w:tcPr>
          <w:p w14:paraId="1D8590CB" w14:textId="77777777" w:rsidR="0013138C" w:rsidRPr="00D1180E" w:rsidRDefault="0013138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107897" w14:textId="77777777" w:rsidR="0013138C" w:rsidRPr="00D1180E" w:rsidRDefault="0013138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EEFF37" w14:textId="77777777" w:rsidR="0013138C" w:rsidRPr="00D1180E" w:rsidRDefault="0013138C" w:rsidP="00715EC9">
            <w:pPr>
              <w:rPr>
                <w:color w:val="000000" w:themeColor="text1"/>
                <w:lang w:bidi="en-US"/>
              </w:rPr>
            </w:pPr>
            <w:r w:rsidRPr="00D1180E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C1A9F6" w14:textId="7048B077" w:rsidR="0013138C" w:rsidRPr="00D1180E" w:rsidRDefault="00074F33" w:rsidP="00715EC9">
            <w:pPr>
              <w:rPr>
                <w:color w:val="000000" w:themeColor="text1"/>
                <w:cs/>
                <w:lang w:bidi="th-TH"/>
              </w:rPr>
            </w:pPr>
            <w:r w:rsidRPr="00D1180E">
              <w:rPr>
                <w:color w:val="000000" w:themeColor="text1"/>
                <w:lang w:bidi="th-TH"/>
              </w:rPr>
              <w:t>Procurement &gt;(P) Purchase Requisition &gt; Requisiton Lines &gt; (F) Requested Delivery Date</w:t>
            </w:r>
          </w:p>
        </w:tc>
      </w:tr>
      <w:tr w:rsidR="00D34055" w:rsidRPr="003101BC" w14:paraId="7B9AA1C8" w14:textId="77777777" w:rsidTr="00D525B5">
        <w:tc>
          <w:tcPr>
            <w:tcW w:w="630" w:type="dxa"/>
            <w:vMerge w:val="restart"/>
          </w:tcPr>
          <w:p w14:paraId="243EA43E" w14:textId="6EF7C490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22F9C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ITEM</w:t>
            </w:r>
          </w:p>
        </w:tc>
        <w:tc>
          <w:tcPr>
            <w:tcW w:w="1457" w:type="dxa"/>
          </w:tcPr>
          <w:p w14:paraId="479069B2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A33ADAE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ITEM Number</w:t>
            </w:r>
          </w:p>
        </w:tc>
      </w:tr>
      <w:tr w:rsidR="00D34055" w:rsidRPr="003101BC" w14:paraId="7275669E" w14:textId="77777777" w:rsidTr="00D525B5">
        <w:tc>
          <w:tcPr>
            <w:tcW w:w="630" w:type="dxa"/>
            <w:vMerge/>
          </w:tcPr>
          <w:p w14:paraId="763D70FC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24732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25F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3F7BF5F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VARCHAR2(300)</w:t>
            </w:r>
          </w:p>
        </w:tc>
      </w:tr>
      <w:tr w:rsidR="00D34055" w:rsidRPr="003101BC" w14:paraId="3A8A0EB7" w14:textId="77777777" w:rsidTr="00D525B5">
        <w:tc>
          <w:tcPr>
            <w:tcW w:w="630" w:type="dxa"/>
            <w:vMerge/>
          </w:tcPr>
          <w:p w14:paraId="1CEEA3B3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0ADDE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EE97AA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53D44E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C4D9336" w14:textId="77777777" w:rsidTr="00D525B5">
        <w:tc>
          <w:tcPr>
            <w:tcW w:w="630" w:type="dxa"/>
            <w:vMerge/>
          </w:tcPr>
          <w:p w14:paraId="5D635B6B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7090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E19C91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4056C6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040A8D76" w14:textId="77777777" w:rsidTr="00D525B5">
        <w:tc>
          <w:tcPr>
            <w:tcW w:w="630" w:type="dxa"/>
            <w:vMerge/>
          </w:tcPr>
          <w:p w14:paraId="7715820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2AAA8E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DDB2DE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E23F21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7BF147FC" w14:textId="77777777" w:rsidTr="00D525B5">
        <w:tc>
          <w:tcPr>
            <w:tcW w:w="630" w:type="dxa"/>
            <w:vMerge/>
          </w:tcPr>
          <w:p w14:paraId="23E19114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87825C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A0D1F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0A3188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.ITEM_NUMBER</w:t>
            </w:r>
          </w:p>
        </w:tc>
      </w:tr>
      <w:tr w:rsidR="00D34055" w:rsidRPr="003101BC" w14:paraId="2F409B7B" w14:textId="77777777" w:rsidTr="00D525B5">
        <w:tc>
          <w:tcPr>
            <w:tcW w:w="630" w:type="dxa"/>
            <w:vMerge/>
          </w:tcPr>
          <w:p w14:paraId="7263974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AFDEC0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1691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82A064D" w14:textId="0CF23FB0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Item</w:t>
            </w:r>
          </w:p>
        </w:tc>
      </w:tr>
      <w:tr w:rsidR="00D34055" w:rsidRPr="003101BC" w14:paraId="145CB50E" w14:textId="77777777" w:rsidTr="00D525B5">
        <w:tc>
          <w:tcPr>
            <w:tcW w:w="630" w:type="dxa"/>
            <w:vMerge w:val="restart"/>
          </w:tcPr>
          <w:p w14:paraId="38A2FF7C" w14:textId="323CB3FC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02FF749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LINE TYPE</w:t>
            </w:r>
          </w:p>
        </w:tc>
        <w:tc>
          <w:tcPr>
            <w:tcW w:w="1457" w:type="dxa"/>
          </w:tcPr>
          <w:p w14:paraId="2B2E910D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7F57EB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Line Type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D34055" w:rsidRPr="003101BC" w14:paraId="6775E1F4" w14:textId="77777777" w:rsidTr="00D525B5">
        <w:tc>
          <w:tcPr>
            <w:tcW w:w="630" w:type="dxa"/>
            <w:vMerge/>
          </w:tcPr>
          <w:p w14:paraId="439A960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7A705F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35C09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929E653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D34055" w:rsidRPr="003101BC" w14:paraId="19DB1595" w14:textId="77777777" w:rsidTr="00D525B5">
        <w:tc>
          <w:tcPr>
            <w:tcW w:w="630" w:type="dxa"/>
            <w:vMerge/>
          </w:tcPr>
          <w:p w14:paraId="306A4BB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E8ACC2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1388E8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1C0BB3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190F9FD" w14:textId="77777777" w:rsidTr="00D525B5">
        <w:tc>
          <w:tcPr>
            <w:tcW w:w="630" w:type="dxa"/>
            <w:vMerge/>
          </w:tcPr>
          <w:p w14:paraId="04D7BE7D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B36E3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9825A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8E919D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3425EB2E" w14:textId="77777777" w:rsidTr="00D525B5">
        <w:tc>
          <w:tcPr>
            <w:tcW w:w="630" w:type="dxa"/>
            <w:vMerge/>
          </w:tcPr>
          <w:p w14:paraId="41D3312E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129C7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0A14AC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CC7B2E0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567B5E8F" w14:textId="77777777" w:rsidTr="00D525B5">
        <w:tc>
          <w:tcPr>
            <w:tcW w:w="630" w:type="dxa"/>
            <w:vMerge/>
          </w:tcPr>
          <w:p w14:paraId="2DBC193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1FC366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97DBEB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9DCCB97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‘Goods’</w:t>
            </w:r>
          </w:p>
        </w:tc>
      </w:tr>
      <w:tr w:rsidR="00D34055" w:rsidRPr="003101BC" w14:paraId="7953ACC2" w14:textId="77777777" w:rsidTr="00D525B5">
        <w:tc>
          <w:tcPr>
            <w:tcW w:w="630" w:type="dxa"/>
            <w:vMerge/>
          </w:tcPr>
          <w:p w14:paraId="55E773B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EC5D7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8088FD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B82F090" w14:textId="1E98661F" w:rsidR="00D34055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Destination Type</w:t>
            </w:r>
          </w:p>
        </w:tc>
      </w:tr>
      <w:tr w:rsidR="00D34055" w:rsidRPr="003101BC" w14:paraId="37690BEE" w14:textId="77777777" w:rsidTr="00D525B5">
        <w:tc>
          <w:tcPr>
            <w:tcW w:w="630" w:type="dxa"/>
            <w:vMerge w:val="restart"/>
          </w:tcPr>
          <w:p w14:paraId="2D148971" w14:textId="5DD1A522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E97A43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shd w:val="clear" w:color="auto" w:fill="FFFFFF"/>
              </w:rPr>
              <w:t>QTY</w:t>
            </w:r>
          </w:p>
        </w:tc>
        <w:tc>
          <w:tcPr>
            <w:tcW w:w="1457" w:type="dxa"/>
          </w:tcPr>
          <w:p w14:paraId="23041763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F01E988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qty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line pr</w:t>
            </w:r>
          </w:p>
        </w:tc>
      </w:tr>
      <w:tr w:rsidR="00D34055" w:rsidRPr="003101BC" w14:paraId="061AC066" w14:textId="77777777" w:rsidTr="00D525B5">
        <w:tc>
          <w:tcPr>
            <w:tcW w:w="630" w:type="dxa"/>
            <w:vMerge/>
          </w:tcPr>
          <w:p w14:paraId="53FB774F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D0755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1AF4E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6FD3BD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D34055" w:rsidRPr="003101BC" w14:paraId="4D8963A5" w14:textId="77777777" w:rsidTr="00D525B5">
        <w:tc>
          <w:tcPr>
            <w:tcW w:w="630" w:type="dxa"/>
            <w:vMerge/>
          </w:tcPr>
          <w:p w14:paraId="4B53BF27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D91A8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DC75D4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1A1215A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6A18C675" w14:textId="77777777" w:rsidTr="00D525B5">
        <w:tc>
          <w:tcPr>
            <w:tcW w:w="630" w:type="dxa"/>
            <w:vMerge/>
          </w:tcPr>
          <w:p w14:paraId="2AC084CA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B2F6A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AAE14A8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35B2149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D34055" w:rsidRPr="003101BC" w14:paraId="4070F24D" w14:textId="77777777" w:rsidTr="00D525B5">
        <w:tc>
          <w:tcPr>
            <w:tcW w:w="630" w:type="dxa"/>
            <w:vMerge/>
          </w:tcPr>
          <w:p w14:paraId="538267A5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CF096B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A93DF7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0BAFC62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32413780" w14:textId="77777777" w:rsidTr="00D525B5">
        <w:tc>
          <w:tcPr>
            <w:tcW w:w="630" w:type="dxa"/>
            <w:vMerge/>
          </w:tcPr>
          <w:p w14:paraId="480C3E60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8C1D0E1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76FFB5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63CB6E5" w14:textId="77777777" w:rsidR="00D34055" w:rsidRPr="003101BC" w:rsidRDefault="00D34055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D34055" w:rsidRPr="003101BC" w14:paraId="5365494E" w14:textId="77777777" w:rsidTr="00D525B5">
        <w:tc>
          <w:tcPr>
            <w:tcW w:w="630" w:type="dxa"/>
            <w:vMerge/>
          </w:tcPr>
          <w:p w14:paraId="0AFAE7D8" w14:textId="77777777" w:rsidR="00D34055" w:rsidRPr="00D525B5" w:rsidRDefault="00D34055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9D01BD" w14:textId="77777777" w:rsidR="00D34055" w:rsidRPr="003101BC" w:rsidRDefault="00D34055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58994F" w14:textId="77777777" w:rsidR="00D34055" w:rsidRPr="003101BC" w:rsidRDefault="00D34055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1FE49E2" w14:textId="256DF652" w:rsidR="00D34055" w:rsidRPr="003101BC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Quantity</w:t>
            </w:r>
          </w:p>
        </w:tc>
      </w:tr>
      <w:tr w:rsidR="00715EC9" w:rsidRPr="003101BC" w14:paraId="010135AE" w14:textId="77777777" w:rsidTr="00D525B5">
        <w:tc>
          <w:tcPr>
            <w:tcW w:w="630" w:type="dxa"/>
            <w:vMerge w:val="restart"/>
          </w:tcPr>
          <w:p w14:paraId="18BB3858" w14:textId="4EB8FA5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16D479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D34055">
              <w:rPr>
                <w:color w:val="000000" w:themeColor="text1"/>
                <w:lang w:eastAsia="en-US" w:bidi="th-TH"/>
              </w:rPr>
              <w:t>Currency</w:t>
            </w:r>
          </w:p>
        </w:tc>
        <w:tc>
          <w:tcPr>
            <w:tcW w:w="1457" w:type="dxa"/>
          </w:tcPr>
          <w:p w14:paraId="3860012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1865AB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Currency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 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 Line</w:t>
            </w:r>
          </w:p>
        </w:tc>
      </w:tr>
      <w:tr w:rsidR="00715EC9" w:rsidRPr="003101BC" w14:paraId="608D9064" w14:textId="77777777" w:rsidTr="00D525B5">
        <w:tc>
          <w:tcPr>
            <w:tcW w:w="630" w:type="dxa"/>
            <w:vMerge/>
          </w:tcPr>
          <w:p w14:paraId="2674FE8C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60C6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D261AE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E2E59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VARCHAR2(15)</w:t>
            </w:r>
          </w:p>
        </w:tc>
      </w:tr>
      <w:tr w:rsidR="00715EC9" w:rsidRPr="003101BC" w14:paraId="1E29738B" w14:textId="77777777" w:rsidTr="00D525B5">
        <w:tc>
          <w:tcPr>
            <w:tcW w:w="630" w:type="dxa"/>
            <w:vMerge/>
          </w:tcPr>
          <w:p w14:paraId="31E926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6FD1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B3176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59632D8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110EFFE" w14:textId="77777777" w:rsidTr="00D525B5">
        <w:tc>
          <w:tcPr>
            <w:tcW w:w="630" w:type="dxa"/>
            <w:vMerge/>
          </w:tcPr>
          <w:p w14:paraId="374264B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1E12A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1BD57A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D929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37D35E21" w14:textId="77777777" w:rsidTr="00D525B5">
        <w:tc>
          <w:tcPr>
            <w:tcW w:w="630" w:type="dxa"/>
            <w:vMerge/>
          </w:tcPr>
          <w:p w14:paraId="21D3B86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5BB5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E01628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62DD8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2B291E4" w14:textId="77777777" w:rsidTr="00D525B5">
        <w:tc>
          <w:tcPr>
            <w:tcW w:w="630" w:type="dxa"/>
            <w:vMerge/>
          </w:tcPr>
          <w:p w14:paraId="42CEDDB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1DC6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F15A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EFD9E6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PARAMTER.CURRENCY_CODE</w:t>
            </w:r>
          </w:p>
        </w:tc>
      </w:tr>
      <w:tr w:rsidR="00715EC9" w:rsidRPr="003101BC" w14:paraId="5833365D" w14:textId="77777777" w:rsidTr="00D525B5">
        <w:tc>
          <w:tcPr>
            <w:tcW w:w="630" w:type="dxa"/>
            <w:vMerge/>
          </w:tcPr>
          <w:p w14:paraId="17937B5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EFBC8F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217F6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1A13B" w14:textId="1E23F9F3" w:rsidR="00715EC9" w:rsidRPr="00911B89" w:rsidRDefault="00911B89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Amount (currency)</w:t>
            </w:r>
          </w:p>
        </w:tc>
      </w:tr>
      <w:tr w:rsidR="002805F0" w:rsidRPr="003101BC" w14:paraId="2B981BB9" w14:textId="77777777" w:rsidTr="00D525B5">
        <w:tc>
          <w:tcPr>
            <w:tcW w:w="630" w:type="dxa"/>
            <w:vMerge w:val="restart"/>
          </w:tcPr>
          <w:p w14:paraId="635683C4" w14:textId="2968D883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909D2F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</w:t>
            </w:r>
          </w:p>
        </w:tc>
        <w:tc>
          <w:tcPr>
            <w:tcW w:w="1457" w:type="dxa"/>
          </w:tcPr>
          <w:p w14:paraId="58EF229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910263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43B9E575" w14:textId="77777777" w:rsidTr="00D525B5">
        <w:tc>
          <w:tcPr>
            <w:tcW w:w="630" w:type="dxa"/>
            <w:vMerge/>
          </w:tcPr>
          <w:p w14:paraId="056C641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47D48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B18F59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6D4FB4F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VARCHAR2(30)</w:t>
            </w:r>
          </w:p>
        </w:tc>
      </w:tr>
      <w:tr w:rsidR="002805F0" w:rsidRPr="003101BC" w14:paraId="61F3E55F" w14:textId="77777777" w:rsidTr="00D525B5">
        <w:tc>
          <w:tcPr>
            <w:tcW w:w="630" w:type="dxa"/>
            <w:vMerge/>
          </w:tcPr>
          <w:p w14:paraId="4DA49896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E9F9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ABD2951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E6CA83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0BD86FED" w14:textId="77777777" w:rsidTr="00D525B5">
        <w:tc>
          <w:tcPr>
            <w:tcW w:w="630" w:type="dxa"/>
            <w:vMerge/>
          </w:tcPr>
          <w:p w14:paraId="64B348E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0176A7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31B43E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9DC849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5B6B619A" w14:textId="77777777" w:rsidTr="00D525B5">
        <w:tc>
          <w:tcPr>
            <w:tcW w:w="630" w:type="dxa"/>
            <w:vMerge/>
          </w:tcPr>
          <w:p w14:paraId="094A985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C3E34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F2FD2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AE76DC8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5D573DED" w14:textId="77777777" w:rsidTr="00D525B5">
        <w:tc>
          <w:tcPr>
            <w:tcW w:w="630" w:type="dxa"/>
            <w:vMerge/>
          </w:tcPr>
          <w:p w14:paraId="418C49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B1D06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953250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B81DA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38AA0A1E" w14:textId="77777777" w:rsidTr="00D525B5">
        <w:tc>
          <w:tcPr>
            <w:tcW w:w="630" w:type="dxa"/>
            <w:vMerge/>
          </w:tcPr>
          <w:p w14:paraId="76EFA342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5705F9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8D09FB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20C4CAF0" w14:textId="368594EF" w:rsidR="002805F0" w:rsidRPr="007B5240" w:rsidRDefault="002805F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Oracle Cloude &gt; Procurment &gt; </w:t>
            </w:r>
            <w:r w:rsidR="00F56A80" w:rsidRPr="007B5240">
              <w:rPr>
                <w:color w:val="000000" w:themeColor="text1"/>
                <w:lang w:bidi="th-TH"/>
              </w:rPr>
              <w:t>Purchas Requisition &gt; Requsition Line &gt; Source &gt; (F) Agreement</w:t>
            </w:r>
          </w:p>
        </w:tc>
      </w:tr>
      <w:tr w:rsidR="002805F0" w:rsidRPr="003101BC" w14:paraId="797AA9C7" w14:textId="77777777" w:rsidTr="00D525B5">
        <w:tc>
          <w:tcPr>
            <w:tcW w:w="630" w:type="dxa"/>
            <w:vMerge w:val="restart"/>
          </w:tcPr>
          <w:p w14:paraId="107745C7" w14:textId="3646EB90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ABCB005" w14:textId="03DB99B1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Agreement Line</w:t>
            </w:r>
          </w:p>
        </w:tc>
        <w:tc>
          <w:tcPr>
            <w:tcW w:w="1457" w:type="dxa"/>
          </w:tcPr>
          <w:p w14:paraId="43B989A8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FE2C3B4" w14:textId="0C31403D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Agreement Line Number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Item </w:t>
            </w:r>
          </w:p>
        </w:tc>
      </w:tr>
      <w:tr w:rsidR="002805F0" w:rsidRPr="003101BC" w14:paraId="53E9BA14" w14:textId="77777777" w:rsidTr="00D525B5">
        <w:tc>
          <w:tcPr>
            <w:tcW w:w="630" w:type="dxa"/>
            <w:vMerge/>
          </w:tcPr>
          <w:p w14:paraId="71D02BE1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3048DA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67C59D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D14D985" w14:textId="21338DC0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2805F0" w:rsidRPr="003101BC" w14:paraId="460D9AAD" w14:textId="77777777" w:rsidTr="00D525B5">
        <w:tc>
          <w:tcPr>
            <w:tcW w:w="630" w:type="dxa"/>
            <w:vMerge/>
          </w:tcPr>
          <w:p w14:paraId="4894675C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E02F3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3E58A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B19C0FE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B5BE71F" w14:textId="77777777" w:rsidTr="00D525B5">
        <w:tc>
          <w:tcPr>
            <w:tcW w:w="630" w:type="dxa"/>
            <w:vMerge/>
          </w:tcPr>
          <w:p w14:paraId="12F3C6DA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20512B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BD6AC6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5A08D5D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2805F0" w:rsidRPr="003101BC" w14:paraId="44EA48AB" w14:textId="77777777" w:rsidTr="00D525B5">
        <w:tc>
          <w:tcPr>
            <w:tcW w:w="630" w:type="dxa"/>
            <w:vMerge/>
          </w:tcPr>
          <w:p w14:paraId="0FBE9543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70EEB4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822E2F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327CCA" w14:textId="77777777" w:rsidR="002805F0" w:rsidRPr="007B5240" w:rsidRDefault="002805F0" w:rsidP="002805F0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2805F0" w:rsidRPr="003101BC" w14:paraId="7D2E3EBB" w14:textId="77777777" w:rsidTr="00D525B5">
        <w:tc>
          <w:tcPr>
            <w:tcW w:w="630" w:type="dxa"/>
            <w:vMerge/>
          </w:tcPr>
          <w:p w14:paraId="6AF2A88D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3920A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A6BB8C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375E711" w14:textId="0470B29B" w:rsidR="002805F0" w:rsidRPr="007B5240" w:rsidRDefault="002805F0" w:rsidP="002805F0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Function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การหา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Agreement (Webservice)</w:t>
            </w:r>
          </w:p>
        </w:tc>
      </w:tr>
      <w:tr w:rsidR="002805F0" w:rsidRPr="00911B89" w14:paraId="4CDB2AD5" w14:textId="77777777" w:rsidTr="00D525B5">
        <w:tc>
          <w:tcPr>
            <w:tcW w:w="630" w:type="dxa"/>
            <w:vMerge/>
          </w:tcPr>
          <w:p w14:paraId="722977AE" w14:textId="77777777" w:rsidR="002805F0" w:rsidRPr="007B5240" w:rsidRDefault="002805F0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12FD8" w14:textId="77777777" w:rsidR="002805F0" w:rsidRPr="007B5240" w:rsidRDefault="002805F0" w:rsidP="002805F0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F53F05" w14:textId="77777777" w:rsidR="002805F0" w:rsidRPr="007B5240" w:rsidRDefault="002805F0" w:rsidP="002805F0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37F7C96" w14:textId="544D29CB" w:rsidR="002805F0" w:rsidRPr="007B5240" w:rsidRDefault="00F56A80" w:rsidP="002805F0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Oracle Cloude &gt; Procurment &gt; Purchas Requisition &gt; Requsition Line &gt; Source &gt; (F) Agreement Line</w:t>
            </w:r>
          </w:p>
        </w:tc>
      </w:tr>
      <w:tr w:rsidR="00715EC9" w:rsidRPr="003101BC" w14:paraId="73E57DDB" w14:textId="77777777" w:rsidTr="00D525B5">
        <w:tc>
          <w:tcPr>
            <w:tcW w:w="630" w:type="dxa"/>
            <w:vMerge w:val="restart"/>
          </w:tcPr>
          <w:p w14:paraId="63D3F249" w14:textId="59C7C236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502D68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Price</w:t>
            </w:r>
          </w:p>
        </w:tc>
        <w:tc>
          <w:tcPr>
            <w:tcW w:w="1457" w:type="dxa"/>
          </w:tcPr>
          <w:p w14:paraId="68ECC41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E2CB340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ราคาของ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Item</w:t>
            </w:r>
          </w:p>
        </w:tc>
      </w:tr>
      <w:tr w:rsidR="00715EC9" w:rsidRPr="003101BC" w14:paraId="6DB3361C" w14:textId="77777777" w:rsidTr="00D525B5">
        <w:tc>
          <w:tcPr>
            <w:tcW w:w="630" w:type="dxa"/>
            <w:vMerge/>
          </w:tcPr>
          <w:p w14:paraId="461A32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FFAB96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668B8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503CBEE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NUMBER</w:t>
            </w:r>
          </w:p>
        </w:tc>
      </w:tr>
      <w:tr w:rsidR="00715EC9" w:rsidRPr="003101BC" w14:paraId="1D5E702A" w14:textId="77777777" w:rsidTr="00D525B5">
        <w:tc>
          <w:tcPr>
            <w:tcW w:w="630" w:type="dxa"/>
            <w:vMerge/>
          </w:tcPr>
          <w:p w14:paraId="0F2FC969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4E70BA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47502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5DAFE66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423096EF" w14:textId="77777777" w:rsidTr="00D525B5">
        <w:tc>
          <w:tcPr>
            <w:tcW w:w="630" w:type="dxa"/>
            <w:vMerge/>
          </w:tcPr>
          <w:p w14:paraId="4B01BE5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EF1912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A193BE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0ADAF7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5B5A696F" w14:textId="77777777" w:rsidTr="00D525B5">
        <w:tc>
          <w:tcPr>
            <w:tcW w:w="630" w:type="dxa"/>
            <w:vMerge/>
          </w:tcPr>
          <w:p w14:paraId="5D1B2597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7DF8B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BC06D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45EFE9B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786A32C" w14:textId="77777777" w:rsidTr="00D525B5">
        <w:tc>
          <w:tcPr>
            <w:tcW w:w="630" w:type="dxa"/>
            <w:vMerge/>
          </w:tcPr>
          <w:p w14:paraId="368B9B1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C9C468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8097B4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66A4BE" w14:textId="77777777" w:rsidR="007E6671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 xml:space="preserve">Unit Price 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ที่ได้จาก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Blanket Agreement</w:t>
            </w:r>
          </w:p>
          <w:p w14:paraId="3F48D0FF" w14:textId="45CAE357" w:rsidR="00715EC9" w:rsidRPr="007B5240" w:rsidRDefault="007E6671" w:rsidP="007E6671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Procurement &gt; Purchase Agreement &gt; Agreement Line &gt; (F) Price</w:t>
            </w:r>
          </w:p>
        </w:tc>
      </w:tr>
      <w:tr w:rsidR="00715EC9" w:rsidRPr="003101BC" w14:paraId="4E2586A8" w14:textId="77777777" w:rsidTr="00D525B5">
        <w:tc>
          <w:tcPr>
            <w:tcW w:w="630" w:type="dxa"/>
            <w:vMerge/>
          </w:tcPr>
          <w:p w14:paraId="332EB556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EF82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C76F54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AACB194" w14:textId="55619693" w:rsidR="00715EC9" w:rsidRPr="00911B89" w:rsidRDefault="00911B89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(F)Price</w:t>
            </w:r>
          </w:p>
        </w:tc>
      </w:tr>
      <w:tr w:rsidR="00715EC9" w:rsidRPr="003101BC" w14:paraId="5F51A8E8" w14:textId="77777777" w:rsidTr="00D525B5">
        <w:tc>
          <w:tcPr>
            <w:tcW w:w="630" w:type="dxa"/>
            <w:vMerge w:val="restart"/>
          </w:tcPr>
          <w:p w14:paraId="339FEE9C" w14:textId="5F7275B8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99193F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Procurement BU</w:t>
            </w:r>
          </w:p>
        </w:tc>
        <w:tc>
          <w:tcPr>
            <w:tcW w:w="1457" w:type="dxa"/>
          </w:tcPr>
          <w:p w14:paraId="00E6348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A7A426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 xml:space="preserve">BU </w:t>
            </w: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PR</w:t>
            </w:r>
          </w:p>
        </w:tc>
      </w:tr>
      <w:tr w:rsidR="00715EC9" w:rsidRPr="003101BC" w14:paraId="1FAD48E1" w14:textId="77777777" w:rsidTr="00D525B5">
        <w:tc>
          <w:tcPr>
            <w:tcW w:w="630" w:type="dxa"/>
            <w:vMerge/>
          </w:tcPr>
          <w:p w14:paraId="5AC9A28F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6E3B0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DBC87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1A69BA0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15EC9" w:rsidRPr="003101BC" w14:paraId="71F5CDB3" w14:textId="77777777" w:rsidTr="00D525B5">
        <w:tc>
          <w:tcPr>
            <w:tcW w:w="630" w:type="dxa"/>
            <w:vMerge/>
          </w:tcPr>
          <w:p w14:paraId="55D1AE0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0E885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91D2E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5553C44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141F3AC6" w14:textId="77777777" w:rsidTr="00D525B5">
        <w:tc>
          <w:tcPr>
            <w:tcW w:w="630" w:type="dxa"/>
            <w:vMerge/>
          </w:tcPr>
          <w:p w14:paraId="7DE1336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7ECFE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FB0C7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19FD82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7ED766DB" w14:textId="77777777" w:rsidTr="00D525B5">
        <w:tc>
          <w:tcPr>
            <w:tcW w:w="630" w:type="dxa"/>
            <w:vMerge/>
          </w:tcPr>
          <w:p w14:paraId="0D1E698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3A2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62BF104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EC9CD57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CEEE6BF" w14:textId="77777777" w:rsidTr="00D525B5">
        <w:tc>
          <w:tcPr>
            <w:tcW w:w="630" w:type="dxa"/>
            <w:vMerge/>
          </w:tcPr>
          <w:p w14:paraId="2891E11D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5CB41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0385E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333FFF3" w14:textId="1749EBF8" w:rsidR="00715EC9" w:rsidRPr="003101BC" w:rsidRDefault="00A53FA3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Parameter.BU</w:t>
            </w:r>
          </w:p>
        </w:tc>
      </w:tr>
      <w:tr w:rsidR="00715EC9" w:rsidRPr="003101BC" w14:paraId="12A6A540" w14:textId="77777777" w:rsidTr="00D525B5">
        <w:tc>
          <w:tcPr>
            <w:tcW w:w="630" w:type="dxa"/>
            <w:vMerge/>
          </w:tcPr>
          <w:p w14:paraId="4416DC38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C0B17FA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A39E2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FF7DB58" w14:textId="029F6131" w:rsidR="00715EC9" w:rsidRPr="00911B89" w:rsidRDefault="00AE690E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Requisition &gt; (F)Requisition BU</w:t>
            </w:r>
          </w:p>
        </w:tc>
      </w:tr>
      <w:tr w:rsidR="00715EC9" w:rsidRPr="003101BC" w14:paraId="04426C4B" w14:textId="77777777" w:rsidTr="00D525B5">
        <w:tc>
          <w:tcPr>
            <w:tcW w:w="630" w:type="dxa"/>
            <w:vMerge w:val="restart"/>
          </w:tcPr>
          <w:p w14:paraId="479506C1" w14:textId="451B0775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B30E6F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</w:p>
        </w:tc>
        <w:tc>
          <w:tcPr>
            <w:tcW w:w="1457" w:type="dxa"/>
          </w:tcPr>
          <w:p w14:paraId="5E1A5F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4D5AC5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Code</w:t>
            </w:r>
          </w:p>
        </w:tc>
      </w:tr>
      <w:tr w:rsidR="00715EC9" w:rsidRPr="003101BC" w14:paraId="5E2C1E05" w14:textId="77777777" w:rsidTr="00D525B5">
        <w:tc>
          <w:tcPr>
            <w:tcW w:w="630" w:type="dxa"/>
            <w:vMerge/>
          </w:tcPr>
          <w:p w14:paraId="03411A12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91C714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8F405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A4B7C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VARCHAR2(360)</w:t>
            </w:r>
          </w:p>
        </w:tc>
      </w:tr>
      <w:tr w:rsidR="00715EC9" w:rsidRPr="003101BC" w14:paraId="535F5034" w14:textId="77777777" w:rsidTr="00D525B5">
        <w:tc>
          <w:tcPr>
            <w:tcW w:w="630" w:type="dxa"/>
            <w:vMerge/>
          </w:tcPr>
          <w:p w14:paraId="5D888AE5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54E4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D9DB6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3C1F84C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A923906" w14:textId="77777777" w:rsidTr="00D525B5">
        <w:tc>
          <w:tcPr>
            <w:tcW w:w="630" w:type="dxa"/>
            <w:vMerge/>
          </w:tcPr>
          <w:p w14:paraId="0A94B781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5096D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CB6D0A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C6F72C1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15EC9" w:rsidRPr="003101BC" w14:paraId="46172993" w14:textId="77777777" w:rsidTr="00D525B5">
        <w:tc>
          <w:tcPr>
            <w:tcW w:w="630" w:type="dxa"/>
            <w:vMerge/>
          </w:tcPr>
          <w:p w14:paraId="26A245AA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764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5ACB3E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D7E6C8E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3FA6FDE" w14:textId="77777777" w:rsidTr="00D525B5">
        <w:tc>
          <w:tcPr>
            <w:tcW w:w="630" w:type="dxa"/>
            <w:vMerge/>
          </w:tcPr>
          <w:p w14:paraId="01A2C9C4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23241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2D6A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1584FCD" w14:textId="77777777" w:rsidR="00715EC9" w:rsidRPr="003101BC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.SUPPLIER_CODE</w:t>
            </w:r>
          </w:p>
        </w:tc>
      </w:tr>
      <w:tr w:rsidR="00715EC9" w:rsidRPr="003101BC" w14:paraId="4CDA2A4B" w14:textId="77777777" w:rsidTr="00D525B5">
        <w:tc>
          <w:tcPr>
            <w:tcW w:w="630" w:type="dxa"/>
            <w:vMerge/>
          </w:tcPr>
          <w:p w14:paraId="19A2965B" w14:textId="77777777" w:rsidR="00715EC9" w:rsidRPr="00D525B5" w:rsidRDefault="00715EC9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6EDA7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BF7339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BB43ECD" w14:textId="5115FEBA" w:rsidR="00715EC9" w:rsidRPr="00911B89" w:rsidRDefault="00911B89" w:rsidP="00911B8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Requisiton Lines &gt; (F) Suggest Supplier</w:t>
            </w:r>
          </w:p>
        </w:tc>
      </w:tr>
      <w:tr w:rsidR="007560FC" w:rsidRPr="003101BC" w14:paraId="16FBDD3F" w14:textId="77777777" w:rsidTr="00D525B5">
        <w:tc>
          <w:tcPr>
            <w:tcW w:w="630" w:type="dxa"/>
            <w:vMerge w:val="restart"/>
          </w:tcPr>
          <w:p w14:paraId="76DDBFEB" w14:textId="38F9F7C2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4187EC7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Supplier</w:t>
            </w:r>
            <w:r>
              <w:rPr>
                <w:color w:val="000000" w:themeColor="text1"/>
                <w:lang w:eastAsia="en-US" w:bidi="th-TH"/>
              </w:rPr>
              <w:t xml:space="preserve"> Site</w:t>
            </w:r>
          </w:p>
        </w:tc>
        <w:tc>
          <w:tcPr>
            <w:tcW w:w="1457" w:type="dxa"/>
          </w:tcPr>
          <w:p w14:paraId="2AC45B0E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9E5FBDB" w14:textId="03F806EC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Supplier Site Code</w:t>
            </w:r>
          </w:p>
        </w:tc>
      </w:tr>
      <w:tr w:rsidR="007560FC" w:rsidRPr="003101BC" w14:paraId="2F69FBE1" w14:textId="77777777" w:rsidTr="00D525B5">
        <w:tc>
          <w:tcPr>
            <w:tcW w:w="630" w:type="dxa"/>
            <w:vMerge/>
          </w:tcPr>
          <w:p w14:paraId="576387D0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5E0CCF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31E174C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4709DFE" w14:textId="5089BFD1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VARCHAR2(240)</w:t>
            </w:r>
          </w:p>
        </w:tc>
      </w:tr>
      <w:tr w:rsidR="007560FC" w:rsidRPr="003101BC" w14:paraId="426DE6E8" w14:textId="77777777" w:rsidTr="00D525B5">
        <w:tc>
          <w:tcPr>
            <w:tcW w:w="630" w:type="dxa"/>
            <w:vMerge/>
          </w:tcPr>
          <w:p w14:paraId="0FF0C214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523CDA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F54AE4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846E28C" w14:textId="77777777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560FC" w:rsidRPr="003101BC" w14:paraId="5F8C3673" w14:textId="77777777" w:rsidTr="00D525B5">
        <w:tc>
          <w:tcPr>
            <w:tcW w:w="630" w:type="dxa"/>
            <w:vMerge/>
          </w:tcPr>
          <w:p w14:paraId="0D402827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5119C9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572802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DA6B575" w14:textId="78F55909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7560FC" w:rsidRPr="003101BC" w14:paraId="37B9F29E" w14:textId="77777777" w:rsidTr="00D525B5">
        <w:tc>
          <w:tcPr>
            <w:tcW w:w="630" w:type="dxa"/>
            <w:vMerge/>
          </w:tcPr>
          <w:p w14:paraId="2111B7AA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FBF16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129006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52C18A2" w14:textId="77659B10" w:rsidR="007560FC" w:rsidRPr="003101BC" w:rsidRDefault="007560FC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XCUST_MMX</w:t>
            </w:r>
            <w:r w:rsidRPr="00566F84">
              <w:rPr>
                <w:color w:val="000000" w:themeColor="text1"/>
                <w:lang w:bidi="th-TH"/>
              </w:rPr>
              <w:t>_PR_TBL</w:t>
            </w:r>
            <w:r>
              <w:rPr>
                <w:color w:val="000000" w:themeColor="text1"/>
                <w:lang w:bidi="th-TH"/>
              </w:rPr>
              <w:t>.SUPPLIER_CODE = Supplier</w:t>
            </w:r>
          </w:p>
        </w:tc>
      </w:tr>
      <w:tr w:rsidR="007560FC" w:rsidRPr="003101BC" w14:paraId="09B3B1BD" w14:textId="77777777" w:rsidTr="00D525B5">
        <w:tc>
          <w:tcPr>
            <w:tcW w:w="630" w:type="dxa"/>
            <w:vMerge/>
          </w:tcPr>
          <w:p w14:paraId="739D634C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F75AE2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7668F1A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8CD426" w14:textId="1E83BD46" w:rsidR="007560FC" w:rsidRPr="003101BC" w:rsidRDefault="007560FC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lang w:bidi="th-TH"/>
              </w:rPr>
              <w:t>Suppliers &gt; Manage Suppliers &gt; (T)Supplier Site &gt; (F)Site</w:t>
            </w:r>
          </w:p>
        </w:tc>
      </w:tr>
      <w:tr w:rsidR="007560FC" w:rsidRPr="003101BC" w14:paraId="6AFC0730" w14:textId="77777777" w:rsidTr="00D525B5">
        <w:trPr>
          <w:trHeight w:val="692"/>
        </w:trPr>
        <w:tc>
          <w:tcPr>
            <w:tcW w:w="630" w:type="dxa"/>
            <w:vMerge/>
          </w:tcPr>
          <w:p w14:paraId="4DB663C5" w14:textId="77777777" w:rsidR="007560FC" w:rsidRPr="00D525B5" w:rsidRDefault="007560FC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91E5AAD" w14:textId="77777777" w:rsidR="007560FC" w:rsidRPr="003101BC" w:rsidRDefault="007560FC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C897E15" w14:textId="77777777" w:rsidR="007560FC" w:rsidRPr="003101BC" w:rsidRDefault="007560FC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B6C04C" w14:textId="3F00E751" w:rsidR="007560FC" w:rsidRPr="00911B89" w:rsidRDefault="007560FC" w:rsidP="00715EC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Requisiton Lines &gt; (F) Supplier Site</w:t>
            </w:r>
          </w:p>
        </w:tc>
      </w:tr>
      <w:tr w:rsidR="00E10592" w:rsidRPr="003101BC" w14:paraId="46F07245" w14:textId="77777777" w:rsidTr="00D525B5">
        <w:tc>
          <w:tcPr>
            <w:tcW w:w="630" w:type="dxa"/>
            <w:vMerge w:val="restart"/>
          </w:tcPr>
          <w:p w14:paraId="2C2C3141" w14:textId="68A2A8AA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66A649A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2AA2478E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9FE3BC" w14:textId="77777777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Pr="007B5240">
              <w:rPr>
                <w:color w:val="000000" w:themeColor="text1"/>
                <w:lang w:bidi="th-TH"/>
              </w:rPr>
              <w:t>ATTRIBUTE CATEGORY (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Pr="007B5240">
              <w:rPr>
                <w:color w:val="000000" w:themeColor="text1"/>
                <w:lang w:bidi="th-TH"/>
              </w:rPr>
              <w:t>Flexfiled)</w:t>
            </w:r>
          </w:p>
        </w:tc>
      </w:tr>
      <w:tr w:rsidR="00E10592" w:rsidRPr="003101BC" w14:paraId="14C39CFA" w14:textId="77777777" w:rsidTr="00D525B5">
        <w:tc>
          <w:tcPr>
            <w:tcW w:w="630" w:type="dxa"/>
            <w:vMerge/>
          </w:tcPr>
          <w:p w14:paraId="115CAC24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44AA36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4297E3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9C990C5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VARCHAR2(30)</w:t>
            </w:r>
          </w:p>
        </w:tc>
      </w:tr>
      <w:tr w:rsidR="00E10592" w:rsidRPr="003101BC" w14:paraId="59C16D4D" w14:textId="77777777" w:rsidTr="00D525B5">
        <w:tc>
          <w:tcPr>
            <w:tcW w:w="630" w:type="dxa"/>
            <w:vMerge/>
          </w:tcPr>
          <w:p w14:paraId="2F69DA45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74C6E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66BD6C0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21A65D5" w14:textId="77777777" w:rsidR="00E10592" w:rsidRPr="007B5240" w:rsidRDefault="00E10592" w:rsidP="003564CB">
            <w:pPr>
              <w:rPr>
                <w:color w:val="000000" w:themeColor="text1"/>
              </w:rPr>
            </w:pPr>
          </w:p>
        </w:tc>
      </w:tr>
      <w:tr w:rsidR="00E10592" w:rsidRPr="003101BC" w14:paraId="4F5B40C3" w14:textId="77777777" w:rsidTr="00D525B5">
        <w:tc>
          <w:tcPr>
            <w:tcW w:w="630" w:type="dxa"/>
            <w:vMerge/>
          </w:tcPr>
          <w:p w14:paraId="6C8B0367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E7DDB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FF02B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17FD3F" w14:textId="77777777" w:rsidR="00E10592" w:rsidRPr="007B5240" w:rsidRDefault="00E10592" w:rsidP="003564CB">
            <w:pPr>
              <w:rPr>
                <w:color w:val="000000" w:themeColor="text1"/>
              </w:rPr>
            </w:pPr>
            <w:r w:rsidRPr="007B5240">
              <w:rPr>
                <w:color w:val="000000" w:themeColor="text1"/>
              </w:rPr>
              <w:t>No</w:t>
            </w:r>
          </w:p>
        </w:tc>
      </w:tr>
      <w:tr w:rsidR="00E10592" w:rsidRPr="003101BC" w14:paraId="54FB53CF" w14:textId="77777777" w:rsidTr="00D525B5">
        <w:tc>
          <w:tcPr>
            <w:tcW w:w="630" w:type="dxa"/>
            <w:vMerge/>
          </w:tcPr>
          <w:p w14:paraId="7AD061B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4274E4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8B1197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12EA1A0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E10592" w:rsidRPr="003101BC" w14:paraId="178B3C1F" w14:textId="77777777" w:rsidTr="00D525B5">
        <w:tc>
          <w:tcPr>
            <w:tcW w:w="630" w:type="dxa"/>
            <w:vMerge/>
          </w:tcPr>
          <w:p w14:paraId="48CB207D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AA31A7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3FB022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5D54C15F" w14:textId="3644DE43" w:rsidR="00E10592" w:rsidRPr="007B5240" w:rsidRDefault="00E10592" w:rsidP="003564CB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>‘LINFOX_PR’</w:t>
            </w:r>
          </w:p>
        </w:tc>
      </w:tr>
      <w:tr w:rsidR="00E10592" w:rsidRPr="003101BC" w14:paraId="3AD92B61" w14:textId="77777777" w:rsidTr="005F6BD6">
        <w:trPr>
          <w:trHeight w:val="761"/>
        </w:trPr>
        <w:tc>
          <w:tcPr>
            <w:tcW w:w="630" w:type="dxa"/>
            <w:vMerge/>
          </w:tcPr>
          <w:p w14:paraId="538E263C" w14:textId="77777777" w:rsidR="00E10592" w:rsidRPr="007B5240" w:rsidRDefault="00E10592" w:rsidP="00D525B5">
            <w:pPr>
              <w:pStyle w:val="ListParagraph"/>
              <w:numPr>
                <w:ilvl w:val="0"/>
                <w:numId w:val="28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5DB5C0" w14:textId="77777777" w:rsidR="00E10592" w:rsidRPr="007B5240" w:rsidRDefault="00E10592" w:rsidP="003564C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123416" w14:textId="77777777" w:rsidR="00E10592" w:rsidRPr="007B5240" w:rsidRDefault="00E10592" w:rsidP="003564CB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A64DF58" w14:textId="77777777" w:rsidR="00E10592" w:rsidRPr="007B5240" w:rsidRDefault="00E10592" w:rsidP="003564C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041FBED6" w14:textId="77777777" w:rsidTr="00E24A93">
        <w:tc>
          <w:tcPr>
            <w:tcW w:w="630" w:type="dxa"/>
            <w:vMerge w:val="restart"/>
          </w:tcPr>
          <w:p w14:paraId="1E48A683" w14:textId="67D1C39F" w:rsidR="0033754E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222</w:t>
            </w:r>
          </w:p>
        </w:tc>
        <w:tc>
          <w:tcPr>
            <w:tcW w:w="2485" w:type="dxa"/>
            <w:vMerge w:val="restart"/>
          </w:tcPr>
          <w:p w14:paraId="6428BA85" w14:textId="490CBFC0" w:rsidR="0033754E" w:rsidRPr="007B5240" w:rsidRDefault="0033754E" w:rsidP="0033754E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r>
              <w:rPr>
                <w:color w:val="000000" w:themeColor="text1"/>
                <w:shd w:val="clear" w:color="auto" w:fill="FFFFFF"/>
              </w:rPr>
              <w:t>2</w:t>
            </w:r>
          </w:p>
        </w:tc>
        <w:tc>
          <w:tcPr>
            <w:tcW w:w="1457" w:type="dxa"/>
          </w:tcPr>
          <w:p w14:paraId="0988636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059124C" w14:textId="08EE7CC8" w:rsidR="0033754E" w:rsidRPr="007B5240" w:rsidRDefault="0033754E" w:rsidP="00E24A9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เก็บข้อมูล </w:t>
            </w:r>
            <w:r>
              <w:rPr>
                <w:color w:val="000000" w:themeColor="text1"/>
                <w:shd w:val="clear" w:color="auto" w:fill="FFFFFF"/>
                <w:lang w:bidi="th-TH"/>
              </w:rPr>
              <w:t>Lin fox PR Line Number</w:t>
            </w:r>
          </w:p>
        </w:tc>
      </w:tr>
      <w:tr w:rsidR="0033754E" w:rsidRPr="007B5240" w14:paraId="427A003B" w14:textId="77777777" w:rsidTr="00E24A93">
        <w:tc>
          <w:tcPr>
            <w:tcW w:w="630" w:type="dxa"/>
            <w:vMerge/>
          </w:tcPr>
          <w:p w14:paraId="50E8C75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337BB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B1EF188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D24A927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33754E" w:rsidRPr="007B5240" w14:paraId="3D35464C" w14:textId="77777777" w:rsidTr="00E24A93">
        <w:tc>
          <w:tcPr>
            <w:tcW w:w="630" w:type="dxa"/>
            <w:vMerge/>
          </w:tcPr>
          <w:p w14:paraId="5D67A0B6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8D58AE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900100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37832528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33754E" w:rsidRPr="007B5240" w14:paraId="0EC3EECB" w14:textId="77777777" w:rsidTr="00E24A93">
        <w:tc>
          <w:tcPr>
            <w:tcW w:w="630" w:type="dxa"/>
            <w:vMerge/>
          </w:tcPr>
          <w:p w14:paraId="3FD6B87C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055F3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F9E0A2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CF7F021" w14:textId="77777777" w:rsidR="0033754E" w:rsidRPr="007B5240" w:rsidRDefault="0033754E" w:rsidP="00E24A93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33754E" w:rsidRPr="007B5240" w14:paraId="3E524EA0" w14:textId="77777777" w:rsidTr="00E24A93">
        <w:tc>
          <w:tcPr>
            <w:tcW w:w="630" w:type="dxa"/>
            <w:vMerge/>
          </w:tcPr>
          <w:p w14:paraId="0DAC9C32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F0D15A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E9C437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BD4D092" w14:textId="77777777" w:rsidR="0033754E" w:rsidRPr="007B5240" w:rsidRDefault="0033754E" w:rsidP="00E24A93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33754E" w:rsidRPr="007B5240" w14:paraId="16B5FE85" w14:textId="77777777" w:rsidTr="00E24A93">
        <w:tc>
          <w:tcPr>
            <w:tcW w:w="630" w:type="dxa"/>
            <w:vMerge/>
          </w:tcPr>
          <w:p w14:paraId="769F24F1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592311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0A32435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DB0E7B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33754E" w:rsidRPr="007B5240" w14:paraId="4926A35A" w14:textId="77777777" w:rsidTr="00E24A93">
        <w:tc>
          <w:tcPr>
            <w:tcW w:w="630" w:type="dxa"/>
            <w:vMerge/>
          </w:tcPr>
          <w:p w14:paraId="5EF20024" w14:textId="77777777" w:rsidR="0033754E" w:rsidRPr="007B5240" w:rsidRDefault="0033754E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FC5E64" w14:textId="77777777" w:rsidR="0033754E" w:rsidRPr="007B5240" w:rsidRDefault="0033754E" w:rsidP="00E24A9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DD8B9" w14:textId="77777777" w:rsidR="0033754E" w:rsidRPr="007B5240" w:rsidRDefault="0033754E" w:rsidP="00E24A93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E302C76" w14:textId="77777777" w:rsidR="0033754E" w:rsidRPr="007B5240" w:rsidRDefault="0033754E" w:rsidP="00E24A93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BFDF86C" w14:textId="77777777" w:rsidTr="00D525B5">
        <w:tc>
          <w:tcPr>
            <w:tcW w:w="630" w:type="dxa"/>
            <w:vMerge w:val="restart"/>
          </w:tcPr>
          <w:p w14:paraId="69A4456F" w14:textId="5867FEAE" w:rsidR="00715EC9" w:rsidRPr="005F6BD6" w:rsidRDefault="0033754E" w:rsidP="005F6BD6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23</w:t>
            </w:r>
          </w:p>
        </w:tc>
        <w:tc>
          <w:tcPr>
            <w:tcW w:w="2485" w:type="dxa"/>
            <w:vMerge w:val="restart"/>
          </w:tcPr>
          <w:p w14:paraId="5E08A2F7" w14:textId="4D703C90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</w:t>
            </w:r>
            <w:r w:rsidR="0033754E">
              <w:rPr>
                <w:color w:val="000000" w:themeColor="text1"/>
                <w:shd w:val="clear" w:color="auto" w:fill="FFFFFF"/>
              </w:rPr>
              <w:t>2</w:t>
            </w:r>
            <w:r w:rsidRPr="007B5240">
              <w:rPr>
                <w:color w:val="000000" w:themeColor="text1"/>
                <w:shd w:val="clear" w:color="auto" w:fill="FFFFFF"/>
              </w:rPr>
              <w:t>.. ATTRIBUTE15</w:t>
            </w:r>
          </w:p>
        </w:tc>
        <w:tc>
          <w:tcPr>
            <w:tcW w:w="1457" w:type="dxa"/>
          </w:tcPr>
          <w:p w14:paraId="0C60D04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23C308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2DA75AA8" w14:textId="77777777" w:rsidTr="00D525B5">
        <w:tc>
          <w:tcPr>
            <w:tcW w:w="630" w:type="dxa"/>
            <w:vMerge/>
          </w:tcPr>
          <w:p w14:paraId="09304471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BE6A9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0CA80D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7980291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3156EC21" w14:textId="77777777" w:rsidTr="00D525B5">
        <w:tc>
          <w:tcPr>
            <w:tcW w:w="630" w:type="dxa"/>
            <w:vMerge/>
          </w:tcPr>
          <w:p w14:paraId="084D9AAE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33A8CE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CDFA506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CACE3D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6554CAC4" w14:textId="77777777" w:rsidTr="00D525B5">
        <w:tc>
          <w:tcPr>
            <w:tcW w:w="630" w:type="dxa"/>
            <w:vMerge/>
          </w:tcPr>
          <w:p w14:paraId="6EAD6C0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1631AC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47C40F8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DD52763" w14:textId="77777777" w:rsidR="00715EC9" w:rsidRPr="007B5240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7FDB1BEB" w14:textId="77777777" w:rsidTr="00D525B5">
        <w:tc>
          <w:tcPr>
            <w:tcW w:w="630" w:type="dxa"/>
            <w:vMerge/>
          </w:tcPr>
          <w:p w14:paraId="00F3BE30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3EA04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C5663B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4EFD56B" w14:textId="77777777" w:rsidR="00715EC9" w:rsidRPr="007B5240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3FC951F" w14:textId="77777777" w:rsidTr="00D525B5">
        <w:tc>
          <w:tcPr>
            <w:tcW w:w="630" w:type="dxa"/>
            <w:vMerge/>
          </w:tcPr>
          <w:p w14:paraId="13CB1377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B670E7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16425C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AFC8163" w14:textId="150845F2" w:rsidR="001976EC" w:rsidRPr="007B5240" w:rsidRDefault="001976EC" w:rsidP="00715EC9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lang w:bidi="th-TH"/>
              </w:rPr>
              <w:t xml:space="preserve">ATTRIBUTE1 = </w:t>
            </w:r>
            <w:r w:rsidRPr="007B5240">
              <w:rPr>
                <w:rFonts w:hint="cs"/>
                <w:color w:val="000000" w:themeColor="text1"/>
                <w:cs/>
                <w:lang w:bidi="th-TH"/>
              </w:rPr>
              <w:t xml:space="preserve">เก็บค่า </w:t>
            </w:r>
            <w:r w:rsidRPr="007B5240">
              <w:rPr>
                <w:color w:val="000000" w:themeColor="text1"/>
                <w:lang w:bidi="th-TH"/>
              </w:rPr>
              <w:t>XCUST_LINFOX_PR_TBL.</w:t>
            </w:r>
            <w:r w:rsidR="00E10592" w:rsidRPr="007B5240">
              <w:rPr>
                <w:color w:val="000000" w:themeColor="text1"/>
                <w:lang w:bidi="th-TH"/>
              </w:rPr>
              <w:t>line_number</w:t>
            </w:r>
          </w:p>
        </w:tc>
      </w:tr>
      <w:tr w:rsidR="00715EC9" w:rsidRPr="003101BC" w14:paraId="7BEC9A7A" w14:textId="77777777" w:rsidTr="00D525B5">
        <w:tc>
          <w:tcPr>
            <w:tcW w:w="630" w:type="dxa"/>
            <w:vMerge/>
          </w:tcPr>
          <w:p w14:paraId="1BF19E28" w14:textId="77777777" w:rsidR="00715EC9" w:rsidRPr="007B5240" w:rsidRDefault="00715EC9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4D1A7B" w14:textId="77777777" w:rsidR="00715EC9" w:rsidRPr="007B5240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BFDB221" w14:textId="77777777" w:rsidR="00715EC9" w:rsidRPr="007B5240" w:rsidRDefault="00715EC9" w:rsidP="00715EC9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EA786D5" w14:textId="12AC7688" w:rsidR="00715EC9" w:rsidRPr="007B5240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05486441" w14:textId="77777777" w:rsidTr="00D525B5">
        <w:tc>
          <w:tcPr>
            <w:tcW w:w="630" w:type="dxa"/>
            <w:vMerge w:val="restart"/>
          </w:tcPr>
          <w:p w14:paraId="4441F561" w14:textId="392ACCC4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316F65A7" w14:textId="5D9DBE8D" w:rsidR="00D34055" w:rsidRPr="007B5240" w:rsidRDefault="00715EC9" w:rsidP="00D34055">
            <w:pPr>
              <w:rPr>
                <w:color w:val="000000" w:themeColor="text1"/>
                <w:lang w:eastAsia="en-US"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ATTRIBUTE_NUMBER1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 xml:space="preserve"> .. ATTRIBUTE</w:t>
            </w:r>
            <w:r w:rsidRPr="007B5240">
              <w:rPr>
                <w:color w:val="000000" w:themeColor="text1"/>
                <w:shd w:val="clear" w:color="auto" w:fill="FFFFFF"/>
              </w:rPr>
              <w:t>_NUMBER</w:t>
            </w:r>
            <w:r w:rsidR="00D34055" w:rsidRPr="007B5240">
              <w:rPr>
                <w:color w:val="000000" w:themeColor="text1"/>
                <w:shd w:val="clear" w:color="auto" w:fill="FFFFFF"/>
              </w:rPr>
              <w:t>15</w:t>
            </w:r>
          </w:p>
        </w:tc>
        <w:tc>
          <w:tcPr>
            <w:tcW w:w="1457" w:type="dxa"/>
          </w:tcPr>
          <w:p w14:paraId="199B823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DDF9447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3EC02612" w14:textId="77777777" w:rsidTr="00D525B5">
        <w:tc>
          <w:tcPr>
            <w:tcW w:w="630" w:type="dxa"/>
            <w:vMerge/>
          </w:tcPr>
          <w:p w14:paraId="453AB9DA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8A86C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6623B5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18B0EB6" w14:textId="1F216B21" w:rsidR="00D34055" w:rsidRPr="007B5240" w:rsidRDefault="00715EC9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D34055" w:rsidRPr="003101BC" w14:paraId="780AD68B" w14:textId="77777777" w:rsidTr="00D525B5">
        <w:tc>
          <w:tcPr>
            <w:tcW w:w="630" w:type="dxa"/>
            <w:vMerge/>
          </w:tcPr>
          <w:p w14:paraId="6C816517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101A6B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3D2467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E6745C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44B935B" w14:textId="77777777" w:rsidTr="00D525B5">
        <w:tc>
          <w:tcPr>
            <w:tcW w:w="630" w:type="dxa"/>
            <w:vMerge/>
          </w:tcPr>
          <w:p w14:paraId="52D58CA1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580D95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B1E210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6DE56473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76A0572A" w14:textId="77777777" w:rsidTr="00D525B5">
        <w:tc>
          <w:tcPr>
            <w:tcW w:w="630" w:type="dxa"/>
            <w:vMerge/>
          </w:tcPr>
          <w:p w14:paraId="3260BC0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A8507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6E3CA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818B338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D34055" w:rsidRPr="003101BC" w14:paraId="401BC6A3" w14:textId="77777777" w:rsidTr="00D525B5">
        <w:tc>
          <w:tcPr>
            <w:tcW w:w="630" w:type="dxa"/>
            <w:vMerge/>
          </w:tcPr>
          <w:p w14:paraId="003CCEB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D2D7B0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EA93DED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DB97DC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360A2D8" w14:textId="77777777" w:rsidTr="00D525B5">
        <w:tc>
          <w:tcPr>
            <w:tcW w:w="630" w:type="dxa"/>
            <w:vMerge/>
          </w:tcPr>
          <w:p w14:paraId="04A038A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AA258E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76F659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79A3E9C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6F4D38" w14:textId="77777777" w:rsidTr="00D525B5">
        <w:tc>
          <w:tcPr>
            <w:tcW w:w="630" w:type="dxa"/>
            <w:vMerge w:val="restart"/>
          </w:tcPr>
          <w:p w14:paraId="7D53E679" w14:textId="727C6D52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16BD9E08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ATTRIBUTE_DATE1..</w:t>
            </w:r>
            <w:r w:rsidRPr="007B5240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036445F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8DBE86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6D6E4B97" w14:textId="77777777" w:rsidTr="00D525B5">
        <w:tc>
          <w:tcPr>
            <w:tcW w:w="630" w:type="dxa"/>
            <w:vMerge/>
          </w:tcPr>
          <w:p w14:paraId="33F25814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29BEF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9029C8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9F9088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4078980F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D34055" w:rsidRPr="003101BC" w14:paraId="42B85207" w14:textId="77777777" w:rsidTr="00D525B5">
        <w:tc>
          <w:tcPr>
            <w:tcW w:w="630" w:type="dxa"/>
            <w:vMerge/>
          </w:tcPr>
          <w:p w14:paraId="3B56DF62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C4927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632926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D2655D9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D773F52" w14:textId="77777777" w:rsidTr="00D525B5">
        <w:tc>
          <w:tcPr>
            <w:tcW w:w="630" w:type="dxa"/>
            <w:vMerge/>
          </w:tcPr>
          <w:p w14:paraId="342FBB7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7DE2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8519BA3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CC9B85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6B8AB241" w14:textId="77777777" w:rsidTr="00D525B5">
        <w:tc>
          <w:tcPr>
            <w:tcW w:w="630" w:type="dxa"/>
            <w:vMerge/>
          </w:tcPr>
          <w:p w14:paraId="52C4E5F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B6D88B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F9E45F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5EE8C5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3334A29" w14:textId="77777777" w:rsidTr="00D525B5">
        <w:tc>
          <w:tcPr>
            <w:tcW w:w="630" w:type="dxa"/>
            <w:vMerge/>
          </w:tcPr>
          <w:p w14:paraId="42E560D9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C13AC6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3F8A4E2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4DA3BC1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0CFD99B8" w14:textId="77777777" w:rsidTr="00D525B5">
        <w:trPr>
          <w:trHeight w:val="522"/>
        </w:trPr>
        <w:tc>
          <w:tcPr>
            <w:tcW w:w="630" w:type="dxa"/>
            <w:vMerge/>
          </w:tcPr>
          <w:p w14:paraId="01B0C1B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045382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048DC0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3BEE254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10FA46DB" w14:textId="77777777" w:rsidTr="00D525B5">
        <w:tc>
          <w:tcPr>
            <w:tcW w:w="630" w:type="dxa"/>
            <w:vMerge w:val="restart"/>
          </w:tcPr>
          <w:p w14:paraId="77FEDC37" w14:textId="205FA379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75328EA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ATTRIBUTE_TIMESTAMP1</w:t>
            </w:r>
            <w:r w:rsidRPr="007B5240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1C5541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AF1661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7B5240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7B5240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D34055" w:rsidRPr="003101BC" w14:paraId="5F785D57" w14:textId="77777777" w:rsidTr="00D525B5">
        <w:tc>
          <w:tcPr>
            <w:tcW w:w="630" w:type="dxa"/>
            <w:vMerge/>
          </w:tcPr>
          <w:p w14:paraId="6C7CFB33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BDC3D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80F1A19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366908C0" w14:textId="77777777" w:rsidR="00D34055" w:rsidRPr="007B5240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DATETIME</w:t>
            </w:r>
          </w:p>
          <w:p w14:paraId="76817527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FORMAT : YYYY-MON-DD</w:t>
            </w:r>
            <w:r w:rsidRPr="007B5240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D34055" w:rsidRPr="003101BC" w14:paraId="7C2666FC" w14:textId="77777777" w:rsidTr="00D525B5">
        <w:tc>
          <w:tcPr>
            <w:tcW w:w="630" w:type="dxa"/>
            <w:vMerge/>
          </w:tcPr>
          <w:p w14:paraId="27A1BC55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2C7AC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572CD35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03714D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4F403CF" w14:textId="77777777" w:rsidTr="00D525B5">
        <w:tc>
          <w:tcPr>
            <w:tcW w:w="630" w:type="dxa"/>
            <w:vMerge/>
          </w:tcPr>
          <w:p w14:paraId="6849D708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CB2B57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44A95DA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C639FBD" w14:textId="77777777" w:rsidR="00D34055" w:rsidRPr="007B5240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7B5240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D34055" w:rsidRPr="003101BC" w14:paraId="24538227" w14:textId="77777777" w:rsidTr="00D525B5">
        <w:tc>
          <w:tcPr>
            <w:tcW w:w="630" w:type="dxa"/>
            <w:vMerge/>
          </w:tcPr>
          <w:p w14:paraId="4042D020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3730B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655D00E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51B5333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4623F00" w14:textId="77777777" w:rsidTr="00D525B5">
        <w:tc>
          <w:tcPr>
            <w:tcW w:w="630" w:type="dxa"/>
            <w:vMerge/>
          </w:tcPr>
          <w:p w14:paraId="32B4D59B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736111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B5FA724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F9BBB02" w14:textId="77777777" w:rsidR="00D34055" w:rsidRPr="007B5240" w:rsidRDefault="00D34055" w:rsidP="00D3405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D34055" w:rsidRPr="003101BC" w14:paraId="1274EF82" w14:textId="77777777" w:rsidTr="00D525B5">
        <w:trPr>
          <w:trHeight w:val="522"/>
        </w:trPr>
        <w:tc>
          <w:tcPr>
            <w:tcW w:w="630" w:type="dxa"/>
            <w:vMerge/>
          </w:tcPr>
          <w:p w14:paraId="0817C5D6" w14:textId="77777777" w:rsidR="00D34055" w:rsidRPr="007B5240" w:rsidRDefault="00D34055" w:rsidP="0033754E">
            <w:pPr>
              <w:pStyle w:val="ListParagraph"/>
              <w:numPr>
                <w:ilvl w:val="0"/>
                <w:numId w:val="31"/>
              </w:numPr>
              <w:ind w:left="43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0D4643" w14:textId="77777777" w:rsidR="00D34055" w:rsidRPr="007B5240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4D2F8F" w14:textId="77777777" w:rsidR="00D34055" w:rsidRPr="007B5240" w:rsidRDefault="00D34055" w:rsidP="00D34055">
            <w:pPr>
              <w:rPr>
                <w:color w:val="000000" w:themeColor="text1"/>
                <w:lang w:bidi="en-US"/>
              </w:rPr>
            </w:pPr>
            <w:r w:rsidRPr="007B5240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F267C21" w14:textId="77777777" w:rsidR="00D34055" w:rsidRPr="007B5240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67598CC1" w14:textId="77777777" w:rsidTr="00D525B5">
        <w:tc>
          <w:tcPr>
            <w:tcW w:w="630" w:type="dxa"/>
            <w:vMerge w:val="restart"/>
          </w:tcPr>
          <w:p w14:paraId="2B1508D2" w14:textId="5983468B" w:rsidR="00D34055" w:rsidRPr="005F6BD6" w:rsidRDefault="0033754E" w:rsidP="005F6BD6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61003BC6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10212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798A761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356327">
              <w:rPr>
                <w:color w:val="000000" w:themeColor="text1"/>
                <w:lang w:bidi="th-TH"/>
              </w:rPr>
              <w:t>Interface</w:t>
            </w:r>
          </w:p>
          <w:p w14:paraId="265A0AB5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22134B24" w14:textId="77777777" w:rsidTr="00D525B5">
        <w:tc>
          <w:tcPr>
            <w:tcW w:w="630" w:type="dxa"/>
            <w:vMerge/>
          </w:tcPr>
          <w:p w14:paraId="7179C17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108DD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DBDFD7F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6CB2CA99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VARCHAR2(1)</w:t>
            </w:r>
          </w:p>
        </w:tc>
      </w:tr>
      <w:tr w:rsidR="00D34055" w:rsidRPr="003101BC" w14:paraId="594F1141" w14:textId="77777777" w:rsidTr="00D525B5">
        <w:tc>
          <w:tcPr>
            <w:tcW w:w="630" w:type="dxa"/>
            <w:vMerge/>
          </w:tcPr>
          <w:p w14:paraId="59366BC9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D1D15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6758CFD8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2A781F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‘N’</w:t>
            </w:r>
          </w:p>
        </w:tc>
      </w:tr>
      <w:tr w:rsidR="00D34055" w:rsidRPr="003101BC" w14:paraId="5F14CD1D" w14:textId="77777777" w:rsidTr="00D525B5">
        <w:tc>
          <w:tcPr>
            <w:tcW w:w="630" w:type="dxa"/>
            <w:vMerge/>
          </w:tcPr>
          <w:p w14:paraId="4955DC3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ED9ED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F28F4B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770024B" w14:textId="77777777" w:rsidR="00D34055" w:rsidRPr="00356327" w:rsidRDefault="00D34055" w:rsidP="00D34055">
            <w:pPr>
              <w:rPr>
                <w:color w:val="000000" w:themeColor="text1"/>
                <w:cs/>
                <w:lang w:bidi="th-TH"/>
              </w:rPr>
            </w:pPr>
            <w:r w:rsidRPr="00356327">
              <w:rPr>
                <w:color w:val="000000" w:themeColor="text1"/>
                <w:lang w:bidi="th-TH"/>
              </w:rPr>
              <w:t>Yes</w:t>
            </w:r>
          </w:p>
        </w:tc>
      </w:tr>
      <w:tr w:rsidR="00D34055" w:rsidRPr="003101BC" w14:paraId="62F8B433" w14:textId="77777777" w:rsidTr="00D525B5">
        <w:tc>
          <w:tcPr>
            <w:tcW w:w="630" w:type="dxa"/>
            <w:vMerge/>
          </w:tcPr>
          <w:p w14:paraId="3C0DB185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008F0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343E649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EE6452C" w14:textId="77777777" w:rsidR="00D34055" w:rsidRPr="00356327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  <w:tr w:rsidR="00D34055" w:rsidRPr="003101BC" w14:paraId="49D7CA99" w14:textId="77777777" w:rsidTr="00D525B5">
        <w:tc>
          <w:tcPr>
            <w:tcW w:w="630" w:type="dxa"/>
            <w:vMerge/>
          </w:tcPr>
          <w:p w14:paraId="7A25F53F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E613C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24EB46" w14:textId="77777777" w:rsidR="00D34055" w:rsidRPr="00356327" w:rsidRDefault="00D34055" w:rsidP="00D34055">
            <w:pPr>
              <w:rPr>
                <w:color w:val="000000" w:themeColor="text1"/>
                <w:lang w:bidi="en-US"/>
              </w:rPr>
            </w:pPr>
            <w:r w:rsidRPr="00356327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62CA47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356327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F6C45C" w14:textId="77777777" w:rsidR="00D34055" w:rsidRPr="00356327" w:rsidRDefault="00D34055" w:rsidP="00D34055">
            <w:pPr>
              <w:rPr>
                <w:color w:val="000000" w:themeColor="text1"/>
                <w:shd w:val="clear" w:color="auto" w:fill="FFFFFF"/>
              </w:rPr>
            </w:pPr>
            <w:r w:rsidRPr="00356327">
              <w:rPr>
                <w:color w:val="000000" w:themeColor="text1"/>
                <w:shd w:val="clear" w:color="auto" w:fill="FFFFFF"/>
              </w:rPr>
              <w:t>N = NO PROCESS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P = PROCESSING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Y = PROCESS COMPLETE</w:t>
            </w:r>
            <w:r w:rsidRPr="00356327">
              <w:rPr>
                <w:color w:val="000000" w:themeColor="text1"/>
              </w:rPr>
              <w:br/>
            </w:r>
            <w:r w:rsidRPr="00356327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D34055" w:rsidRPr="003101BC" w14:paraId="434B46D8" w14:textId="77777777" w:rsidTr="00D525B5">
        <w:trPr>
          <w:trHeight w:val="522"/>
        </w:trPr>
        <w:tc>
          <w:tcPr>
            <w:tcW w:w="630" w:type="dxa"/>
            <w:vMerge/>
          </w:tcPr>
          <w:p w14:paraId="76842CDD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BA1FF5" w14:textId="77777777" w:rsidR="00D34055" w:rsidRPr="003101BC" w:rsidRDefault="00D34055" w:rsidP="00D3405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A68D5A4" w14:textId="77777777" w:rsidR="00D34055" w:rsidRPr="003101BC" w:rsidRDefault="00D34055" w:rsidP="00D3405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2D8D40A" w14:textId="77777777" w:rsidR="00D34055" w:rsidRPr="003101BC" w:rsidRDefault="00D34055" w:rsidP="00D34055">
            <w:pPr>
              <w:rPr>
                <w:color w:val="000000" w:themeColor="text1"/>
                <w:lang w:bidi="th-TH"/>
              </w:rPr>
            </w:pPr>
          </w:p>
        </w:tc>
      </w:tr>
    </w:tbl>
    <w:p w14:paraId="39E9A3B0" w14:textId="77777777" w:rsidR="00D562C9" w:rsidRPr="003101BC" w:rsidRDefault="00D562C9" w:rsidP="00D562C9">
      <w:pPr>
        <w:rPr>
          <w:color w:val="000000" w:themeColor="text1"/>
        </w:rPr>
      </w:pPr>
    </w:p>
    <w:p w14:paraId="53395AE6" w14:textId="771B33F1" w:rsidR="00E86FAD" w:rsidRDefault="00E86FA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9A4ADD1" w14:textId="77777777" w:rsidR="00D562C9" w:rsidRPr="003101BC" w:rsidRDefault="00D562C9" w:rsidP="00D562C9">
      <w:pPr>
        <w:rPr>
          <w:color w:val="000000" w:themeColor="text1"/>
        </w:rPr>
      </w:pPr>
    </w:p>
    <w:p w14:paraId="09A79912" w14:textId="51A47988" w:rsidR="00715EC9" w:rsidRPr="003101BC" w:rsidRDefault="00715EC9" w:rsidP="00715EC9">
      <w:pPr>
        <w:rPr>
          <w:color w:val="000000" w:themeColor="text1"/>
        </w:rPr>
      </w:pPr>
      <w:r w:rsidRPr="003101BC">
        <w:rPr>
          <w:b/>
          <w:bCs/>
          <w:color w:val="000000" w:themeColor="text1"/>
          <w:lang w:bidi="th-TH"/>
        </w:rPr>
        <w:t xml:space="preserve">Table : </w:t>
      </w:r>
      <w:r w:rsidRPr="00715EC9">
        <w:rPr>
          <w:b/>
          <w:bCs/>
          <w:color w:val="000000" w:themeColor="text1"/>
          <w:lang w:bidi="th-TH"/>
        </w:rPr>
        <w:t>XCUST_POR_REQ_DIST_INT_ALL</w:t>
      </w:r>
    </w:p>
    <w:tbl>
      <w:tblPr>
        <w:tblW w:w="100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485"/>
        <w:gridCol w:w="1457"/>
        <w:gridCol w:w="5522"/>
      </w:tblGrid>
      <w:tr w:rsidR="00715EC9" w:rsidRPr="003101BC" w14:paraId="08092B37" w14:textId="77777777" w:rsidTr="000C6DB2">
        <w:tc>
          <w:tcPr>
            <w:tcW w:w="630" w:type="dxa"/>
            <w:shd w:val="clear" w:color="auto" w:fill="D9D9D9"/>
          </w:tcPr>
          <w:p w14:paraId="7DA80DB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32439CB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0FC9FFAF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5362955E" w14:textId="77777777" w:rsidR="00715EC9" w:rsidRPr="003101BC" w:rsidRDefault="00715EC9" w:rsidP="00715EC9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715EC9" w:rsidRPr="003101BC" w14:paraId="3AFFF48F" w14:textId="77777777" w:rsidTr="000C6DB2">
        <w:tc>
          <w:tcPr>
            <w:tcW w:w="630" w:type="dxa"/>
            <w:vMerge w:val="restart"/>
          </w:tcPr>
          <w:p w14:paraId="62CB9E51" w14:textId="0AB9BF6A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8857240" w14:textId="11B16CCC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>Interface Header Key</w:t>
            </w:r>
          </w:p>
        </w:tc>
        <w:tc>
          <w:tcPr>
            <w:tcW w:w="1457" w:type="dxa"/>
          </w:tcPr>
          <w:p w14:paraId="727CDF8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3B976B66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154D5CBD" w14:textId="77777777" w:rsidTr="000C6DB2">
        <w:tc>
          <w:tcPr>
            <w:tcW w:w="630" w:type="dxa"/>
            <w:vMerge/>
          </w:tcPr>
          <w:p w14:paraId="0855D6E3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217A23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5768FA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7633DF9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6B1AD093" w14:textId="77777777" w:rsidTr="000C6DB2">
        <w:tc>
          <w:tcPr>
            <w:tcW w:w="630" w:type="dxa"/>
            <w:vMerge/>
          </w:tcPr>
          <w:p w14:paraId="53EB8BFC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662DC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0F6B5A3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3A2E43E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07B6D1E" w14:textId="77777777" w:rsidTr="000C6DB2">
        <w:tc>
          <w:tcPr>
            <w:tcW w:w="630" w:type="dxa"/>
            <w:vMerge/>
          </w:tcPr>
          <w:p w14:paraId="7EC089A1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6CCF3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562FD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765A8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DB0C9AF" w14:textId="77777777" w:rsidTr="000C6DB2">
        <w:tc>
          <w:tcPr>
            <w:tcW w:w="630" w:type="dxa"/>
            <w:vMerge/>
          </w:tcPr>
          <w:p w14:paraId="5A15F8C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F5E52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F65C4FD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E430F5B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F1AAA7" w14:textId="77777777" w:rsidTr="000C6DB2">
        <w:tc>
          <w:tcPr>
            <w:tcW w:w="630" w:type="dxa"/>
            <w:vMerge/>
          </w:tcPr>
          <w:p w14:paraId="42361E2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30C239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97D3A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9A0A548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.PO_NUMBER</w:t>
            </w:r>
          </w:p>
        </w:tc>
      </w:tr>
      <w:tr w:rsidR="00715EC9" w:rsidRPr="003101BC" w14:paraId="6031B10A" w14:textId="77777777" w:rsidTr="000C6DB2">
        <w:tc>
          <w:tcPr>
            <w:tcW w:w="630" w:type="dxa"/>
            <w:vMerge/>
          </w:tcPr>
          <w:p w14:paraId="2C2C86EF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4156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C9FE72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D74AD85" w14:textId="1B495499" w:rsidR="00715EC9" w:rsidRPr="001976E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1FCF646" w14:textId="77777777" w:rsidTr="000C6DB2">
        <w:tc>
          <w:tcPr>
            <w:tcW w:w="630" w:type="dxa"/>
            <w:vMerge w:val="restart"/>
          </w:tcPr>
          <w:p w14:paraId="199BA4B0" w14:textId="12F0F816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09ACD0" w14:textId="5EA77DFD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566F84">
              <w:rPr>
                <w:color w:val="000000" w:themeColor="text1"/>
                <w:lang w:eastAsia="en-US" w:bidi="th-TH"/>
              </w:rPr>
              <w:t xml:space="preserve">Interface </w:t>
            </w:r>
            <w:r>
              <w:rPr>
                <w:color w:val="000000" w:themeColor="text1"/>
                <w:lang w:eastAsia="en-US" w:bidi="th-TH"/>
              </w:rPr>
              <w:t>Line</w:t>
            </w:r>
            <w:r w:rsidRPr="00566F84">
              <w:rPr>
                <w:color w:val="000000" w:themeColor="text1"/>
                <w:lang w:eastAsia="en-US" w:bidi="th-TH"/>
              </w:rPr>
              <w:t xml:space="preserve"> Key</w:t>
            </w:r>
          </w:p>
        </w:tc>
        <w:tc>
          <w:tcPr>
            <w:tcW w:w="1457" w:type="dxa"/>
          </w:tcPr>
          <w:p w14:paraId="253755DF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6E6093B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cs/>
                <w:lang w:bidi="th-TH"/>
              </w:rPr>
              <w:t>ระบุ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เลขที่เลขที่ </w:t>
            </w:r>
            <w:r>
              <w:rPr>
                <w:color w:val="000000" w:themeColor="text1"/>
                <w:lang w:bidi="th-TH"/>
              </w:rPr>
              <w:t xml:space="preserve">PO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ที่มาจากระบบ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715EC9" w:rsidRPr="003101BC" w14:paraId="2141C5B4" w14:textId="77777777" w:rsidTr="000C6DB2">
        <w:tc>
          <w:tcPr>
            <w:tcW w:w="630" w:type="dxa"/>
            <w:vMerge/>
          </w:tcPr>
          <w:p w14:paraId="7080AD19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7D97D6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36BB0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2B267B7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180EED5E" w14:textId="77777777" w:rsidTr="000C6DB2">
        <w:tc>
          <w:tcPr>
            <w:tcW w:w="630" w:type="dxa"/>
            <w:vMerge/>
          </w:tcPr>
          <w:p w14:paraId="734A4548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0D28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EA8F96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375C4E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6D6567E" w14:textId="77777777" w:rsidTr="000C6DB2">
        <w:tc>
          <w:tcPr>
            <w:tcW w:w="630" w:type="dxa"/>
            <w:vMerge/>
          </w:tcPr>
          <w:p w14:paraId="0FB4EBC5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C59605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191328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200E176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3101BC" w14:paraId="3C6BF49D" w14:textId="77777777" w:rsidTr="000C6DB2">
        <w:tc>
          <w:tcPr>
            <w:tcW w:w="630" w:type="dxa"/>
            <w:vMerge/>
          </w:tcPr>
          <w:p w14:paraId="67C0E574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F907E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C72D8E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412B7D1F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2216929A" w14:textId="77777777" w:rsidTr="000C6DB2">
        <w:tc>
          <w:tcPr>
            <w:tcW w:w="630" w:type="dxa"/>
            <w:vMerge/>
          </w:tcPr>
          <w:p w14:paraId="14940986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E0F0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D365F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1FBC08C" w14:textId="77777777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.PO_LINE_NUMBER</w:t>
            </w:r>
          </w:p>
        </w:tc>
      </w:tr>
      <w:tr w:rsidR="00715EC9" w:rsidRPr="003101BC" w14:paraId="1AF1C157" w14:textId="77777777" w:rsidTr="000C6DB2">
        <w:tc>
          <w:tcPr>
            <w:tcW w:w="630" w:type="dxa"/>
            <w:vMerge/>
          </w:tcPr>
          <w:p w14:paraId="5702EC52" w14:textId="77777777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30DF7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FA356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E02B82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CD5917" w14:textId="77777777" w:rsidTr="000C6DB2">
        <w:tc>
          <w:tcPr>
            <w:tcW w:w="630" w:type="dxa"/>
            <w:vMerge w:val="restart"/>
          </w:tcPr>
          <w:p w14:paraId="6D61B1C9" w14:textId="416A2EC5" w:rsidR="00715EC9" w:rsidRPr="000C6DB2" w:rsidRDefault="00715EC9" w:rsidP="00C23844">
            <w:pPr>
              <w:pStyle w:val="ListParagraph"/>
              <w:numPr>
                <w:ilvl w:val="0"/>
                <w:numId w:val="29"/>
              </w:numPr>
              <w:ind w:left="342"/>
              <w:jc w:val="center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7EE4E19" w14:textId="5A992F5F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715EC9">
              <w:rPr>
                <w:color w:val="000000" w:themeColor="text1"/>
                <w:lang w:eastAsia="en-US" w:bidi="th-TH"/>
              </w:rPr>
              <w:t>Interface Distribution Key</w:t>
            </w:r>
          </w:p>
        </w:tc>
        <w:tc>
          <w:tcPr>
            <w:tcW w:w="1457" w:type="dxa"/>
          </w:tcPr>
          <w:p w14:paraId="6C370C7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6E53274" w14:textId="54435266" w:rsidR="00715EC9" w:rsidRPr="003101BC" w:rsidRDefault="00715EC9" w:rsidP="00715EC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>
              <w:rPr>
                <w:color w:val="000000" w:themeColor="text1"/>
                <w:lang w:bidi="th-TH"/>
              </w:rPr>
              <w:t>Running Distribution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ตาม </w:t>
            </w:r>
            <w:r>
              <w:rPr>
                <w:color w:val="000000" w:themeColor="text1"/>
                <w:lang w:bidi="th-TH"/>
              </w:rPr>
              <w:t>Interface line Key</w:t>
            </w:r>
          </w:p>
        </w:tc>
      </w:tr>
      <w:tr w:rsidR="00715EC9" w:rsidRPr="003101BC" w14:paraId="6B2BC8C3" w14:textId="77777777" w:rsidTr="000C6DB2">
        <w:tc>
          <w:tcPr>
            <w:tcW w:w="630" w:type="dxa"/>
            <w:vMerge/>
          </w:tcPr>
          <w:p w14:paraId="6DDFB619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59C8E8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17D2E72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A6B8DCD" w14:textId="135B71D1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VARCHAR2(50)</w:t>
            </w:r>
          </w:p>
        </w:tc>
      </w:tr>
      <w:tr w:rsidR="00715EC9" w:rsidRPr="003101BC" w14:paraId="2106CAFE" w14:textId="77777777" w:rsidTr="000C6DB2">
        <w:tc>
          <w:tcPr>
            <w:tcW w:w="630" w:type="dxa"/>
            <w:vMerge/>
          </w:tcPr>
          <w:p w14:paraId="09C1D223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A72E6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7AC0D46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E85E09D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19AFFB7D" w14:textId="77777777" w:rsidTr="000C6DB2">
        <w:tc>
          <w:tcPr>
            <w:tcW w:w="630" w:type="dxa"/>
            <w:vMerge/>
          </w:tcPr>
          <w:p w14:paraId="1CA631BD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CEF3BB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4691F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5FDC18CB" w14:textId="0801BD5C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6A489AFD" w14:textId="77777777" w:rsidTr="000C6DB2">
        <w:tc>
          <w:tcPr>
            <w:tcW w:w="630" w:type="dxa"/>
            <w:vMerge/>
          </w:tcPr>
          <w:p w14:paraId="0F4FB8CA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70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0399DB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3C3221D4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D028090" w14:textId="77777777" w:rsidTr="000C6DB2">
        <w:tc>
          <w:tcPr>
            <w:tcW w:w="630" w:type="dxa"/>
            <w:vMerge/>
          </w:tcPr>
          <w:p w14:paraId="7E6ECCC0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B1D0B7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FA0FD21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E1BD68C" w14:textId="03CF51C9" w:rsidR="00715EC9" w:rsidRPr="003101BC" w:rsidRDefault="00CB2A2C" w:rsidP="00715EC9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Program running</w:t>
            </w:r>
          </w:p>
        </w:tc>
      </w:tr>
      <w:tr w:rsidR="00715EC9" w:rsidRPr="003101BC" w14:paraId="147DB91B" w14:textId="77777777" w:rsidTr="000C6DB2">
        <w:tc>
          <w:tcPr>
            <w:tcW w:w="630" w:type="dxa"/>
            <w:vMerge/>
          </w:tcPr>
          <w:p w14:paraId="440B0DFF" w14:textId="77777777" w:rsidR="00715EC9" w:rsidRPr="000C6DB2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24C8E0" w14:textId="77777777" w:rsidR="00715EC9" w:rsidRPr="003101BC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3B2007" w14:textId="77777777" w:rsidR="00715EC9" w:rsidRPr="003101BC" w:rsidRDefault="00715EC9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C4880B0" w14:textId="77777777" w:rsidR="00715EC9" w:rsidRPr="003101BC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B06923" w:rsidRPr="003101BC" w14:paraId="22E3E5EC" w14:textId="77777777" w:rsidTr="000C6DB2">
        <w:tc>
          <w:tcPr>
            <w:tcW w:w="630" w:type="dxa"/>
            <w:vMerge w:val="restart"/>
          </w:tcPr>
          <w:p w14:paraId="742FDF5F" w14:textId="2191200C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B9945A2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QTY</w:t>
            </w:r>
          </w:p>
        </w:tc>
        <w:tc>
          <w:tcPr>
            <w:tcW w:w="1457" w:type="dxa"/>
          </w:tcPr>
          <w:p w14:paraId="7211371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197B1BB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>
              <w:rPr>
                <w:color w:val="000000" w:themeColor="text1"/>
                <w:shd w:val="clear" w:color="auto" w:fill="FFFFFF"/>
                <w:lang w:bidi="th-TH"/>
              </w:rPr>
              <w:t>QTY</w:t>
            </w:r>
          </w:p>
        </w:tc>
      </w:tr>
      <w:tr w:rsidR="00B06923" w:rsidRPr="003101BC" w14:paraId="15128574" w14:textId="77777777" w:rsidTr="000C6DB2">
        <w:tc>
          <w:tcPr>
            <w:tcW w:w="630" w:type="dxa"/>
            <w:vMerge/>
          </w:tcPr>
          <w:p w14:paraId="1BF8546C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CB63D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C2EAB4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1B2D7EE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B06923" w:rsidRPr="003101BC" w14:paraId="518E48DD" w14:textId="77777777" w:rsidTr="000C6DB2">
        <w:tc>
          <w:tcPr>
            <w:tcW w:w="630" w:type="dxa"/>
            <w:vMerge/>
          </w:tcPr>
          <w:p w14:paraId="02966B44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9DC50D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29D6A27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2BFE3043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14E434B9" w14:textId="77777777" w:rsidTr="000C6DB2">
        <w:tc>
          <w:tcPr>
            <w:tcW w:w="630" w:type="dxa"/>
            <w:vMerge/>
          </w:tcPr>
          <w:p w14:paraId="5A8E2DE9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842581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79F81E2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D468188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  <w:r w:rsidRPr="003101BC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B06923" w:rsidRPr="003101BC" w14:paraId="2E92D326" w14:textId="77777777" w:rsidTr="000C6DB2">
        <w:trPr>
          <w:trHeight w:val="268"/>
        </w:trPr>
        <w:tc>
          <w:tcPr>
            <w:tcW w:w="630" w:type="dxa"/>
            <w:vMerge/>
          </w:tcPr>
          <w:p w14:paraId="11C7497E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5B27AA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50D63C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DB9738D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B06923" w:rsidRPr="003101BC" w14:paraId="33B0F47D" w14:textId="77777777" w:rsidTr="000C6DB2">
        <w:tc>
          <w:tcPr>
            <w:tcW w:w="630" w:type="dxa"/>
            <w:vMerge/>
          </w:tcPr>
          <w:p w14:paraId="51BB13FF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FB0A83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9CEF426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6378FDE4" w14:textId="77777777" w:rsidR="00B06923" w:rsidRPr="003101BC" w:rsidRDefault="00B06923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566F84"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  <w:lang w:bidi="th-TH"/>
              </w:rPr>
              <w:t>.QTY</w:t>
            </w:r>
          </w:p>
        </w:tc>
      </w:tr>
      <w:tr w:rsidR="00B06923" w:rsidRPr="003101BC" w14:paraId="584558CC" w14:textId="77777777" w:rsidTr="000C6DB2">
        <w:tc>
          <w:tcPr>
            <w:tcW w:w="630" w:type="dxa"/>
            <w:vMerge/>
          </w:tcPr>
          <w:p w14:paraId="26A01F07" w14:textId="77777777" w:rsidR="00B06923" w:rsidRPr="000C6DB2" w:rsidRDefault="00B06923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D30B2F" w14:textId="77777777" w:rsidR="00B06923" w:rsidRPr="003101BC" w:rsidRDefault="00B06923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660FA65" w14:textId="77777777" w:rsidR="00B06923" w:rsidRPr="003101BC" w:rsidRDefault="00B06923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172B2E1" w14:textId="71D03A78" w:rsidR="00B06923" w:rsidRPr="003101BC" w:rsidRDefault="001976EC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Purcurement &gt;(P) Purchase Requisition &gt; Billing  &gt; (F) Quatity</w:t>
            </w:r>
          </w:p>
        </w:tc>
      </w:tr>
      <w:tr w:rsidR="00541401" w:rsidRPr="003101BC" w14:paraId="30B9AE58" w14:textId="77777777" w:rsidTr="000C6DB2">
        <w:tc>
          <w:tcPr>
            <w:tcW w:w="630" w:type="dxa"/>
            <w:vMerge w:val="restart"/>
          </w:tcPr>
          <w:p w14:paraId="44730588" w14:textId="57873616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BA7F997" w14:textId="72844218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CHARGE_ACCOUNT_SEGMENT1</w:t>
            </w:r>
          </w:p>
        </w:tc>
        <w:tc>
          <w:tcPr>
            <w:tcW w:w="1457" w:type="dxa"/>
          </w:tcPr>
          <w:p w14:paraId="461EDEC3" w14:textId="2EFDEBA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954AE91" w14:textId="52A1556D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company</w:t>
            </w:r>
          </w:p>
        </w:tc>
      </w:tr>
      <w:tr w:rsidR="00541401" w:rsidRPr="003101BC" w14:paraId="3D9B1C63" w14:textId="77777777" w:rsidTr="000C6DB2">
        <w:tc>
          <w:tcPr>
            <w:tcW w:w="630" w:type="dxa"/>
            <w:vMerge/>
          </w:tcPr>
          <w:p w14:paraId="5E622C4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7487B9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BB83F0" w14:textId="329CB929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EC16DB8" w14:textId="39ADB8C2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3E7A650A" w14:textId="77777777" w:rsidTr="000C6DB2">
        <w:tc>
          <w:tcPr>
            <w:tcW w:w="630" w:type="dxa"/>
            <w:vMerge/>
          </w:tcPr>
          <w:p w14:paraId="029CD51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A68B2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34FD75" w14:textId="01492F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8EC5B6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DB31D6" w14:textId="77777777" w:rsidTr="000C6DB2">
        <w:tc>
          <w:tcPr>
            <w:tcW w:w="630" w:type="dxa"/>
            <w:vMerge/>
          </w:tcPr>
          <w:p w14:paraId="78831170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40E99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04E92C8" w14:textId="604BED5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161FAB2" w14:textId="7022A28B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C93651C" w14:textId="77777777" w:rsidTr="000C6DB2">
        <w:trPr>
          <w:trHeight w:val="277"/>
        </w:trPr>
        <w:tc>
          <w:tcPr>
            <w:tcW w:w="630" w:type="dxa"/>
            <w:vMerge/>
          </w:tcPr>
          <w:p w14:paraId="5213E144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5D7B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E21D53B" w14:textId="7772923C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2FE3065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45C17F31" w14:textId="77777777" w:rsidTr="000C6DB2">
        <w:tc>
          <w:tcPr>
            <w:tcW w:w="630" w:type="dxa"/>
            <w:vMerge/>
          </w:tcPr>
          <w:p w14:paraId="3D9ADBE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F2388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70760D" w14:textId="02F5745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86DC23E" w14:textId="3C1E018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(F)Compayny</w:t>
            </w:r>
          </w:p>
        </w:tc>
      </w:tr>
      <w:tr w:rsidR="00541401" w:rsidRPr="003101BC" w14:paraId="3BF12419" w14:textId="77777777" w:rsidTr="000C6DB2">
        <w:tc>
          <w:tcPr>
            <w:tcW w:w="630" w:type="dxa"/>
            <w:vMerge/>
          </w:tcPr>
          <w:p w14:paraId="2B395D4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BB7A60" w14:textId="77777777" w:rsidR="00541401" w:rsidRPr="003101BC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D52A710" w14:textId="593E3466" w:rsidR="00541401" w:rsidRPr="003101BC" w:rsidRDefault="00541401" w:rsidP="00447473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6E00A1F" w14:textId="70151E2A" w:rsidR="00541401" w:rsidRPr="003101BC" w:rsidRDefault="00541401" w:rsidP="001976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Segment1</w:t>
            </w:r>
          </w:p>
        </w:tc>
      </w:tr>
      <w:tr w:rsidR="00541401" w:rsidRPr="003101BC" w14:paraId="7A6FAEAC" w14:textId="77777777" w:rsidTr="000C6DB2">
        <w:tc>
          <w:tcPr>
            <w:tcW w:w="630" w:type="dxa"/>
            <w:vMerge w:val="restart"/>
          </w:tcPr>
          <w:p w14:paraId="59EC9A50" w14:textId="7932E000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4E8C275" w14:textId="0CE14019" w:rsidR="00541401" w:rsidRPr="00847D7A" w:rsidRDefault="00541401" w:rsidP="00447473">
            <w:pPr>
              <w:rPr>
                <w:lang w:eastAsia="en-US" w:bidi="th-TH"/>
              </w:rPr>
            </w:pPr>
            <w:r w:rsidRPr="00847D7A">
              <w:rPr>
                <w:lang w:eastAsia="en-US" w:bidi="th-TH"/>
              </w:rPr>
              <w:t>CHARGE_ACCOUNT_SEGMENT2</w:t>
            </w:r>
          </w:p>
        </w:tc>
        <w:tc>
          <w:tcPr>
            <w:tcW w:w="1457" w:type="dxa"/>
          </w:tcPr>
          <w:p w14:paraId="5078E2B6" w14:textId="0B705A9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489E42A6" w14:textId="7A15C7E9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rFonts w:hint="cs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shd w:val="clear" w:color="auto" w:fill="FFFFFF"/>
                <w:lang w:bidi="th-TH"/>
              </w:rPr>
              <w:t>Account code Store /Department</w:t>
            </w:r>
          </w:p>
        </w:tc>
      </w:tr>
      <w:tr w:rsidR="00541401" w:rsidRPr="003101BC" w14:paraId="735A234A" w14:textId="77777777" w:rsidTr="000C6DB2">
        <w:tc>
          <w:tcPr>
            <w:tcW w:w="630" w:type="dxa"/>
            <w:vMerge/>
          </w:tcPr>
          <w:p w14:paraId="298CEA8E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1E0F1CFC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44D7A964" w14:textId="003E989E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08A43DC" w14:textId="2D2DB91C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lang w:bidi="th-TH"/>
              </w:rPr>
              <w:t>VARCHAR2(25)</w:t>
            </w:r>
          </w:p>
        </w:tc>
      </w:tr>
      <w:tr w:rsidR="00541401" w:rsidRPr="003101BC" w14:paraId="73702190" w14:textId="77777777" w:rsidTr="000C6DB2">
        <w:tc>
          <w:tcPr>
            <w:tcW w:w="630" w:type="dxa"/>
            <w:vMerge/>
          </w:tcPr>
          <w:p w14:paraId="6408BBF3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3E1F5309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2C1607A" w14:textId="3817B20F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Default</w:t>
            </w:r>
          </w:p>
        </w:tc>
        <w:tc>
          <w:tcPr>
            <w:tcW w:w="5522" w:type="dxa"/>
          </w:tcPr>
          <w:p w14:paraId="5F9F0AD9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481BF05E" w14:textId="77777777" w:rsidTr="000C6DB2">
        <w:tc>
          <w:tcPr>
            <w:tcW w:w="630" w:type="dxa"/>
            <w:vMerge/>
          </w:tcPr>
          <w:p w14:paraId="2FC47F62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057A600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D8807D8" w14:textId="01915F1D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Required</w:t>
            </w:r>
          </w:p>
        </w:tc>
        <w:tc>
          <w:tcPr>
            <w:tcW w:w="5522" w:type="dxa"/>
          </w:tcPr>
          <w:p w14:paraId="46A1CC00" w14:textId="68727839" w:rsidR="00541401" w:rsidRPr="00847D7A" w:rsidRDefault="00541401" w:rsidP="00447473">
            <w:pPr>
              <w:rPr>
                <w:shd w:val="clear" w:color="auto" w:fill="FFFFFF"/>
              </w:rPr>
            </w:pPr>
            <w:r w:rsidRPr="00847D7A">
              <w:rPr>
                <w:shd w:val="clear" w:color="auto" w:fill="FFFFFF"/>
              </w:rPr>
              <w:t>Yes</w:t>
            </w:r>
          </w:p>
        </w:tc>
      </w:tr>
      <w:tr w:rsidR="00541401" w:rsidRPr="003101BC" w14:paraId="31C15CE1" w14:textId="77777777" w:rsidTr="000C6DB2">
        <w:trPr>
          <w:trHeight w:val="277"/>
        </w:trPr>
        <w:tc>
          <w:tcPr>
            <w:tcW w:w="630" w:type="dxa"/>
            <w:vMerge/>
          </w:tcPr>
          <w:p w14:paraId="72E1343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449D1BAA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5A3B21FF" w14:textId="2E95B1BC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29941A4A" w14:textId="77777777" w:rsidR="00541401" w:rsidRPr="00847D7A" w:rsidRDefault="00541401" w:rsidP="00447473">
            <w:pPr>
              <w:rPr>
                <w:shd w:val="clear" w:color="auto" w:fill="FFFFFF"/>
              </w:rPr>
            </w:pPr>
          </w:p>
        </w:tc>
      </w:tr>
      <w:tr w:rsidR="00541401" w:rsidRPr="003101BC" w14:paraId="7579D3A5" w14:textId="77777777" w:rsidTr="000C6DB2">
        <w:tc>
          <w:tcPr>
            <w:tcW w:w="630" w:type="dxa"/>
            <w:vMerge/>
          </w:tcPr>
          <w:p w14:paraId="6214EEF7" w14:textId="77777777" w:rsidR="00541401" w:rsidRPr="00847D7A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582061A8" w14:textId="77777777" w:rsidR="00541401" w:rsidRPr="00847D7A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6D4F4165" w14:textId="34B3872A" w:rsidR="00541401" w:rsidRPr="00847D7A" w:rsidRDefault="00541401" w:rsidP="00447473">
            <w:pPr>
              <w:rPr>
                <w:lang w:bidi="en-US"/>
              </w:rPr>
            </w:pPr>
            <w:r w:rsidRPr="00847D7A">
              <w:rPr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5611C54" w14:textId="77777777" w:rsidR="00845E3F" w:rsidRPr="000B7A0D" w:rsidRDefault="00845E3F" w:rsidP="00447473">
            <w:pPr>
              <w:rPr>
                <w:highlight w:val="yellow"/>
                <w:lang w:bidi="th-TH"/>
              </w:rPr>
            </w:pP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ระบุ </w:t>
            </w:r>
            <w:r w:rsidRPr="000B7A0D">
              <w:rPr>
                <w:highlight w:val="yellow"/>
                <w:lang w:bidi="th-TH"/>
              </w:rPr>
              <w:t xml:space="preserve">Store code 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ที่ทำการ </w:t>
            </w:r>
            <w:r w:rsidRPr="000B7A0D">
              <w:rPr>
                <w:highlight w:val="yellow"/>
                <w:lang w:bidi="th-TH"/>
              </w:rPr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r w:rsidRPr="000B7A0D">
              <w:rPr>
                <w:highlight w:val="yellow"/>
                <w:lang w:bidi="th-TH"/>
              </w:rPr>
              <w:t xml:space="preserve">Subinventtory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>แล้ว</w:t>
            </w:r>
          </w:p>
          <w:p w14:paraId="028745A5" w14:textId="1C19CD0D" w:rsidR="00845E3F" w:rsidRPr="000B7A0D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highlight w:val="yellow"/>
                <w:lang w:bidi="th-TH"/>
              </w:rPr>
            </w:pPr>
            <w:r w:rsidRPr="000B7A0D">
              <w:rPr>
                <w:rFonts w:hint="cs"/>
                <w:color w:val="000000" w:themeColor="text1"/>
                <w:highlight w:val="yellow"/>
                <w:cs/>
                <w:lang w:bidi="th-TH"/>
              </w:rPr>
              <w:t xml:space="preserve">หาค่า </w:t>
            </w:r>
            <w:r w:rsidRPr="000B7A0D">
              <w:rPr>
                <w:color w:val="000000" w:themeColor="text1"/>
                <w:highlight w:val="yellow"/>
                <w:lang w:bidi="th-TH"/>
              </w:rPr>
              <w:t>Store Code XCUST_LINFOX_PR_TBL.STORE_CODE</w:t>
            </w:r>
          </w:p>
          <w:p w14:paraId="24DC3980" w14:textId="2ABF678D" w:rsidR="00845E3F" w:rsidRDefault="00845E3F" w:rsidP="000B7A0D">
            <w:pPr>
              <w:pStyle w:val="ListParagraph"/>
              <w:numPr>
                <w:ilvl w:val="0"/>
                <w:numId w:val="33"/>
              </w:numPr>
              <w:rPr>
                <w:lang w:bidi="th-TH"/>
              </w:rPr>
            </w:pPr>
            <w:r w:rsidRPr="000B7A0D">
              <w:rPr>
                <w:highlight w:val="yellow"/>
                <w:lang w:bidi="th-TH"/>
              </w:rPr>
              <w:lastRenderedPageBreak/>
              <w:t xml:space="preserve">Map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กับ </w:t>
            </w:r>
            <w:r w:rsidRPr="000B7A0D">
              <w:rPr>
                <w:highlight w:val="yellow"/>
                <w:lang w:bidi="th-TH"/>
              </w:rPr>
              <w:t xml:space="preserve">Subinventory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ใน </w:t>
            </w:r>
            <w:r w:rsidRPr="000B7A0D">
              <w:rPr>
                <w:highlight w:val="yellow"/>
                <w:lang w:bidi="th-TH"/>
              </w:rPr>
              <w:t xml:space="preserve">ERP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ได้ค่า </w:t>
            </w:r>
            <w:r w:rsidRPr="000B7A0D">
              <w:rPr>
                <w:highlight w:val="yellow"/>
                <w:lang w:bidi="th-TH"/>
              </w:rPr>
              <w:t xml:space="preserve">Subinventory </w:t>
            </w:r>
            <w:r w:rsidRPr="000B7A0D">
              <w:rPr>
                <w:rFonts w:hint="cs"/>
                <w:highlight w:val="yellow"/>
                <w:cs/>
                <w:lang w:bidi="th-TH"/>
              </w:rPr>
              <w:t xml:space="preserve">มาเป็น </w:t>
            </w:r>
            <w:r w:rsidRPr="000B7A0D">
              <w:rPr>
                <w:highlight w:val="yellow"/>
                <w:lang w:bidi="th-TH"/>
              </w:rPr>
              <w:t>Account segment2</w:t>
            </w:r>
          </w:p>
          <w:p w14:paraId="0DE996A2" w14:textId="6457F755" w:rsidR="00845E3F" w:rsidRDefault="00845E3F" w:rsidP="00447473">
            <w:pPr>
              <w:rPr>
                <w:lang w:bidi="th-TH"/>
              </w:rPr>
            </w:pPr>
          </w:p>
          <w:p w14:paraId="148CB7F4" w14:textId="6DACFA8B" w:rsidR="00541401" w:rsidRPr="00847D7A" w:rsidRDefault="00541401" w:rsidP="00447473">
            <w:pPr>
              <w:rPr>
                <w:shd w:val="clear" w:color="auto" w:fill="FFFFFF"/>
                <w:lang w:bidi="th-TH"/>
              </w:rPr>
            </w:pPr>
            <w:r w:rsidRPr="00847D7A">
              <w:rPr>
                <w:lang w:bidi="th-TH"/>
              </w:rPr>
              <w:t>Setup and Maintenance &gt; Manufacturing… &gt; Cost Accounting &gt; Manage Mapping Set &gt; Material Account – Organization &gt; Output &gt; (F)Store</w:t>
            </w:r>
          </w:p>
        </w:tc>
      </w:tr>
      <w:tr w:rsidR="00541401" w:rsidRPr="003101BC" w14:paraId="09438826" w14:textId="77777777" w:rsidTr="000C6DB2">
        <w:tc>
          <w:tcPr>
            <w:tcW w:w="630" w:type="dxa"/>
            <w:vMerge/>
          </w:tcPr>
          <w:p w14:paraId="5DB95022" w14:textId="77777777" w:rsidR="00541401" w:rsidRPr="00626EBD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lang w:bidi="en-US"/>
              </w:rPr>
            </w:pPr>
          </w:p>
        </w:tc>
        <w:tc>
          <w:tcPr>
            <w:tcW w:w="2485" w:type="dxa"/>
            <w:vMerge/>
          </w:tcPr>
          <w:p w14:paraId="29441779" w14:textId="77777777" w:rsidR="00541401" w:rsidRPr="00626EBD" w:rsidRDefault="00541401" w:rsidP="00447473">
            <w:pPr>
              <w:rPr>
                <w:lang w:eastAsia="en-US" w:bidi="th-TH"/>
              </w:rPr>
            </w:pPr>
          </w:p>
        </w:tc>
        <w:tc>
          <w:tcPr>
            <w:tcW w:w="1457" w:type="dxa"/>
          </w:tcPr>
          <w:p w14:paraId="34453EBF" w14:textId="5254BDE5" w:rsidR="00541401" w:rsidRPr="00626EBD" w:rsidRDefault="00541401" w:rsidP="00447473">
            <w:pPr>
              <w:rPr>
                <w:lang w:bidi="en-US"/>
              </w:rPr>
            </w:pPr>
            <w:r w:rsidRPr="00626EBD">
              <w:rPr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F84EB4B" w14:textId="34FCCD8D" w:rsidR="00541401" w:rsidRPr="00626EBD" w:rsidRDefault="00541401" w:rsidP="00447473">
            <w:pPr>
              <w:rPr>
                <w:shd w:val="clear" w:color="auto" w:fill="FFFFFF"/>
              </w:rPr>
            </w:pPr>
            <w:r w:rsidRPr="00626EBD">
              <w:rPr>
                <w:lang w:bidi="th-TH"/>
              </w:rPr>
              <w:t>Procurement &gt;(P) Purchase Requisition &gt; Billing  &gt; (F) Charge Account Segment2</w:t>
            </w:r>
          </w:p>
        </w:tc>
      </w:tr>
      <w:tr w:rsidR="00541401" w:rsidRPr="003101BC" w14:paraId="6843D766" w14:textId="77777777" w:rsidTr="000C6DB2">
        <w:tc>
          <w:tcPr>
            <w:tcW w:w="630" w:type="dxa"/>
            <w:vMerge w:val="restart"/>
          </w:tcPr>
          <w:p w14:paraId="556ED836" w14:textId="2FC8636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8697CDE" w14:textId="2363BFDC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CHARGE_ACCOUNT_SEGMENT3</w:t>
            </w:r>
          </w:p>
        </w:tc>
        <w:tc>
          <w:tcPr>
            <w:tcW w:w="1457" w:type="dxa"/>
          </w:tcPr>
          <w:p w14:paraId="21E7FDAF" w14:textId="32A536FE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BFBDC6B" w14:textId="0FA58BF2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</w:t>
            </w:r>
          </w:p>
        </w:tc>
      </w:tr>
      <w:tr w:rsidR="00541401" w:rsidRPr="003101BC" w14:paraId="33FA63A6" w14:textId="77777777" w:rsidTr="000C6DB2">
        <w:tc>
          <w:tcPr>
            <w:tcW w:w="630" w:type="dxa"/>
            <w:vMerge/>
          </w:tcPr>
          <w:p w14:paraId="0DAB5ECA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60331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F94CCAD" w14:textId="784233D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A7CE217" w14:textId="60A6417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69A06679" w14:textId="77777777" w:rsidTr="000C6DB2">
        <w:tc>
          <w:tcPr>
            <w:tcW w:w="630" w:type="dxa"/>
            <w:vMerge/>
          </w:tcPr>
          <w:p w14:paraId="27CDA23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D5A3D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CFBA3AF" w14:textId="2B23DF1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7CC340F8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1436D923" w14:textId="77777777" w:rsidTr="000C6DB2">
        <w:tc>
          <w:tcPr>
            <w:tcW w:w="630" w:type="dxa"/>
            <w:vMerge/>
          </w:tcPr>
          <w:p w14:paraId="49881DE0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EF062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CAB4BE" w14:textId="1324103B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484C2EE" w14:textId="3F9BE06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163A4CB3" w14:textId="77777777" w:rsidTr="000C6DB2">
        <w:trPr>
          <w:trHeight w:val="277"/>
        </w:trPr>
        <w:tc>
          <w:tcPr>
            <w:tcW w:w="630" w:type="dxa"/>
            <w:vMerge/>
          </w:tcPr>
          <w:p w14:paraId="1734E1C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C6E68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387F689" w14:textId="51DE4222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12099F8B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FD03C5F" w14:textId="77777777" w:rsidTr="000C6DB2">
        <w:tc>
          <w:tcPr>
            <w:tcW w:w="630" w:type="dxa"/>
            <w:vMerge/>
          </w:tcPr>
          <w:p w14:paraId="559D212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DC2D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2F96F21" w14:textId="3703028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6290C79" w14:textId="1BFD5539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(F)Account</w:t>
            </w:r>
          </w:p>
        </w:tc>
      </w:tr>
      <w:tr w:rsidR="00541401" w:rsidRPr="003101BC" w14:paraId="582B652E" w14:textId="77777777" w:rsidTr="000C6DB2">
        <w:tc>
          <w:tcPr>
            <w:tcW w:w="630" w:type="dxa"/>
            <w:vMerge/>
          </w:tcPr>
          <w:p w14:paraId="22A8EE1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C3B410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FDFA85E" w14:textId="08A79D3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24B2731" w14:textId="428635A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Segment3</w:t>
            </w:r>
          </w:p>
        </w:tc>
      </w:tr>
      <w:tr w:rsidR="00541401" w:rsidRPr="003101BC" w14:paraId="0BE3D63C" w14:textId="77777777" w:rsidTr="000C6DB2">
        <w:tc>
          <w:tcPr>
            <w:tcW w:w="630" w:type="dxa"/>
            <w:vMerge w:val="restart"/>
          </w:tcPr>
          <w:p w14:paraId="38E9FECC" w14:textId="359B172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03E0A969" w14:textId="6FC297BA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CHARGE_ACCOUNT_SEGMENT4</w:t>
            </w:r>
          </w:p>
        </w:tc>
        <w:tc>
          <w:tcPr>
            <w:tcW w:w="1457" w:type="dxa"/>
          </w:tcPr>
          <w:p w14:paraId="5CCFD7B1" w14:textId="1B83B9B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C928422" w14:textId="4C3545A3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Project</w:t>
            </w:r>
          </w:p>
        </w:tc>
      </w:tr>
      <w:tr w:rsidR="00541401" w:rsidRPr="003101BC" w14:paraId="659C614B" w14:textId="77777777" w:rsidTr="000C6DB2">
        <w:tc>
          <w:tcPr>
            <w:tcW w:w="630" w:type="dxa"/>
            <w:vMerge/>
          </w:tcPr>
          <w:p w14:paraId="3E9E730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AF5BA2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55B475E" w14:textId="234CD54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9CDC21A" w14:textId="249416E1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2D9D00FF" w14:textId="77777777" w:rsidTr="000C6DB2">
        <w:tc>
          <w:tcPr>
            <w:tcW w:w="630" w:type="dxa"/>
            <w:vMerge/>
          </w:tcPr>
          <w:p w14:paraId="3B4D723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232DAD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19C1831" w14:textId="59B5625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59018A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7607620D" w14:textId="77777777" w:rsidTr="000C6DB2">
        <w:tc>
          <w:tcPr>
            <w:tcW w:w="630" w:type="dxa"/>
            <w:vMerge/>
          </w:tcPr>
          <w:p w14:paraId="7B3C05D5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B8BC5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21ED230" w14:textId="48E3208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23726131" w14:textId="4A2D6B8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72728AF4" w14:textId="77777777" w:rsidTr="000C6DB2">
        <w:trPr>
          <w:trHeight w:val="277"/>
        </w:trPr>
        <w:tc>
          <w:tcPr>
            <w:tcW w:w="630" w:type="dxa"/>
            <w:vMerge/>
          </w:tcPr>
          <w:p w14:paraId="144970FB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800228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9DFA27B" w14:textId="7AD88B0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3691C62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3B690ADF" w14:textId="77777777" w:rsidTr="000C6DB2">
        <w:tc>
          <w:tcPr>
            <w:tcW w:w="630" w:type="dxa"/>
            <w:vMerge/>
          </w:tcPr>
          <w:p w14:paraId="2F49AB0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33E7AB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4B4BB6" w14:textId="65AB1177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5A44E9E" w14:textId="52A77DB7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(F)Project</w:t>
            </w:r>
          </w:p>
        </w:tc>
      </w:tr>
      <w:tr w:rsidR="00541401" w:rsidRPr="003101BC" w14:paraId="77A79C71" w14:textId="77777777" w:rsidTr="000C6DB2">
        <w:tc>
          <w:tcPr>
            <w:tcW w:w="630" w:type="dxa"/>
            <w:vMerge/>
          </w:tcPr>
          <w:p w14:paraId="47D2D01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5322E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9E30146" w14:textId="468644D1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B4D04B" w14:textId="4681997E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Segment4</w:t>
            </w:r>
          </w:p>
        </w:tc>
      </w:tr>
      <w:tr w:rsidR="00541401" w:rsidRPr="003101BC" w14:paraId="3025DE4F" w14:textId="77777777" w:rsidTr="000C6DB2">
        <w:tc>
          <w:tcPr>
            <w:tcW w:w="630" w:type="dxa"/>
            <w:vMerge w:val="restart"/>
          </w:tcPr>
          <w:p w14:paraId="517A2BC9" w14:textId="19D402BF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6EEADD0" w14:textId="78765E5E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CHARGE_ACCOUNT_SEGMENT5</w:t>
            </w:r>
          </w:p>
        </w:tc>
        <w:tc>
          <w:tcPr>
            <w:tcW w:w="1457" w:type="dxa"/>
          </w:tcPr>
          <w:p w14:paraId="1D8EDEB4" w14:textId="145FD0E0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D026693" w14:textId="46263220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Future1</w:t>
            </w:r>
          </w:p>
        </w:tc>
      </w:tr>
      <w:tr w:rsidR="00541401" w:rsidRPr="003101BC" w14:paraId="3C08F6EA" w14:textId="77777777" w:rsidTr="000C6DB2">
        <w:tc>
          <w:tcPr>
            <w:tcW w:w="630" w:type="dxa"/>
            <w:vMerge/>
          </w:tcPr>
          <w:p w14:paraId="37CE4C6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56AF45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88E89FD" w14:textId="22716AFA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F5070ED" w14:textId="4BD2E629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1E068508" w14:textId="77777777" w:rsidTr="000C6DB2">
        <w:tc>
          <w:tcPr>
            <w:tcW w:w="630" w:type="dxa"/>
            <w:vMerge/>
          </w:tcPr>
          <w:p w14:paraId="3EF5519D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8CF5F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8485976" w14:textId="17B7EA86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A9CD78F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64380609" w14:textId="77777777" w:rsidTr="000C6DB2">
        <w:tc>
          <w:tcPr>
            <w:tcW w:w="630" w:type="dxa"/>
            <w:vMerge/>
          </w:tcPr>
          <w:p w14:paraId="7B2A5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0478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134265C" w14:textId="5518810F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8B072FC" w14:textId="54BB7B6F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5BC0CB57" w14:textId="77777777" w:rsidTr="000C6DB2">
        <w:trPr>
          <w:trHeight w:val="277"/>
        </w:trPr>
        <w:tc>
          <w:tcPr>
            <w:tcW w:w="630" w:type="dxa"/>
            <w:vMerge/>
          </w:tcPr>
          <w:p w14:paraId="544C74F7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2FFE93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04614E3" w14:textId="09C3CC7D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B9C06E1" w14:textId="77777777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0CCD0956" w14:textId="77777777" w:rsidTr="000C6DB2">
        <w:tc>
          <w:tcPr>
            <w:tcW w:w="630" w:type="dxa"/>
            <w:vMerge/>
          </w:tcPr>
          <w:p w14:paraId="0E45AE2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362CEA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365C954" w14:textId="0AC3C978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42E95775" w14:textId="7B804EDC" w:rsidR="00541401" w:rsidRPr="00847D7A" w:rsidRDefault="00541401" w:rsidP="00447473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(F)FUTURE1</w:t>
            </w:r>
          </w:p>
        </w:tc>
      </w:tr>
      <w:tr w:rsidR="00541401" w:rsidRPr="003101BC" w14:paraId="0AE8F082" w14:textId="77777777" w:rsidTr="000C6DB2">
        <w:tc>
          <w:tcPr>
            <w:tcW w:w="630" w:type="dxa"/>
            <w:vMerge/>
          </w:tcPr>
          <w:p w14:paraId="30EBD5F3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7B9D79" w14:textId="77777777" w:rsidR="00541401" w:rsidRPr="00847D7A" w:rsidRDefault="00541401" w:rsidP="00447473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B550EC3" w14:textId="308637C5" w:rsidR="00541401" w:rsidRPr="00847D7A" w:rsidRDefault="00541401" w:rsidP="00447473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49242695" w14:textId="7B918538" w:rsidR="00541401" w:rsidRPr="00847D7A" w:rsidRDefault="00541401" w:rsidP="00447473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Procurement &gt;(P) Purchase Requisition &gt; Billing  &gt; (F) Charge Account Segment5</w:t>
            </w:r>
          </w:p>
        </w:tc>
      </w:tr>
      <w:tr w:rsidR="00541401" w:rsidRPr="003101BC" w14:paraId="6AD8BC13" w14:textId="77777777" w:rsidTr="000C6DB2">
        <w:tc>
          <w:tcPr>
            <w:tcW w:w="630" w:type="dxa"/>
            <w:vMerge w:val="restart"/>
          </w:tcPr>
          <w:p w14:paraId="3632FA21" w14:textId="757A091D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5CB29C1A" w14:textId="5F551294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CHARGE_ACCOUNT_SEGMENT6</w:t>
            </w:r>
          </w:p>
        </w:tc>
        <w:tc>
          <w:tcPr>
            <w:tcW w:w="1457" w:type="dxa"/>
          </w:tcPr>
          <w:p w14:paraId="4B1B82A9" w14:textId="445AE6AC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97078D7" w14:textId="16360A82" w:rsidR="00541401" w:rsidRPr="00847D7A" w:rsidRDefault="00541401" w:rsidP="00735D8F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ระบุ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Account code Future2</w:t>
            </w:r>
          </w:p>
        </w:tc>
      </w:tr>
      <w:tr w:rsidR="00541401" w:rsidRPr="003101BC" w14:paraId="53D368F9" w14:textId="77777777" w:rsidTr="000C6DB2">
        <w:tc>
          <w:tcPr>
            <w:tcW w:w="630" w:type="dxa"/>
            <w:vMerge/>
          </w:tcPr>
          <w:p w14:paraId="17B41B5E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8A9F5D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810B829" w14:textId="080F1FFB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2475BCA9" w14:textId="1377076A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lang w:bidi="th-TH"/>
              </w:rPr>
              <w:t>VARCHAR2(25)</w:t>
            </w:r>
          </w:p>
        </w:tc>
      </w:tr>
      <w:tr w:rsidR="00541401" w:rsidRPr="003101BC" w14:paraId="09476ABA" w14:textId="77777777" w:rsidTr="000C6DB2">
        <w:tc>
          <w:tcPr>
            <w:tcW w:w="630" w:type="dxa"/>
            <w:vMerge/>
          </w:tcPr>
          <w:p w14:paraId="706F0088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7446B5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C97DC6" w14:textId="15046D34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CEADDAF" w14:textId="32B5EBC8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27E3F502" w14:textId="77777777" w:rsidTr="000C6DB2">
        <w:tc>
          <w:tcPr>
            <w:tcW w:w="630" w:type="dxa"/>
            <w:vMerge/>
          </w:tcPr>
          <w:p w14:paraId="13D627A2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9BB1EF6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A9F842E" w14:textId="16162D19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49EB720" w14:textId="2A53C281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Yes</w:t>
            </w:r>
          </w:p>
        </w:tc>
      </w:tr>
      <w:tr w:rsidR="00541401" w:rsidRPr="003101BC" w14:paraId="01DE3B55" w14:textId="77777777" w:rsidTr="000C6DB2">
        <w:trPr>
          <w:trHeight w:val="277"/>
        </w:trPr>
        <w:tc>
          <w:tcPr>
            <w:tcW w:w="630" w:type="dxa"/>
            <w:vMerge/>
          </w:tcPr>
          <w:p w14:paraId="6F3B11E9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2AFCB9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42E2065" w14:textId="08208750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89D9EB4" w14:textId="77777777" w:rsidR="00541401" w:rsidRPr="00847D7A" w:rsidRDefault="00541401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541401" w:rsidRPr="003101BC" w14:paraId="54D89270" w14:textId="77777777" w:rsidTr="000C6DB2">
        <w:tc>
          <w:tcPr>
            <w:tcW w:w="630" w:type="dxa"/>
            <w:vMerge/>
          </w:tcPr>
          <w:p w14:paraId="4596DA7C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48A024" w14:textId="77777777" w:rsidR="00541401" w:rsidRPr="00847D7A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8344E6F" w14:textId="3DA79533" w:rsidR="00541401" w:rsidRPr="00847D7A" w:rsidRDefault="00541401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19B1CB7F" w14:textId="4737BD71" w:rsidR="00541401" w:rsidRPr="00847D7A" w:rsidRDefault="00541401" w:rsidP="00CB2A2C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color w:val="000000" w:themeColor="text1"/>
                <w:lang w:bidi="th-TH"/>
              </w:rPr>
              <w:t>Setup and Maintenance &gt; Manufacturing… &gt; Cost Accounting &gt; Manage Mapping Set &gt; Material Account – Organization &gt; Output &gt; (F)FUTURE2</w:t>
            </w:r>
          </w:p>
        </w:tc>
      </w:tr>
      <w:tr w:rsidR="00541401" w:rsidRPr="003101BC" w14:paraId="068DE09B" w14:textId="77777777" w:rsidTr="000C6DB2">
        <w:tc>
          <w:tcPr>
            <w:tcW w:w="630" w:type="dxa"/>
            <w:vMerge/>
          </w:tcPr>
          <w:p w14:paraId="1376C196" w14:textId="77777777" w:rsidR="00541401" w:rsidRPr="000C6DB2" w:rsidRDefault="00541401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ED4460" w14:textId="77777777" w:rsidR="00541401" w:rsidRPr="003101BC" w:rsidRDefault="00541401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264E926" w14:textId="779DAB3C" w:rsidR="00541401" w:rsidRPr="003101BC" w:rsidRDefault="00541401" w:rsidP="00715EC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14511B38" w14:textId="1BEDE494" w:rsidR="00541401" w:rsidRPr="003101BC" w:rsidRDefault="00541401" w:rsidP="00715EC9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Procurement &gt;(P) Purchase Requisition &gt; Billing  &gt; (F) Charge Account Segment6</w:t>
            </w:r>
          </w:p>
        </w:tc>
      </w:tr>
      <w:tr w:rsidR="00715EC9" w:rsidRPr="003101BC" w14:paraId="5FD12C2F" w14:textId="77777777" w:rsidTr="000C6DB2">
        <w:tc>
          <w:tcPr>
            <w:tcW w:w="630" w:type="dxa"/>
            <w:vMerge w:val="restart"/>
          </w:tcPr>
          <w:p w14:paraId="0BEE42B3" w14:textId="65BC926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E817CD5" w14:textId="103E2426" w:rsidR="00715EC9" w:rsidRPr="00847D7A" w:rsidRDefault="00CB2A2C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lang w:eastAsia="en-US" w:bidi="th-TH"/>
              </w:rPr>
              <w:t>ATTRIBUTE_CATEGORY</w:t>
            </w:r>
          </w:p>
        </w:tc>
        <w:tc>
          <w:tcPr>
            <w:tcW w:w="1457" w:type="dxa"/>
          </w:tcPr>
          <w:p w14:paraId="589ECCD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5F266A84" w14:textId="7FC51024" w:rsidR="00715EC9" w:rsidRPr="00847D7A" w:rsidRDefault="00715EC9" w:rsidP="00CB2A2C">
            <w:pPr>
              <w:rPr>
                <w:color w:val="000000" w:themeColor="text1"/>
                <w:lang w:bidi="th-TH"/>
              </w:rPr>
            </w:pPr>
            <w:r w:rsidRPr="00847D7A">
              <w:rPr>
                <w:rFonts w:hint="cs"/>
                <w:color w:val="000000" w:themeColor="text1"/>
                <w:cs/>
                <w:lang w:bidi="th-TH"/>
              </w:rPr>
              <w:t xml:space="preserve">ระบุ  </w:t>
            </w:r>
            <w:r w:rsidR="00CB2A2C" w:rsidRPr="00847D7A">
              <w:rPr>
                <w:color w:val="000000" w:themeColor="text1"/>
                <w:lang w:bidi="th-TH"/>
              </w:rPr>
              <w:t>ATTRIBUTE CATEGORY (</w:t>
            </w:r>
            <w:r w:rsidR="00CB2A2C" w:rsidRPr="00847D7A">
              <w:rPr>
                <w:rFonts w:hint="cs"/>
                <w:color w:val="000000" w:themeColor="text1"/>
                <w:cs/>
                <w:lang w:bidi="th-TH"/>
              </w:rPr>
              <w:t xml:space="preserve">กรณีใช้ </w:t>
            </w:r>
            <w:r w:rsidR="00CB2A2C" w:rsidRPr="00847D7A">
              <w:rPr>
                <w:color w:val="000000" w:themeColor="text1"/>
                <w:lang w:bidi="th-TH"/>
              </w:rPr>
              <w:t>Flexfiled)</w:t>
            </w:r>
          </w:p>
        </w:tc>
      </w:tr>
      <w:tr w:rsidR="00715EC9" w:rsidRPr="003101BC" w14:paraId="2240DB5A" w14:textId="77777777" w:rsidTr="000C6DB2">
        <w:tc>
          <w:tcPr>
            <w:tcW w:w="630" w:type="dxa"/>
            <w:vMerge/>
          </w:tcPr>
          <w:p w14:paraId="7698E5E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B9DA0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0EED9D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CBA4DA0" w14:textId="5D5AFA19" w:rsidR="00715EC9" w:rsidRPr="00847D7A" w:rsidRDefault="00715EC9" w:rsidP="00CB2A2C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VARCHAR2(</w:t>
            </w:r>
            <w:r w:rsidR="00CB2A2C" w:rsidRPr="00847D7A">
              <w:rPr>
                <w:color w:val="000000" w:themeColor="text1"/>
                <w:lang w:bidi="en-US"/>
              </w:rPr>
              <w:t>30)</w:t>
            </w:r>
          </w:p>
        </w:tc>
      </w:tr>
      <w:tr w:rsidR="00715EC9" w:rsidRPr="003101BC" w14:paraId="7D7347B5" w14:textId="77777777" w:rsidTr="000C6DB2">
        <w:tc>
          <w:tcPr>
            <w:tcW w:w="630" w:type="dxa"/>
            <w:vMerge/>
          </w:tcPr>
          <w:p w14:paraId="2D2BD89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2040D2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E635B5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4B48C32" w14:textId="063985AD" w:rsidR="00715EC9" w:rsidRPr="00847D7A" w:rsidRDefault="00715EC9" w:rsidP="00715EC9">
            <w:pPr>
              <w:rPr>
                <w:color w:val="000000" w:themeColor="text1"/>
              </w:rPr>
            </w:pPr>
          </w:p>
        </w:tc>
      </w:tr>
      <w:tr w:rsidR="00715EC9" w:rsidRPr="003101BC" w14:paraId="193CE288" w14:textId="77777777" w:rsidTr="000C6DB2">
        <w:tc>
          <w:tcPr>
            <w:tcW w:w="630" w:type="dxa"/>
            <w:vMerge/>
          </w:tcPr>
          <w:p w14:paraId="4A92DA0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C2E7FA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64A4CD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B71D674" w14:textId="0E6118E8" w:rsidR="00715EC9" w:rsidRPr="00847D7A" w:rsidRDefault="00CB2A2C" w:rsidP="00715EC9">
            <w:pPr>
              <w:rPr>
                <w:color w:val="000000" w:themeColor="text1"/>
              </w:rPr>
            </w:pPr>
            <w:r w:rsidRPr="00847D7A">
              <w:rPr>
                <w:color w:val="000000" w:themeColor="text1"/>
              </w:rPr>
              <w:t>No</w:t>
            </w:r>
          </w:p>
        </w:tc>
      </w:tr>
      <w:tr w:rsidR="00715EC9" w:rsidRPr="003101BC" w14:paraId="20F5E8A9" w14:textId="77777777" w:rsidTr="000C6DB2">
        <w:tc>
          <w:tcPr>
            <w:tcW w:w="630" w:type="dxa"/>
            <w:vMerge/>
          </w:tcPr>
          <w:p w14:paraId="4FCB2C5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70AA2C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D3D260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6DE90F1E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0AD0183C" w14:textId="77777777" w:rsidTr="000C6DB2">
        <w:tc>
          <w:tcPr>
            <w:tcW w:w="630" w:type="dxa"/>
            <w:vMerge/>
          </w:tcPr>
          <w:p w14:paraId="14EB717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6D96F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44367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DE9BBA1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AF91A93" w14:textId="77777777" w:rsidTr="000C6DB2">
        <w:tc>
          <w:tcPr>
            <w:tcW w:w="630" w:type="dxa"/>
            <w:vMerge/>
          </w:tcPr>
          <w:p w14:paraId="6C3E7C4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33934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9A4F3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80D8D79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4C4967C9" w14:textId="77777777" w:rsidTr="000C6DB2">
        <w:tc>
          <w:tcPr>
            <w:tcW w:w="630" w:type="dxa"/>
            <w:vMerge w:val="restart"/>
          </w:tcPr>
          <w:p w14:paraId="04DD192C" w14:textId="0E4A20D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11B5260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ATTRIBUTE1 .. ATTRIBUTE15</w:t>
            </w:r>
          </w:p>
        </w:tc>
        <w:tc>
          <w:tcPr>
            <w:tcW w:w="1457" w:type="dxa"/>
          </w:tcPr>
          <w:p w14:paraId="0033F8D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4DEA413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5114C37D" w14:textId="77777777" w:rsidTr="000C6DB2">
        <w:tc>
          <w:tcPr>
            <w:tcW w:w="630" w:type="dxa"/>
            <w:vMerge/>
          </w:tcPr>
          <w:p w14:paraId="371F6E0D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DAF01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BFA1B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4EACAA7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VARCHAR2(150)</w:t>
            </w:r>
          </w:p>
        </w:tc>
      </w:tr>
      <w:tr w:rsidR="00715EC9" w:rsidRPr="003101BC" w14:paraId="73F557C0" w14:textId="77777777" w:rsidTr="000C6DB2">
        <w:tc>
          <w:tcPr>
            <w:tcW w:w="630" w:type="dxa"/>
            <w:vMerge/>
          </w:tcPr>
          <w:p w14:paraId="249C82F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89DBD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19A81FFF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1E04649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79F8842D" w14:textId="77777777" w:rsidTr="000C6DB2">
        <w:tc>
          <w:tcPr>
            <w:tcW w:w="630" w:type="dxa"/>
            <w:vMerge/>
          </w:tcPr>
          <w:p w14:paraId="26345CE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DD095F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7BD5A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63B3F4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300AA025" w14:textId="77777777" w:rsidTr="000C6DB2">
        <w:tc>
          <w:tcPr>
            <w:tcW w:w="630" w:type="dxa"/>
            <w:vMerge/>
          </w:tcPr>
          <w:p w14:paraId="4DF3A151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807AB8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9F0939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D5B3B9B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59141AB7" w14:textId="77777777" w:rsidTr="000C6DB2">
        <w:tc>
          <w:tcPr>
            <w:tcW w:w="630" w:type="dxa"/>
            <w:vMerge/>
          </w:tcPr>
          <w:p w14:paraId="22AE889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BA672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6138D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72BDEE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0C9DB7A5" w14:textId="77777777" w:rsidTr="000C6DB2">
        <w:tc>
          <w:tcPr>
            <w:tcW w:w="630" w:type="dxa"/>
            <w:vMerge/>
          </w:tcPr>
          <w:p w14:paraId="7351B88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21931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140D0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C43B5A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41F1724" w14:textId="77777777" w:rsidTr="000C6DB2">
        <w:tc>
          <w:tcPr>
            <w:tcW w:w="630" w:type="dxa"/>
            <w:vMerge w:val="restart"/>
          </w:tcPr>
          <w:p w14:paraId="199AE9D8" w14:textId="4CDB79C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6709C015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ATTRIBUTE_NUMBER1 .. ATTRIBUTE_NUMBER15</w:t>
            </w:r>
          </w:p>
        </w:tc>
        <w:tc>
          <w:tcPr>
            <w:tcW w:w="1457" w:type="dxa"/>
          </w:tcPr>
          <w:p w14:paraId="7C1AE3CE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2EA2518B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3A50C8DD" w14:textId="77777777" w:rsidTr="000C6DB2">
        <w:tc>
          <w:tcPr>
            <w:tcW w:w="630" w:type="dxa"/>
            <w:vMerge/>
          </w:tcPr>
          <w:p w14:paraId="57C78B2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32578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F5468E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544A1D3E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NUMBER</w:t>
            </w:r>
          </w:p>
        </w:tc>
      </w:tr>
      <w:tr w:rsidR="00715EC9" w:rsidRPr="003101BC" w14:paraId="562F8AB6" w14:textId="77777777" w:rsidTr="000C6DB2">
        <w:tc>
          <w:tcPr>
            <w:tcW w:w="630" w:type="dxa"/>
            <w:vMerge/>
          </w:tcPr>
          <w:p w14:paraId="48368AF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7F21C4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B3F40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44A7031F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2ADFB330" w14:textId="77777777" w:rsidTr="000C6DB2">
        <w:tc>
          <w:tcPr>
            <w:tcW w:w="630" w:type="dxa"/>
            <w:vMerge/>
          </w:tcPr>
          <w:p w14:paraId="78E948C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899B9E9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C7DDB5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73554FB4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224634DC" w14:textId="77777777" w:rsidTr="000C6DB2">
        <w:tc>
          <w:tcPr>
            <w:tcW w:w="630" w:type="dxa"/>
            <w:vMerge/>
          </w:tcPr>
          <w:p w14:paraId="62EA0995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E8E77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D2C564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8F7B778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715EC9" w:rsidRPr="003101BC" w14:paraId="713E2C16" w14:textId="77777777" w:rsidTr="000C6DB2">
        <w:tc>
          <w:tcPr>
            <w:tcW w:w="630" w:type="dxa"/>
            <w:vMerge/>
          </w:tcPr>
          <w:p w14:paraId="7A66B396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046F4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322D3B3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0C45EA6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ADD4A45" w14:textId="77777777" w:rsidTr="000C6DB2">
        <w:tc>
          <w:tcPr>
            <w:tcW w:w="630" w:type="dxa"/>
            <w:vMerge/>
          </w:tcPr>
          <w:p w14:paraId="792E2A72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1F4B53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A99AF5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74E907CD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60447F4D" w14:textId="77777777" w:rsidTr="000C6DB2">
        <w:tc>
          <w:tcPr>
            <w:tcW w:w="630" w:type="dxa"/>
            <w:vMerge w:val="restart"/>
          </w:tcPr>
          <w:p w14:paraId="06770A38" w14:textId="1ADBA9AD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1FCFAEF5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ATTRIBUTE_DATE1..</w:t>
            </w:r>
            <w:r w:rsidRPr="00847D7A">
              <w:rPr>
                <w:color w:val="000000" w:themeColor="text1"/>
                <w:lang w:bidi="th-TH"/>
              </w:rPr>
              <w:t>ATTRIBUTE_DATE15</w:t>
            </w:r>
          </w:p>
        </w:tc>
        <w:tc>
          <w:tcPr>
            <w:tcW w:w="1457" w:type="dxa"/>
          </w:tcPr>
          <w:p w14:paraId="7D77B1B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73E9829C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0F949C15" w14:textId="77777777" w:rsidTr="000C6DB2">
        <w:tc>
          <w:tcPr>
            <w:tcW w:w="630" w:type="dxa"/>
            <w:vMerge/>
          </w:tcPr>
          <w:p w14:paraId="3ED484B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F42ED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7B6614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1ABD9810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 xml:space="preserve">DATE </w:t>
            </w:r>
          </w:p>
          <w:p w14:paraId="767F600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</w:p>
        </w:tc>
      </w:tr>
      <w:tr w:rsidR="00715EC9" w:rsidRPr="003101BC" w14:paraId="2158CE45" w14:textId="77777777" w:rsidTr="000C6DB2">
        <w:tc>
          <w:tcPr>
            <w:tcW w:w="630" w:type="dxa"/>
            <w:vMerge/>
          </w:tcPr>
          <w:p w14:paraId="53347E83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E639DD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E4697B1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5365B48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39A61119" w14:textId="77777777" w:rsidTr="000C6DB2">
        <w:tc>
          <w:tcPr>
            <w:tcW w:w="630" w:type="dxa"/>
            <w:vMerge/>
          </w:tcPr>
          <w:p w14:paraId="66EE033B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FEEA4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6EFC6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3DD54432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51BD9392" w14:textId="77777777" w:rsidTr="000C6DB2">
        <w:tc>
          <w:tcPr>
            <w:tcW w:w="630" w:type="dxa"/>
            <w:vMerge/>
          </w:tcPr>
          <w:p w14:paraId="32EACB3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83D73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00E48D69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B11B79B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44C8CFF5" w14:textId="77777777" w:rsidTr="000C6DB2">
        <w:tc>
          <w:tcPr>
            <w:tcW w:w="630" w:type="dxa"/>
            <w:vMerge/>
          </w:tcPr>
          <w:p w14:paraId="70D31A4F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A5337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B47CA6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281EE876" w14:textId="77777777" w:rsidR="00715EC9" w:rsidRPr="00847D7A" w:rsidRDefault="00715EC9" w:rsidP="00715EC9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00917B96" w14:textId="77777777" w:rsidTr="000C6DB2">
        <w:trPr>
          <w:trHeight w:val="522"/>
        </w:trPr>
        <w:tc>
          <w:tcPr>
            <w:tcW w:w="630" w:type="dxa"/>
            <w:vMerge/>
          </w:tcPr>
          <w:p w14:paraId="66DEC2B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E0E916" w14:textId="77777777" w:rsidR="00715EC9" w:rsidRPr="00847D7A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15A951B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3B171BC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280EC631" w14:textId="77777777" w:rsidTr="000C6DB2">
        <w:tc>
          <w:tcPr>
            <w:tcW w:w="630" w:type="dxa"/>
            <w:vMerge w:val="restart"/>
          </w:tcPr>
          <w:p w14:paraId="683ED83F" w14:textId="7809184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4DFACFEA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ATTRIBUTE_TIMESTAMP1</w:t>
            </w:r>
            <w:r w:rsidRPr="00847D7A">
              <w:rPr>
                <w:color w:val="000000" w:themeColor="text1"/>
                <w:lang w:bidi="th-TH"/>
              </w:rPr>
              <w:t xml:space="preserve"> .. ATTRIBUTE_TIMESTAMP15</w:t>
            </w:r>
          </w:p>
        </w:tc>
        <w:tc>
          <w:tcPr>
            <w:tcW w:w="1457" w:type="dxa"/>
          </w:tcPr>
          <w:p w14:paraId="2A071FF2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6E615BE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 xml:space="preserve">ข้อมูลเพิ่มเติม 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(</w:t>
            </w:r>
            <w:r w:rsidRPr="00847D7A">
              <w:rPr>
                <w:rFonts w:hint="cs"/>
                <w:color w:val="000000" w:themeColor="text1"/>
                <w:shd w:val="clear" w:color="auto" w:fill="FFFFFF"/>
                <w:cs/>
                <w:lang w:bidi="th-TH"/>
              </w:rPr>
              <w:t>รองรับอนาคต</w:t>
            </w:r>
            <w:r w:rsidRPr="00847D7A">
              <w:rPr>
                <w:color w:val="000000" w:themeColor="text1"/>
                <w:shd w:val="clear" w:color="auto" w:fill="FFFFFF"/>
                <w:lang w:bidi="th-TH"/>
              </w:rPr>
              <w:t>)</w:t>
            </w:r>
          </w:p>
        </w:tc>
      </w:tr>
      <w:tr w:rsidR="00715EC9" w:rsidRPr="003101BC" w14:paraId="77B40737" w14:textId="77777777" w:rsidTr="000C6DB2">
        <w:tc>
          <w:tcPr>
            <w:tcW w:w="630" w:type="dxa"/>
            <w:vMerge/>
          </w:tcPr>
          <w:p w14:paraId="59D61E97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606A10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BD1AE2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61396F6" w14:textId="77777777" w:rsidR="00715EC9" w:rsidRPr="00847D7A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DATETIME</w:t>
            </w:r>
          </w:p>
          <w:p w14:paraId="6893586C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FORMAT : YYYY-MON-DD</w:t>
            </w:r>
            <w:r w:rsidRPr="00847D7A">
              <w:rPr>
                <w:color w:val="000000" w:themeColor="text1"/>
                <w:lang w:bidi="th-TH"/>
              </w:rPr>
              <w:t xml:space="preserve"> HH24:MI:SS</w:t>
            </w:r>
          </w:p>
        </w:tc>
      </w:tr>
      <w:tr w:rsidR="00715EC9" w:rsidRPr="003101BC" w14:paraId="1E7655ED" w14:textId="77777777" w:rsidTr="000C6DB2">
        <w:tc>
          <w:tcPr>
            <w:tcW w:w="630" w:type="dxa"/>
            <w:vMerge/>
          </w:tcPr>
          <w:p w14:paraId="5085BCF8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AF56D4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22A2C99A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5A1CD077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3101BC" w14:paraId="19374723" w14:textId="77777777" w:rsidTr="000C6DB2">
        <w:tc>
          <w:tcPr>
            <w:tcW w:w="630" w:type="dxa"/>
            <w:vMerge/>
          </w:tcPr>
          <w:p w14:paraId="3CCB1FC4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8E84A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18414CC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131EA1F1" w14:textId="77777777" w:rsidR="00715EC9" w:rsidRPr="00847D7A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No</w:t>
            </w:r>
          </w:p>
        </w:tc>
      </w:tr>
      <w:tr w:rsidR="00715EC9" w:rsidRPr="003101BC" w14:paraId="0C24B3FD" w14:textId="77777777" w:rsidTr="000C6DB2">
        <w:tc>
          <w:tcPr>
            <w:tcW w:w="630" w:type="dxa"/>
            <w:vMerge/>
          </w:tcPr>
          <w:p w14:paraId="78B0C01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6ED6E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D8F672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01754D57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3101BC" w14:paraId="1CD25707" w14:textId="77777777" w:rsidTr="000C6DB2">
        <w:tc>
          <w:tcPr>
            <w:tcW w:w="630" w:type="dxa"/>
            <w:vMerge/>
          </w:tcPr>
          <w:p w14:paraId="771998EC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0C7AED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75D4A897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A54A888" w14:textId="77777777" w:rsidR="00715EC9" w:rsidRPr="00847D7A" w:rsidRDefault="00715EC9" w:rsidP="00715EC9">
            <w:pPr>
              <w:rPr>
                <w:rFonts w:ascii="Arial" w:hAnsi="Arial" w:cs="Arial"/>
                <w:strike/>
                <w:color w:val="000000" w:themeColor="text1"/>
                <w:shd w:val="clear" w:color="auto" w:fill="FFFFFF"/>
              </w:rPr>
            </w:pPr>
          </w:p>
        </w:tc>
      </w:tr>
      <w:tr w:rsidR="00715EC9" w:rsidRPr="003101BC" w14:paraId="594E50FF" w14:textId="77777777" w:rsidTr="000C6DB2">
        <w:trPr>
          <w:trHeight w:val="522"/>
        </w:trPr>
        <w:tc>
          <w:tcPr>
            <w:tcW w:w="630" w:type="dxa"/>
            <w:vMerge/>
          </w:tcPr>
          <w:p w14:paraId="4C61777E" w14:textId="77777777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strike/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231EF58" w14:textId="77777777" w:rsidR="00715EC9" w:rsidRPr="00847D7A" w:rsidRDefault="00715EC9" w:rsidP="00715EC9">
            <w:pPr>
              <w:rPr>
                <w:strike/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60B7E340" w14:textId="77777777" w:rsidR="00715EC9" w:rsidRPr="00847D7A" w:rsidRDefault="00715EC9" w:rsidP="00715EC9">
            <w:pPr>
              <w:rPr>
                <w:strike/>
                <w:color w:val="000000" w:themeColor="text1"/>
                <w:lang w:bidi="en-US"/>
              </w:rPr>
            </w:pPr>
            <w:r w:rsidRPr="00847D7A">
              <w:rPr>
                <w:strike/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0995F7C1" w14:textId="77777777" w:rsidR="00715EC9" w:rsidRPr="00847D7A" w:rsidRDefault="00715EC9" w:rsidP="00715EC9">
            <w:pPr>
              <w:rPr>
                <w:strike/>
                <w:color w:val="000000" w:themeColor="text1"/>
                <w:lang w:bidi="th-TH"/>
              </w:rPr>
            </w:pPr>
          </w:p>
        </w:tc>
      </w:tr>
      <w:tr w:rsidR="00715EC9" w:rsidRPr="005C5256" w14:paraId="68277D38" w14:textId="77777777" w:rsidTr="000C6DB2">
        <w:tc>
          <w:tcPr>
            <w:tcW w:w="630" w:type="dxa"/>
            <w:vMerge w:val="restart"/>
          </w:tcPr>
          <w:p w14:paraId="2C863515" w14:textId="0FF5521C" w:rsidR="00715EC9" w:rsidRPr="00847D7A" w:rsidRDefault="00715EC9" w:rsidP="000C6DB2">
            <w:pPr>
              <w:pStyle w:val="ListParagraph"/>
              <w:numPr>
                <w:ilvl w:val="0"/>
                <w:numId w:val="29"/>
              </w:numPr>
              <w:ind w:left="342"/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 w:val="restart"/>
          </w:tcPr>
          <w:p w14:paraId="33AF366E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shd w:val="clear" w:color="auto" w:fill="FFFFFF"/>
              </w:rPr>
              <w:t>PROCESS_FLAG</w:t>
            </w:r>
          </w:p>
        </w:tc>
        <w:tc>
          <w:tcPr>
            <w:tcW w:w="1457" w:type="dxa"/>
          </w:tcPr>
          <w:p w14:paraId="63C7DE98" w14:textId="77777777" w:rsidR="00715EC9" w:rsidRPr="00847D7A" w:rsidRDefault="00715EC9" w:rsidP="00715EC9">
            <w:pPr>
              <w:rPr>
                <w:color w:val="000000" w:themeColor="text1"/>
                <w:lang w:bidi="en-US"/>
              </w:rPr>
            </w:pPr>
            <w:r w:rsidRPr="00847D7A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B355BF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  <w:r w:rsidRPr="00847D7A">
              <w:rPr>
                <w:color w:val="000000" w:themeColor="text1"/>
                <w:cs/>
                <w:lang w:bidi="th-TH"/>
              </w:rPr>
              <w:t xml:space="preserve">สถานะการ </w:t>
            </w:r>
            <w:r w:rsidRPr="00847D7A">
              <w:rPr>
                <w:color w:val="000000" w:themeColor="text1"/>
                <w:lang w:bidi="th-TH"/>
              </w:rPr>
              <w:t>Interface</w:t>
            </w:r>
          </w:p>
          <w:p w14:paraId="4BED42C6" w14:textId="77777777" w:rsidR="00715EC9" w:rsidRPr="00847D7A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0B130791" w14:textId="77777777" w:rsidTr="000C6DB2">
        <w:tc>
          <w:tcPr>
            <w:tcW w:w="630" w:type="dxa"/>
            <w:vMerge/>
          </w:tcPr>
          <w:p w14:paraId="4DFBBEA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CD3F44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5600FB8D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7EBF46F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VARCHAR2(1)</w:t>
            </w:r>
          </w:p>
        </w:tc>
      </w:tr>
      <w:tr w:rsidR="00715EC9" w:rsidRPr="005C5256" w14:paraId="6AD1B335" w14:textId="77777777" w:rsidTr="000C6DB2">
        <w:tc>
          <w:tcPr>
            <w:tcW w:w="630" w:type="dxa"/>
            <w:vMerge/>
          </w:tcPr>
          <w:p w14:paraId="74160D3B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67C2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CD6D258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68504771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‘N’</w:t>
            </w:r>
          </w:p>
        </w:tc>
      </w:tr>
      <w:tr w:rsidR="00715EC9" w:rsidRPr="005C5256" w14:paraId="49EE8DFA" w14:textId="77777777" w:rsidTr="000C6DB2">
        <w:tc>
          <w:tcPr>
            <w:tcW w:w="630" w:type="dxa"/>
            <w:vMerge/>
          </w:tcPr>
          <w:p w14:paraId="09D4ED72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A5E53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1F5633D0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490E7014" w14:textId="77777777" w:rsidR="00715EC9" w:rsidRPr="005C5256" w:rsidRDefault="00715EC9" w:rsidP="00715EC9">
            <w:pPr>
              <w:rPr>
                <w:color w:val="000000" w:themeColor="text1"/>
                <w:cs/>
                <w:lang w:bidi="th-TH"/>
              </w:rPr>
            </w:pPr>
            <w:r w:rsidRPr="005C5256">
              <w:rPr>
                <w:color w:val="000000" w:themeColor="text1"/>
                <w:lang w:bidi="th-TH"/>
              </w:rPr>
              <w:t>Yes</w:t>
            </w:r>
          </w:p>
        </w:tc>
      </w:tr>
      <w:tr w:rsidR="00715EC9" w:rsidRPr="005C5256" w14:paraId="6931B3EB" w14:textId="77777777" w:rsidTr="000C6DB2">
        <w:tc>
          <w:tcPr>
            <w:tcW w:w="630" w:type="dxa"/>
            <w:vMerge/>
          </w:tcPr>
          <w:p w14:paraId="5FC97A1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5D04F7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3E945E4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5CF2C9B9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  <w:tr w:rsidR="00715EC9" w:rsidRPr="005C5256" w14:paraId="2597DAE1" w14:textId="77777777" w:rsidTr="000C6DB2">
        <w:tc>
          <w:tcPr>
            <w:tcW w:w="630" w:type="dxa"/>
            <w:vMerge/>
          </w:tcPr>
          <w:p w14:paraId="32D025EC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64BA99F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457" w:type="dxa"/>
          </w:tcPr>
          <w:p w14:paraId="4FB71F4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3F3739C3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  <w:cs/>
                <w:lang w:bidi="th-TH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 xml:space="preserve">PROGRAM </w:t>
            </w:r>
            <w:r w:rsidRPr="005C5256">
              <w:rPr>
                <w:color w:val="000000" w:themeColor="text1"/>
                <w:shd w:val="clear" w:color="auto" w:fill="FFFFFF"/>
                <w:cs/>
                <w:lang w:bidi="th-TH"/>
              </w:rPr>
              <w:t>ระบุ</w:t>
            </w:r>
          </w:p>
          <w:p w14:paraId="44AFC14F" w14:textId="77777777" w:rsidR="00715EC9" w:rsidRPr="005C5256" w:rsidRDefault="00715EC9" w:rsidP="00715EC9">
            <w:pPr>
              <w:rPr>
                <w:color w:val="000000" w:themeColor="text1"/>
                <w:shd w:val="clear" w:color="auto" w:fill="FFFFFF"/>
              </w:rPr>
            </w:pPr>
            <w:r w:rsidRPr="005C5256">
              <w:rPr>
                <w:color w:val="000000" w:themeColor="text1"/>
                <w:shd w:val="clear" w:color="auto" w:fill="FFFFFF"/>
              </w:rPr>
              <w:t>N = NO PROCESS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P = PROCESSING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Y = PROCESS COMPLETE</w:t>
            </w:r>
            <w:r w:rsidRPr="005C5256">
              <w:rPr>
                <w:color w:val="000000" w:themeColor="text1"/>
              </w:rPr>
              <w:br/>
            </w:r>
            <w:r w:rsidRPr="005C5256">
              <w:rPr>
                <w:color w:val="000000" w:themeColor="text1"/>
                <w:shd w:val="clear" w:color="auto" w:fill="FFFFFF"/>
              </w:rPr>
              <w:t>E = PROCESS ERRORs</w:t>
            </w:r>
          </w:p>
        </w:tc>
      </w:tr>
      <w:tr w:rsidR="00715EC9" w:rsidRPr="005C5256" w14:paraId="3ABD1B1C" w14:textId="77777777" w:rsidTr="000C6DB2">
        <w:trPr>
          <w:trHeight w:val="522"/>
        </w:trPr>
        <w:tc>
          <w:tcPr>
            <w:tcW w:w="630" w:type="dxa"/>
            <w:vMerge/>
          </w:tcPr>
          <w:p w14:paraId="4DB4A1C9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AF70C4" w14:textId="77777777" w:rsidR="00715EC9" w:rsidRPr="005C5256" w:rsidRDefault="00715EC9" w:rsidP="00715EC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5685D363" w14:textId="77777777" w:rsidR="00715EC9" w:rsidRPr="005C5256" w:rsidRDefault="00715EC9" w:rsidP="00715EC9">
            <w:pPr>
              <w:rPr>
                <w:color w:val="000000" w:themeColor="text1"/>
                <w:lang w:bidi="en-US"/>
              </w:rPr>
            </w:pPr>
            <w:r w:rsidRPr="005C5256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670B620B" w14:textId="77777777" w:rsidR="00715EC9" w:rsidRPr="005C5256" w:rsidRDefault="00715EC9" w:rsidP="00715EC9">
            <w:pPr>
              <w:rPr>
                <w:color w:val="000000" w:themeColor="text1"/>
                <w:lang w:bidi="th-TH"/>
              </w:rPr>
            </w:pPr>
          </w:p>
        </w:tc>
      </w:tr>
    </w:tbl>
    <w:p w14:paraId="03C5D638" w14:textId="77777777" w:rsidR="00715EC9" w:rsidRPr="005C5256" w:rsidRDefault="00715EC9" w:rsidP="00715EC9">
      <w:pPr>
        <w:rPr>
          <w:color w:val="000000" w:themeColor="text1"/>
        </w:rPr>
      </w:pPr>
    </w:p>
    <w:p w14:paraId="57B7DC0A" w14:textId="77777777" w:rsidR="00715EC9" w:rsidRPr="003101BC" w:rsidRDefault="00715EC9" w:rsidP="00715EC9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44" w:name="_Toc494444075"/>
      <w:r w:rsidRPr="003101BC">
        <w:rPr>
          <w:color w:val="000000" w:themeColor="text1"/>
        </w:rPr>
        <w:t>Error Handlings</w:t>
      </w:r>
      <w:bookmarkEnd w:id="44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C8EE995" w:rsidR="00BB2758" w:rsidRPr="003101BC" w:rsidRDefault="00232FF4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001-001: </w:t>
            </w:r>
            <w:r w:rsidR="0077099E">
              <w:rPr>
                <w:color w:val="000000" w:themeColor="text1"/>
                <w:lang w:eastAsia="en-US" w:bidi="th-TH"/>
              </w:rPr>
              <w:t xml:space="preserve">File </w:t>
            </w:r>
            <w:r w:rsidR="00BB2758" w:rsidRPr="003101BC">
              <w:rPr>
                <w:color w:val="000000" w:themeColor="text1"/>
                <w:lang w:eastAsia="en-US" w:bidi="th-TH"/>
              </w:rPr>
              <w:t xml:space="preserve">Not found </w:t>
            </w:r>
          </w:p>
        </w:tc>
        <w:tc>
          <w:tcPr>
            <w:tcW w:w="7342" w:type="dxa"/>
          </w:tcPr>
          <w:p w14:paraId="4980CA9E" w14:textId="77777777" w:rsidR="00BB2758" w:rsidRPr="003101BC" w:rsidRDefault="00BB2758" w:rsidP="00547B1A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แล้วไม่เจอ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0D107C39" w:rsidR="00BB2758" w:rsidRPr="003101BC" w:rsidRDefault="00BB2758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232FF4">
              <w:rPr>
                <w:color w:val="000000" w:themeColor="text1"/>
                <w:lang w:eastAsia="en-US" w:bidi="th-TH"/>
              </w:rPr>
              <w:t>PO001</w:t>
            </w:r>
            <w:r w:rsidRPr="003101BC">
              <w:rPr>
                <w:color w:val="000000" w:themeColor="text1"/>
              </w:rPr>
              <w:t xml:space="preserve">-002 : </w:t>
            </w:r>
            <w:r w:rsidRPr="003101BC">
              <w:rPr>
                <w:color w:val="000000" w:themeColor="text1"/>
                <w:lang w:bidi="th-TH"/>
              </w:rPr>
              <w:t xml:space="preserve">Date Format not correct </w:t>
            </w:r>
          </w:p>
        </w:tc>
        <w:tc>
          <w:tcPr>
            <w:tcW w:w="7342" w:type="dxa"/>
          </w:tcPr>
          <w:p w14:paraId="6978AC5C" w14:textId="41A3F0A4" w:rsidR="00BB2758" w:rsidRPr="003101BC" w:rsidRDefault="00BB2758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กรณีที่ข้อมูลที่ส่งเข้ามามี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date 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ที่ไม่ใช่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 xml:space="preserve">YYYYMMDD Ex. </w:t>
            </w:r>
            <w:r w:rsidR="003B6D1C" w:rsidRPr="003B6D1C">
              <w:rPr>
                <w:rFonts w:cs="Tahoma"/>
                <w:color w:val="000000" w:themeColor="text1"/>
                <w:szCs w:val="20"/>
                <w:lang w:bidi="th-TH"/>
              </w:rPr>
              <w:t>20171110</w:t>
            </w:r>
          </w:p>
        </w:tc>
      </w:tr>
      <w:tr w:rsidR="00232FF4" w:rsidRPr="003101BC" w14:paraId="12EF2A8C" w14:textId="77777777" w:rsidTr="00447473">
        <w:tc>
          <w:tcPr>
            <w:tcW w:w="2718" w:type="dxa"/>
          </w:tcPr>
          <w:p w14:paraId="5B5E7273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source</w:t>
            </w:r>
          </w:p>
        </w:tc>
        <w:tc>
          <w:tcPr>
            <w:tcW w:w="7342" w:type="dxa"/>
          </w:tcPr>
          <w:p w14:paraId="51598B87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Import Source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734AAD81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232FF4" w:rsidRPr="003101BC" w14:paraId="25D077A2" w14:textId="77777777" w:rsidTr="00447473">
        <w:tc>
          <w:tcPr>
            <w:tcW w:w="2718" w:type="dxa"/>
          </w:tcPr>
          <w:p w14:paraId="535BD6D4" w14:textId="77777777" w:rsidR="00232FF4" w:rsidRPr="003101BC" w:rsidRDefault="00232FF4" w:rsidP="00232FF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4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Requisitioning BU</w:t>
            </w:r>
          </w:p>
        </w:tc>
        <w:tc>
          <w:tcPr>
            <w:tcW w:w="7342" w:type="dxa"/>
          </w:tcPr>
          <w:p w14:paraId="054D54C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BU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2B99D34" w14:textId="77777777" w:rsidR="00232FF4" w:rsidRPr="003101BC" w:rsidRDefault="00232FF4" w:rsidP="00232FF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71135B27" w14:textId="77777777" w:rsidTr="00447473">
        <w:tc>
          <w:tcPr>
            <w:tcW w:w="2718" w:type="dxa"/>
          </w:tcPr>
          <w:p w14:paraId="3658D09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5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 xml:space="preserve">Invalid </w:t>
            </w:r>
            <w:r w:rsidRPr="00232FF4">
              <w:rPr>
                <w:color w:val="000000" w:themeColor="text1"/>
                <w:lang w:bidi="th-TH"/>
              </w:rPr>
              <w:t>Status Code</w:t>
            </w:r>
          </w:p>
        </w:tc>
        <w:tc>
          <w:tcPr>
            <w:tcW w:w="7342" w:type="dxa"/>
          </w:tcPr>
          <w:p w14:paraId="0846074C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Status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92A011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B5E39E" w14:textId="77777777" w:rsidTr="00447473">
        <w:tc>
          <w:tcPr>
            <w:tcW w:w="2718" w:type="dxa"/>
          </w:tcPr>
          <w:p w14:paraId="7BE7C5C5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6</w:t>
            </w:r>
            <w:r w:rsidRPr="003101BC">
              <w:rPr>
                <w:color w:val="000000" w:themeColor="text1"/>
              </w:rPr>
              <w:t xml:space="preserve"> : </w:t>
            </w:r>
            <w:r>
              <w:rPr>
                <w:color w:val="000000" w:themeColor="text1"/>
                <w:lang w:bidi="th-TH"/>
              </w:rPr>
              <w:t>Invalid data type</w:t>
            </w:r>
          </w:p>
        </w:tc>
        <w:tc>
          <w:tcPr>
            <w:tcW w:w="7342" w:type="dxa"/>
          </w:tcPr>
          <w:p w14:paraId="059B23A9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ที่ข้อมูลไม่ตรงกับ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Filed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เช่น 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หากระบุเป็น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Character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มาจะ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  <w:p w14:paraId="2BB3BF12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EC8828F" w14:textId="77777777" w:rsidTr="00447473">
        <w:tc>
          <w:tcPr>
            <w:tcW w:w="2718" w:type="dxa"/>
          </w:tcPr>
          <w:p w14:paraId="2AD1F19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Destination Type Code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532E4FB3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Destination Type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2B46D0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68871EEA" w14:textId="77777777" w:rsidTr="00447473">
        <w:tc>
          <w:tcPr>
            <w:tcW w:w="2718" w:type="dxa"/>
          </w:tcPr>
          <w:p w14:paraId="39DA1DCE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Deliver To Location </w:t>
            </w:r>
            <w:r w:rsidRPr="003101BC">
              <w:rPr>
                <w:color w:val="000000" w:themeColor="text1"/>
              </w:rPr>
              <w:t xml:space="preserve"> </w:t>
            </w:r>
          </w:p>
        </w:tc>
        <w:tc>
          <w:tcPr>
            <w:tcW w:w="7342" w:type="dxa"/>
          </w:tcPr>
          <w:p w14:paraId="7FB62E57" w14:textId="262CF62B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Deliver To Location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B1CBCE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323E0FFA" w14:textId="77777777" w:rsidTr="00447473">
        <w:tc>
          <w:tcPr>
            <w:tcW w:w="2718" w:type="dxa"/>
          </w:tcPr>
          <w:p w14:paraId="5A965B29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Pr="003101BC">
              <w:rPr>
                <w:color w:val="000000" w:themeColor="text1"/>
              </w:rPr>
              <w:t>-00</w:t>
            </w:r>
            <w:r>
              <w:rPr>
                <w:color w:val="000000" w:themeColor="text1"/>
                <w:lang w:bidi="th-TH"/>
              </w:rPr>
              <w:t>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447473">
              <w:rPr>
                <w:color w:val="000000" w:themeColor="text1"/>
                <w:lang w:bidi="th-TH"/>
              </w:rPr>
              <w:t>Deliver-to Organization</w:t>
            </w:r>
          </w:p>
        </w:tc>
        <w:tc>
          <w:tcPr>
            <w:tcW w:w="7342" w:type="dxa"/>
          </w:tcPr>
          <w:p w14:paraId="55341DD8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447473">
              <w:rPr>
                <w:color w:val="000000" w:themeColor="text1"/>
              </w:rPr>
              <w:t>Deliver-to Organization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B69BB2A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1058CB24" w14:textId="77777777" w:rsidTr="00447473">
        <w:tc>
          <w:tcPr>
            <w:tcW w:w="2718" w:type="dxa"/>
          </w:tcPr>
          <w:p w14:paraId="18D9C7C0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-010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Subinventory Code</w:t>
            </w:r>
          </w:p>
        </w:tc>
        <w:tc>
          <w:tcPr>
            <w:tcW w:w="7342" w:type="dxa"/>
          </w:tcPr>
          <w:p w14:paraId="75D0D010" w14:textId="77777777" w:rsidR="00447473" w:rsidRPr="003101BC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>Subinventory Code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6CAE24E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46EF233F" w14:textId="77777777" w:rsidTr="00447473">
        <w:tc>
          <w:tcPr>
            <w:tcW w:w="2718" w:type="dxa"/>
          </w:tcPr>
          <w:p w14:paraId="67F8D6CF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Item Number</w:t>
            </w:r>
          </w:p>
        </w:tc>
        <w:tc>
          <w:tcPr>
            <w:tcW w:w="7342" w:type="dxa"/>
          </w:tcPr>
          <w:p w14:paraId="5055A9B3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Item Number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15C2474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447473" w14:paraId="7B429AA5" w14:textId="77777777" w:rsidTr="00447473">
        <w:tc>
          <w:tcPr>
            <w:tcW w:w="2718" w:type="dxa"/>
          </w:tcPr>
          <w:p w14:paraId="7733E12C" w14:textId="77777777" w:rsidR="00447473" w:rsidRPr="003101BC" w:rsidRDefault="00447473" w:rsidP="00447473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Line Type</w:t>
            </w:r>
          </w:p>
        </w:tc>
        <w:tc>
          <w:tcPr>
            <w:tcW w:w="7342" w:type="dxa"/>
          </w:tcPr>
          <w:p w14:paraId="1C5251D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Line Type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1D19A102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03243E5" w14:textId="77777777" w:rsidTr="00911B89">
        <w:tc>
          <w:tcPr>
            <w:tcW w:w="2718" w:type="dxa"/>
          </w:tcPr>
          <w:p w14:paraId="1A546490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-013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Currency Code</w:t>
            </w:r>
          </w:p>
        </w:tc>
        <w:tc>
          <w:tcPr>
            <w:tcW w:w="7342" w:type="dxa"/>
          </w:tcPr>
          <w:p w14:paraId="32A2B21E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Currency Code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2697FF8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4646DACD" w14:textId="77777777" w:rsidTr="00911B89">
        <w:tc>
          <w:tcPr>
            <w:tcW w:w="2718" w:type="dxa"/>
          </w:tcPr>
          <w:p w14:paraId="5940F474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  <w:lang w:bidi="th-TH"/>
              </w:rPr>
              <w:t>Procurement BU</w:t>
            </w:r>
          </w:p>
        </w:tc>
        <w:tc>
          <w:tcPr>
            <w:tcW w:w="7342" w:type="dxa"/>
          </w:tcPr>
          <w:p w14:paraId="2BEEF13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color w:val="000000" w:themeColor="text1"/>
              </w:rPr>
              <w:t>Procurement BU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8A8941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6CCE593F" w14:textId="77777777" w:rsidTr="00911B89">
        <w:tc>
          <w:tcPr>
            <w:tcW w:w="2718" w:type="dxa"/>
          </w:tcPr>
          <w:p w14:paraId="3F8C208C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Supplier</w:t>
            </w:r>
          </w:p>
        </w:tc>
        <w:tc>
          <w:tcPr>
            <w:tcW w:w="7342" w:type="dxa"/>
          </w:tcPr>
          <w:p w14:paraId="7DC96C01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color w:val="000000" w:themeColor="text1"/>
              </w:rPr>
              <w:t xml:space="preserve">Supplier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34157B4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535747A" w14:textId="77777777" w:rsidTr="00911B89">
        <w:tc>
          <w:tcPr>
            <w:tcW w:w="2718" w:type="dxa"/>
          </w:tcPr>
          <w:p w14:paraId="42B820FF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>
              <w:rPr>
                <w:color w:val="000000" w:themeColor="text1"/>
                <w:lang w:bidi="th-TH"/>
              </w:rPr>
              <w:t>UOM</w:t>
            </w:r>
          </w:p>
        </w:tc>
        <w:tc>
          <w:tcPr>
            <w:tcW w:w="7342" w:type="dxa"/>
          </w:tcPr>
          <w:p w14:paraId="2CD6B1F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UOM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3768768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7BFF486E" w14:textId="77777777" w:rsidTr="00911B89">
        <w:tc>
          <w:tcPr>
            <w:tcW w:w="2718" w:type="dxa"/>
          </w:tcPr>
          <w:p w14:paraId="49BC3EAA" w14:textId="77777777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-017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CHARGE_ACCOUNT_SEGMENT1</w:t>
            </w:r>
          </w:p>
        </w:tc>
        <w:tc>
          <w:tcPr>
            <w:tcW w:w="7342" w:type="dxa"/>
          </w:tcPr>
          <w:p w14:paraId="55BCCAE9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812084">
              <w:rPr>
                <w:rFonts w:cs="Tahoma"/>
                <w:color w:val="000000" w:themeColor="text1"/>
                <w:szCs w:val="20"/>
                <w:lang w:bidi="th-TH"/>
              </w:rPr>
              <w:t>CHARGE_ACCOUNT_SEGMENT1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46C12D9A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38AA79EA" w14:textId="77777777" w:rsidTr="00911B89">
        <w:tc>
          <w:tcPr>
            <w:tcW w:w="2718" w:type="dxa"/>
          </w:tcPr>
          <w:p w14:paraId="0B8A9BDA" w14:textId="6D9E03E2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7342" w:type="dxa"/>
          </w:tcPr>
          <w:p w14:paraId="5F899F49" w14:textId="66E47CDF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CHARGE_ACCOUNT_SEGMENT2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DB089FD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82F8042" w14:textId="77777777" w:rsidTr="00911B89">
        <w:tc>
          <w:tcPr>
            <w:tcW w:w="2718" w:type="dxa"/>
          </w:tcPr>
          <w:p w14:paraId="7F13D906" w14:textId="2377AB8E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-019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9D16EC">
              <w:rPr>
                <w:color w:val="000000" w:themeColor="text1"/>
              </w:rPr>
              <w:t>CHARGE_ACCOUNT_SEGMEN</w:t>
            </w:r>
            <w:r w:rsidRPr="00812084"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7342" w:type="dxa"/>
          </w:tcPr>
          <w:p w14:paraId="3779C546" w14:textId="629E9DB2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CHARGE_ACCOUNT_SEGMENT3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5591DF47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2FF94C1D" w14:textId="77777777" w:rsidTr="00911B89">
        <w:tc>
          <w:tcPr>
            <w:tcW w:w="2718" w:type="dxa"/>
          </w:tcPr>
          <w:p w14:paraId="3158392C" w14:textId="6ED539B9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lastRenderedPageBreak/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 xml:space="preserve">-020 </w:t>
            </w:r>
            <w:r w:rsidRPr="003101BC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7342" w:type="dxa"/>
          </w:tcPr>
          <w:p w14:paraId="2096149E" w14:textId="5D037C20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CHARGE_ACCOUNT_SEGMENT4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38A1BDC0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812084" w:rsidRPr="00447473" w14:paraId="54F4DD51" w14:textId="77777777" w:rsidTr="00911B89">
        <w:tc>
          <w:tcPr>
            <w:tcW w:w="2718" w:type="dxa"/>
          </w:tcPr>
          <w:p w14:paraId="09E9B474" w14:textId="59D9691B" w:rsidR="00812084" w:rsidRPr="003101BC" w:rsidRDefault="00812084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>
              <w:rPr>
                <w:color w:val="000000" w:themeColor="text1"/>
              </w:rPr>
              <w:t>-021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Pr="00812084">
              <w:rPr>
                <w:color w:val="000000" w:themeColor="text1"/>
              </w:rPr>
              <w:t>CHARGE_ACCOUNT_SEGMENT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7342" w:type="dxa"/>
          </w:tcPr>
          <w:p w14:paraId="65BC774B" w14:textId="7C9E1615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CHARGE_ACCOUNT_SEGMENT5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0A395815" w14:textId="77777777" w:rsidR="00812084" w:rsidRPr="00447473" w:rsidRDefault="00812084" w:rsidP="00812084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447473" w:rsidRPr="003101BC" w14:paraId="2983172A" w14:textId="77777777" w:rsidTr="00BB2758">
        <w:tc>
          <w:tcPr>
            <w:tcW w:w="2718" w:type="dxa"/>
          </w:tcPr>
          <w:p w14:paraId="244C2C85" w14:textId="220EE61A" w:rsidR="00447473" w:rsidRPr="003101BC" w:rsidRDefault="00447473" w:rsidP="00812084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</w:t>
            </w:r>
            <w:r w:rsidRPr="003101BC">
              <w:rPr>
                <w:color w:val="000000" w:themeColor="text1"/>
                <w:lang w:eastAsia="en-US" w:bidi="th-TH"/>
              </w:rPr>
              <w:t>001</w:t>
            </w:r>
            <w:r w:rsidR="00812084">
              <w:rPr>
                <w:color w:val="000000" w:themeColor="text1"/>
              </w:rPr>
              <w:t>-022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Invalid </w:t>
            </w:r>
            <w:r w:rsidR="00812084" w:rsidRPr="00812084">
              <w:rPr>
                <w:color w:val="000000" w:themeColor="text1"/>
              </w:rPr>
              <w:t>CHARGE_ACCOUNT_SEGMENT</w:t>
            </w:r>
            <w:r w:rsidR="00812084">
              <w:rPr>
                <w:color w:val="000000" w:themeColor="text1"/>
              </w:rPr>
              <w:t>6</w:t>
            </w:r>
          </w:p>
        </w:tc>
        <w:tc>
          <w:tcPr>
            <w:tcW w:w="7342" w:type="dxa"/>
          </w:tcPr>
          <w:p w14:paraId="403917AB" w14:textId="5A8231B2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cs/>
                <w:lang w:bidi="th-TH"/>
              </w:rPr>
              <w:t>กรณี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ที่ข้อมูล</w:t>
            </w:r>
            <w:r w:rsidR="00812084">
              <w:rPr>
                <w:rFonts w:cs="Tahoma"/>
                <w:color w:val="000000" w:themeColor="text1"/>
                <w:szCs w:val="20"/>
                <w:lang w:bidi="th-TH"/>
              </w:rPr>
              <w:t xml:space="preserve"> CHARGE_ACCOUNT_SEGMENT6</w:t>
            </w:r>
            <w:r w:rsidR="00812084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ไม่ถูกต้องตรงกับค่า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Setup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ERP</w:t>
            </w:r>
          </w:p>
          <w:p w14:paraId="61D0FCE7" w14:textId="77777777" w:rsidR="00447473" w:rsidRPr="00447473" w:rsidRDefault="00447473" w:rsidP="00447473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BB2758" w:rsidRPr="003101BC" w14:paraId="5EAE649D" w14:textId="77777777" w:rsidTr="00BB2758">
        <w:tc>
          <w:tcPr>
            <w:tcW w:w="2718" w:type="dxa"/>
          </w:tcPr>
          <w:p w14:paraId="58B4DF84" w14:textId="25EC94A2" w:rsidR="00BB2758" w:rsidRPr="003101BC" w:rsidRDefault="00BB2758" w:rsidP="00E55FB5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E55FB5">
              <w:rPr>
                <w:color w:val="000000" w:themeColor="text1"/>
                <w:lang w:eastAsia="en-US" w:bidi="th-TH"/>
              </w:rPr>
              <w:t>PO001</w:t>
            </w:r>
            <w:r w:rsidR="00E55FB5">
              <w:rPr>
                <w:color w:val="000000" w:themeColor="text1"/>
              </w:rPr>
              <w:t>-023</w:t>
            </w:r>
            <w:r w:rsidRPr="003101BC">
              <w:rPr>
                <w:color w:val="000000" w:themeColor="text1"/>
              </w:rPr>
              <w:t xml:space="preserve"> :</w:t>
            </w:r>
            <w:r w:rsidR="00E55FB5"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</w:t>
            </w:r>
            <w:r w:rsidR="00E55FB5">
              <w:rPr>
                <w:color w:val="000000" w:themeColor="text1"/>
                <w:lang w:bidi="th-TH"/>
              </w:rPr>
              <w:t xml:space="preserve">Not found </w:t>
            </w:r>
          </w:p>
        </w:tc>
        <w:tc>
          <w:tcPr>
            <w:tcW w:w="7342" w:type="dxa"/>
          </w:tcPr>
          <w:p w14:paraId="2DEFAC36" w14:textId="0BBCA39A" w:rsidR="00BB2758" w:rsidRPr="003101BC" w:rsidRDefault="00E55FB5" w:rsidP="0058089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Item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นั้นไม่เจอ</w:t>
            </w:r>
          </w:p>
        </w:tc>
      </w:tr>
      <w:tr w:rsidR="00E55FB5" w:rsidRPr="003101BC" w14:paraId="4EB68612" w14:textId="77777777" w:rsidTr="00BB2758">
        <w:tc>
          <w:tcPr>
            <w:tcW w:w="2718" w:type="dxa"/>
          </w:tcPr>
          <w:p w14:paraId="0AB8C377" w14:textId="15CF4F18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-024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</w:t>
            </w:r>
            <w:r w:rsidR="003B6D1C">
              <w:rPr>
                <w:color w:val="000000" w:themeColor="text1"/>
                <w:lang w:bidi="th-TH"/>
              </w:rPr>
              <w:t xml:space="preserve"> blanket agreement m</w:t>
            </w:r>
            <w:r>
              <w:rPr>
                <w:color w:val="000000" w:themeColor="text1"/>
                <w:lang w:bidi="th-TH"/>
              </w:rPr>
              <w:t xml:space="preserve">ore than one </w:t>
            </w:r>
            <w:r w:rsidR="003B6D1C">
              <w:rPr>
                <w:color w:val="000000" w:themeColor="text1"/>
                <w:lang w:bidi="th-TH"/>
              </w:rPr>
              <w:t xml:space="preserve">agreement </w:t>
            </w:r>
          </w:p>
        </w:tc>
        <w:tc>
          <w:tcPr>
            <w:tcW w:w="7342" w:type="dxa"/>
          </w:tcPr>
          <w:p w14:paraId="6D2F6805" w14:textId="7DF0E69D" w:rsid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Agreement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ได้มากกว่า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ค่า</w:t>
            </w:r>
          </w:p>
        </w:tc>
      </w:tr>
      <w:tr w:rsidR="00E55FB5" w:rsidRPr="003101BC" w14:paraId="25C2A855" w14:textId="77777777" w:rsidTr="00BB2758">
        <w:tc>
          <w:tcPr>
            <w:tcW w:w="2718" w:type="dxa"/>
          </w:tcPr>
          <w:p w14:paraId="2EF6443E" w14:textId="07B27EE1" w:rsidR="00E55FB5" w:rsidRPr="003101BC" w:rsidRDefault="00E55FB5" w:rsidP="00E55FB5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-025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Over amount limit of Blanket</w:t>
            </w:r>
          </w:p>
        </w:tc>
        <w:tc>
          <w:tcPr>
            <w:tcW w:w="7342" w:type="dxa"/>
          </w:tcPr>
          <w:p w14:paraId="38A4CFBF" w14:textId="5994C253" w:rsidR="00E55FB5" w:rsidRPr="00E55FB5" w:rsidRDefault="00E55FB5" w:rsidP="00E55FB5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แล้วพบว่ายอดเงินเกินกว่า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Amount limit </w:t>
            </w:r>
            <w:r w:rsidR="009D16E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 w:rsidR="009D16EC"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</w:p>
        </w:tc>
      </w:tr>
      <w:tr w:rsidR="009D16EC" w:rsidRPr="003101BC" w14:paraId="5A310D55" w14:textId="77777777" w:rsidTr="00BB2758">
        <w:tc>
          <w:tcPr>
            <w:tcW w:w="2718" w:type="dxa"/>
          </w:tcPr>
          <w:p w14:paraId="20307C14" w14:textId="4D19FFB8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-026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  <w:lang w:bidi="th-TH"/>
              </w:rPr>
              <w:t xml:space="preserve"> Amount is less than minimum release amount of Blanket</w:t>
            </w:r>
          </w:p>
        </w:tc>
        <w:tc>
          <w:tcPr>
            <w:tcW w:w="7342" w:type="dxa"/>
          </w:tcPr>
          <w:p w14:paraId="7F14C0B0" w14:textId="63DCF306" w:rsidR="009D16EC" w:rsidRPr="009D16E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กรณีที่หา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Blanket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ได้แล้ว  แต่ว่าเมื่อได้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Unit Price * QTY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แล้วพบว่าน้อยกว่า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Mininum Release Amount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ของ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Blanket</w:t>
            </w:r>
          </w:p>
        </w:tc>
      </w:tr>
      <w:tr w:rsidR="009D16EC" w:rsidRPr="003101BC" w14:paraId="2FD5F57A" w14:textId="77777777" w:rsidTr="00BB2758">
        <w:tc>
          <w:tcPr>
            <w:tcW w:w="2718" w:type="dxa"/>
          </w:tcPr>
          <w:p w14:paraId="2A928DB4" w14:textId="324946F9" w:rsidR="009D16EC" w:rsidRPr="003101BC" w:rsidRDefault="009D16EC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 w:rsidR="00E86FAD">
              <w:rPr>
                <w:color w:val="000000" w:themeColor="text1"/>
              </w:rPr>
              <w:t>-02</w:t>
            </w:r>
            <w:r w:rsidRPr="003101BC">
              <w:rPr>
                <w:color w:val="000000" w:themeColor="text1"/>
                <w:lang w:bidi="th-TH"/>
              </w:rPr>
              <w:t>7</w:t>
            </w:r>
            <w:r w:rsidRPr="003101BC">
              <w:rPr>
                <w:color w:val="000000" w:themeColor="text1"/>
              </w:rPr>
              <w:t xml:space="preserve"> :Standard Interface Error</w:t>
            </w:r>
          </w:p>
        </w:tc>
        <w:tc>
          <w:tcPr>
            <w:tcW w:w="7342" w:type="dxa"/>
          </w:tcPr>
          <w:p w14:paraId="5352F035" w14:textId="0494CDE1" w:rsidR="009D16EC" w:rsidRPr="003101BC" w:rsidRDefault="009D16EC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กรณีที่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Validate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ข้อมูลผ่านแล้ว แต่เมื่อส่งเข้า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Standard Cloud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แล้วเกิด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044C40" w:rsidRPr="003101BC" w14:paraId="31FCD4B9" w14:textId="77777777" w:rsidTr="00BB2758">
        <w:tc>
          <w:tcPr>
            <w:tcW w:w="2718" w:type="dxa"/>
          </w:tcPr>
          <w:p w14:paraId="30899891" w14:textId="724F2A8F" w:rsidR="00044C40" w:rsidRPr="003101BC" w:rsidRDefault="00044C40" w:rsidP="009D16EC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>
              <w:rPr>
                <w:color w:val="000000" w:themeColor="text1"/>
                <w:lang w:eastAsia="en-US" w:bidi="th-TH"/>
              </w:rPr>
              <w:t>PO001</w:t>
            </w:r>
            <w:r>
              <w:rPr>
                <w:color w:val="000000" w:themeColor="text1"/>
              </w:rPr>
              <w:t>-02</w:t>
            </w:r>
            <w:r>
              <w:rPr>
                <w:color w:val="000000" w:themeColor="text1"/>
                <w:lang w:bidi="th-TH"/>
              </w:rPr>
              <w:t>8</w:t>
            </w:r>
            <w:r w:rsidRPr="003101BC">
              <w:rPr>
                <w:color w:val="000000" w:themeColor="text1"/>
              </w:rPr>
              <w:t xml:space="preserve"> :</w:t>
            </w:r>
            <w:r>
              <w:rPr>
                <w:color w:val="000000" w:themeColor="text1"/>
              </w:rPr>
              <w:t xml:space="preserve"> Order date is less than current date</w:t>
            </w:r>
          </w:p>
        </w:tc>
        <w:tc>
          <w:tcPr>
            <w:tcW w:w="7342" w:type="dxa"/>
          </w:tcPr>
          <w:p w14:paraId="29AECD0A" w14:textId="29A55FAE" w:rsidR="00044C40" w:rsidRPr="003101BC" w:rsidRDefault="00044C40" w:rsidP="009D16E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กรณีที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Order Date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ย้อนหลังจากวันที่ปัจจุบัน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45" w:name="_Toc494444076"/>
      <w:r w:rsidRPr="003101BC">
        <w:rPr>
          <w:color w:val="000000" w:themeColor="text1"/>
        </w:rPr>
        <w:t>Log Layout</w:t>
      </w:r>
      <w:bookmarkEnd w:id="45"/>
    </w:p>
    <w:p w14:paraId="02033673" w14:textId="1860E873" w:rsidR="00582BA9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58C25586" wp14:editId="166AAEA7">
            <wp:extent cx="4107305" cy="4887173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8591" cy="488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B45" w14:textId="41CE74ED" w:rsidR="00296589" w:rsidRPr="003101BC" w:rsidRDefault="00296589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2868762D" wp14:editId="7C7A6ECD">
            <wp:extent cx="4002374" cy="7609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2023" cy="7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46" w:name="_Toc494444077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4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77777777" w:rsidR="00693F0F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77777777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,Process ,Error ,Achive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653F5376" w14:textId="77777777" w:rsidR="006D5BD9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77777777" w:rsidR="00A549C8" w:rsidRPr="003101BC" w:rsidRDefault="00A549C8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ย้าย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238405FD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ปกติ</w:t>
            </w:r>
          </w:p>
          <w:p w14:paraId="1AE6907B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1A4182CC" w14:textId="77777777" w:rsidR="00A549C8" w:rsidRPr="003101BC" w:rsidRDefault="00A549C8" w:rsidP="00A549C8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ข้อมูลถูกต้อง</w:t>
            </w:r>
          </w:p>
          <w:p w14:paraId="5E4383DB" w14:textId="77777777" w:rsidR="00CC5DD8" w:rsidRPr="003101BC" w:rsidRDefault="00CC5DD8" w:rsidP="008B5490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  <w:tc>
          <w:tcPr>
            <w:tcW w:w="5130" w:type="dxa"/>
          </w:tcPr>
          <w:p w14:paraId="5F2647C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5A9D0B6A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Import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ครบถ้วน</w:t>
            </w:r>
          </w:p>
          <w:p w14:paraId="55CBC516" w14:textId="77777777" w:rsidR="002F52ED" w:rsidRPr="003101BC" w:rsidRDefault="002F52ED" w:rsidP="002F52ED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Fin Code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ใดที่ต้องคำนวณ คำนวณได้ถูกต้องตามสูตร</w:t>
            </w:r>
          </w:p>
          <w:p w14:paraId="0554C632" w14:textId="77777777" w:rsidR="00CC5DD8" w:rsidRPr="003101BC" w:rsidRDefault="00A549C8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2044208B" w14:textId="77777777" w:rsidR="00A549C8" w:rsidRPr="003101BC" w:rsidRDefault="002F52ED" w:rsidP="000F1244">
            <w:pPr>
              <w:pStyle w:val="BodyText"/>
              <w:numPr>
                <w:ilvl w:val="0"/>
                <w:numId w:val="10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เข้า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Archive</w:t>
            </w:r>
          </w:p>
        </w:tc>
      </w:tr>
      <w:tr w:rsidR="003101BC" w:rsidRPr="003101BC" w14:paraId="6EFFD785" w14:textId="77777777" w:rsidTr="00CC5DD8">
        <w:tc>
          <w:tcPr>
            <w:tcW w:w="720" w:type="dxa"/>
          </w:tcPr>
          <w:p w14:paraId="71566F53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1BF9BC50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บางส่วน</w:t>
            </w:r>
          </w:p>
          <w:p w14:paraId="3FE1CA3F" w14:textId="255E7207" w:rsidR="003B6D1C" w:rsidRPr="003B6D1C" w:rsidRDefault="002F52ED" w:rsidP="003B6D1C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</w:t>
            </w:r>
          </w:p>
          <w:p w14:paraId="3C361C79" w14:textId="77777777" w:rsidR="002F52ED" w:rsidRPr="003101BC" w:rsidRDefault="002F52ED" w:rsidP="00890063">
            <w:pPr>
              <w:pStyle w:val="BodyText"/>
              <w:numPr>
                <w:ilvl w:val="0"/>
                <w:numId w:val="24"/>
              </w:numPr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ข้อมูลไม่ถูกต้อง</w:t>
            </w:r>
          </w:p>
        </w:tc>
        <w:tc>
          <w:tcPr>
            <w:tcW w:w="5130" w:type="dxa"/>
          </w:tcPr>
          <w:p w14:paraId="02EF1B36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ต้องทำการ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Reject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  <w:p w14:paraId="29F3A482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Move 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ไปยัง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 Error</w:t>
            </w:r>
          </w:p>
          <w:p w14:paraId="02FAEA6C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3.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ว่ามี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Error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แล้วไม่เอาข้อมูลเข้าระบบ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797411ED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</w:p>
        </w:tc>
        <w:tc>
          <w:tcPr>
            <w:tcW w:w="5130" w:type="dxa"/>
          </w:tcPr>
          <w:p w14:paraId="6DC3B70D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74E0BA5D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8E7FD8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1 </w:t>
            </w:r>
            <w:r w:rsidR="003B6D1C">
              <w:rPr>
                <w:rFonts w:cs="Tahoma"/>
                <w:color w:val="000000" w:themeColor="text1"/>
                <w:szCs w:val="20"/>
                <w:lang w:bidi="th-TH"/>
              </w:rPr>
              <w:t>PR</w:t>
            </w:r>
            <w:r w:rsidR="003B6D1C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ต้องอ่าน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47" w:name="_Toc494444078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47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0FE56738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 xml:space="preserve">(Khun  </w:t>
            </w:r>
            <w:r w:rsidR="00296589">
              <w:rPr>
                <w:b/>
                <w:bCs/>
                <w:color w:val="000000" w:themeColor="text1"/>
              </w:rPr>
              <w:t>Amornrath Ongkawat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7E18DE66" w:rsidR="008C64F9" w:rsidRPr="003101BC" w:rsidRDefault="00296589" w:rsidP="00FB2D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PO001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>
              <w:t xml:space="preserve"> </w:t>
            </w:r>
            <w:r w:rsidRPr="00296589">
              <w:rPr>
                <w:color w:val="000000" w:themeColor="text1"/>
                <w:lang w:bidi="th-TH"/>
              </w:rPr>
              <w:t>Interface PR&lt;Linfox&gt; to PO(ERP)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58B9C7A" w:rsidR="008C64F9" w:rsidRPr="003101BC" w:rsidRDefault="00296589" w:rsidP="007B6A36">
            <w:pPr>
              <w:rPr>
                <w:rStyle w:val="HighlightedVariable"/>
                <w:color w:val="000000" w:themeColor="text1"/>
              </w:rPr>
            </w:pPr>
            <w:r>
              <w:t>PO001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9"/>
      <w:footerReference w:type="default" r:id="rId30"/>
      <w:footerReference w:type="first" r:id="rId31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4" w:author="Windows User" w:date="2017-11-01T16:07:00Z" w:initials="WU">
    <w:p w14:paraId="40B03A67" w14:textId="23CCAE89" w:rsidR="000211F8" w:rsidRPr="000211F8" w:rsidRDefault="000211F8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ใช่ </w:t>
      </w:r>
      <w:r>
        <w:rPr>
          <w:lang w:bidi="th-TH"/>
        </w:rPr>
        <w:t xml:space="preserve">path initial </w:t>
      </w:r>
      <w:r>
        <w:rPr>
          <w:rFonts w:hint="cs"/>
          <w:cs/>
          <w:lang w:bidi="th-TH"/>
        </w:rPr>
        <w:t xml:space="preserve">ไหม แต่ก็ทำ </w:t>
      </w:r>
      <w:r>
        <w:rPr>
          <w:lang w:bidi="th-TH"/>
        </w:rPr>
        <w:t xml:space="preserve">path Linfox </w:t>
      </w:r>
      <w:r>
        <w:rPr>
          <w:rFonts w:hint="cs"/>
          <w:cs/>
          <w:lang w:bidi="th-TH"/>
        </w:rPr>
        <w:t>เพิ่มให้ด้วย</w:t>
      </w:r>
    </w:p>
  </w:comment>
  <w:comment w:id="32" w:author="Windows User" w:date="2017-11-01T15:38:00Z" w:initials="WU">
    <w:p w14:paraId="388DD034" w14:textId="2F585AAC" w:rsidR="008447E7" w:rsidRDefault="008447E7">
      <w:pPr>
        <w:pStyle w:val="CommentText"/>
        <w:rPr>
          <w:rFonts w:hint="cs"/>
          <w:cs/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>เรียบร้อย มีคำถาม ถ้ามี</w:t>
      </w:r>
      <w:r>
        <w:rPr>
          <w:lang w:bidi="th-TH"/>
        </w:rPr>
        <w:t>file</w:t>
      </w:r>
      <w:r>
        <w:rPr>
          <w:rFonts w:hint="cs"/>
          <w:cs/>
          <w:lang w:bidi="th-TH"/>
        </w:rPr>
        <w:t>ที่มีชื่อซ้ำ ให้ลบไหม</w:t>
      </w:r>
    </w:p>
  </w:comment>
  <w:comment w:id="35" w:author="Windows User" w:date="2017-11-01T16:02:00Z" w:initials="WU">
    <w:p w14:paraId="2ACFD03F" w14:textId="77777777" w:rsidR="00DD25B1" w:rsidRDefault="00DD25B1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>
        <w:rPr>
          <w:rFonts w:hint="cs"/>
          <w:cs/>
          <w:lang w:bidi="th-TH"/>
        </w:rPr>
        <w:t xml:space="preserve">ดึงข้อมูลจาก </w:t>
      </w:r>
      <w:r>
        <w:rPr>
          <w:lang w:bidi="th-TH"/>
        </w:rPr>
        <w:t xml:space="preserve">table xcust_linfox_pr_tbl </w:t>
      </w:r>
      <w:r>
        <w:rPr>
          <w:rFonts w:hint="cs"/>
          <w:cs/>
          <w:lang w:bidi="th-TH"/>
        </w:rPr>
        <w:t>ด้วยเงื่อนไขอะไร</w:t>
      </w:r>
    </w:p>
    <w:p w14:paraId="63E7DB2D" w14:textId="77777777" w:rsidR="00DD25B1" w:rsidRDefault="00DD25B1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เข้าใจว่า ให้ </w:t>
      </w:r>
      <w:r>
        <w:rPr>
          <w:lang w:bidi="th-TH"/>
        </w:rPr>
        <w:t xml:space="preserve">insert </w:t>
      </w:r>
      <w:r>
        <w:rPr>
          <w:rFonts w:hint="cs"/>
          <w:cs/>
          <w:lang w:bidi="th-TH"/>
        </w:rPr>
        <w:t xml:space="preserve">ข้อมูล จาก ทุก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ใน </w:t>
      </w:r>
      <w:r>
        <w:rPr>
          <w:lang w:bidi="th-TH"/>
        </w:rPr>
        <w:t xml:space="preserve">folder </w:t>
      </w:r>
      <w:r>
        <w:rPr>
          <w:rFonts w:hint="cs"/>
          <w:cs/>
          <w:lang w:bidi="th-TH"/>
        </w:rPr>
        <w:t>ให้เรียบร้อยก่อน</w:t>
      </w:r>
    </w:p>
    <w:p w14:paraId="2025F001" w14:textId="77777777" w:rsidR="00DD25B1" w:rsidRDefault="00DD25B1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>แล้วค่อยดึงข้อมูล</w:t>
      </w:r>
    </w:p>
    <w:p w14:paraId="224BB9F3" w14:textId="3CFFB493" w:rsidR="00DD25B1" w:rsidRDefault="00DD25B1">
      <w:pPr>
        <w:pStyle w:val="CommentText"/>
        <w:rPr>
          <w:lang w:bidi="th-TH"/>
        </w:rPr>
      </w:pPr>
      <w:r>
        <w:rPr>
          <w:rFonts w:hint="cs"/>
          <w:cs/>
          <w:lang w:bidi="th-TH"/>
        </w:rPr>
        <w:t xml:space="preserve">คือ ทำ </w:t>
      </w:r>
      <w:r>
        <w:rPr>
          <w:lang w:bidi="th-TH"/>
        </w:rPr>
        <w:t xml:space="preserve">c. </w:t>
      </w:r>
      <w:r>
        <w:rPr>
          <w:rFonts w:hint="cs"/>
          <w:cs/>
          <w:lang w:bidi="th-TH"/>
        </w:rPr>
        <w:t xml:space="preserve">ให้เรียบร้อย ทุก </w:t>
      </w:r>
      <w:r>
        <w:rPr>
          <w:lang w:bidi="th-TH"/>
        </w:rPr>
        <w:t xml:space="preserve">file </w:t>
      </w:r>
      <w:r>
        <w:rPr>
          <w:rFonts w:hint="cs"/>
          <w:cs/>
          <w:lang w:bidi="th-TH"/>
        </w:rPr>
        <w:t xml:space="preserve">ก่อน แล้วค่อยทำ </w:t>
      </w:r>
      <w:r>
        <w:rPr>
          <w:lang w:bidi="th-TH"/>
        </w:rPr>
        <w:t>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B03A67" w15:done="0"/>
  <w15:commentEx w15:paraId="388DD034" w15:done="0"/>
  <w15:commentEx w15:paraId="224BB9F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0FE767" w14:textId="77777777" w:rsidR="00F33166" w:rsidRDefault="00F33166">
      <w:r>
        <w:separator/>
      </w:r>
    </w:p>
  </w:endnote>
  <w:endnote w:type="continuationSeparator" w:id="0">
    <w:p w14:paraId="2BFD62E4" w14:textId="77777777" w:rsidR="00F33166" w:rsidRDefault="00F33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0F8E54" w14:textId="77777777" w:rsidR="008447E7" w:rsidRDefault="008447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5A595604" w:rsidR="008447E7" w:rsidRPr="00192472" w:rsidRDefault="008447E7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6771C2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6771C2">
      <w:rPr>
        <w:noProof/>
        <w:sz w:val="16"/>
        <w:szCs w:val="16"/>
        <w:lang w:val="fr-FR"/>
      </w:rPr>
      <w:instrText>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6771C2">
      <w:rPr>
        <w:noProof/>
        <w:sz w:val="16"/>
        <w:szCs w:val="16"/>
        <w:lang w:val="fr-FR"/>
      </w:rPr>
      <w:t>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4C800F64" w:rsidR="008447E7" w:rsidRPr="001C7E6D" w:rsidRDefault="008447E7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RD1701_FSPEC_PO001_V00R02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F50B7" w14:textId="77777777" w:rsidR="008447E7" w:rsidRDefault="008447E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75E95F87" w:rsidR="008447E7" w:rsidRPr="004077BA" w:rsidRDefault="008447E7" w:rsidP="00B112FE">
    <w:pPr>
      <w:pStyle w:val="Footer"/>
      <w:tabs>
        <w:tab w:val="clear" w:pos="8640"/>
        <w:tab w:val="center" w:pos="5400"/>
        <w:tab w:val="right" w:pos="10500"/>
        <w:tab w:val="right" w:pos="14212"/>
        <w:tab w:val="right" w:pos="14960"/>
      </w:tabs>
      <w:jc w:val="thaiDistribute"/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 w:rsidRPr="00371ED6">
      <w:rPr>
        <w:sz w:val="12"/>
        <w:szCs w:val="12"/>
      </w:rPr>
      <w:fldChar w:fldCharType="begin"/>
    </w:r>
    <w:r w:rsidRPr="00371ED6">
      <w:rPr>
        <w:sz w:val="12"/>
        <w:szCs w:val="12"/>
      </w:rPr>
      <w:instrText xml:space="preserve"> FILENAME </w:instrText>
    </w:r>
    <w:r w:rsidRPr="00371ED6"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RD1701_FSPEC_PO001_V00R03</w:t>
    </w:r>
    <w:r w:rsidRPr="00371ED6">
      <w:rPr>
        <w:sz w:val="12"/>
        <w:szCs w:val="12"/>
      </w:rPr>
      <w:fldChar w:fldCharType="end"/>
    </w:r>
    <w:r w:rsidRPr="004077BA"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6771C2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6771C2">
      <w:rPr>
        <w:noProof/>
        <w:sz w:val="12"/>
        <w:szCs w:val="12"/>
      </w:rPr>
      <w:instrText>8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6771C2">
      <w:rPr>
        <w:noProof/>
        <w:sz w:val="12"/>
        <w:szCs w:val="12"/>
      </w:rPr>
      <w:instrText>24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6771C2">
      <w:rPr>
        <w:noProof/>
        <w:sz w:val="12"/>
        <w:szCs w:val="12"/>
      </w:rPr>
      <w:t>8</w:t>
    </w:r>
    <w:r w:rsidR="006771C2" w:rsidRPr="004077BA">
      <w:rPr>
        <w:noProof/>
        <w:sz w:val="12"/>
        <w:szCs w:val="12"/>
      </w:rPr>
      <w:t xml:space="preserve"> of </w:t>
    </w:r>
    <w:r w:rsidR="006771C2">
      <w:rPr>
        <w:noProof/>
        <w:sz w:val="12"/>
        <w:szCs w:val="12"/>
      </w:rPr>
      <w:t>24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8447E7" w:rsidRPr="005E0A89" w:rsidRDefault="008447E7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8447E7" w:rsidRDefault="008447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91EDE" w14:textId="77777777" w:rsidR="00F33166" w:rsidRDefault="00F33166">
      <w:r>
        <w:separator/>
      </w:r>
    </w:p>
  </w:footnote>
  <w:footnote w:type="continuationSeparator" w:id="0">
    <w:p w14:paraId="2DFDA2C4" w14:textId="77777777" w:rsidR="00F33166" w:rsidRDefault="00F33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B10EA" w14:textId="77777777" w:rsidR="008447E7" w:rsidRDefault="008447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8447E7" w:rsidRDefault="008447E7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8447E7" w:rsidRDefault="008447E7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8447E7" w:rsidRDefault="008447E7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8447E7" w:rsidRPr="00F2355B" w:rsidRDefault="008447E7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8447E7" w:rsidRDefault="008447E7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8447E7" w:rsidRDefault="008447E7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8447E7" w:rsidRDefault="008447E7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8447E7" w:rsidRPr="00D079D8" w:rsidRDefault="008447E7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8447E7" w:rsidRDefault="008447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E0664"/>
    <w:multiLevelType w:val="hybridMultilevel"/>
    <w:tmpl w:val="A806A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51DBB"/>
    <w:multiLevelType w:val="hybridMultilevel"/>
    <w:tmpl w:val="66EE4E14"/>
    <w:lvl w:ilvl="0" w:tplc="99164E7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91226"/>
    <w:multiLevelType w:val="hybridMultilevel"/>
    <w:tmpl w:val="20F265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61DDC"/>
    <w:multiLevelType w:val="hybridMultilevel"/>
    <w:tmpl w:val="58621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B75972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60E7D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405CD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E5DA4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546449B"/>
    <w:multiLevelType w:val="hybridMultilevel"/>
    <w:tmpl w:val="65084E5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55842"/>
    <w:multiLevelType w:val="hybridMultilevel"/>
    <w:tmpl w:val="A2B688B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6"/>
  </w:num>
  <w:num w:numId="5">
    <w:abstractNumId w:val="18"/>
  </w:num>
  <w:num w:numId="6">
    <w:abstractNumId w:val="4"/>
  </w:num>
  <w:num w:numId="7">
    <w:abstractNumId w:val="15"/>
  </w:num>
  <w:num w:numId="8">
    <w:abstractNumId w:val="25"/>
  </w:num>
  <w:num w:numId="9">
    <w:abstractNumId w:val="28"/>
  </w:num>
  <w:num w:numId="10">
    <w:abstractNumId w:val="23"/>
  </w:num>
  <w:num w:numId="11">
    <w:abstractNumId w:val="22"/>
  </w:num>
  <w:num w:numId="12">
    <w:abstractNumId w:val="8"/>
  </w:num>
  <w:num w:numId="13">
    <w:abstractNumId w:val="14"/>
  </w:num>
  <w:num w:numId="14">
    <w:abstractNumId w:val="29"/>
  </w:num>
  <w:num w:numId="15">
    <w:abstractNumId w:val="10"/>
  </w:num>
  <w:num w:numId="16">
    <w:abstractNumId w:val="12"/>
  </w:num>
  <w:num w:numId="17">
    <w:abstractNumId w:val="7"/>
  </w:num>
  <w:num w:numId="18">
    <w:abstractNumId w:val="16"/>
  </w:num>
  <w:num w:numId="19">
    <w:abstractNumId w:val="5"/>
  </w:num>
  <w:num w:numId="20">
    <w:abstractNumId w:val="31"/>
  </w:num>
  <w:num w:numId="21">
    <w:abstractNumId w:val="19"/>
  </w:num>
  <w:num w:numId="22">
    <w:abstractNumId w:val="1"/>
  </w:num>
  <w:num w:numId="23">
    <w:abstractNumId w:val="27"/>
  </w:num>
  <w:num w:numId="24">
    <w:abstractNumId w:val="2"/>
  </w:num>
  <w:num w:numId="25">
    <w:abstractNumId w:val="3"/>
  </w:num>
  <w:num w:numId="26">
    <w:abstractNumId w:val="20"/>
  </w:num>
  <w:num w:numId="27">
    <w:abstractNumId w:val="13"/>
  </w:num>
  <w:num w:numId="28">
    <w:abstractNumId w:val="24"/>
  </w:num>
  <w:num w:numId="29">
    <w:abstractNumId w:val="21"/>
  </w:num>
  <w:num w:numId="30">
    <w:abstractNumId w:val="17"/>
  </w:num>
  <w:num w:numId="31">
    <w:abstractNumId w:val="32"/>
  </w:num>
  <w:num w:numId="32">
    <w:abstractNumId w:val="30"/>
  </w:num>
  <w:num w:numId="33">
    <w:abstractNumId w:val="6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0D2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1F8"/>
    <w:rsid w:val="0002189F"/>
    <w:rsid w:val="00022347"/>
    <w:rsid w:val="00022536"/>
    <w:rsid w:val="0002294F"/>
    <w:rsid w:val="00023912"/>
    <w:rsid w:val="00023E0C"/>
    <w:rsid w:val="0002425C"/>
    <w:rsid w:val="000245D8"/>
    <w:rsid w:val="00024D9C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3723F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128"/>
    <w:rsid w:val="00043D46"/>
    <w:rsid w:val="00044C40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4E89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4F33"/>
    <w:rsid w:val="00075524"/>
    <w:rsid w:val="00077321"/>
    <w:rsid w:val="000810B9"/>
    <w:rsid w:val="0008190B"/>
    <w:rsid w:val="00081ED1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6260"/>
    <w:rsid w:val="000B70C6"/>
    <w:rsid w:val="000B74DF"/>
    <w:rsid w:val="000B7A0D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DB2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38C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2BF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BDE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A25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27ED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6EC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286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07EED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3CA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2FF4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5F0"/>
    <w:rsid w:val="002808F4"/>
    <w:rsid w:val="00280BF7"/>
    <w:rsid w:val="00281534"/>
    <w:rsid w:val="00281823"/>
    <w:rsid w:val="002831E9"/>
    <w:rsid w:val="00283312"/>
    <w:rsid w:val="002833AF"/>
    <w:rsid w:val="00283751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89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AE7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0CA4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B8C"/>
    <w:rsid w:val="002F3C10"/>
    <w:rsid w:val="002F4183"/>
    <w:rsid w:val="002F4198"/>
    <w:rsid w:val="002F438C"/>
    <w:rsid w:val="002F464D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3754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6327"/>
    <w:rsid w:val="003564C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134"/>
    <w:rsid w:val="003758CA"/>
    <w:rsid w:val="00375DD9"/>
    <w:rsid w:val="00375DFB"/>
    <w:rsid w:val="003766D1"/>
    <w:rsid w:val="003768C5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1D1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6D1C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20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6B3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1D24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27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4720B"/>
    <w:rsid w:val="00447473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462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84"/>
    <w:rsid w:val="00474BD3"/>
    <w:rsid w:val="00474E8C"/>
    <w:rsid w:val="0047588D"/>
    <w:rsid w:val="004758F3"/>
    <w:rsid w:val="00475C5E"/>
    <w:rsid w:val="00475DC6"/>
    <w:rsid w:val="00475F25"/>
    <w:rsid w:val="0047616D"/>
    <w:rsid w:val="00476625"/>
    <w:rsid w:val="00476C6A"/>
    <w:rsid w:val="00477D3A"/>
    <w:rsid w:val="00480EF7"/>
    <w:rsid w:val="00481548"/>
    <w:rsid w:val="004817D5"/>
    <w:rsid w:val="0048278B"/>
    <w:rsid w:val="00482C37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429"/>
    <w:rsid w:val="004C45D8"/>
    <w:rsid w:val="004C54A8"/>
    <w:rsid w:val="004C56B6"/>
    <w:rsid w:val="004C5D15"/>
    <w:rsid w:val="004C5E45"/>
    <w:rsid w:val="004C5F5F"/>
    <w:rsid w:val="004C6939"/>
    <w:rsid w:val="004C7F5C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39CF"/>
    <w:rsid w:val="004D5B3F"/>
    <w:rsid w:val="004D5CA5"/>
    <w:rsid w:val="004D65B2"/>
    <w:rsid w:val="004D6ACF"/>
    <w:rsid w:val="004D7432"/>
    <w:rsid w:val="004D760C"/>
    <w:rsid w:val="004D7749"/>
    <w:rsid w:val="004D7A18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2181"/>
    <w:rsid w:val="004F4AA1"/>
    <w:rsid w:val="004F4C64"/>
    <w:rsid w:val="004F5DB2"/>
    <w:rsid w:val="004F5DC2"/>
    <w:rsid w:val="004F6074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1401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7CA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6F84"/>
    <w:rsid w:val="0056743F"/>
    <w:rsid w:val="00567FB7"/>
    <w:rsid w:val="00570854"/>
    <w:rsid w:val="00571026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30F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358B"/>
    <w:rsid w:val="00594044"/>
    <w:rsid w:val="0059559B"/>
    <w:rsid w:val="00595EDA"/>
    <w:rsid w:val="005964D7"/>
    <w:rsid w:val="0059671E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504"/>
    <w:rsid w:val="005A69E7"/>
    <w:rsid w:val="005A714F"/>
    <w:rsid w:val="005B0388"/>
    <w:rsid w:val="005B0441"/>
    <w:rsid w:val="005B0751"/>
    <w:rsid w:val="005B0FDF"/>
    <w:rsid w:val="005B100A"/>
    <w:rsid w:val="005B1098"/>
    <w:rsid w:val="005B132C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256"/>
    <w:rsid w:val="005C54C8"/>
    <w:rsid w:val="005C5E2D"/>
    <w:rsid w:val="005C5EE8"/>
    <w:rsid w:val="005C5FB2"/>
    <w:rsid w:val="005C5FD9"/>
    <w:rsid w:val="005C67A0"/>
    <w:rsid w:val="005C6836"/>
    <w:rsid w:val="005C697C"/>
    <w:rsid w:val="005C7470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BD6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0C9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6EBD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0F6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EAF"/>
    <w:rsid w:val="00656FA6"/>
    <w:rsid w:val="006579B7"/>
    <w:rsid w:val="00657A16"/>
    <w:rsid w:val="00657B18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65B"/>
    <w:rsid w:val="00674879"/>
    <w:rsid w:val="006748F8"/>
    <w:rsid w:val="00674DEF"/>
    <w:rsid w:val="00675F4D"/>
    <w:rsid w:val="00675F7B"/>
    <w:rsid w:val="006761A4"/>
    <w:rsid w:val="006771C2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697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A89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EC9"/>
    <w:rsid w:val="00715FD7"/>
    <w:rsid w:val="0071667B"/>
    <w:rsid w:val="00716C46"/>
    <w:rsid w:val="00716F55"/>
    <w:rsid w:val="00717511"/>
    <w:rsid w:val="0071765C"/>
    <w:rsid w:val="00717FDC"/>
    <w:rsid w:val="007209DB"/>
    <w:rsid w:val="00720CA8"/>
    <w:rsid w:val="00720EC4"/>
    <w:rsid w:val="00721709"/>
    <w:rsid w:val="00721E09"/>
    <w:rsid w:val="0072215F"/>
    <w:rsid w:val="00722504"/>
    <w:rsid w:val="00722585"/>
    <w:rsid w:val="007225C9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44AE"/>
    <w:rsid w:val="00734851"/>
    <w:rsid w:val="007351D0"/>
    <w:rsid w:val="007355CA"/>
    <w:rsid w:val="007356BB"/>
    <w:rsid w:val="007359D7"/>
    <w:rsid w:val="00735D8F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1CC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0FC"/>
    <w:rsid w:val="007561AD"/>
    <w:rsid w:val="00756AF9"/>
    <w:rsid w:val="007570A2"/>
    <w:rsid w:val="007573A5"/>
    <w:rsid w:val="007573CD"/>
    <w:rsid w:val="00757433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99E"/>
    <w:rsid w:val="00770E62"/>
    <w:rsid w:val="0077110F"/>
    <w:rsid w:val="0077180D"/>
    <w:rsid w:val="007726EF"/>
    <w:rsid w:val="00772B80"/>
    <w:rsid w:val="00775315"/>
    <w:rsid w:val="00775568"/>
    <w:rsid w:val="00775577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331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019"/>
    <w:rsid w:val="00793917"/>
    <w:rsid w:val="0079431B"/>
    <w:rsid w:val="00794398"/>
    <w:rsid w:val="00794508"/>
    <w:rsid w:val="00794DD2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240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A8D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AD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671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59D"/>
    <w:rsid w:val="00806681"/>
    <w:rsid w:val="00806697"/>
    <w:rsid w:val="00806BD8"/>
    <w:rsid w:val="0080724C"/>
    <w:rsid w:val="00807422"/>
    <w:rsid w:val="00811731"/>
    <w:rsid w:val="0081173E"/>
    <w:rsid w:val="00812084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0E8A"/>
    <w:rsid w:val="00831202"/>
    <w:rsid w:val="00831804"/>
    <w:rsid w:val="0083235D"/>
    <w:rsid w:val="00832372"/>
    <w:rsid w:val="008323CC"/>
    <w:rsid w:val="00832421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7E7"/>
    <w:rsid w:val="008449F1"/>
    <w:rsid w:val="00845052"/>
    <w:rsid w:val="008457ED"/>
    <w:rsid w:val="00845A14"/>
    <w:rsid w:val="00845E3F"/>
    <w:rsid w:val="00846B32"/>
    <w:rsid w:val="00846FC2"/>
    <w:rsid w:val="0084733B"/>
    <w:rsid w:val="00847A38"/>
    <w:rsid w:val="00847A64"/>
    <w:rsid w:val="00847D7A"/>
    <w:rsid w:val="00850036"/>
    <w:rsid w:val="0085003B"/>
    <w:rsid w:val="008504B4"/>
    <w:rsid w:val="00850D2F"/>
    <w:rsid w:val="00852AB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0B25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5DE3"/>
    <w:rsid w:val="0089642A"/>
    <w:rsid w:val="008975AA"/>
    <w:rsid w:val="008975EB"/>
    <w:rsid w:val="008979F1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190"/>
    <w:rsid w:val="008E1258"/>
    <w:rsid w:val="008E1541"/>
    <w:rsid w:val="008E1BC6"/>
    <w:rsid w:val="008E2149"/>
    <w:rsid w:val="008E251F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D8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6CD7"/>
    <w:rsid w:val="009073A5"/>
    <w:rsid w:val="00907E9D"/>
    <w:rsid w:val="00910282"/>
    <w:rsid w:val="009104C4"/>
    <w:rsid w:val="00911B89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060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16EC"/>
    <w:rsid w:val="009D22AF"/>
    <w:rsid w:val="009D2505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3755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574F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290C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3F00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3FA3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A7922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C95"/>
    <w:rsid w:val="00AC1D90"/>
    <w:rsid w:val="00AC1F7F"/>
    <w:rsid w:val="00AC24AE"/>
    <w:rsid w:val="00AC28AA"/>
    <w:rsid w:val="00AC2CC7"/>
    <w:rsid w:val="00AC305A"/>
    <w:rsid w:val="00AC314D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690E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16"/>
    <w:rsid w:val="00B06259"/>
    <w:rsid w:val="00B06731"/>
    <w:rsid w:val="00B06734"/>
    <w:rsid w:val="00B06923"/>
    <w:rsid w:val="00B06ADB"/>
    <w:rsid w:val="00B071DA"/>
    <w:rsid w:val="00B0775D"/>
    <w:rsid w:val="00B077FA"/>
    <w:rsid w:val="00B07BCF"/>
    <w:rsid w:val="00B07C79"/>
    <w:rsid w:val="00B112FE"/>
    <w:rsid w:val="00B13440"/>
    <w:rsid w:val="00B13937"/>
    <w:rsid w:val="00B13C39"/>
    <w:rsid w:val="00B14913"/>
    <w:rsid w:val="00B14A72"/>
    <w:rsid w:val="00B14E9B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8A5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476C3"/>
    <w:rsid w:val="00B501BA"/>
    <w:rsid w:val="00B501D4"/>
    <w:rsid w:val="00B5077B"/>
    <w:rsid w:val="00B50964"/>
    <w:rsid w:val="00B50ACB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5919"/>
    <w:rsid w:val="00B66B1C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4433"/>
    <w:rsid w:val="00B745D2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679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043F"/>
    <w:rsid w:val="00C01B91"/>
    <w:rsid w:val="00C01CB3"/>
    <w:rsid w:val="00C020E4"/>
    <w:rsid w:val="00C02B1F"/>
    <w:rsid w:val="00C02DA0"/>
    <w:rsid w:val="00C02FF5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3844"/>
    <w:rsid w:val="00C24433"/>
    <w:rsid w:val="00C24F76"/>
    <w:rsid w:val="00C25784"/>
    <w:rsid w:val="00C25798"/>
    <w:rsid w:val="00C259D8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4049D"/>
    <w:rsid w:val="00C404E3"/>
    <w:rsid w:val="00C4088F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1460"/>
    <w:rsid w:val="00CA3306"/>
    <w:rsid w:val="00CA393D"/>
    <w:rsid w:val="00CA3B96"/>
    <w:rsid w:val="00CA3E63"/>
    <w:rsid w:val="00CA4247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2A2C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CDD"/>
    <w:rsid w:val="00CE2E5E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80E"/>
    <w:rsid w:val="00D11CCD"/>
    <w:rsid w:val="00D11E43"/>
    <w:rsid w:val="00D12118"/>
    <w:rsid w:val="00D121FF"/>
    <w:rsid w:val="00D12A1B"/>
    <w:rsid w:val="00D12B7B"/>
    <w:rsid w:val="00D135E5"/>
    <w:rsid w:val="00D13B7B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4E4"/>
    <w:rsid w:val="00D25594"/>
    <w:rsid w:val="00D25E65"/>
    <w:rsid w:val="00D260CB"/>
    <w:rsid w:val="00D263A1"/>
    <w:rsid w:val="00D26686"/>
    <w:rsid w:val="00D26DC8"/>
    <w:rsid w:val="00D274A9"/>
    <w:rsid w:val="00D30974"/>
    <w:rsid w:val="00D31140"/>
    <w:rsid w:val="00D31E44"/>
    <w:rsid w:val="00D32140"/>
    <w:rsid w:val="00D32199"/>
    <w:rsid w:val="00D32292"/>
    <w:rsid w:val="00D330BF"/>
    <w:rsid w:val="00D33AA9"/>
    <w:rsid w:val="00D34055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5B5"/>
    <w:rsid w:val="00D52EE1"/>
    <w:rsid w:val="00D5311F"/>
    <w:rsid w:val="00D53926"/>
    <w:rsid w:val="00D5474B"/>
    <w:rsid w:val="00D54B06"/>
    <w:rsid w:val="00D550DB"/>
    <w:rsid w:val="00D5553D"/>
    <w:rsid w:val="00D558D6"/>
    <w:rsid w:val="00D55940"/>
    <w:rsid w:val="00D559A6"/>
    <w:rsid w:val="00D562C9"/>
    <w:rsid w:val="00D563ED"/>
    <w:rsid w:val="00D56846"/>
    <w:rsid w:val="00D56892"/>
    <w:rsid w:val="00D56E2F"/>
    <w:rsid w:val="00D56EE4"/>
    <w:rsid w:val="00D571D9"/>
    <w:rsid w:val="00D57FB8"/>
    <w:rsid w:val="00D60A6B"/>
    <w:rsid w:val="00D60D69"/>
    <w:rsid w:val="00D61CCE"/>
    <w:rsid w:val="00D62273"/>
    <w:rsid w:val="00D628CD"/>
    <w:rsid w:val="00D62905"/>
    <w:rsid w:val="00D62950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3120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03C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25B1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5071"/>
    <w:rsid w:val="00DE58CD"/>
    <w:rsid w:val="00DE5D5D"/>
    <w:rsid w:val="00DE63EA"/>
    <w:rsid w:val="00DE79D2"/>
    <w:rsid w:val="00DF076C"/>
    <w:rsid w:val="00DF0AE6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138"/>
    <w:rsid w:val="00E0184A"/>
    <w:rsid w:val="00E019E6"/>
    <w:rsid w:val="00E028DC"/>
    <w:rsid w:val="00E035FE"/>
    <w:rsid w:val="00E0392E"/>
    <w:rsid w:val="00E03E8C"/>
    <w:rsid w:val="00E0422B"/>
    <w:rsid w:val="00E04272"/>
    <w:rsid w:val="00E04B71"/>
    <w:rsid w:val="00E05174"/>
    <w:rsid w:val="00E051A2"/>
    <w:rsid w:val="00E05BC1"/>
    <w:rsid w:val="00E06151"/>
    <w:rsid w:val="00E0650D"/>
    <w:rsid w:val="00E06664"/>
    <w:rsid w:val="00E0687E"/>
    <w:rsid w:val="00E0715E"/>
    <w:rsid w:val="00E10592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7D6"/>
    <w:rsid w:val="00E24A93"/>
    <w:rsid w:val="00E2503C"/>
    <w:rsid w:val="00E250EF"/>
    <w:rsid w:val="00E25979"/>
    <w:rsid w:val="00E25D6C"/>
    <w:rsid w:val="00E2625E"/>
    <w:rsid w:val="00E26315"/>
    <w:rsid w:val="00E2663F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FB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6FAD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0632"/>
    <w:rsid w:val="00EA1212"/>
    <w:rsid w:val="00EA1689"/>
    <w:rsid w:val="00EA240F"/>
    <w:rsid w:val="00EA3C73"/>
    <w:rsid w:val="00EA42EB"/>
    <w:rsid w:val="00EA4A8C"/>
    <w:rsid w:val="00EA65FD"/>
    <w:rsid w:val="00EA6B2B"/>
    <w:rsid w:val="00EA6FA4"/>
    <w:rsid w:val="00EA746C"/>
    <w:rsid w:val="00EA76B5"/>
    <w:rsid w:val="00EA787B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0B1F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5E85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515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3B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4E7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166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6A80"/>
    <w:rsid w:val="00F5702F"/>
    <w:rsid w:val="00F5764A"/>
    <w:rsid w:val="00F57934"/>
    <w:rsid w:val="00F61917"/>
    <w:rsid w:val="00F61A26"/>
    <w:rsid w:val="00F62486"/>
    <w:rsid w:val="00F62753"/>
    <w:rsid w:val="00F62CB4"/>
    <w:rsid w:val="00F63668"/>
    <w:rsid w:val="00F63E0F"/>
    <w:rsid w:val="00F6438D"/>
    <w:rsid w:val="00F643F3"/>
    <w:rsid w:val="00F64655"/>
    <w:rsid w:val="00F64C71"/>
    <w:rsid w:val="00F6530D"/>
    <w:rsid w:val="00F654B7"/>
    <w:rsid w:val="00F65796"/>
    <w:rsid w:val="00F65DB3"/>
    <w:rsid w:val="00F67FB4"/>
    <w:rsid w:val="00F70B95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44F"/>
    <w:rsid w:val="00F915D9"/>
    <w:rsid w:val="00F9168C"/>
    <w:rsid w:val="00F91C15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4DBA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4E2"/>
    <w:rsid w:val="00FE1B3B"/>
    <w:rsid w:val="00FE1D57"/>
    <w:rsid w:val="00FE1DB1"/>
    <w:rsid w:val="00FE2B60"/>
    <w:rsid w:val="00FE2D55"/>
    <w:rsid w:val="00FE2FAD"/>
    <w:rsid w:val="00FE3241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docId w15:val="{896CFAC7-FCE0-4ED3-80C3-014F41DF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hyperlink" Target="http://docs.oracle.com/cloud/latest/procurementcs_gs/OEDMP/POR_REQUISITION_LINES_ALL_tbl.htm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4.emf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://docs.oracle.com/cloud/latest/procurementcs_gs/OEDMP/POR_REQUISITION_HEADERS_ALL_tbl.htm" TargetMode="Externa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11/relationships/commentsExtended" Target="commentsExtended.xm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comments" Target="comments.xml"/><Relationship Id="rId28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hyperlink" Target="http://docs.oracle.com/cloud/latest/procurementcs_gs/OEDMP/POR_REQ_DISTRIBUTIONS_ALL_tbl.htm" TargetMode="External"/><Relationship Id="rId27" Type="http://schemas.openxmlformats.org/officeDocument/2006/relationships/image" Target="media/image5.png"/><Relationship Id="rId30" Type="http://schemas.openxmlformats.org/officeDocument/2006/relationships/footer" Target="footer4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E9D16-B755-44BA-9CA2-73BE9F07D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32424E-A2BD-477E-B373-04BCF52276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655F2-929A-40AA-9337-3C7549EE3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6F4F73-B92A-47C1-92B0-D112CBA79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4806</Words>
  <Characters>27396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32138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>IF013</dc:description>
  <cp:lastModifiedBy>Windows User</cp:lastModifiedBy>
  <cp:revision>9</cp:revision>
  <cp:lastPrinted>2014-03-20T03:14:00Z</cp:lastPrinted>
  <dcterms:created xsi:type="dcterms:W3CDTF">2017-10-31T10:11:00Z</dcterms:created>
  <dcterms:modified xsi:type="dcterms:W3CDTF">2017-11-02T01:16:00Z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