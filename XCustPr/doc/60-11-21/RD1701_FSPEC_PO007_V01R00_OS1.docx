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5F3B9FC6" w:rsidR="00787D06" w:rsidRPr="003101BC" w:rsidRDefault="002145D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PO007</w:t>
      </w:r>
    </w:p>
    <w:p w14:paraId="08D17AA4" w14:textId="3E2ECF81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 xml:space="preserve">Text File PO (ERP) to </w:t>
      </w:r>
      <w:r w:rsidR="002145D1">
        <w:rPr>
          <w:rStyle w:val="HighlightedVariable"/>
          <w:rFonts w:ascii="Tahoma" w:hAnsi="Tahoma"/>
          <w:smallCaps w:val="0"/>
          <w:color w:val="000000" w:themeColor="text1"/>
        </w:rPr>
        <w:t>U-info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15B6105A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>
        <w:rPr>
          <w:rFonts w:cs="Tahoma"/>
          <w:color w:val="000000" w:themeColor="text1"/>
        </w:rPr>
        <w:t>October 6, 2017</w:t>
      </w:r>
    </w:p>
    <w:p w14:paraId="5DCDA4F2" w14:textId="64AABEA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 w:rsidRPr="003101BC">
        <w:rPr>
          <w:rFonts w:cs="Tahoma"/>
          <w:color w:val="000000" w:themeColor="text1"/>
        </w:rPr>
        <w:fldChar w:fldCharType="begin"/>
      </w:r>
      <w:r w:rsidR="00256C69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256C69" w:rsidRPr="003101BC">
        <w:rPr>
          <w:rFonts w:cs="Tahoma"/>
          <w:color w:val="000000" w:themeColor="text1"/>
        </w:rPr>
        <w:fldChar w:fldCharType="separate"/>
      </w:r>
      <w:ins w:id="2" w:author="ice-amo" w:date="2017-11-22T18:20:00Z">
        <w:r w:rsidR="002861A1">
          <w:rPr>
            <w:rFonts w:cs="Tahoma"/>
            <w:noProof/>
            <w:color w:val="000000" w:themeColor="text1"/>
          </w:rPr>
          <w:t>November 21, 2017</w:t>
        </w:r>
      </w:ins>
      <w:ins w:id="3" w:author="Polter" w:date="2017-10-24T10:30:00Z">
        <w:del w:id="4" w:author="ice-amo" w:date="2017-11-21T10:31:00Z">
          <w:r w:rsidR="00B20AC2" w:rsidDel="00184153">
            <w:rPr>
              <w:rFonts w:cs="Tahoma"/>
              <w:noProof/>
              <w:color w:val="000000" w:themeColor="text1"/>
            </w:rPr>
            <w:delText>October 24, 2017</w:delText>
          </w:r>
        </w:del>
      </w:ins>
      <w:del w:id="5" w:author="ice-amo" w:date="2017-11-21T10:31:00Z">
        <w:r w:rsidR="006C7CDA" w:rsidDel="00184153">
          <w:rPr>
            <w:rFonts w:cs="Tahoma"/>
            <w:noProof/>
            <w:color w:val="000000" w:themeColor="text1"/>
          </w:rPr>
          <w:delText>October 10, 2017</w:delText>
        </w:r>
      </w:del>
      <w:r w:rsidR="00256C69" w:rsidRPr="003101BC">
        <w:rPr>
          <w:rFonts w:cs="Tahoma"/>
          <w:color w:val="000000" w:themeColor="text1"/>
        </w:rPr>
        <w:fldChar w:fldCharType="end"/>
      </w:r>
    </w:p>
    <w:p w14:paraId="353DCFE0" w14:textId="203CBB9C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AE7FC9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6" w:name="_Toc32752067"/>
      <w:bookmarkStart w:id="7" w:name="_Toc124153098"/>
      <w:bookmarkStart w:id="8" w:name="_Toc495231868"/>
      <w:r w:rsidRPr="003101BC">
        <w:rPr>
          <w:color w:val="000000" w:themeColor="text1"/>
        </w:rPr>
        <w:lastRenderedPageBreak/>
        <w:t>Document Control</w:t>
      </w:r>
      <w:bookmarkEnd w:id="6"/>
      <w:bookmarkEnd w:id="7"/>
      <w:bookmarkEnd w:id="8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370B36" w:rsidR="00CD1342" w:rsidRPr="003101BC" w:rsidRDefault="00C25D16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771AFA95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297F31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297F31" w:rsidRPr="003101BC" w14:paraId="299204B1" w14:textId="77777777">
        <w:trPr>
          <w:cantSplit/>
        </w:trPr>
        <w:tc>
          <w:tcPr>
            <w:tcW w:w="1300" w:type="dxa"/>
          </w:tcPr>
          <w:p w14:paraId="2DF72CE3" w14:textId="01EADD6A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5941B497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544ACEE8" w14:textId="4E823659" w:rsidR="00297F31" w:rsidRPr="003101BC" w:rsidRDefault="00297F31" w:rsidP="00297F3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AE7FC9"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202AC71C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AE7FC9" w:rsidRPr="003101BC" w14:paraId="791AE42E" w14:textId="77777777">
        <w:trPr>
          <w:cantSplit/>
        </w:trPr>
        <w:tc>
          <w:tcPr>
            <w:tcW w:w="1300" w:type="dxa"/>
          </w:tcPr>
          <w:p w14:paraId="397BF089" w14:textId="0ADDA3B5" w:rsidR="00AE7FC9" w:rsidRDefault="00AE7FC9" w:rsidP="00AE7FC9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62C77A27" w14:textId="2011637C" w:rsidR="00AE7FC9" w:rsidRPr="003101BC" w:rsidRDefault="00AE7FC9" w:rsidP="00AE7FC9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19A627D3" w14:textId="2AE1AC96" w:rsidR="00AE7FC9" w:rsidRPr="003101BC" w:rsidRDefault="00AE7FC9" w:rsidP="00AE7FC9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16529495" w14:textId="3DDBCB33" w:rsidR="00AE7FC9" w:rsidRPr="003101BC" w:rsidRDefault="00AE7FC9" w:rsidP="00AE7FC9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E7F3A" w:rsidRPr="003101BC" w14:paraId="19479BE6" w14:textId="77777777">
        <w:trPr>
          <w:cantSplit/>
          <w:ins w:id="9" w:author="ice-amo" w:date="2017-10-24T10:28:00Z"/>
        </w:trPr>
        <w:tc>
          <w:tcPr>
            <w:tcW w:w="1300" w:type="dxa"/>
          </w:tcPr>
          <w:p w14:paraId="68A35861" w14:textId="18D86F64" w:rsidR="008E7F3A" w:rsidRDefault="008E7F3A" w:rsidP="008E7F3A">
            <w:pPr>
              <w:pStyle w:val="TableText"/>
              <w:rPr>
                <w:ins w:id="10" w:author="ice-amo" w:date="2017-10-24T10:28:00Z"/>
                <w:color w:val="000000" w:themeColor="text1"/>
              </w:rPr>
            </w:pPr>
            <w:ins w:id="11" w:author="ice-amo" w:date="2017-10-24T10:28:00Z">
              <w:r>
                <w:rPr>
                  <w:color w:val="000000" w:themeColor="text1"/>
                </w:rPr>
                <w:t>24-Oct</w:t>
              </w:r>
              <w:r w:rsidRPr="003101BC">
                <w:rPr>
                  <w:color w:val="000000" w:themeColor="text1"/>
                </w:rPr>
                <w:t>-17</w:t>
              </w:r>
            </w:ins>
          </w:p>
        </w:tc>
        <w:tc>
          <w:tcPr>
            <w:tcW w:w="2398" w:type="dxa"/>
          </w:tcPr>
          <w:p w14:paraId="5D826A23" w14:textId="25C1C3AB" w:rsidR="008E7F3A" w:rsidRPr="003101BC" w:rsidRDefault="008E7F3A" w:rsidP="008E7F3A">
            <w:pPr>
              <w:pStyle w:val="TableText"/>
              <w:rPr>
                <w:ins w:id="12" w:author="ice-amo" w:date="2017-10-24T10:28:00Z"/>
                <w:color w:val="000000" w:themeColor="text1"/>
              </w:rPr>
            </w:pPr>
            <w:proofErr w:type="spellStart"/>
            <w:ins w:id="13" w:author="ice-amo" w:date="2017-10-24T10:28:00Z">
              <w:r>
                <w:rPr>
                  <w:color w:val="000000" w:themeColor="text1"/>
                </w:rPr>
                <w:t>Amornrath</w:t>
              </w:r>
              <w:proofErr w:type="spellEnd"/>
              <w:r>
                <w:rPr>
                  <w:color w:val="000000" w:themeColor="text1"/>
                </w:rPr>
                <w:t xml:space="preserve"> </w:t>
              </w:r>
              <w:proofErr w:type="spellStart"/>
              <w:r>
                <w:rPr>
                  <w:color w:val="000000" w:themeColor="text1"/>
                </w:rPr>
                <w:t>Ongkawat</w:t>
              </w:r>
              <w:proofErr w:type="spellEnd"/>
            </w:ins>
          </w:p>
        </w:tc>
        <w:tc>
          <w:tcPr>
            <w:tcW w:w="992" w:type="dxa"/>
          </w:tcPr>
          <w:p w14:paraId="6F2EA5F1" w14:textId="7F558E2C" w:rsidR="008E7F3A" w:rsidRPr="003101BC" w:rsidRDefault="008E7F3A" w:rsidP="008E7F3A">
            <w:pPr>
              <w:pStyle w:val="TableText"/>
              <w:jc w:val="center"/>
              <w:rPr>
                <w:ins w:id="14" w:author="ice-amo" w:date="2017-10-24T10:28:00Z"/>
                <w:color w:val="000000" w:themeColor="text1"/>
              </w:rPr>
            </w:pPr>
            <w:ins w:id="15" w:author="ice-amo" w:date="2017-10-24T10:28:00Z">
              <w:r>
                <w:rPr>
                  <w:color w:val="000000" w:themeColor="text1"/>
                </w:rPr>
                <w:t>V01</w:t>
              </w:r>
              <w:r w:rsidRPr="003101BC">
                <w:rPr>
                  <w:color w:val="000000" w:themeColor="text1"/>
                </w:rPr>
                <w:t>R0</w:t>
              </w:r>
              <w:r>
                <w:rPr>
                  <w:color w:val="000000" w:themeColor="text1"/>
                </w:rPr>
                <w:t>0</w:t>
              </w:r>
            </w:ins>
          </w:p>
        </w:tc>
        <w:tc>
          <w:tcPr>
            <w:tcW w:w="3276" w:type="dxa"/>
          </w:tcPr>
          <w:p w14:paraId="6BA0F799" w14:textId="13050787" w:rsidR="008E7F3A" w:rsidRDefault="008E7F3A" w:rsidP="008E7F3A">
            <w:pPr>
              <w:pStyle w:val="TableText"/>
              <w:rPr>
                <w:ins w:id="16" w:author="ice-amo" w:date="2017-10-24T10:28:00Z"/>
                <w:color w:val="000000" w:themeColor="text1"/>
              </w:rPr>
            </w:pPr>
            <w:ins w:id="17" w:author="ice-amo" w:date="2017-10-24T10:28:00Z">
              <w:r>
                <w:rPr>
                  <w:color w:val="000000" w:themeColor="text1"/>
                </w:rPr>
                <w:t>Update</w:t>
              </w:r>
              <w:r w:rsidRPr="003101BC">
                <w:rPr>
                  <w:color w:val="000000" w:themeColor="text1"/>
                </w:rPr>
                <w:t xml:space="preserve"> Document</w:t>
              </w:r>
              <w:r>
                <w:rPr>
                  <w:color w:val="000000" w:themeColor="text1"/>
                </w:rPr>
                <w:t xml:space="preserve"> After RD Review</w:t>
              </w:r>
            </w:ins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r w:rsidR="00C25D16">
              <w:rPr>
                <w:color w:val="000000" w:themeColor="text1"/>
              </w:rPr>
              <w:t xml:space="preserve">Wanwisa </w:t>
            </w:r>
            <w:proofErr w:type="spellStart"/>
            <w:r w:rsidR="00C25D16">
              <w:rPr>
                <w:color w:val="000000" w:themeColor="text1"/>
              </w:rPr>
              <w:t>Pongwijitsilp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110AFD76" w14:textId="77777777" w:rsidR="00DA0AD8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231868" w:history="1">
        <w:r w:rsidR="00DA0AD8" w:rsidRPr="00145F20">
          <w:rPr>
            <w:rStyle w:val="Hyperlink"/>
            <w:noProof/>
          </w:rPr>
          <w:t>Document Control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_Toc495231868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ii</w:t>
        </w:r>
        <w:r w:rsidR="00DA0AD8">
          <w:rPr>
            <w:rStyle w:val="Hyperlink"/>
            <w:noProof/>
          </w:rPr>
          <w:fldChar w:fldCharType="end"/>
        </w:r>
      </w:hyperlink>
    </w:p>
    <w:p w14:paraId="6DAA5C93" w14:textId="77777777" w:rsidR="00DA0AD8" w:rsidRDefault="001115C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69" w:history="1">
        <w:r w:rsidR="00DA0AD8" w:rsidRPr="00145F20">
          <w:rPr>
            <w:rStyle w:val="Hyperlink"/>
            <w:noProof/>
          </w:rPr>
          <w:t>1. PREFACE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_Toc495231869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3BAE62E5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0" w:history="1">
        <w:r w:rsidR="00DA0AD8" w:rsidRPr="00145F20">
          <w:rPr>
            <w:rStyle w:val="Hyperlink"/>
            <w:noProof/>
          </w:rPr>
          <w:t>1.1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Overview and Objectives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_Toc495231870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2C14CFD2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1" w:history="1">
        <w:r w:rsidR="00DA0AD8" w:rsidRPr="00145F20">
          <w:rPr>
            <w:rStyle w:val="Hyperlink"/>
            <w:noProof/>
          </w:rPr>
          <w:t>1.2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Functions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_Toc495231871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357582F5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2" w:history="1">
        <w:r w:rsidR="00DA0AD8" w:rsidRPr="00145F20">
          <w:rPr>
            <w:rStyle w:val="Hyperlink"/>
            <w:noProof/>
          </w:rPr>
          <w:t>1.3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Interface Model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_Toc495231872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2</w:t>
        </w:r>
        <w:r w:rsidR="00DA0AD8">
          <w:rPr>
            <w:rStyle w:val="Hyperlink"/>
            <w:noProof/>
          </w:rPr>
          <w:fldChar w:fldCharType="end"/>
        </w:r>
      </w:hyperlink>
    </w:p>
    <w:p w14:paraId="782DB868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3" w:history="1">
        <w:r w:rsidR="00DA0AD8" w:rsidRPr="00145F20">
          <w:rPr>
            <w:rStyle w:val="Hyperlink"/>
            <w:noProof/>
          </w:rPr>
          <w:t>1.4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Pre-Requisites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_Toc495231873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2</w:t>
        </w:r>
        <w:r w:rsidR="00DA0AD8">
          <w:rPr>
            <w:rStyle w:val="Hyperlink"/>
            <w:noProof/>
          </w:rPr>
          <w:fldChar w:fldCharType="end"/>
        </w:r>
      </w:hyperlink>
    </w:p>
    <w:p w14:paraId="0D0871F5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4" w:history="1">
        <w:r w:rsidR="00DA0AD8" w:rsidRPr="00145F20">
          <w:rPr>
            <w:rStyle w:val="Hyperlink"/>
            <w:noProof/>
          </w:rPr>
          <w:t>1.5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Business Rules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_Toc495231874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3</w:t>
        </w:r>
        <w:r w:rsidR="00DA0AD8">
          <w:rPr>
            <w:rStyle w:val="Hyperlink"/>
            <w:noProof/>
          </w:rPr>
          <w:fldChar w:fldCharType="end"/>
        </w:r>
      </w:hyperlink>
    </w:p>
    <w:p w14:paraId="1808875E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5" w:history="1">
        <w:r w:rsidR="00DA0AD8" w:rsidRPr="00145F20">
          <w:rPr>
            <w:rStyle w:val="Hyperlink"/>
            <w:noProof/>
          </w:rPr>
          <w:t>1.6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Exceptional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_Toc495231875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3</w:t>
        </w:r>
        <w:r w:rsidR="00DA0AD8">
          <w:rPr>
            <w:rStyle w:val="Hyperlink"/>
            <w:noProof/>
          </w:rPr>
          <w:fldChar w:fldCharType="end"/>
        </w:r>
      </w:hyperlink>
    </w:p>
    <w:p w14:paraId="1A3DDFF1" w14:textId="77777777" w:rsidR="00DA0AD8" w:rsidRDefault="001115C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6" w:history="1">
        <w:r w:rsidR="00DA0AD8" w:rsidRPr="00145F20">
          <w:rPr>
            <w:rStyle w:val="Hyperlink"/>
            <w:noProof/>
          </w:rPr>
          <w:t>2. PROGRAM DESCRIPTION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_Toc495231876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4</w:t>
        </w:r>
        <w:r w:rsidR="00DA0AD8">
          <w:rPr>
            <w:rStyle w:val="Hyperlink"/>
            <w:noProof/>
          </w:rPr>
          <w:fldChar w:fldCharType="end"/>
        </w:r>
      </w:hyperlink>
    </w:p>
    <w:p w14:paraId="52C4DC45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7" w:history="1">
        <w:r w:rsidR="00DA0AD8" w:rsidRPr="00145F20">
          <w:rPr>
            <w:rStyle w:val="Hyperlink"/>
            <w:noProof/>
          </w:rPr>
          <w:t>2.1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Parameter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_Toc495231877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4</w:t>
        </w:r>
        <w:r w:rsidR="00DA0AD8">
          <w:rPr>
            <w:rStyle w:val="Hyperlink"/>
            <w:noProof/>
          </w:rPr>
          <w:fldChar w:fldCharType="end"/>
        </w:r>
      </w:hyperlink>
    </w:p>
    <w:p w14:paraId="654313FD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8" w:history="1">
        <w:r w:rsidR="00DA0AD8" w:rsidRPr="00145F20">
          <w:rPr>
            <w:rStyle w:val="Hyperlink"/>
            <w:noProof/>
          </w:rPr>
          <w:t>2.2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Program Step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_Toc495231878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5</w:t>
        </w:r>
        <w:r w:rsidR="00DA0AD8">
          <w:rPr>
            <w:rStyle w:val="Hyperlink"/>
            <w:noProof/>
          </w:rPr>
          <w:fldChar w:fldCharType="end"/>
        </w:r>
      </w:hyperlink>
    </w:p>
    <w:p w14:paraId="5962B157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9" w:history="1">
        <w:r w:rsidR="00DA0AD8" w:rsidRPr="00145F20">
          <w:rPr>
            <w:rStyle w:val="Hyperlink"/>
            <w:noProof/>
          </w:rPr>
          <w:t>2.3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Format Interface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_Toc495231879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5</w:t>
        </w:r>
        <w:r w:rsidR="00DA0AD8">
          <w:rPr>
            <w:rStyle w:val="Hyperlink"/>
            <w:noProof/>
          </w:rPr>
          <w:fldChar w:fldCharType="end"/>
        </w:r>
      </w:hyperlink>
    </w:p>
    <w:p w14:paraId="3A3A4E0B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0" w:history="1">
        <w:r w:rsidR="00DA0AD8" w:rsidRPr="00145F20">
          <w:rPr>
            <w:rStyle w:val="Hyperlink"/>
            <w:noProof/>
          </w:rPr>
          <w:t>2.4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Data Source and Destinations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_Toc495231880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6</w:t>
        </w:r>
        <w:r w:rsidR="00DA0AD8">
          <w:rPr>
            <w:rStyle w:val="Hyperlink"/>
            <w:noProof/>
          </w:rPr>
          <w:fldChar w:fldCharType="end"/>
        </w:r>
      </w:hyperlink>
    </w:p>
    <w:p w14:paraId="69D0C400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1" w:history="1">
        <w:r w:rsidR="00DA0AD8" w:rsidRPr="00145F20">
          <w:rPr>
            <w:rStyle w:val="Hyperlink"/>
            <w:noProof/>
          </w:rPr>
          <w:t>2.5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Error Handlings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_Toc495231881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13</w:t>
        </w:r>
        <w:r w:rsidR="00DA0AD8">
          <w:rPr>
            <w:rStyle w:val="Hyperlink"/>
            <w:noProof/>
          </w:rPr>
          <w:fldChar w:fldCharType="end"/>
        </w:r>
      </w:hyperlink>
    </w:p>
    <w:p w14:paraId="08FC2333" w14:textId="77777777" w:rsidR="00DA0AD8" w:rsidRDefault="001115C8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2" w:history="1">
        <w:r w:rsidR="00DA0AD8" w:rsidRPr="00145F20">
          <w:rPr>
            <w:rStyle w:val="Hyperlink"/>
            <w:noProof/>
          </w:rPr>
          <w:t>2.6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Log Layout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_Toc495231882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14</w:t>
        </w:r>
        <w:r w:rsidR="00DA0AD8">
          <w:rPr>
            <w:rStyle w:val="Hyperlink"/>
            <w:noProof/>
          </w:rPr>
          <w:fldChar w:fldCharType="end"/>
        </w:r>
      </w:hyperlink>
    </w:p>
    <w:p w14:paraId="4BDEFDEB" w14:textId="77777777" w:rsidR="00DA0AD8" w:rsidRDefault="001115C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3" w:history="1">
        <w:r w:rsidR="00DA0AD8" w:rsidRPr="00145F20">
          <w:rPr>
            <w:rStyle w:val="Hyperlink"/>
            <w:noProof/>
          </w:rPr>
          <w:t>3. TESTING SCENARIO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_Toc495231883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15</w:t>
        </w:r>
        <w:r w:rsidR="00DA0AD8">
          <w:rPr>
            <w:rStyle w:val="Hyperlink"/>
            <w:noProof/>
          </w:rPr>
          <w:fldChar w:fldCharType="end"/>
        </w:r>
      </w:hyperlink>
    </w:p>
    <w:p w14:paraId="44C00885" w14:textId="77777777" w:rsidR="00DA0AD8" w:rsidRDefault="001115C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4" w:history="1">
        <w:r w:rsidR="00DA0AD8" w:rsidRPr="00145F20">
          <w:rPr>
            <w:rStyle w:val="Hyperlink"/>
            <w:noProof/>
          </w:rPr>
          <w:t>4. SPECIFICATION SIGN OFF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_Toc495231884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16</w:t>
        </w:r>
        <w:r w:rsidR="00DA0AD8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8" w:name="_Toc495231869"/>
      <w:bookmarkStart w:id="19" w:name="_Toc451571001"/>
      <w:r w:rsidRPr="003101BC">
        <w:rPr>
          <w:color w:val="000000" w:themeColor="text1"/>
        </w:rPr>
        <w:lastRenderedPageBreak/>
        <w:t>1. PREFACE</w:t>
      </w:r>
      <w:bookmarkEnd w:id="18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20" w:name="_Toc495231870"/>
      <w:r w:rsidRPr="003101BC">
        <w:rPr>
          <w:color w:val="000000" w:themeColor="text1"/>
        </w:rPr>
        <w:t>Overview and Objectives</w:t>
      </w:r>
      <w:bookmarkEnd w:id="20"/>
    </w:p>
    <w:p w14:paraId="5899D36D" w14:textId="1E1CFB4C" w:rsidR="002240A3" w:rsidRPr="00297F31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732DE2">
        <w:rPr>
          <w:color w:val="000000" w:themeColor="text1"/>
          <w:lang w:bidi="th-TH"/>
        </w:rPr>
        <w:t>Out</w:t>
      </w:r>
      <w:r w:rsidR="00A81B1A" w:rsidRPr="003101BC">
        <w:rPr>
          <w:color w:val="000000" w:themeColor="text1"/>
          <w:lang w:bidi="th-TH"/>
        </w:rPr>
        <w:t xml:space="preserve">bound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5B4A63" w:rsidRPr="003101BC">
        <w:rPr>
          <w:color w:val="000000" w:themeColor="text1"/>
          <w:lang w:bidi="th-TH"/>
        </w:rPr>
        <w:t xml:space="preserve"> </w:t>
      </w:r>
      <w:r w:rsidR="008C59F7" w:rsidRPr="003101BC">
        <w:rPr>
          <w:rFonts w:hint="cs"/>
          <w:color w:val="000000" w:themeColor="text1"/>
          <w:cs/>
          <w:lang w:bidi="th-TH"/>
        </w:rPr>
        <w:t xml:space="preserve">เข้าระบบงาน </w:t>
      </w:r>
      <w:r w:rsidR="002145D1">
        <w:rPr>
          <w:color w:val="000000" w:themeColor="text1"/>
          <w:lang w:bidi="th-TH"/>
        </w:rPr>
        <w:t>U-info</w:t>
      </w:r>
      <w:r w:rsidR="00297F31">
        <w:rPr>
          <w:rFonts w:hint="cs"/>
          <w:color w:val="000000" w:themeColor="text1"/>
          <w:cs/>
          <w:lang w:bidi="th-TH"/>
        </w:rPr>
        <w:t xml:space="preserve"> เพื่อให้ทาง </w:t>
      </w:r>
      <w:r w:rsidR="00297F31">
        <w:rPr>
          <w:color w:val="000000" w:themeColor="text1"/>
          <w:lang w:bidi="th-TH"/>
        </w:rPr>
        <w:t xml:space="preserve">U-Info </w:t>
      </w:r>
      <w:r w:rsidR="00297F31">
        <w:rPr>
          <w:rFonts w:hint="cs"/>
          <w:color w:val="000000" w:themeColor="text1"/>
          <w:cs/>
          <w:lang w:bidi="th-TH"/>
        </w:rPr>
        <w:t xml:space="preserve">รับวางบิลกับทาง </w:t>
      </w:r>
      <w:r w:rsidR="00297F31">
        <w:rPr>
          <w:color w:val="000000" w:themeColor="text1"/>
          <w:lang w:bidi="th-TH"/>
        </w:rPr>
        <w:t>Vendor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1" w:name="_Toc495231871"/>
      <w:r w:rsidRPr="003101BC">
        <w:rPr>
          <w:color w:val="000000" w:themeColor="text1"/>
        </w:rPr>
        <w:t>Functions</w:t>
      </w:r>
      <w:bookmarkEnd w:id="21"/>
    </w:p>
    <w:p w14:paraId="276C435C" w14:textId="20105603" w:rsidR="0076092D" w:rsidRPr="0076092D" w:rsidRDefault="00DD1A73" w:rsidP="005B5FCC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5B5FCC">
        <w:rPr>
          <w:rFonts w:hint="cs"/>
          <w:cs/>
          <w:lang w:bidi="th-TH"/>
        </w:rPr>
        <w:t>ที่</w:t>
      </w:r>
      <w:r w:rsidR="005B5FCC">
        <w:rPr>
          <w:lang w:bidi="th-TH"/>
        </w:rPr>
        <w:t xml:space="preserve"> </w:t>
      </w:r>
      <w:r w:rsidR="008C7AB3">
        <w:rPr>
          <w:lang w:bidi="th-TH"/>
        </w:rPr>
        <w:t xml:space="preserve">Table : </w:t>
      </w:r>
      <w:r w:rsidR="008C7AB3" w:rsidRPr="008C7AB3">
        <w:rPr>
          <w:lang w:bidi="th-TH"/>
        </w:rPr>
        <w:t>XCUST_PR_PO_INFO_TBL</w:t>
      </w:r>
    </w:p>
    <w:p w14:paraId="3CCFCE0E" w14:textId="18411038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619B103A" w14:textId="2FD8E2E3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</w:p>
    <w:p w14:paraId="3B7EF94E" w14:textId="48324BB7" w:rsidR="003E54E9" w:rsidRPr="003E54E9" w:rsidRDefault="003E54E9" w:rsidP="005B5FCC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5B5FCC">
        <w:rPr>
          <w:lang w:bidi="th-TH"/>
        </w:rPr>
        <w:t>Initial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cs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2" w:name="_Toc495231872"/>
      <w:r w:rsidRPr="003101BC">
        <w:rPr>
          <w:color w:val="000000" w:themeColor="text1"/>
        </w:rPr>
        <w:t>Interface Model</w:t>
      </w:r>
      <w:bookmarkEnd w:id="22"/>
    </w:p>
    <w:p w14:paraId="732170A4" w14:textId="35DBB979" w:rsidR="007D6765" w:rsidRPr="003101BC" w:rsidRDefault="00963786" w:rsidP="00960951">
      <w:pPr>
        <w:rPr>
          <w:color w:val="000000" w:themeColor="text1"/>
        </w:rPr>
      </w:pPr>
      <w:r>
        <w:object w:dxaOrig="18131" w:dyaOrig="8771" w14:anchorId="70DA5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5pt;height:247.5pt" o:ole="">
            <v:imagedata r:id="rId19" o:title=""/>
          </v:shape>
          <o:OLEObject Type="Embed" ProgID="Visio.Drawing.15" ShapeID="_x0000_i1025" DrawAspect="Content" ObjectID="_1572880492" r:id="rId20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20"/>
        <w:gridCol w:w="8276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proofErr w:type="spellEnd"/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268E3E1B" w:rsidR="008D002B" w:rsidRPr="003101BC" w:rsidRDefault="000A7DF9" w:rsidP="005B5FC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 w:rsidR="005B5FC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5B5FCC">
              <w:rPr>
                <w:color w:val="000000" w:themeColor="text1"/>
                <w:lang w:bidi="th-TH"/>
              </w:rPr>
              <w:t>Path Parameter Initial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67ABBA32" w14:textId="77777777" w:rsidR="000A7DF9" w:rsidRDefault="005B5FCC" w:rsidP="005B5FCC">
            <w:pPr>
              <w:pStyle w:val="ListParagraph"/>
              <w:numPr>
                <w:ilvl w:val="0"/>
                <w:numId w:val="29"/>
              </w:numPr>
              <w:ind w:left="99" w:hanging="99"/>
              <w:rPr>
                <w:color w:val="000000" w:themeColor="text1"/>
                <w:lang w:bidi="th-TH"/>
              </w:rPr>
            </w:pPr>
            <w:r w:rsidRPr="005B5FCC">
              <w:rPr>
                <w:color w:val="000000" w:themeColor="text1"/>
                <w:cs/>
                <w:lang w:bidi="th-TH"/>
              </w:rPr>
              <w:t xml:space="preserve">ทุกวันศุกร์ ของทุก </w:t>
            </w:r>
            <w:r w:rsidRPr="005B5FCC">
              <w:rPr>
                <w:color w:val="000000" w:themeColor="text1"/>
              </w:rPr>
              <w:t>Week</w:t>
            </w:r>
          </w:p>
          <w:p w14:paraId="38325D7C" w14:textId="05CC373F" w:rsidR="005B5FCC" w:rsidRPr="005B5FCC" w:rsidRDefault="005B5FCC" w:rsidP="005B5FCC">
            <w:pPr>
              <w:pStyle w:val="ListParagraph"/>
              <w:numPr>
                <w:ilvl w:val="0"/>
                <w:numId w:val="29"/>
              </w:numPr>
              <w:ind w:left="99" w:hanging="99"/>
              <w:rPr>
                <w:color w:val="000000" w:themeColor="text1"/>
                <w:cs/>
                <w:lang w:bidi="th-TH"/>
              </w:rPr>
            </w:pPr>
            <w:r w:rsidRPr="005B5FCC">
              <w:rPr>
                <w:color w:val="000000" w:themeColor="text1"/>
                <w:cs/>
                <w:lang w:bidi="th-TH"/>
              </w:rPr>
              <w:t xml:space="preserve">ทาง </w:t>
            </w:r>
            <w:r w:rsidRPr="005B5FCC">
              <w:rPr>
                <w:color w:val="000000" w:themeColor="text1"/>
              </w:rPr>
              <w:t xml:space="preserve">User </w:t>
            </w:r>
            <w:r w:rsidR="00297F31">
              <w:rPr>
                <w:color w:val="000000" w:themeColor="text1"/>
                <w:cs/>
                <w:lang w:bidi="th-TH"/>
              </w:rPr>
              <w:t>จะ</w:t>
            </w:r>
            <w:r w:rsidR="00297F31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297F31">
              <w:rPr>
                <w:color w:val="000000" w:themeColor="text1"/>
                <w:lang w:bidi="th-TH"/>
              </w:rPr>
              <w:t>Download</w:t>
            </w:r>
            <w:r w:rsidRPr="005B5FCC">
              <w:rPr>
                <w:color w:val="000000" w:themeColor="text1"/>
                <w:cs/>
                <w:lang w:bidi="th-TH"/>
              </w:rPr>
              <w:t xml:space="preserve"> </w:t>
            </w:r>
            <w:r w:rsidRPr="005B5FCC">
              <w:rPr>
                <w:color w:val="000000" w:themeColor="text1"/>
              </w:rPr>
              <w:t xml:space="preserve">File </w:t>
            </w:r>
            <w:r w:rsidRPr="005B5FCC">
              <w:rPr>
                <w:color w:val="000000" w:themeColor="text1"/>
                <w:cs/>
                <w:lang w:bidi="th-TH"/>
              </w:rPr>
              <w:t xml:space="preserve">แล้วส่ง </w:t>
            </w:r>
            <w:r w:rsidRPr="005B5FCC">
              <w:rPr>
                <w:color w:val="000000" w:themeColor="text1"/>
              </w:rPr>
              <w:t xml:space="preserve">mail </w:t>
            </w:r>
            <w:r w:rsidRPr="005B5FCC">
              <w:rPr>
                <w:color w:val="000000" w:themeColor="text1"/>
                <w:cs/>
                <w:lang w:bidi="th-TH"/>
              </w:rPr>
              <w:t xml:space="preserve">ให้ </w:t>
            </w:r>
            <w:proofErr w:type="spellStart"/>
            <w:r w:rsidRPr="005B5FCC">
              <w:rPr>
                <w:color w:val="000000" w:themeColor="text1"/>
              </w:rPr>
              <w:t>Uninfo</w:t>
            </w:r>
            <w:proofErr w:type="spellEnd"/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3" w:name="_Toc495231873"/>
      <w:r w:rsidRPr="003101BC">
        <w:rPr>
          <w:color w:val="000000" w:themeColor="text1"/>
        </w:rPr>
        <w:t>Pre-Requisites</w:t>
      </w:r>
      <w:bookmarkEnd w:id="23"/>
    </w:p>
    <w:p w14:paraId="5E927601" w14:textId="56AF8635" w:rsidR="00960951" w:rsidRDefault="00C417CA" w:rsidP="00297F31">
      <w:pPr>
        <w:pStyle w:val="ListParagraph"/>
        <w:numPr>
          <w:ilvl w:val="2"/>
          <w:numId w:val="2"/>
        </w:numPr>
        <w:rPr>
          <w:ins w:id="24" w:author="ice-amo" w:date="2017-11-21T11:12:00Z"/>
          <w:color w:val="000000" w:themeColor="text1"/>
          <w:lang w:bidi="th-TH"/>
        </w:rPr>
      </w:pPr>
      <w:r w:rsidRPr="00B556B1">
        <w:rPr>
          <w:color w:val="000000" w:themeColor="text1"/>
          <w:lang w:bidi="th-TH"/>
        </w:rPr>
        <w:t xml:space="preserve">Run </w:t>
      </w:r>
      <w:proofErr w:type="spellStart"/>
      <w:r w:rsidRPr="00B556B1">
        <w:rPr>
          <w:color w:val="000000" w:themeColor="text1"/>
          <w:lang w:bidi="th-TH"/>
        </w:rPr>
        <w:t>Webservice</w:t>
      </w:r>
      <w:proofErr w:type="spellEnd"/>
      <w:r w:rsidRPr="00B556B1">
        <w:rPr>
          <w:color w:val="000000" w:themeColor="text1"/>
          <w:lang w:bidi="th-TH"/>
        </w:rPr>
        <w:t xml:space="preserve"> </w:t>
      </w:r>
      <w:r w:rsidRPr="00B556B1">
        <w:rPr>
          <w:color w:val="000000" w:themeColor="text1"/>
          <w:cs/>
          <w:lang w:bidi="th-TH"/>
        </w:rPr>
        <w:t xml:space="preserve">เพื่อ </w:t>
      </w:r>
      <w:r w:rsidRPr="00B556B1">
        <w:rPr>
          <w:color w:val="000000" w:themeColor="text1"/>
          <w:lang w:bidi="th-TH"/>
        </w:rPr>
        <w:t xml:space="preserve">SYN </w:t>
      </w:r>
      <w:r w:rsidRPr="00B556B1">
        <w:rPr>
          <w:color w:val="000000" w:themeColor="text1"/>
          <w:cs/>
          <w:lang w:bidi="th-TH"/>
        </w:rPr>
        <w:t xml:space="preserve">ข้อมูล </w:t>
      </w:r>
      <w:r w:rsidRPr="00B556B1">
        <w:rPr>
          <w:color w:val="000000" w:themeColor="text1"/>
          <w:lang w:bidi="th-TH"/>
        </w:rPr>
        <w:t>PR/PO Outbound</w:t>
      </w:r>
      <w:r w:rsidR="00297F31">
        <w:rPr>
          <w:color w:val="000000" w:themeColor="text1"/>
          <w:lang w:bidi="th-TH"/>
        </w:rPr>
        <w:t xml:space="preserve"> </w:t>
      </w:r>
      <w:r w:rsidR="00297F31">
        <w:rPr>
          <w:rFonts w:hint="cs"/>
          <w:color w:val="000000" w:themeColor="text1"/>
          <w:cs/>
          <w:lang w:bidi="th-TH"/>
        </w:rPr>
        <w:t xml:space="preserve">เข้ามาเก็บไว้ที่ </w:t>
      </w:r>
      <w:r w:rsidR="00297F31">
        <w:rPr>
          <w:color w:val="000000" w:themeColor="text1"/>
          <w:lang w:bidi="th-TH"/>
        </w:rPr>
        <w:t xml:space="preserve">Table </w:t>
      </w:r>
      <w:r w:rsidR="00297F31" w:rsidRPr="00297F31">
        <w:rPr>
          <w:color w:val="000000" w:themeColor="text1"/>
          <w:lang w:bidi="th-TH"/>
        </w:rPr>
        <w:t xml:space="preserve"> XCUST_</w:t>
      </w:r>
      <w:del w:id="25" w:author="ice-amo" w:date="2017-11-21T11:12:00Z">
        <w:r w:rsidR="00297F31" w:rsidRPr="00297F31" w:rsidDel="002D450B">
          <w:rPr>
            <w:color w:val="000000" w:themeColor="text1"/>
            <w:lang w:bidi="th-TH"/>
          </w:rPr>
          <w:delText>PR_PO_INFO_TBL</w:delText>
        </w:r>
      </w:del>
      <w:ins w:id="26" w:author="ice-amo" w:date="2017-11-21T11:12:00Z">
        <w:r w:rsidR="002D450B">
          <w:rPr>
            <w:color w:val="000000" w:themeColor="text1"/>
            <w:lang w:bidi="th-TH"/>
          </w:rPr>
          <w:t>PO_TBL</w:t>
        </w:r>
      </w:ins>
    </w:p>
    <w:p w14:paraId="26BC74E6" w14:textId="21E7457D" w:rsidR="002D450B" w:rsidRDefault="002D450B" w:rsidP="00297F3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ins w:id="27" w:author="ice-amo" w:date="2017-11-21T11:12:00Z">
        <w:r>
          <w:rPr>
            <w:color w:val="000000" w:themeColor="text1"/>
            <w:lang w:bidi="th-TH"/>
          </w:rPr>
          <w:t>XCUST_PR_TBL</w:t>
        </w:r>
      </w:ins>
    </w:p>
    <w:p w14:paraId="3CA5C403" w14:textId="07D37B0B" w:rsidR="009B19A6" w:rsidRPr="009B19A6" w:rsidRDefault="009B19A6" w:rsidP="009B19A6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9B19A6">
        <w:rPr>
          <w:color w:val="000000" w:themeColor="text1"/>
          <w:lang w:bidi="th-TH"/>
        </w:rPr>
        <w:t xml:space="preserve">Setup </w:t>
      </w:r>
      <w:r w:rsidRPr="009B19A6">
        <w:rPr>
          <w:color w:val="000000" w:themeColor="text1"/>
          <w:cs/>
          <w:lang w:bidi="th-TH"/>
        </w:rPr>
        <w:t xml:space="preserve">ข้อมูล ตำแหน่งและ ความกว้างของแต่ละ </w:t>
      </w:r>
      <w:r w:rsidRPr="009B19A6">
        <w:rPr>
          <w:color w:val="000000" w:themeColor="text1"/>
          <w:lang w:bidi="th-TH"/>
        </w:rPr>
        <w:t xml:space="preserve">field </w:t>
      </w:r>
      <w:r w:rsidRPr="009B19A6">
        <w:rPr>
          <w:color w:val="000000" w:themeColor="text1"/>
          <w:cs/>
          <w:lang w:bidi="th-TH"/>
        </w:rPr>
        <w:t xml:space="preserve">ที่ทาง </w:t>
      </w:r>
      <w:proofErr w:type="spellStart"/>
      <w:r w:rsidRPr="009B19A6">
        <w:rPr>
          <w:color w:val="000000" w:themeColor="text1"/>
          <w:lang w:bidi="th-TH"/>
        </w:rPr>
        <w:t>uinfo</w:t>
      </w:r>
      <w:proofErr w:type="spellEnd"/>
      <w:r w:rsidRPr="009B19A6">
        <w:rPr>
          <w:color w:val="000000" w:themeColor="text1"/>
          <w:lang w:bidi="th-TH"/>
        </w:rPr>
        <w:t xml:space="preserve"> </w:t>
      </w:r>
      <w:r w:rsidRPr="009B19A6">
        <w:rPr>
          <w:color w:val="000000" w:themeColor="text1"/>
          <w:cs/>
          <w:lang w:bidi="th-TH"/>
        </w:rPr>
        <w:t xml:space="preserve">กำหนดไว้ ใช้ในการ </w:t>
      </w:r>
      <w:r w:rsidRPr="009B19A6">
        <w:rPr>
          <w:color w:val="000000" w:themeColor="text1"/>
          <w:lang w:bidi="th-TH"/>
        </w:rPr>
        <w:t xml:space="preserve">Gen Text file </w:t>
      </w:r>
      <w:r w:rsidRPr="009B19A6">
        <w:rPr>
          <w:rFonts w:hint="cs"/>
          <w:color w:val="000000" w:themeColor="text1"/>
          <w:cs/>
          <w:lang w:bidi="th-TH"/>
        </w:rPr>
        <w:t xml:space="preserve">ที่ </w:t>
      </w:r>
      <w:r w:rsidRPr="009B19A6">
        <w:rPr>
          <w:color w:val="000000" w:themeColor="text1"/>
          <w:lang w:bidi="th-TH"/>
        </w:rPr>
        <w:t>Table XCUST_UINFO_FIX_LENGTH</w:t>
      </w:r>
    </w:p>
    <w:p w14:paraId="69745F9D" w14:textId="05FA9CBB" w:rsidR="00297F31" w:rsidRDefault="00297F31">
      <w:pPr>
        <w:rPr>
          <w:color w:val="000000" w:themeColor="text1"/>
          <w:cs/>
          <w:lang w:bidi="th-TH"/>
        </w:rPr>
      </w:pPr>
      <w:r>
        <w:rPr>
          <w:color w:val="000000" w:themeColor="text1"/>
          <w:cs/>
          <w:lang w:bidi="th-TH"/>
        </w:rPr>
        <w:br w:type="page"/>
      </w:r>
    </w:p>
    <w:p w14:paraId="7A5B5765" w14:textId="77777777" w:rsidR="00416D60" w:rsidRPr="00416D60" w:rsidRDefault="00416D60" w:rsidP="00416D60">
      <w:pPr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proofErr w:type="gramStart"/>
      <w:r w:rsidR="000062B0" w:rsidRPr="003101BC">
        <w:rPr>
          <w:color w:val="000000" w:themeColor="text1"/>
        </w:rPr>
        <w:t>fa</w:t>
      </w:r>
      <w:proofErr w:type="gramEnd"/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8" w:name="_Toc495231874"/>
      <w:r w:rsidRPr="003101BC">
        <w:rPr>
          <w:color w:val="000000" w:themeColor="text1"/>
        </w:rPr>
        <w:t>Business Rules</w:t>
      </w:r>
      <w:bookmarkEnd w:id="28"/>
    </w:p>
    <w:p w14:paraId="55985E9A" w14:textId="4285116F" w:rsidR="00F2616D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P</w:t>
      </w:r>
      <w:r w:rsidRPr="00C417CA">
        <w:rPr>
          <w:color w:val="000000" w:themeColor="text1"/>
          <w:lang w:bidi="th-TH"/>
        </w:rPr>
        <w:t xml:space="preserve">rogram </w:t>
      </w:r>
      <w:r>
        <w:rPr>
          <w:color w:val="000000" w:themeColor="text1"/>
          <w:cs/>
          <w:lang w:bidi="th-TH"/>
        </w:rPr>
        <w:t>จ</w:t>
      </w:r>
      <w:r>
        <w:rPr>
          <w:rFonts w:hint="cs"/>
          <w:color w:val="000000" w:themeColor="text1"/>
          <w:cs/>
          <w:lang w:bidi="th-TH"/>
        </w:rPr>
        <w:t xml:space="preserve">ะ </w:t>
      </w:r>
      <w:r>
        <w:rPr>
          <w:color w:val="000000" w:themeColor="text1"/>
          <w:lang w:bidi="th-TH"/>
        </w:rPr>
        <w:t>Gen File PO</w:t>
      </w:r>
      <w:r w:rsidRPr="00C417CA">
        <w:rPr>
          <w:color w:val="000000" w:themeColor="text1"/>
          <w:lang w:bidi="th-TH"/>
        </w:rPr>
        <w:t xml:space="preserve"> </w:t>
      </w:r>
      <w:r w:rsidR="00173E2E">
        <w:rPr>
          <w:rFonts w:hint="cs"/>
          <w:color w:val="000000" w:themeColor="text1"/>
          <w:cs/>
          <w:lang w:bidi="th-TH"/>
        </w:rPr>
        <w:t>ตามเงื่อนไขดังนี้</w:t>
      </w:r>
    </w:p>
    <w:p w14:paraId="6777C0DA" w14:textId="3F511EA9" w:rsidR="00173E2E" w:rsidRPr="00173E2E" w:rsidRDefault="002D1F22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เป็น </w:t>
      </w:r>
      <w:r w:rsidR="00173E2E" w:rsidRPr="00173E2E">
        <w:rPr>
          <w:color w:val="000000" w:themeColor="text1"/>
          <w:cs/>
          <w:lang w:bidi="th-TH"/>
        </w:rPr>
        <w:t xml:space="preserve"> </w:t>
      </w:r>
      <w:r w:rsidR="00173E2E" w:rsidRPr="00173E2E">
        <w:rPr>
          <w:color w:val="000000" w:themeColor="text1"/>
        </w:rPr>
        <w:t xml:space="preserve">PO </w:t>
      </w:r>
      <w:r w:rsidR="00173E2E" w:rsidRPr="00173E2E">
        <w:rPr>
          <w:color w:val="000000" w:themeColor="text1"/>
          <w:cs/>
          <w:lang w:bidi="th-TH"/>
        </w:rPr>
        <w:t xml:space="preserve">ที่ไม่ได้เกิดจาก </w:t>
      </w:r>
      <w:r w:rsidR="00173E2E" w:rsidRPr="00173E2E">
        <w:rPr>
          <w:color w:val="000000" w:themeColor="text1"/>
        </w:rPr>
        <w:t xml:space="preserve">Direct supplier </w:t>
      </w:r>
      <w:r w:rsidR="00173E2E" w:rsidRPr="00173E2E">
        <w:rPr>
          <w:color w:val="000000" w:themeColor="text1"/>
          <w:cs/>
          <w:lang w:bidi="th-TH"/>
        </w:rPr>
        <w:t xml:space="preserve">โดยดูจาก </w:t>
      </w:r>
      <w:r w:rsidR="00173E2E" w:rsidRPr="00173E2E">
        <w:rPr>
          <w:color w:val="000000" w:themeColor="text1"/>
        </w:rPr>
        <w:t xml:space="preserve">Attribute1 </w:t>
      </w:r>
      <w:r w:rsidR="00173E2E" w:rsidRPr="00173E2E">
        <w:rPr>
          <w:color w:val="000000" w:themeColor="text1"/>
          <w:cs/>
          <w:lang w:bidi="th-TH"/>
        </w:rPr>
        <w:t xml:space="preserve">ของ </w:t>
      </w:r>
      <w:r w:rsidR="00173E2E" w:rsidRPr="00173E2E">
        <w:rPr>
          <w:color w:val="000000" w:themeColor="text1"/>
        </w:rPr>
        <w:t xml:space="preserve">PR </w:t>
      </w:r>
      <w:r w:rsidR="00173E2E" w:rsidRPr="00173E2E">
        <w:rPr>
          <w:color w:val="000000" w:themeColor="text1"/>
          <w:cs/>
          <w:lang w:bidi="th-TH"/>
        </w:rPr>
        <w:t>ต้องไม่เป็นรายการที่เป็น "</w:t>
      </w:r>
      <w:r w:rsidR="00173E2E" w:rsidRPr="00173E2E">
        <w:rPr>
          <w:color w:val="000000" w:themeColor="text1"/>
        </w:rPr>
        <w:t>MMX"</w:t>
      </w:r>
    </w:p>
    <w:p w14:paraId="351BB959" w14:textId="7192E1A7" w:rsidR="00173E2E" w:rsidRDefault="00173E2E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  <w:lang w:bidi="th-TH"/>
        </w:rPr>
      </w:pPr>
      <w:r w:rsidRPr="00173E2E">
        <w:rPr>
          <w:color w:val="000000" w:themeColor="text1"/>
          <w:cs/>
          <w:lang w:bidi="th-TH"/>
        </w:rPr>
        <w:t xml:space="preserve">เป็นรายการ </w:t>
      </w:r>
      <w:r w:rsidRPr="00173E2E">
        <w:rPr>
          <w:color w:val="000000" w:themeColor="text1"/>
        </w:rPr>
        <w:t xml:space="preserve">PO </w:t>
      </w:r>
      <w:r w:rsidRPr="00173E2E">
        <w:rPr>
          <w:color w:val="000000" w:themeColor="text1"/>
          <w:cs/>
          <w:lang w:bidi="th-TH"/>
        </w:rPr>
        <w:t xml:space="preserve">ที่มีการทำ </w:t>
      </w:r>
      <w:r w:rsidRPr="00173E2E">
        <w:rPr>
          <w:color w:val="000000" w:themeColor="text1"/>
        </w:rPr>
        <w:t xml:space="preserve">Receipt </w:t>
      </w:r>
      <w:r w:rsidRPr="00173E2E">
        <w:rPr>
          <w:color w:val="000000" w:themeColor="text1"/>
          <w:cs/>
          <w:lang w:bidi="th-TH"/>
        </w:rPr>
        <w:t xml:space="preserve">แล้ว และเป็น </w:t>
      </w:r>
      <w:r w:rsidRPr="00173E2E">
        <w:rPr>
          <w:color w:val="000000" w:themeColor="text1"/>
        </w:rPr>
        <w:t xml:space="preserve">PO Number + Receipt Number </w:t>
      </w:r>
      <w:r w:rsidRPr="00173E2E">
        <w:rPr>
          <w:color w:val="000000" w:themeColor="text1"/>
          <w:cs/>
          <w:lang w:bidi="th-TH"/>
        </w:rPr>
        <w:t xml:space="preserve">ที่ยังไม่เคยส่ง </w:t>
      </w:r>
      <w:r w:rsidRPr="00173E2E">
        <w:rPr>
          <w:color w:val="000000" w:themeColor="text1"/>
        </w:rPr>
        <w:t xml:space="preserve">Interface </w:t>
      </w:r>
      <w:r w:rsidRPr="00173E2E">
        <w:rPr>
          <w:color w:val="000000" w:themeColor="text1"/>
          <w:cs/>
          <w:lang w:bidi="th-TH"/>
        </w:rPr>
        <w:t xml:space="preserve">ไป </w:t>
      </w:r>
      <w:proofErr w:type="spellStart"/>
      <w:r w:rsidRPr="00173E2E">
        <w:rPr>
          <w:color w:val="000000" w:themeColor="text1"/>
        </w:rPr>
        <w:t>Uinfo</w:t>
      </w:r>
      <w:proofErr w:type="spellEnd"/>
    </w:p>
    <w:p w14:paraId="3EC6746B" w14:textId="00FC0F28" w:rsidR="00173E2E" w:rsidRDefault="00173E2E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  <w:lang w:bidi="th-TH"/>
        </w:rPr>
      </w:pPr>
      <w:r w:rsidRPr="00173E2E">
        <w:rPr>
          <w:color w:val="000000" w:themeColor="text1"/>
          <w:cs/>
          <w:lang w:bidi="th-TH"/>
        </w:rPr>
        <w:t xml:space="preserve">เป็น </w:t>
      </w:r>
      <w:r w:rsidRPr="00173E2E">
        <w:rPr>
          <w:color w:val="000000" w:themeColor="text1"/>
        </w:rPr>
        <w:t xml:space="preserve">PO </w:t>
      </w:r>
      <w:r w:rsidRPr="00173E2E">
        <w:rPr>
          <w:color w:val="000000" w:themeColor="text1"/>
          <w:cs/>
          <w:lang w:bidi="th-TH"/>
        </w:rPr>
        <w:t>ที่อนุมัติแล้ว</w:t>
      </w:r>
    </w:p>
    <w:p w14:paraId="1D34B701" w14:textId="375C4B52" w:rsidR="00297F31" w:rsidRPr="00545E74" w:rsidRDefault="00297F31" w:rsidP="00545E74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545E74">
        <w:rPr>
          <w:rFonts w:hint="cs"/>
          <w:color w:val="000000" w:themeColor="text1"/>
          <w:cs/>
          <w:lang w:bidi="th-TH"/>
        </w:rPr>
        <w:t xml:space="preserve">การ </w:t>
      </w:r>
      <w:r w:rsidRPr="00545E74">
        <w:rPr>
          <w:color w:val="000000" w:themeColor="text1"/>
          <w:lang w:bidi="th-TH"/>
        </w:rPr>
        <w:t xml:space="preserve">Gen File </w:t>
      </w:r>
      <w:del w:id="29" w:author="Sorasak (IT) Thawonnikron" w:date="2017-10-19T15:15:00Z">
        <w:r w:rsidR="00545E74" w:rsidRPr="00545E74" w:rsidDel="006C7CDA">
          <w:rPr>
            <w:rFonts w:hint="cs"/>
            <w:color w:val="000000" w:themeColor="text1"/>
            <w:cs/>
            <w:lang w:bidi="th-TH"/>
          </w:rPr>
          <w:delText xml:space="preserve"> </w:delText>
        </w:r>
        <w:r w:rsidR="00545E74" w:rsidRPr="00545E74" w:rsidDel="006C7CDA">
          <w:rPr>
            <w:color w:val="000000" w:themeColor="text1"/>
            <w:lang w:bidi="th-TH"/>
          </w:rPr>
          <w:delText>1</w:delText>
        </w:r>
      </w:del>
      <w:ins w:id="30" w:author="Sorasak (IT) Thawonnikron" w:date="2017-10-19T15:15:00Z">
        <w:r w:rsidR="006C7CDA">
          <w:rPr>
            <w:rFonts w:hint="cs"/>
            <w:color w:val="000000" w:themeColor="text1"/>
            <w:cs/>
            <w:lang w:bidi="th-TH"/>
          </w:rPr>
          <w:t>หลาย</w:t>
        </w:r>
      </w:ins>
      <w:r w:rsidR="00545E74" w:rsidRPr="00545E74">
        <w:rPr>
          <w:color w:val="000000" w:themeColor="text1"/>
          <w:lang w:bidi="th-TH"/>
        </w:rPr>
        <w:t xml:space="preserve"> PO </w:t>
      </w:r>
      <w:r w:rsidR="00545E74" w:rsidRPr="00545E74">
        <w:rPr>
          <w:rFonts w:hint="cs"/>
          <w:color w:val="000000" w:themeColor="text1"/>
          <w:cs/>
          <w:lang w:bidi="th-TH"/>
        </w:rPr>
        <w:t xml:space="preserve">จะ </w:t>
      </w:r>
      <w:r w:rsidR="00545E74" w:rsidRPr="00545E74">
        <w:rPr>
          <w:color w:val="000000" w:themeColor="text1"/>
          <w:lang w:bidi="th-TH"/>
        </w:rPr>
        <w:t xml:space="preserve">Gen </w:t>
      </w:r>
      <w:r w:rsidR="00545E74" w:rsidRPr="00545E74">
        <w:rPr>
          <w:rFonts w:hint="cs"/>
          <w:color w:val="000000" w:themeColor="text1"/>
          <w:cs/>
          <w:lang w:bidi="th-TH"/>
        </w:rPr>
        <w:t xml:space="preserve">เป็น </w:t>
      </w:r>
      <w:r w:rsidR="00545E74" w:rsidRPr="00545E74">
        <w:rPr>
          <w:color w:val="000000" w:themeColor="text1"/>
          <w:lang w:bidi="th-TH"/>
        </w:rPr>
        <w:t>1 File</w:t>
      </w:r>
      <w:r w:rsidR="00545E74">
        <w:rPr>
          <w:color w:val="000000" w:themeColor="text1"/>
          <w:lang w:bidi="th-TH"/>
        </w:rPr>
        <w:t xml:space="preserve"> </w:t>
      </w:r>
    </w:p>
    <w:p w14:paraId="078E798B" w14:textId="77777777" w:rsidR="00545E74" w:rsidRPr="00545E74" w:rsidRDefault="00545E74" w:rsidP="00545E74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31" w:name="_Toc495231875"/>
      <w:r w:rsidRPr="003101BC">
        <w:rPr>
          <w:color w:val="000000" w:themeColor="text1"/>
        </w:rPr>
        <w:t>Exceptional</w:t>
      </w:r>
      <w:bookmarkEnd w:id="31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32" w:name="_Toc495231876"/>
      <w:r w:rsidRPr="003101BC">
        <w:rPr>
          <w:color w:val="000000" w:themeColor="text1"/>
        </w:rPr>
        <w:lastRenderedPageBreak/>
        <w:t xml:space="preserve">2. </w:t>
      </w:r>
      <w:bookmarkEnd w:id="19"/>
      <w:r w:rsidR="001C6CD0" w:rsidRPr="003101BC">
        <w:rPr>
          <w:color w:val="000000" w:themeColor="text1"/>
        </w:rPr>
        <w:t>PROGRAM DESCRIPTION</w:t>
      </w:r>
      <w:bookmarkEnd w:id="32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3" w:name="_Toc495231877"/>
      <w:r w:rsidRPr="003101BC">
        <w:rPr>
          <w:color w:val="000000" w:themeColor="text1"/>
          <w:lang w:bidi="th-TH"/>
        </w:rPr>
        <w:t>Parameter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15260" w:rsidRPr="00E0156B" w14:paraId="0A3EC278" w14:textId="77777777" w:rsidTr="00D04DD4">
        <w:trPr>
          <w:trHeight w:val="221"/>
        </w:trPr>
        <w:tc>
          <w:tcPr>
            <w:tcW w:w="603" w:type="dxa"/>
            <w:vMerge w:val="restart"/>
          </w:tcPr>
          <w:p w14:paraId="11131167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238F4FA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 xml:space="preserve">Path </w:t>
            </w:r>
            <w:r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4BF03640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95E1B00" w14:textId="77777777" w:rsidR="00F15260" w:rsidRPr="00E0156B" w:rsidRDefault="00F15260" w:rsidP="00D04DD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File</w:t>
            </w:r>
          </w:p>
        </w:tc>
      </w:tr>
      <w:tr w:rsidR="00F15260" w:rsidRPr="003101BC" w14:paraId="6F1B8A0C" w14:textId="77777777" w:rsidTr="00D04DD4">
        <w:trPr>
          <w:trHeight w:val="142"/>
        </w:trPr>
        <w:tc>
          <w:tcPr>
            <w:tcW w:w="603" w:type="dxa"/>
            <w:vMerge/>
          </w:tcPr>
          <w:p w14:paraId="24B7258D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1284F4B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276A526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CAA5F6C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Ini</w:t>
            </w:r>
            <w:r>
              <w:rPr>
                <w:color w:val="000000" w:themeColor="text1"/>
                <w:lang w:bidi="th-TH"/>
              </w:rPr>
              <w:t>tial</w:t>
            </w:r>
          </w:p>
        </w:tc>
      </w:tr>
      <w:tr w:rsidR="00F15260" w:rsidRPr="003101BC" w14:paraId="5D27D852" w14:textId="77777777" w:rsidTr="00D04DD4">
        <w:trPr>
          <w:trHeight w:val="142"/>
        </w:trPr>
        <w:tc>
          <w:tcPr>
            <w:tcW w:w="603" w:type="dxa"/>
            <w:vMerge/>
          </w:tcPr>
          <w:p w14:paraId="0E8BEA1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89F63D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C53A5F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A5D0222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F15260" w:rsidRPr="003101BC" w14:paraId="4B204A43" w14:textId="77777777" w:rsidTr="00D04DD4">
        <w:trPr>
          <w:trHeight w:val="142"/>
        </w:trPr>
        <w:tc>
          <w:tcPr>
            <w:tcW w:w="603" w:type="dxa"/>
            <w:vMerge/>
          </w:tcPr>
          <w:p w14:paraId="5CA2B94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9AB8DF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57167F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AAF1E0B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</w:p>
        </w:tc>
      </w:tr>
      <w:tr w:rsidR="00F15260" w:rsidRPr="003101BC" w14:paraId="2F97368E" w14:textId="77777777" w:rsidTr="00D04DD4">
        <w:trPr>
          <w:trHeight w:val="142"/>
        </w:trPr>
        <w:tc>
          <w:tcPr>
            <w:tcW w:w="603" w:type="dxa"/>
            <w:vMerge/>
          </w:tcPr>
          <w:p w14:paraId="30CDC40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0E5482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0D1E29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D4AF49F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OUTBOUND/PO/UINFO</w:t>
            </w:r>
          </w:p>
        </w:tc>
      </w:tr>
      <w:tr w:rsidR="00184153" w:rsidRPr="00E0156B" w14:paraId="40729FC8" w14:textId="77777777" w:rsidTr="002D450B">
        <w:trPr>
          <w:trHeight w:val="221"/>
          <w:ins w:id="34" w:author="ice-amo" w:date="2017-11-21T10:36:00Z"/>
        </w:trPr>
        <w:tc>
          <w:tcPr>
            <w:tcW w:w="603" w:type="dxa"/>
            <w:vMerge w:val="restart"/>
          </w:tcPr>
          <w:p w14:paraId="7109DB0B" w14:textId="77777777" w:rsidR="00184153" w:rsidRPr="003101BC" w:rsidRDefault="00184153" w:rsidP="002D450B">
            <w:pPr>
              <w:rPr>
                <w:ins w:id="35" w:author="ice-amo" w:date="2017-11-21T10:36:00Z"/>
                <w:color w:val="000000" w:themeColor="text1"/>
                <w:lang w:bidi="en-US"/>
              </w:rPr>
            </w:pPr>
            <w:ins w:id="36" w:author="ice-amo" w:date="2017-11-21T10:36:00Z">
              <w:r>
                <w:rPr>
                  <w:color w:val="000000" w:themeColor="text1"/>
                  <w:lang w:bidi="en-US"/>
                </w:rPr>
                <w:t>2</w:t>
              </w:r>
            </w:ins>
          </w:p>
        </w:tc>
        <w:tc>
          <w:tcPr>
            <w:tcW w:w="1907" w:type="dxa"/>
            <w:vMerge w:val="restart"/>
          </w:tcPr>
          <w:p w14:paraId="2225325A" w14:textId="77777777" w:rsidR="00184153" w:rsidRPr="003101BC" w:rsidRDefault="00184153" w:rsidP="002D450B">
            <w:pPr>
              <w:rPr>
                <w:ins w:id="37" w:author="ice-amo" w:date="2017-11-21T10:36:00Z"/>
                <w:color w:val="000000" w:themeColor="text1"/>
                <w:lang w:bidi="en-US"/>
              </w:rPr>
            </w:pPr>
            <w:ins w:id="38" w:author="ice-amo" w:date="2017-11-21T10:36:00Z">
              <w:r>
                <w:rPr>
                  <w:color w:val="000000" w:themeColor="text1"/>
                  <w:lang w:bidi="en-US"/>
                </w:rPr>
                <w:t>Company</w:t>
              </w:r>
            </w:ins>
          </w:p>
        </w:tc>
        <w:tc>
          <w:tcPr>
            <w:tcW w:w="1321" w:type="dxa"/>
          </w:tcPr>
          <w:p w14:paraId="08097C31" w14:textId="77777777" w:rsidR="00184153" w:rsidRPr="003101BC" w:rsidRDefault="00184153" w:rsidP="002D450B">
            <w:pPr>
              <w:rPr>
                <w:ins w:id="39" w:author="ice-amo" w:date="2017-11-21T10:36:00Z"/>
                <w:color w:val="000000" w:themeColor="text1"/>
                <w:lang w:bidi="en-US"/>
              </w:rPr>
            </w:pPr>
            <w:ins w:id="40" w:author="ice-amo" w:date="2017-11-21T10:36:00Z">
              <w:r w:rsidRPr="003101BC">
                <w:rPr>
                  <w:color w:val="000000" w:themeColor="text1"/>
                  <w:lang w:bidi="en-US"/>
                </w:rPr>
                <w:t>Description</w:t>
              </w:r>
            </w:ins>
          </w:p>
        </w:tc>
        <w:tc>
          <w:tcPr>
            <w:tcW w:w="5678" w:type="dxa"/>
          </w:tcPr>
          <w:p w14:paraId="6EEE20F1" w14:textId="77777777" w:rsidR="00184153" w:rsidRPr="00E0156B" w:rsidRDefault="00184153" w:rsidP="002D450B">
            <w:pPr>
              <w:rPr>
                <w:ins w:id="41" w:author="ice-amo" w:date="2017-11-21T10:36:00Z"/>
                <w:color w:val="000000" w:themeColor="text1"/>
                <w:lang w:bidi="th-TH"/>
              </w:rPr>
            </w:pPr>
            <w:ins w:id="42" w:author="ice-amo" w:date="2017-11-21T10:36:00Z">
              <w:r>
                <w:rPr>
                  <w:color w:val="000000" w:themeColor="text1"/>
                  <w:lang w:bidi="th-TH"/>
                </w:rPr>
                <w:t>Company Code</w:t>
              </w:r>
            </w:ins>
          </w:p>
        </w:tc>
      </w:tr>
      <w:tr w:rsidR="00184153" w:rsidRPr="003101BC" w14:paraId="2BF5A97A" w14:textId="77777777" w:rsidTr="002D450B">
        <w:trPr>
          <w:trHeight w:val="142"/>
          <w:ins w:id="43" w:author="ice-amo" w:date="2017-11-21T10:36:00Z"/>
        </w:trPr>
        <w:tc>
          <w:tcPr>
            <w:tcW w:w="603" w:type="dxa"/>
            <w:vMerge/>
          </w:tcPr>
          <w:p w14:paraId="08689A98" w14:textId="77777777" w:rsidR="00184153" w:rsidRPr="003101BC" w:rsidRDefault="00184153" w:rsidP="002D450B">
            <w:pPr>
              <w:rPr>
                <w:ins w:id="44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FFF7204" w14:textId="77777777" w:rsidR="00184153" w:rsidRPr="003101BC" w:rsidRDefault="00184153" w:rsidP="002D450B">
            <w:pPr>
              <w:rPr>
                <w:ins w:id="45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5C5D127" w14:textId="77777777" w:rsidR="00184153" w:rsidRPr="003101BC" w:rsidRDefault="00184153" w:rsidP="002D450B">
            <w:pPr>
              <w:rPr>
                <w:ins w:id="46" w:author="ice-amo" w:date="2017-11-21T10:36:00Z"/>
                <w:color w:val="000000" w:themeColor="text1"/>
                <w:lang w:bidi="en-US"/>
              </w:rPr>
            </w:pPr>
            <w:ins w:id="47" w:author="ice-amo" w:date="2017-11-21T10:36:00Z">
              <w:r w:rsidRPr="003101BC">
                <w:rPr>
                  <w:color w:val="000000" w:themeColor="text1"/>
                  <w:lang w:bidi="en-US"/>
                </w:rPr>
                <w:t>Prompt</w:t>
              </w:r>
            </w:ins>
          </w:p>
        </w:tc>
        <w:tc>
          <w:tcPr>
            <w:tcW w:w="5678" w:type="dxa"/>
          </w:tcPr>
          <w:p w14:paraId="40F5ACDE" w14:textId="77777777" w:rsidR="00184153" w:rsidRPr="003101BC" w:rsidRDefault="00184153" w:rsidP="002D450B">
            <w:pPr>
              <w:rPr>
                <w:ins w:id="48" w:author="ice-amo" w:date="2017-11-21T10:36:00Z"/>
                <w:color w:val="000000" w:themeColor="text1"/>
                <w:lang w:bidi="th-TH"/>
              </w:rPr>
            </w:pPr>
            <w:ins w:id="49" w:author="ice-amo" w:date="2017-11-21T10:36:00Z">
              <w:r>
                <w:rPr>
                  <w:color w:val="000000" w:themeColor="text1"/>
                  <w:lang w:bidi="th-TH"/>
                </w:rPr>
                <w:t>Company Code</w:t>
              </w:r>
            </w:ins>
          </w:p>
        </w:tc>
      </w:tr>
      <w:tr w:rsidR="00184153" w:rsidRPr="003101BC" w14:paraId="3B0A0C04" w14:textId="77777777" w:rsidTr="002D450B">
        <w:trPr>
          <w:trHeight w:val="142"/>
          <w:ins w:id="50" w:author="ice-amo" w:date="2017-11-21T10:36:00Z"/>
        </w:trPr>
        <w:tc>
          <w:tcPr>
            <w:tcW w:w="603" w:type="dxa"/>
            <w:vMerge/>
          </w:tcPr>
          <w:p w14:paraId="0A736538" w14:textId="77777777" w:rsidR="00184153" w:rsidRPr="003101BC" w:rsidRDefault="00184153" w:rsidP="002D450B">
            <w:pPr>
              <w:rPr>
                <w:ins w:id="51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7FEDC28" w14:textId="77777777" w:rsidR="00184153" w:rsidRPr="003101BC" w:rsidRDefault="00184153" w:rsidP="002D450B">
            <w:pPr>
              <w:rPr>
                <w:ins w:id="52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509098" w14:textId="77777777" w:rsidR="00184153" w:rsidRPr="003101BC" w:rsidRDefault="00184153" w:rsidP="002D450B">
            <w:pPr>
              <w:rPr>
                <w:ins w:id="53" w:author="ice-amo" w:date="2017-11-21T10:36:00Z"/>
                <w:color w:val="000000" w:themeColor="text1"/>
                <w:lang w:bidi="en-US"/>
              </w:rPr>
            </w:pPr>
            <w:ins w:id="54" w:author="ice-amo" w:date="2017-11-21T10:36:00Z">
              <w:r w:rsidRPr="003101BC">
                <w:rPr>
                  <w:color w:val="000000" w:themeColor="text1"/>
                  <w:lang w:bidi="en-US"/>
                </w:rPr>
                <w:t>Require</w:t>
              </w:r>
            </w:ins>
          </w:p>
        </w:tc>
        <w:tc>
          <w:tcPr>
            <w:tcW w:w="5678" w:type="dxa"/>
          </w:tcPr>
          <w:p w14:paraId="48C7FB8C" w14:textId="77777777" w:rsidR="00184153" w:rsidRPr="003101BC" w:rsidRDefault="00184153" w:rsidP="002D450B">
            <w:pPr>
              <w:rPr>
                <w:ins w:id="55" w:author="ice-amo" w:date="2017-11-21T10:36:00Z"/>
                <w:color w:val="000000" w:themeColor="text1"/>
                <w:lang w:bidi="th-TH"/>
              </w:rPr>
            </w:pPr>
            <w:ins w:id="56" w:author="ice-amo" w:date="2017-11-21T10:36:00Z">
              <w:r w:rsidRPr="003101BC">
                <w:rPr>
                  <w:color w:val="000000" w:themeColor="text1"/>
                  <w:lang w:bidi="th-TH"/>
                </w:rPr>
                <w:t>Yes</w:t>
              </w:r>
            </w:ins>
          </w:p>
        </w:tc>
      </w:tr>
      <w:tr w:rsidR="00184153" w:rsidRPr="003101BC" w14:paraId="3B59D856" w14:textId="77777777" w:rsidTr="002D450B">
        <w:trPr>
          <w:trHeight w:val="142"/>
          <w:ins w:id="57" w:author="ice-amo" w:date="2017-11-21T10:36:00Z"/>
        </w:trPr>
        <w:tc>
          <w:tcPr>
            <w:tcW w:w="603" w:type="dxa"/>
            <w:vMerge/>
          </w:tcPr>
          <w:p w14:paraId="0B7BCD59" w14:textId="77777777" w:rsidR="00184153" w:rsidRPr="003101BC" w:rsidRDefault="00184153" w:rsidP="002D450B">
            <w:pPr>
              <w:rPr>
                <w:ins w:id="58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818548" w14:textId="77777777" w:rsidR="00184153" w:rsidRPr="003101BC" w:rsidRDefault="00184153" w:rsidP="002D450B">
            <w:pPr>
              <w:rPr>
                <w:ins w:id="59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EE2EC9B" w14:textId="77777777" w:rsidR="00184153" w:rsidRPr="003101BC" w:rsidRDefault="00184153" w:rsidP="002D450B">
            <w:pPr>
              <w:rPr>
                <w:ins w:id="60" w:author="ice-amo" w:date="2017-11-21T10:36:00Z"/>
                <w:color w:val="000000" w:themeColor="text1"/>
                <w:lang w:bidi="en-US"/>
              </w:rPr>
            </w:pPr>
            <w:ins w:id="61" w:author="ice-amo" w:date="2017-11-21T10:36:00Z">
              <w:r w:rsidRPr="003101BC">
                <w:rPr>
                  <w:color w:val="000000" w:themeColor="text1"/>
                  <w:lang w:bidi="en-US"/>
                </w:rPr>
                <w:t>Source</w:t>
              </w:r>
            </w:ins>
          </w:p>
        </w:tc>
        <w:tc>
          <w:tcPr>
            <w:tcW w:w="5678" w:type="dxa"/>
          </w:tcPr>
          <w:p w14:paraId="529BBACB" w14:textId="77777777" w:rsidR="00184153" w:rsidRPr="003101BC" w:rsidRDefault="00184153" w:rsidP="002D450B">
            <w:pPr>
              <w:rPr>
                <w:ins w:id="62" w:author="ice-amo" w:date="2017-11-21T10:36:00Z"/>
                <w:color w:val="000000" w:themeColor="text1"/>
                <w:lang w:bidi="th-TH"/>
              </w:rPr>
            </w:pPr>
          </w:p>
        </w:tc>
      </w:tr>
      <w:tr w:rsidR="00184153" w:rsidRPr="003101BC" w14:paraId="3D851C26" w14:textId="77777777" w:rsidTr="002D450B">
        <w:trPr>
          <w:trHeight w:val="142"/>
          <w:ins w:id="63" w:author="ice-amo" w:date="2017-11-21T10:36:00Z"/>
        </w:trPr>
        <w:tc>
          <w:tcPr>
            <w:tcW w:w="603" w:type="dxa"/>
            <w:vMerge/>
          </w:tcPr>
          <w:p w14:paraId="00CD25E0" w14:textId="77777777" w:rsidR="00184153" w:rsidRPr="003101BC" w:rsidRDefault="00184153" w:rsidP="002D450B">
            <w:pPr>
              <w:rPr>
                <w:ins w:id="64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932B28D" w14:textId="77777777" w:rsidR="00184153" w:rsidRPr="003101BC" w:rsidRDefault="00184153" w:rsidP="002D450B">
            <w:pPr>
              <w:rPr>
                <w:ins w:id="65" w:author="ice-amo" w:date="2017-11-21T10:36:00Z"/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8F8C390" w14:textId="77777777" w:rsidR="00184153" w:rsidRPr="003101BC" w:rsidRDefault="00184153" w:rsidP="002D450B">
            <w:pPr>
              <w:rPr>
                <w:ins w:id="66" w:author="ice-amo" w:date="2017-11-21T10:36:00Z"/>
                <w:color w:val="000000" w:themeColor="text1"/>
                <w:lang w:bidi="en-US"/>
              </w:rPr>
            </w:pPr>
            <w:ins w:id="67" w:author="ice-amo" w:date="2017-11-21T10:36:00Z">
              <w:r w:rsidRPr="003101BC">
                <w:rPr>
                  <w:color w:val="000000" w:themeColor="text1"/>
                  <w:lang w:bidi="en-US"/>
                </w:rPr>
                <w:t>Default</w:t>
              </w:r>
            </w:ins>
          </w:p>
        </w:tc>
        <w:tc>
          <w:tcPr>
            <w:tcW w:w="5678" w:type="dxa"/>
          </w:tcPr>
          <w:p w14:paraId="4A731F50" w14:textId="77777777" w:rsidR="00184153" w:rsidRPr="003101BC" w:rsidRDefault="00184153" w:rsidP="002D450B">
            <w:pPr>
              <w:rPr>
                <w:ins w:id="68" w:author="ice-amo" w:date="2017-11-21T10:36:00Z"/>
                <w:color w:val="000000" w:themeColor="text1"/>
                <w:lang w:bidi="th-TH"/>
              </w:rPr>
            </w:pPr>
            <w:ins w:id="69" w:author="ice-amo" w:date="2017-11-21T10:36:00Z">
              <w:r>
                <w:rPr>
                  <w:color w:val="000000" w:themeColor="text1"/>
                  <w:lang w:bidi="th-TH"/>
                </w:rPr>
                <w:t>‘66003’</w:t>
              </w:r>
            </w:ins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3695C0B6" w:rsidR="00C46956" w:rsidRPr="003101BC" w:rsidRDefault="00184153" w:rsidP="003C261A">
            <w:pPr>
              <w:rPr>
                <w:color w:val="000000" w:themeColor="text1"/>
                <w:lang w:bidi="en-US"/>
              </w:rPr>
            </w:pPr>
            <w:ins w:id="70" w:author="ice-amo" w:date="2017-11-21T10:36:00Z">
              <w:r>
                <w:rPr>
                  <w:color w:val="000000" w:themeColor="text1"/>
                  <w:lang w:bidi="en-US"/>
                </w:rPr>
                <w:t>3</w:t>
              </w:r>
            </w:ins>
            <w:del w:id="71" w:author="ice-amo" w:date="2017-11-21T10:36:00Z">
              <w:r w:rsidR="00F15260" w:rsidDel="00184153">
                <w:rPr>
                  <w:color w:val="000000" w:themeColor="text1"/>
                  <w:lang w:bidi="en-US"/>
                </w:rPr>
                <w:delText>2</w:delText>
              </w:r>
            </w:del>
          </w:p>
        </w:tc>
        <w:tc>
          <w:tcPr>
            <w:tcW w:w="1907" w:type="dxa"/>
            <w:vMerge w:val="restart"/>
          </w:tcPr>
          <w:p w14:paraId="1CD724F2" w14:textId="41CCE4A3" w:rsidR="00C46956" w:rsidRPr="003101BC" w:rsidRDefault="00184153" w:rsidP="00184153">
            <w:pPr>
              <w:rPr>
                <w:color w:val="000000" w:themeColor="text1"/>
                <w:lang w:bidi="en-US"/>
              </w:rPr>
            </w:pPr>
            <w:ins w:id="72" w:author="ice-amo" w:date="2017-11-21T10:36:00Z">
              <w:r>
                <w:rPr>
                  <w:color w:val="000000" w:themeColor="text1"/>
                  <w:lang w:bidi="en-US"/>
                </w:rPr>
                <w:t>Resend</w:t>
              </w:r>
            </w:ins>
            <w:del w:id="73" w:author="ice-amo" w:date="2017-11-21T10:36:00Z">
              <w:r w:rsidR="00F15260" w:rsidDel="00184153">
                <w:rPr>
                  <w:color w:val="000000" w:themeColor="text1"/>
                  <w:lang w:bidi="en-US"/>
                </w:rPr>
                <w:delText>Company</w:delText>
              </w:r>
            </w:del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B65BD48" w14:textId="77777777" w:rsidR="00C46956" w:rsidRDefault="00F15260" w:rsidP="003C261A">
            <w:pPr>
              <w:rPr>
                <w:ins w:id="74" w:author="ice-amo" w:date="2017-11-21T10:37:00Z"/>
                <w:color w:val="000000" w:themeColor="text1"/>
                <w:lang w:bidi="th-TH"/>
              </w:rPr>
            </w:pPr>
            <w:del w:id="75" w:author="ice-amo" w:date="2017-11-21T10:36:00Z">
              <w:r w:rsidDel="00184153">
                <w:rPr>
                  <w:color w:val="000000" w:themeColor="text1"/>
                  <w:lang w:bidi="th-TH"/>
                </w:rPr>
                <w:delText>Company Code</w:delText>
              </w:r>
            </w:del>
            <w:ins w:id="76" w:author="ice-amo" w:date="2017-11-21T10:36:00Z">
              <w:r w:rsidR="00184153">
                <w:rPr>
                  <w:color w:val="000000" w:themeColor="text1"/>
                  <w:lang w:bidi="th-TH"/>
                </w:rPr>
                <w:t>Resend</w:t>
              </w:r>
            </w:ins>
          </w:p>
          <w:p w14:paraId="332BAD29" w14:textId="77777777" w:rsidR="00184153" w:rsidRDefault="00184153" w:rsidP="003C261A">
            <w:pPr>
              <w:rPr>
                <w:ins w:id="77" w:author="ice-amo" w:date="2017-11-21T10:37:00Z"/>
                <w:color w:val="000000" w:themeColor="text1"/>
                <w:lang w:bidi="th-TH"/>
              </w:rPr>
            </w:pPr>
            <w:ins w:id="78" w:author="ice-amo" w:date="2017-11-21T10:37:00Z">
              <w:r>
                <w:rPr>
                  <w:color w:val="000000" w:themeColor="text1"/>
                  <w:lang w:bidi="th-TH"/>
                </w:rPr>
                <w:t xml:space="preserve">‘Y’ = 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>กรณีที่ต้องการส่งซ้ำอีกรอบ</w:t>
              </w:r>
            </w:ins>
          </w:p>
          <w:p w14:paraId="1B503BFD" w14:textId="79C1B6B9" w:rsidR="00184153" w:rsidRPr="00E0156B" w:rsidRDefault="00184153" w:rsidP="003C261A">
            <w:pPr>
              <w:rPr>
                <w:color w:val="000000" w:themeColor="text1"/>
                <w:cs/>
                <w:lang w:bidi="th-TH"/>
              </w:rPr>
            </w:pPr>
            <w:ins w:id="79" w:author="ice-amo" w:date="2017-11-21T10:37:00Z">
              <w:r>
                <w:rPr>
                  <w:color w:val="000000" w:themeColor="text1"/>
                  <w:lang w:bidi="th-TH"/>
                </w:rPr>
                <w:t xml:space="preserve">‘N’ = 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>กรณีที่ไม่ต้องการส่งรายการซ้ำ</w:t>
              </w:r>
            </w:ins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63761C44" w:rsidR="00C46956" w:rsidRPr="003101BC" w:rsidRDefault="00F15260" w:rsidP="003C261A">
            <w:pPr>
              <w:rPr>
                <w:color w:val="000000" w:themeColor="text1"/>
                <w:lang w:bidi="th-TH"/>
              </w:rPr>
            </w:pPr>
            <w:del w:id="80" w:author="ice-amo" w:date="2017-11-21T10:36:00Z">
              <w:r w:rsidDel="00184153">
                <w:rPr>
                  <w:color w:val="000000" w:themeColor="text1"/>
                  <w:lang w:bidi="th-TH"/>
                </w:rPr>
                <w:delText>Company Code</w:delText>
              </w:r>
            </w:del>
            <w:ins w:id="81" w:author="ice-amo" w:date="2017-11-21T10:36:00Z">
              <w:r w:rsidR="00184153">
                <w:rPr>
                  <w:color w:val="000000" w:themeColor="text1"/>
                  <w:lang w:bidi="th-TH"/>
                </w:rPr>
                <w:t>Resend file</w:t>
              </w:r>
            </w:ins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64682BD0" w:rsidR="00C46956" w:rsidRPr="003101BC" w:rsidRDefault="00F15260" w:rsidP="003C261A">
            <w:pPr>
              <w:rPr>
                <w:color w:val="000000" w:themeColor="text1"/>
                <w:lang w:bidi="th-TH"/>
              </w:rPr>
            </w:pPr>
            <w:del w:id="82" w:author="ice-amo" w:date="2017-11-21T10:36:00Z">
              <w:r w:rsidDel="00184153">
                <w:rPr>
                  <w:color w:val="000000" w:themeColor="text1"/>
                  <w:lang w:bidi="th-TH"/>
                </w:rPr>
                <w:delText>‘66003’</w:delText>
              </w:r>
            </w:del>
            <w:ins w:id="83" w:author="ice-amo" w:date="2017-11-21T10:36:00Z">
              <w:r w:rsidR="00184153">
                <w:rPr>
                  <w:color w:val="000000" w:themeColor="text1"/>
                  <w:lang w:bidi="th-TH"/>
                </w:rPr>
                <w:t>’N’</w:t>
              </w:r>
            </w:ins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84" w:name="_Toc495231878"/>
      <w:r w:rsidRPr="003101BC">
        <w:rPr>
          <w:color w:val="000000" w:themeColor="text1"/>
        </w:rPr>
        <w:t>Program Step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6"/>
        <w:gridCol w:w="8420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0633D6BA" w:rsidR="00D77098" w:rsidRPr="003101BC" w:rsidDel="00433970" w:rsidRDefault="00ED7049" w:rsidP="00E0156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Interface File PO (ERP) to </w:t>
            </w:r>
            <w:r w:rsidR="00E0156B">
              <w:rPr>
                <w:color w:val="000000" w:themeColor="text1"/>
                <w:lang w:bidi="th-TH"/>
              </w:rPr>
              <w:t>U-info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B0D78A3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</w:t>
            </w:r>
            <w:r w:rsidR="00E0156B">
              <w:rPr>
                <w:lang w:bidi="th-TH"/>
              </w:rPr>
              <w:t>ace File PO (ERP) to PO U-info</w:t>
            </w:r>
            <w:r w:rsidR="00FF6074" w:rsidRPr="00E55C05">
              <w:rPr>
                <w:lang w:bidi="th-TH"/>
              </w:rPr>
              <w:t>”</w:t>
            </w:r>
          </w:p>
          <w:p w14:paraId="66D8BBC6" w14:textId="22FA36C9" w:rsidR="00E0156B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 xml:space="preserve">ข้อมูลที่ </w:t>
            </w:r>
            <w:r w:rsidRPr="00E55C05">
              <w:rPr>
                <w:lang w:bidi="th-TH"/>
              </w:rPr>
              <w:t xml:space="preserve">Table </w:t>
            </w:r>
            <w:r w:rsidR="00E0156B" w:rsidRPr="00E55C05">
              <w:rPr>
                <w:b/>
                <w:bCs/>
                <w:lang w:bidi="th-TH"/>
              </w:rPr>
              <w:t>XCUST_PR_PO_INFO_TBL</w:t>
            </w:r>
            <w:r w:rsidR="00545E74">
              <w:rPr>
                <w:b/>
                <w:bCs/>
                <w:lang w:bidi="th-TH"/>
              </w:rPr>
              <w:t xml:space="preserve"> 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โดยมี </w:t>
            </w:r>
            <w:r w:rsidR="00545E74">
              <w:rPr>
                <w:b/>
                <w:bCs/>
                <w:lang w:bidi="th-TH"/>
              </w:rPr>
              <w:t xml:space="preserve">Data Source 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ที่ไม่ได้เป็น </w:t>
            </w:r>
            <w:r w:rsidR="00545E74">
              <w:rPr>
                <w:b/>
                <w:bCs/>
                <w:lang w:bidi="th-TH"/>
              </w:rPr>
              <w:t xml:space="preserve">“MMX” </w:t>
            </w:r>
            <w:r w:rsidR="00E0156B" w:rsidRPr="00E55C05">
              <w:rPr>
                <w:lang w:bidi="th-TH"/>
              </w:rPr>
              <w:t xml:space="preserve"> </w:t>
            </w:r>
          </w:p>
          <w:p w14:paraId="7E2636C4" w14:textId="5BFB4F15" w:rsidR="00A767A9" w:rsidRPr="00E55C05" w:rsidRDefault="00A767A9" w:rsidP="00A32B78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>Write file</w:t>
            </w:r>
            <w:r w:rsidR="00545E74">
              <w:rPr>
                <w:lang w:bidi="th-TH"/>
              </w:rPr>
              <w:t xml:space="preserve"> </w:t>
            </w:r>
            <w:r w:rsidR="00545E74">
              <w:rPr>
                <w:rFonts w:hint="cs"/>
                <w:cs/>
                <w:lang w:bidi="th-TH"/>
              </w:rPr>
              <w:t xml:space="preserve">ตาม </w:t>
            </w:r>
            <w:r w:rsidR="00545E74">
              <w:rPr>
                <w:lang w:bidi="th-TH"/>
              </w:rPr>
              <w:t xml:space="preserve">Format 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</w:p>
          <w:p w14:paraId="29848FF4" w14:textId="77777777" w:rsidR="00A32B78" w:rsidRPr="00A32B78" w:rsidRDefault="00A767A9" w:rsidP="00A32B78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XCUST_PR_PO_INFO.GEN_OUTBOUND_FLAG = 'Y'</w:t>
            </w:r>
          </w:p>
          <w:p w14:paraId="6B5E17C6" w14:textId="5D935563" w:rsidR="008146D4" w:rsidRPr="00E55C05" w:rsidRDefault="00E55C05" w:rsidP="00A32B78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85" w:name="_Toc495231879"/>
      <w:r w:rsidRPr="003101BC">
        <w:rPr>
          <w:color w:val="000000" w:themeColor="text1"/>
        </w:rPr>
        <w:t>Format Interface</w:t>
      </w:r>
      <w:bookmarkEnd w:id="85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2D248EE6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9186" w14:textId="77777777" w:rsidR="007D6765" w:rsidRDefault="00B706DC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Fix Length</w:t>
            </w:r>
          </w:p>
          <w:p w14:paraId="1E3A1F51" w14:textId="425C44E3" w:rsidR="00246707" w:rsidRPr="003101BC" w:rsidRDefault="0024670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ตาม 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 xml:space="preserve">Table </w:t>
            </w:r>
            <w:r w:rsidRPr="00246707">
              <w:rPr>
                <w:rFonts w:eastAsia="Times New Roman"/>
                <w:color w:val="000000" w:themeColor="text1"/>
                <w:lang w:eastAsia="en-US" w:bidi="th-TH"/>
              </w:rPr>
              <w:t>XCUST_UINFO_FIX_LENGTH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A3C3690" w:rsidR="00545E74" w:rsidRPr="003101BC" w:rsidRDefault="00A32B78" w:rsidP="00B706DC">
            <w:pPr>
              <w:ind w:left="15"/>
              <w:rPr>
                <w:color w:val="000000" w:themeColor="text1"/>
                <w:lang w:bidi="th-TH"/>
              </w:rPr>
            </w:pPr>
            <w:r w:rsidRPr="00A32B78">
              <w:rPr>
                <w:color w:val="000000" w:themeColor="text1"/>
                <w:lang w:bidi="th-TH"/>
              </w:rPr>
              <w:t>ID20||'_'||YYYYMMDDHH24MISS.</w:t>
            </w:r>
            <w:r w:rsidR="00D83EFA">
              <w:rPr>
                <w:color w:val="000000" w:themeColor="text1"/>
                <w:lang w:bidi="th-TH"/>
              </w:rPr>
              <w:t>txt</w:t>
            </w:r>
          </w:p>
        </w:tc>
      </w:tr>
      <w:tr w:rsidR="007D6765" w:rsidRPr="003101BC" w14:paraId="67CEEF98" w14:textId="77777777" w:rsidTr="00A32B78">
        <w:trPr>
          <w:trHeight w:val="267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1C6F75F4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  <w:r w:rsidR="00F15260">
              <w:rPr>
                <w:rFonts w:eastAsia="Times New Roman"/>
                <w:color w:val="000000" w:themeColor="text1"/>
                <w:lang w:eastAsia="en-US" w:bidi="th-TH"/>
              </w:rPr>
              <w:t xml:space="preserve"> Path Initial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538A95D6" w:rsidR="00521CED" w:rsidRPr="003101BC" w:rsidRDefault="00D83EFA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lang w:bidi="th-TH"/>
        </w:rPr>
        <w:object w:dxaOrig="1508" w:dyaOrig="982" w14:anchorId="06A31FFE">
          <v:shape id="_x0000_i1026" type="#_x0000_t75" style="width:75.75pt;height:49.15pt" o:ole="">
            <v:imagedata r:id="rId21" o:title=""/>
          </v:shape>
          <o:OLEObject Type="Embed" ProgID="Package" ShapeID="_x0000_i1026" DrawAspect="Icon" ObjectID="_1572880493" r:id="rId22"/>
        </w:object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9F32405" w14:textId="4E8E23B6" w:rsidR="00FC40AE" w:rsidRDefault="007D6765" w:rsidP="002F4183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86" w:name="_Toc495231880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86"/>
    </w:p>
    <w:p w14:paraId="1EEC5628" w14:textId="3BF25002" w:rsidR="00545E74" w:rsidRPr="00545E74" w:rsidRDefault="00545E74" w:rsidP="00545E74">
      <w:pPr>
        <w:rPr>
          <w:lang w:bidi="th-TH"/>
        </w:rPr>
      </w:pPr>
      <w:r>
        <w:rPr>
          <w:lang w:bidi="th-TH"/>
        </w:rPr>
        <w:t>File Format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FC40AE" w:rsidRPr="002D1F22" w14:paraId="77AC5B22" w14:textId="77777777" w:rsidTr="009D25AB">
        <w:tc>
          <w:tcPr>
            <w:tcW w:w="575" w:type="dxa"/>
            <w:shd w:val="clear" w:color="auto" w:fill="D9D9D9"/>
          </w:tcPr>
          <w:p w14:paraId="14B19F65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D3C90EC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1790A686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23510EAA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C40AE" w:rsidRPr="002D1F22" w14:paraId="52B7F2E8" w14:textId="77777777" w:rsidTr="009D25AB">
        <w:tc>
          <w:tcPr>
            <w:tcW w:w="575" w:type="dxa"/>
            <w:vMerge w:val="restart"/>
          </w:tcPr>
          <w:p w14:paraId="2A311D3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93A962E" w14:textId="2E1CA856" w:rsidR="00FC40AE" w:rsidRPr="002D1F22" w:rsidRDefault="00CE13BF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eastAsia="en-US" w:bidi="th-TH"/>
              </w:rPr>
              <w:t>Trans Date</w:t>
            </w:r>
          </w:p>
        </w:tc>
        <w:tc>
          <w:tcPr>
            <w:tcW w:w="1505" w:type="dxa"/>
          </w:tcPr>
          <w:p w14:paraId="17A03C5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9371F48" w14:textId="0C26B756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วันที่ทำ </w:t>
            </w:r>
            <w:r w:rsidRPr="002D1F22">
              <w:rPr>
                <w:color w:val="000000" w:themeColor="text1"/>
              </w:rPr>
              <w:t>Transaction</w:t>
            </w:r>
          </w:p>
        </w:tc>
      </w:tr>
      <w:tr w:rsidR="00FC40AE" w:rsidRPr="002D1F22" w14:paraId="20E423B9" w14:textId="77777777" w:rsidTr="009D25AB">
        <w:tc>
          <w:tcPr>
            <w:tcW w:w="575" w:type="dxa"/>
            <w:vMerge/>
          </w:tcPr>
          <w:p w14:paraId="75EEA1E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5B272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615B9AC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F5D3470" w14:textId="77777777" w:rsidR="00FC40AE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Date </w:t>
            </w:r>
          </w:p>
          <w:p w14:paraId="124CA1B4" w14:textId="6CE69640" w:rsidR="00F15260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Format : DD/MM/YYYY</w:t>
            </w:r>
          </w:p>
        </w:tc>
      </w:tr>
      <w:tr w:rsidR="00FC40AE" w:rsidRPr="002D1F22" w14:paraId="6FBEBB17" w14:textId="77777777" w:rsidTr="009D25AB">
        <w:tc>
          <w:tcPr>
            <w:tcW w:w="575" w:type="dxa"/>
            <w:vMerge/>
          </w:tcPr>
          <w:p w14:paraId="6B3B45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F6672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6DFCC6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2B0B28E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3BD8B37B" w14:textId="77777777" w:rsidTr="009D25AB">
        <w:tc>
          <w:tcPr>
            <w:tcW w:w="575" w:type="dxa"/>
            <w:vMerge/>
          </w:tcPr>
          <w:p w14:paraId="031C427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E924A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BAF108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619EE52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33F295C7" w14:textId="77777777" w:rsidTr="009D25AB">
        <w:tc>
          <w:tcPr>
            <w:tcW w:w="575" w:type="dxa"/>
            <w:vMerge/>
          </w:tcPr>
          <w:p w14:paraId="036A3A8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4BD91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F919B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D5BC072" w14:textId="55E04642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35F7DE2" w14:textId="77777777" w:rsidTr="009D25AB">
        <w:tc>
          <w:tcPr>
            <w:tcW w:w="575" w:type="dxa"/>
            <w:vMerge/>
          </w:tcPr>
          <w:p w14:paraId="7C68CE4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BD811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00DEB0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1303F51" w14:textId="77777777" w:rsidR="00FC40AE" w:rsidRPr="002D1F22" w:rsidRDefault="009414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(F) </w:t>
            </w:r>
            <w:r w:rsidRPr="002D1F22">
              <w:rPr>
                <w:color w:val="000000" w:themeColor="text1"/>
                <w:lang w:bidi="th-TH"/>
              </w:rPr>
              <w:t>Creation Date</w:t>
            </w:r>
          </w:p>
          <w:p w14:paraId="7F4C0EF7" w14:textId="77777777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</w:p>
          <w:p w14:paraId="00FD602E" w14:textId="28940353" w:rsidR="006C4208" w:rsidRPr="002D1F22" w:rsidRDefault="006C4208" w:rsidP="004C6A8E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</w:t>
            </w:r>
            <w:del w:id="87" w:author="ice-amo" w:date="2017-11-21T11:24:00Z">
              <w:r w:rsidRPr="002D1F22" w:rsidDel="004C6A8E">
                <w:rPr>
                  <w:color w:val="000000" w:themeColor="text1"/>
                  <w:lang w:bidi="th-TH"/>
                </w:rPr>
                <w:delText>PR_</w:delText>
              </w:r>
            </w:del>
            <w:r w:rsidRPr="002D1F22">
              <w:rPr>
                <w:color w:val="000000" w:themeColor="text1"/>
                <w:lang w:bidi="th-TH"/>
              </w:rPr>
              <w:t>PO_</w:t>
            </w:r>
            <w:del w:id="88" w:author="ice-amo" w:date="2017-11-21T11:24:00Z">
              <w:r w:rsidRPr="002D1F22" w:rsidDel="004C6A8E">
                <w:rPr>
                  <w:color w:val="000000" w:themeColor="text1"/>
                  <w:lang w:bidi="th-TH"/>
                </w:rPr>
                <w:delText>INFO_</w:delText>
              </w:r>
            </w:del>
            <w:r w:rsidRPr="002D1F22">
              <w:rPr>
                <w:color w:val="000000" w:themeColor="text1"/>
                <w:lang w:bidi="th-TH"/>
              </w:rPr>
              <w:t>TBL.</w:t>
            </w:r>
            <w:del w:id="89" w:author="ice-amo" w:date="2017-11-21T11:34:00Z">
              <w:r w:rsidRPr="002D1F22" w:rsidDel="004C6A8E">
                <w:rPr>
                  <w:color w:val="000000" w:themeColor="text1"/>
                  <w:lang w:bidi="th-TH"/>
                </w:rPr>
                <w:delText>TRANSACTION_DATE</w:delText>
              </w:r>
            </w:del>
            <w:ins w:id="90" w:author="ice-amo" w:date="2017-11-21T11:34:00Z">
              <w:r w:rsidR="004C6A8E">
                <w:rPr>
                  <w:color w:val="000000" w:themeColor="text1"/>
                  <w:lang w:bidi="th-TH"/>
                </w:rPr>
                <w:t>CREATION_DATE</w:t>
              </w:r>
            </w:ins>
          </w:p>
        </w:tc>
      </w:tr>
      <w:tr w:rsidR="00FC40AE" w:rsidRPr="002D1F22" w14:paraId="3962A267" w14:textId="77777777" w:rsidTr="009D25AB">
        <w:tc>
          <w:tcPr>
            <w:tcW w:w="575" w:type="dxa"/>
            <w:vMerge/>
          </w:tcPr>
          <w:p w14:paraId="516D114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3CD5C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E1202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9A9C16" w14:textId="693C5906" w:rsidR="00FC40AE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1</w:t>
            </w:r>
          </w:p>
        </w:tc>
      </w:tr>
      <w:tr w:rsidR="00FC40AE" w:rsidRPr="002D1F22" w14:paraId="3EDB3392" w14:textId="77777777" w:rsidTr="009D25AB">
        <w:tc>
          <w:tcPr>
            <w:tcW w:w="575" w:type="dxa"/>
            <w:vMerge w:val="restart"/>
          </w:tcPr>
          <w:p w14:paraId="17FD1BE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424B952" w14:textId="2CE87F53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6FE66C6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5D9C804" w14:textId="266F14A8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รหัสบริษัท</w:t>
            </w:r>
          </w:p>
        </w:tc>
      </w:tr>
      <w:tr w:rsidR="00FC40AE" w:rsidRPr="002D1F22" w14:paraId="12D3A647" w14:textId="77777777" w:rsidTr="009D25AB">
        <w:tc>
          <w:tcPr>
            <w:tcW w:w="575" w:type="dxa"/>
            <w:vMerge/>
          </w:tcPr>
          <w:p w14:paraId="7A56341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193E3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7447C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F3676E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VarChar2(25)</w:t>
            </w:r>
          </w:p>
        </w:tc>
      </w:tr>
      <w:tr w:rsidR="00FC40AE" w:rsidRPr="002D1F22" w14:paraId="47E979E9" w14:textId="77777777" w:rsidTr="009D25AB">
        <w:tc>
          <w:tcPr>
            <w:tcW w:w="575" w:type="dxa"/>
            <w:vMerge/>
          </w:tcPr>
          <w:p w14:paraId="5C9EB7E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02D98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603FD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F7D607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6536E1BE" w14:textId="77777777" w:rsidTr="009D25AB">
        <w:tc>
          <w:tcPr>
            <w:tcW w:w="575" w:type="dxa"/>
            <w:vMerge/>
          </w:tcPr>
          <w:p w14:paraId="62F6B59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A1227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B338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B9B707B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6766FD93" w14:textId="77777777" w:rsidTr="009D25AB">
        <w:tc>
          <w:tcPr>
            <w:tcW w:w="575" w:type="dxa"/>
            <w:vMerge/>
          </w:tcPr>
          <w:p w14:paraId="057F25A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4DD5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63B889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F35DEB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15966BB" w14:textId="77777777" w:rsidTr="009D25AB">
        <w:tc>
          <w:tcPr>
            <w:tcW w:w="575" w:type="dxa"/>
            <w:vMerge/>
          </w:tcPr>
          <w:p w14:paraId="751ADE3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CCFBA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DF8E7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76824D3" w14:textId="6B86AA75" w:rsidR="006C4208" w:rsidRPr="002D1F22" w:rsidRDefault="00F15260" w:rsidP="009D25AB">
            <w:pPr>
              <w:rPr>
                <w:color w:val="000000" w:themeColor="text1"/>
                <w:lang w:bidi="th-TH"/>
              </w:rPr>
            </w:pPr>
            <w:proofErr w:type="spellStart"/>
            <w:r w:rsidRPr="002D1F22">
              <w:rPr>
                <w:color w:val="000000" w:themeColor="text1"/>
                <w:lang w:bidi="th-TH"/>
              </w:rPr>
              <w:t>Parameter.Company</w:t>
            </w:r>
            <w:proofErr w:type="spellEnd"/>
          </w:p>
        </w:tc>
      </w:tr>
      <w:tr w:rsidR="00FC40AE" w:rsidRPr="002D1F22" w14:paraId="22BFD4CF" w14:textId="77777777" w:rsidTr="009D25AB">
        <w:trPr>
          <w:trHeight w:val="522"/>
        </w:trPr>
        <w:tc>
          <w:tcPr>
            <w:tcW w:w="575" w:type="dxa"/>
            <w:vMerge/>
          </w:tcPr>
          <w:p w14:paraId="2DC6D0A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E68E9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584B83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640EB197" w14:textId="5E56E423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2</w:t>
            </w:r>
          </w:p>
        </w:tc>
      </w:tr>
      <w:tr w:rsidR="00FC40AE" w:rsidRPr="002D1F22" w14:paraId="4A72496C" w14:textId="77777777" w:rsidTr="009D25AB">
        <w:tc>
          <w:tcPr>
            <w:tcW w:w="575" w:type="dxa"/>
            <w:vMerge w:val="restart"/>
          </w:tcPr>
          <w:p w14:paraId="3453D2B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EC72480" w14:textId="7EC239D3" w:rsidR="00FC40AE" w:rsidRPr="002D1F22" w:rsidRDefault="00CE13BF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eastAsia="en-US" w:bidi="th-TH"/>
              </w:rPr>
              <w:t>PO DT</w:t>
            </w:r>
          </w:p>
        </w:tc>
        <w:tc>
          <w:tcPr>
            <w:tcW w:w="1505" w:type="dxa"/>
            <w:shd w:val="clear" w:color="auto" w:fill="auto"/>
          </w:tcPr>
          <w:p w14:paraId="08D0059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7E743759" w14:textId="77777777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ประเภทค่าใช้จ่าย</w:t>
            </w:r>
          </w:p>
          <w:p w14:paraId="18E829CF" w14:textId="77777777" w:rsidR="00F15260" w:rsidRPr="002D1F22" w:rsidRDefault="00F15260" w:rsidP="00F15260">
            <w:pPr>
              <w:rPr>
                <w:color w:val="000000" w:themeColor="text1"/>
                <w:u w:val="single"/>
                <w:lang w:bidi="th-TH"/>
              </w:rPr>
            </w:pPr>
            <w:commentRangeStart w:id="91"/>
            <w:r w:rsidRPr="002D1F22">
              <w:rPr>
                <w:color w:val="000000" w:themeColor="text1"/>
                <w:u w:val="single"/>
                <w:lang w:bidi="th-TH"/>
              </w:rPr>
              <w:t>Codes - Description 01</w:t>
            </w:r>
          </w:p>
          <w:p w14:paraId="1D98A552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Y3 - Expense Order</w:t>
            </w:r>
          </w:p>
          <w:p w14:paraId="040AFA55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Y4 - Capex Order</w:t>
            </w:r>
          </w:p>
          <w:p w14:paraId="3432438E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WP - Warehouse Order</w:t>
            </w:r>
          </w:p>
          <w:p w14:paraId="2F722E98" w14:textId="07566CAA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OP - Purchase Or</w:t>
            </w:r>
            <w:commentRangeEnd w:id="91"/>
            <w:r w:rsidR="006C7CDA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91"/>
            </w:r>
          </w:p>
        </w:tc>
      </w:tr>
      <w:tr w:rsidR="00FC40AE" w:rsidRPr="002D1F22" w14:paraId="4F8A02A2" w14:textId="77777777" w:rsidTr="009D25AB">
        <w:tc>
          <w:tcPr>
            <w:tcW w:w="575" w:type="dxa"/>
            <w:vMerge/>
          </w:tcPr>
          <w:p w14:paraId="1D7783A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2B28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88A1F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5C41C9A" w14:textId="1F691668" w:rsidR="00FC40AE" w:rsidRPr="002D1F22" w:rsidRDefault="00CE13BF" w:rsidP="00CE13BF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th-TH"/>
              </w:rPr>
              <w:t>VarChar2(25)</w:t>
            </w:r>
          </w:p>
        </w:tc>
      </w:tr>
      <w:tr w:rsidR="00FC40AE" w:rsidRPr="002D1F22" w14:paraId="1754AE26" w14:textId="77777777" w:rsidTr="009D25AB">
        <w:tc>
          <w:tcPr>
            <w:tcW w:w="575" w:type="dxa"/>
            <w:vMerge/>
          </w:tcPr>
          <w:p w14:paraId="7C93CDA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45607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92F5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EF45C7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50EBC031" w14:textId="77777777" w:rsidTr="009D25AB">
        <w:tc>
          <w:tcPr>
            <w:tcW w:w="575" w:type="dxa"/>
            <w:vMerge/>
          </w:tcPr>
          <w:p w14:paraId="26A9ACE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5A6C6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FED4B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C3323A7" w14:textId="77777777" w:rsidR="00FC40AE" w:rsidRPr="002D1F22" w:rsidRDefault="00FC40AE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41CD1D13" w14:textId="77777777" w:rsidTr="009D25AB">
        <w:tc>
          <w:tcPr>
            <w:tcW w:w="575" w:type="dxa"/>
            <w:vMerge/>
          </w:tcPr>
          <w:p w14:paraId="7F3901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07D65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B5B32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A77F57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C40AE" w:rsidRPr="002D1F22" w14:paraId="1BA94988" w14:textId="77777777" w:rsidTr="009D25AB">
        <w:tc>
          <w:tcPr>
            <w:tcW w:w="575" w:type="dxa"/>
            <w:vMerge/>
          </w:tcPr>
          <w:p w14:paraId="74E12E1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B2913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7A72F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AD9F979" w14:textId="77777777" w:rsidR="00FC40AE" w:rsidRDefault="00922E78" w:rsidP="009D25AB">
            <w:pPr>
              <w:rPr>
                <w:ins w:id="92" w:author="Polter" w:date="2017-10-24T10:31:00Z"/>
                <w:color w:val="000000" w:themeColor="text1"/>
                <w:lang w:bidi="th-TH"/>
              </w:rPr>
            </w:pPr>
            <w:commentRangeStart w:id="93"/>
            <w:r w:rsidRPr="002D1F22">
              <w:rPr>
                <w:color w:val="000000" w:themeColor="text1"/>
                <w:highlight w:val="yellow"/>
                <w:lang w:bidi="th-TH"/>
              </w:rPr>
              <w:t>“RD</w:t>
            </w:r>
            <w:proofErr w:type="gramStart"/>
            <w:r w:rsidRPr="002D1F22">
              <w:rPr>
                <w:color w:val="000000" w:themeColor="text1"/>
                <w:highlight w:val="yellow"/>
                <w:lang w:bidi="th-TH"/>
              </w:rPr>
              <w:t>” ???</w:t>
            </w:r>
            <w:commentRangeEnd w:id="93"/>
            <w:proofErr w:type="gramEnd"/>
            <w:r w:rsidRPr="002D1F22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93"/>
            </w:r>
          </w:p>
          <w:p w14:paraId="47448600" w14:textId="77777777" w:rsidR="00B20AC2" w:rsidRDefault="00B20AC2" w:rsidP="00B20AC2">
            <w:pPr>
              <w:rPr>
                <w:ins w:id="94" w:author="Polter" w:date="2017-10-24T10:31:00Z"/>
                <w:color w:val="000000" w:themeColor="text1"/>
                <w:lang w:bidi="th-TH"/>
              </w:rPr>
            </w:pPr>
            <w:commentRangeStart w:id="95"/>
            <w:ins w:id="96" w:author="Polter" w:date="2017-10-24T10:31:00Z">
              <w:r>
                <w:rPr>
                  <w:color w:val="000000" w:themeColor="text1"/>
                  <w:highlight w:val="yellow"/>
                  <w:lang w:bidi="th-TH"/>
                </w:rPr>
                <w:t xml:space="preserve">Mange Standard </w:t>
              </w:r>
              <w:proofErr w:type="spellStart"/>
              <w:r>
                <w:rPr>
                  <w:color w:val="000000" w:themeColor="text1"/>
                  <w:highlight w:val="yellow"/>
                  <w:lang w:bidi="th-TH"/>
                </w:rPr>
                <w:t>Lookupcode</w:t>
              </w:r>
              <w:proofErr w:type="spellEnd"/>
              <w:r>
                <w:rPr>
                  <w:color w:val="000000" w:themeColor="text1"/>
                  <w:highlight w:val="yellow"/>
                  <w:lang w:bidi="th-TH"/>
                </w:rPr>
                <w:t xml:space="preserve"> &gt; RD_PO_DT</w:t>
              </w:r>
              <w:commentRangeEnd w:id="95"/>
              <w:r w:rsidRPr="002D1F22">
                <w:rPr>
                  <w:rStyle w:val="CommentReference"/>
                  <w:rFonts w:eastAsia="Times New Roman" w:cs="Angsana New"/>
                  <w:color w:val="000000" w:themeColor="text1"/>
                  <w:spacing w:val="4"/>
                  <w:lang w:eastAsia="en-US"/>
                </w:rPr>
                <w:commentReference w:id="95"/>
              </w:r>
            </w:ins>
          </w:p>
          <w:p w14:paraId="2AD58F55" w14:textId="77777777" w:rsidR="00B20AC2" w:rsidRDefault="00B20AC2" w:rsidP="00B20AC2">
            <w:pPr>
              <w:rPr>
                <w:ins w:id="97" w:author="Polter" w:date="2017-10-24T10:31:00Z"/>
                <w:color w:val="000000" w:themeColor="text1"/>
                <w:lang w:bidi="th-TH"/>
              </w:rPr>
            </w:pPr>
            <w:ins w:id="98" w:author="Polter" w:date="2017-10-24T10:31:00Z">
              <w:r>
                <w:rPr>
                  <w:color w:val="000000" w:themeColor="text1"/>
                  <w:lang w:bidi="th-TH"/>
                </w:rPr>
                <w:t>Y3 – CEDAR-NPJC</w:t>
              </w:r>
            </w:ins>
          </w:p>
          <w:p w14:paraId="5DE887D8" w14:textId="77777777" w:rsidR="00B20AC2" w:rsidRDefault="00B20AC2" w:rsidP="00B20AC2">
            <w:pPr>
              <w:rPr>
                <w:ins w:id="99" w:author="Polter" w:date="2017-10-24T10:31:00Z"/>
                <w:color w:val="000000" w:themeColor="text1"/>
                <w:lang w:bidi="th-TH"/>
              </w:rPr>
            </w:pPr>
            <w:ins w:id="100" w:author="Polter" w:date="2017-10-24T10:31:00Z">
              <w:r>
                <w:rPr>
                  <w:color w:val="000000" w:themeColor="text1"/>
                  <w:lang w:bidi="th-TH"/>
                </w:rPr>
                <w:t>Y4 – CEDAR-PJC</w:t>
              </w:r>
            </w:ins>
          </w:p>
          <w:p w14:paraId="3CB04CC0" w14:textId="77777777" w:rsidR="00B20AC2" w:rsidRDefault="00B20AC2" w:rsidP="00B20AC2">
            <w:pPr>
              <w:rPr>
                <w:ins w:id="101" w:author="Polter" w:date="2017-10-24T10:31:00Z"/>
                <w:color w:val="000000" w:themeColor="text1"/>
                <w:lang w:bidi="th-TH"/>
              </w:rPr>
            </w:pPr>
            <w:ins w:id="102" w:author="Polter" w:date="2017-10-24T10:31:00Z">
              <w:r>
                <w:rPr>
                  <w:color w:val="000000" w:themeColor="text1"/>
                  <w:lang w:bidi="th-TH"/>
                </w:rPr>
                <w:t>WP – LINFOX</w:t>
              </w:r>
            </w:ins>
          </w:p>
          <w:p w14:paraId="6298D17B" w14:textId="527D2F13" w:rsidR="00B20AC2" w:rsidRPr="002D1F22" w:rsidRDefault="00B20AC2" w:rsidP="00B20AC2">
            <w:pPr>
              <w:rPr>
                <w:color w:val="000000" w:themeColor="text1"/>
                <w:lang w:bidi="th-TH"/>
              </w:rPr>
            </w:pPr>
            <w:ins w:id="103" w:author="Polter" w:date="2017-10-24T10:31:00Z">
              <w:r>
                <w:rPr>
                  <w:color w:val="000000" w:themeColor="text1"/>
                  <w:lang w:bidi="th-TH"/>
                </w:rPr>
                <w:t>OP – MMX</w:t>
              </w:r>
            </w:ins>
          </w:p>
        </w:tc>
      </w:tr>
      <w:tr w:rsidR="00FC40AE" w:rsidRPr="002D1F22" w14:paraId="260CB215" w14:textId="77777777" w:rsidTr="009D25AB">
        <w:tc>
          <w:tcPr>
            <w:tcW w:w="575" w:type="dxa"/>
            <w:vMerge/>
          </w:tcPr>
          <w:p w14:paraId="4876A4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9DF1E5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8559D5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7828A9E" w14:textId="30AA78CB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3</w:t>
            </w:r>
          </w:p>
        </w:tc>
      </w:tr>
      <w:tr w:rsidR="00FC40AE" w:rsidRPr="002D1F22" w14:paraId="46F64570" w14:textId="77777777" w:rsidTr="009D25AB">
        <w:tc>
          <w:tcPr>
            <w:tcW w:w="575" w:type="dxa"/>
            <w:vMerge w:val="restart"/>
          </w:tcPr>
          <w:p w14:paraId="50188B9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AF45DE" w14:textId="32886F49" w:rsidR="00FC40AE" w:rsidRPr="002D1F22" w:rsidRDefault="00CE13BF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eastAsia="en-US" w:bidi="th-TH"/>
              </w:rPr>
              <w:t>PO Number</w:t>
            </w:r>
          </w:p>
        </w:tc>
        <w:tc>
          <w:tcPr>
            <w:tcW w:w="1505" w:type="dxa"/>
          </w:tcPr>
          <w:p w14:paraId="571829B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5054A0A" w14:textId="1D3C9555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หมายเลข </w:t>
            </w:r>
            <w:r w:rsidRPr="002D1F22">
              <w:rPr>
                <w:color w:val="000000" w:themeColor="text1"/>
              </w:rPr>
              <w:t>PO</w:t>
            </w:r>
          </w:p>
        </w:tc>
      </w:tr>
      <w:tr w:rsidR="00FC40AE" w:rsidRPr="002D1F22" w14:paraId="01E97684" w14:textId="77777777" w:rsidTr="009D25AB">
        <w:tc>
          <w:tcPr>
            <w:tcW w:w="575" w:type="dxa"/>
            <w:vMerge/>
          </w:tcPr>
          <w:p w14:paraId="70D2B1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ED975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D3981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7E2F4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VARCHAR2(8)</w:t>
            </w:r>
          </w:p>
        </w:tc>
      </w:tr>
      <w:tr w:rsidR="00FC40AE" w:rsidRPr="002D1F22" w14:paraId="43F7A460" w14:textId="77777777" w:rsidTr="009D25AB">
        <w:tc>
          <w:tcPr>
            <w:tcW w:w="575" w:type="dxa"/>
            <w:vMerge/>
          </w:tcPr>
          <w:p w14:paraId="74745BC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F0BEA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CDE3D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9AB1955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63AB7184" w14:textId="77777777" w:rsidTr="009D25AB">
        <w:tc>
          <w:tcPr>
            <w:tcW w:w="575" w:type="dxa"/>
            <w:vMerge/>
          </w:tcPr>
          <w:p w14:paraId="0E69D03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64AF1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9CA25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D0C15C1" w14:textId="77777777" w:rsidR="00FC40AE" w:rsidRPr="002D1F22" w:rsidRDefault="00FC40AE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50D32E93" w14:textId="77777777" w:rsidTr="009D25AB">
        <w:tc>
          <w:tcPr>
            <w:tcW w:w="575" w:type="dxa"/>
            <w:vMerge/>
          </w:tcPr>
          <w:p w14:paraId="432EBE1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3ED90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190AF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62701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C40AE" w:rsidRPr="002D1F22" w14:paraId="0FE6E6F0" w14:textId="77777777" w:rsidTr="009D25AB">
        <w:tc>
          <w:tcPr>
            <w:tcW w:w="575" w:type="dxa"/>
            <w:vMerge/>
          </w:tcPr>
          <w:p w14:paraId="50AE95B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379C8" w14:textId="77777777" w:rsidR="00FC40AE" w:rsidRPr="002D1F22" w:rsidRDefault="00FC40AE" w:rsidP="009D25AB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453CCB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8464251" w14:textId="77777777" w:rsidR="00FC40AE" w:rsidRPr="002D1F22" w:rsidRDefault="0097540D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(F) Order</w:t>
            </w:r>
          </w:p>
          <w:p w14:paraId="2A6AE1FD" w14:textId="77777777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</w:p>
          <w:p w14:paraId="1DE25BC2" w14:textId="0F691BFE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</w:t>
            </w:r>
            <w:ins w:id="104" w:author="ice-amo" w:date="2017-11-21T11:52:00Z">
              <w:r w:rsidR="0042042C">
                <w:rPr>
                  <w:color w:val="000000" w:themeColor="text1"/>
                  <w:lang w:bidi="th-TH"/>
                </w:rPr>
                <w:t>O</w:t>
              </w:r>
            </w:ins>
            <w:ins w:id="105" w:author="ice-amo" w:date="2017-11-21T13:54:00Z">
              <w:r w:rsidR="00862CAB">
                <w:rPr>
                  <w:color w:val="000000" w:themeColor="text1"/>
                  <w:lang w:bidi="th-TH"/>
                </w:rPr>
                <w:t>_TBL.SEGMENT1</w:t>
              </w:r>
            </w:ins>
            <w:del w:id="106" w:author="ice-amo" w:date="2017-11-21T11:52:00Z">
              <w:r w:rsidRPr="002D1F22" w:rsidDel="0042042C">
                <w:rPr>
                  <w:color w:val="000000" w:themeColor="text1"/>
                  <w:lang w:bidi="th-TH"/>
                </w:rPr>
                <w:delText>R_PO_INFO</w:delText>
              </w:r>
            </w:del>
            <w:r w:rsidRPr="002D1F22">
              <w:rPr>
                <w:color w:val="000000" w:themeColor="text1"/>
                <w:lang w:bidi="th-TH"/>
              </w:rPr>
              <w:t>_TBL.</w:t>
            </w:r>
            <w:ins w:id="107" w:author="ice-amo" w:date="2017-11-21T11:53:00Z">
              <w:r w:rsidR="0042042C">
                <w:rPr>
                  <w:color w:val="000000" w:themeColor="text1"/>
                  <w:lang w:bidi="th-TH"/>
                </w:rPr>
                <w:t>SEGMENT1</w:t>
              </w:r>
            </w:ins>
            <w:del w:id="108" w:author="ice-amo" w:date="2017-11-21T11:53:00Z">
              <w:r w:rsidRPr="002D1F22" w:rsidDel="0042042C">
                <w:rPr>
                  <w:color w:val="000000" w:themeColor="text1"/>
                  <w:lang w:bidi="th-TH"/>
                </w:rPr>
                <w:delText>PO_NUMBER</w:delText>
              </w:r>
            </w:del>
          </w:p>
        </w:tc>
      </w:tr>
      <w:tr w:rsidR="00FC40AE" w:rsidRPr="002D1F22" w14:paraId="2C290471" w14:textId="77777777" w:rsidTr="009D25AB">
        <w:tc>
          <w:tcPr>
            <w:tcW w:w="575" w:type="dxa"/>
            <w:vMerge/>
          </w:tcPr>
          <w:p w14:paraId="2836474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592A36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8B5350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AC03E76" w14:textId="7A1558FC" w:rsidR="00FC40AE" w:rsidRPr="002D1F22" w:rsidRDefault="00922E78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 xml:space="preserve">olumn </w:t>
            </w:r>
            <w:del w:id="109" w:author="ice-amo" w:date="2017-11-21T13:54:00Z">
              <w:r w:rsidR="00C824F2" w:rsidRPr="002D1F22" w:rsidDel="00862CAB">
                <w:rPr>
                  <w:color w:val="000000" w:themeColor="text1"/>
                  <w:lang w:bidi="th-TH"/>
                </w:rPr>
                <w:delText>4</w:delText>
              </w:r>
            </w:del>
          </w:p>
        </w:tc>
      </w:tr>
      <w:tr w:rsidR="00FC40AE" w:rsidRPr="002D1F22" w14:paraId="1B77B064" w14:textId="77777777" w:rsidTr="009D25AB">
        <w:tc>
          <w:tcPr>
            <w:tcW w:w="575" w:type="dxa"/>
            <w:vMerge w:val="restart"/>
          </w:tcPr>
          <w:p w14:paraId="3C9C392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0490EF7" w14:textId="14F5B418" w:rsidR="00FC40AE" w:rsidRPr="002D1F22" w:rsidRDefault="00922E78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Supplier No</w:t>
            </w:r>
          </w:p>
        </w:tc>
        <w:tc>
          <w:tcPr>
            <w:tcW w:w="1505" w:type="dxa"/>
          </w:tcPr>
          <w:p w14:paraId="1DD0015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D0E1EA" w14:textId="6D8D7D67" w:rsidR="00FC40AE" w:rsidRPr="002D1F22" w:rsidRDefault="00922E7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 w:rsidRPr="002D1F22">
              <w:rPr>
                <w:color w:val="000000" w:themeColor="text1"/>
                <w:lang w:bidi="th-TH"/>
              </w:rPr>
              <w:t>Supplier</w:t>
            </w:r>
          </w:p>
        </w:tc>
      </w:tr>
      <w:tr w:rsidR="00FC40AE" w:rsidRPr="002D1F22" w14:paraId="01DD4E0D" w14:textId="77777777" w:rsidTr="009D25AB">
        <w:tc>
          <w:tcPr>
            <w:tcW w:w="575" w:type="dxa"/>
            <w:vMerge/>
          </w:tcPr>
          <w:p w14:paraId="59B6B2C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F4B2C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7BC1F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6D803C" w14:textId="1F604020" w:rsidR="00FC40AE" w:rsidRPr="002D1F22" w:rsidRDefault="00922E78" w:rsidP="0097540D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FC40AE" w:rsidRPr="002D1F22" w14:paraId="22BB5351" w14:textId="77777777" w:rsidTr="009D25AB">
        <w:tc>
          <w:tcPr>
            <w:tcW w:w="575" w:type="dxa"/>
            <w:vMerge/>
          </w:tcPr>
          <w:p w14:paraId="2207EA7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9C0D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2846D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53238D6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3924ABAB" w14:textId="77777777" w:rsidTr="009D25AB">
        <w:tc>
          <w:tcPr>
            <w:tcW w:w="575" w:type="dxa"/>
            <w:vMerge/>
          </w:tcPr>
          <w:p w14:paraId="077821B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B25AC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5129F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BC46A08" w14:textId="748F101B" w:rsidR="00FC40AE" w:rsidRPr="002D1F22" w:rsidRDefault="00922E78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52AC1915" w14:textId="77777777" w:rsidTr="009D25AB">
        <w:tc>
          <w:tcPr>
            <w:tcW w:w="575" w:type="dxa"/>
            <w:vMerge/>
          </w:tcPr>
          <w:p w14:paraId="4EDA953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9B2D8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2D957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DCCBE45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09D6E4D8" w14:textId="77777777" w:rsidTr="009D25AB">
        <w:tc>
          <w:tcPr>
            <w:tcW w:w="575" w:type="dxa"/>
            <w:vMerge/>
          </w:tcPr>
          <w:p w14:paraId="2F4B27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34508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02DD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BE85AE9" w14:textId="77777777" w:rsidR="00FC40AE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(F) Supplier</w:t>
            </w:r>
          </w:p>
          <w:p w14:paraId="3BF46BB2" w14:textId="77777777" w:rsidR="006C4208" w:rsidRDefault="006C4208" w:rsidP="00922E78">
            <w:pPr>
              <w:rPr>
                <w:ins w:id="110" w:author="ice-amo" w:date="2017-11-21T11:54:00Z"/>
                <w:color w:val="000000" w:themeColor="text1"/>
                <w:lang w:bidi="th-TH"/>
              </w:rPr>
            </w:pPr>
          </w:p>
          <w:p w14:paraId="5C8F09F1" w14:textId="4DD0C35D" w:rsidR="0042042C" w:rsidRDefault="0042042C" w:rsidP="00922E78">
            <w:pPr>
              <w:rPr>
                <w:ins w:id="111" w:author="ice-amo" w:date="2017-11-21T13:54:00Z"/>
                <w:color w:val="000000" w:themeColor="text1"/>
                <w:lang w:bidi="th-TH"/>
              </w:rPr>
            </w:pPr>
            <w:ins w:id="112" w:author="ice-amo" w:date="2017-11-21T11:54:00Z">
              <w:r>
                <w:rPr>
                  <w:color w:val="000000" w:themeColor="text1"/>
                  <w:lang w:bidi="th-TH"/>
                </w:rPr>
                <w:t>XCUST_PO_INT_TBL.</w:t>
              </w:r>
            </w:ins>
            <w:ins w:id="113" w:author="ice-amo" w:date="2017-11-21T13:54:00Z">
              <w:r w:rsidR="00862CAB">
                <w:rPr>
                  <w:color w:val="000000" w:themeColor="text1"/>
                  <w:lang w:bidi="th-TH"/>
                </w:rPr>
                <w:t>VENDOR_ID</w:t>
              </w:r>
            </w:ins>
          </w:p>
          <w:p w14:paraId="5CE3B6BA" w14:textId="0B6E8A2E" w:rsidR="00862CAB" w:rsidRPr="002D1F22" w:rsidRDefault="00862CAB" w:rsidP="00922E78">
            <w:pPr>
              <w:rPr>
                <w:color w:val="000000" w:themeColor="text1"/>
                <w:lang w:bidi="th-TH"/>
              </w:rPr>
            </w:pPr>
            <w:ins w:id="114" w:author="ice-amo" w:date="2017-11-21T13:54:00Z">
              <w:r>
                <w:rPr>
                  <w:color w:val="000000" w:themeColor="text1"/>
                  <w:lang w:bidi="th-TH"/>
                </w:rPr>
                <w:t>XCUST_SUPPLIER_MST_TBL.</w:t>
              </w:r>
            </w:ins>
            <w:ins w:id="115" w:author="ice-amo" w:date="2017-11-21T13:55:00Z">
              <w:r>
                <w:rPr>
                  <w:color w:val="000000" w:themeColor="text1"/>
                  <w:lang w:bidi="th-TH"/>
                </w:rPr>
                <w:t>VENDOR_ID</w:t>
              </w:r>
            </w:ins>
          </w:p>
          <w:p w14:paraId="2BF5A565" w14:textId="2AB7B205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  <w:del w:id="116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XCUST_PR_PO_INFO_</w:delText>
              </w:r>
            </w:del>
            <w:del w:id="117" w:author="ice-amo" w:date="2017-11-21T11:54:00Z">
              <w:r w:rsidRPr="002D1F22" w:rsidDel="0042042C">
                <w:rPr>
                  <w:color w:val="000000" w:themeColor="text1"/>
                  <w:lang w:bidi="th-TH"/>
                </w:rPr>
                <w:delText>TB.SUPPLIER_NUMBER</w:delText>
              </w:r>
            </w:del>
          </w:p>
        </w:tc>
      </w:tr>
      <w:tr w:rsidR="00FC40AE" w:rsidRPr="002D1F22" w14:paraId="7BDF6AC3" w14:textId="77777777" w:rsidTr="009D25AB">
        <w:tc>
          <w:tcPr>
            <w:tcW w:w="575" w:type="dxa"/>
            <w:vMerge/>
          </w:tcPr>
          <w:p w14:paraId="1415DB1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82795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75C7B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67C5BED" w14:textId="085226B2" w:rsidR="00FC40AE" w:rsidRPr="002D1F22" w:rsidRDefault="00B8307F" w:rsidP="00C824F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5</w:t>
            </w:r>
          </w:p>
        </w:tc>
      </w:tr>
      <w:tr w:rsidR="00C824F2" w:rsidRPr="002D1F22" w14:paraId="668F2459" w14:textId="77777777" w:rsidTr="009D25AB">
        <w:tc>
          <w:tcPr>
            <w:tcW w:w="575" w:type="dxa"/>
            <w:vMerge w:val="restart"/>
          </w:tcPr>
          <w:p w14:paraId="1DC369E8" w14:textId="4F95FE3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CC2ABE4" w14:textId="361E86AF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Line No</w:t>
            </w:r>
          </w:p>
        </w:tc>
        <w:tc>
          <w:tcPr>
            <w:tcW w:w="1505" w:type="dxa"/>
          </w:tcPr>
          <w:p w14:paraId="03493607" w14:textId="0AB8692A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AAA691C" w14:textId="2E56A164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PO Line Number</w:t>
            </w:r>
          </w:p>
        </w:tc>
      </w:tr>
      <w:tr w:rsidR="00C824F2" w:rsidRPr="002D1F22" w14:paraId="3254A3E0" w14:textId="77777777" w:rsidTr="009D25AB">
        <w:tc>
          <w:tcPr>
            <w:tcW w:w="575" w:type="dxa"/>
            <w:vMerge/>
          </w:tcPr>
          <w:p w14:paraId="1C725EA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A4D00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CC92D3" w14:textId="29DC176D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6298808" w14:textId="20CD5E9F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NUMBER</w:t>
            </w:r>
          </w:p>
        </w:tc>
      </w:tr>
      <w:tr w:rsidR="00C824F2" w:rsidRPr="002D1F22" w14:paraId="13EC65A3" w14:textId="77777777" w:rsidTr="009D25AB">
        <w:tc>
          <w:tcPr>
            <w:tcW w:w="575" w:type="dxa"/>
            <w:vMerge/>
          </w:tcPr>
          <w:p w14:paraId="741FA3B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D8671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4F6CB06" w14:textId="6EB9233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AD7628B" w14:textId="77777777" w:rsidR="00C824F2" w:rsidRPr="002D1F22" w:rsidRDefault="00C824F2" w:rsidP="00C824F2">
            <w:pPr>
              <w:rPr>
                <w:color w:val="000000" w:themeColor="text1"/>
                <w:lang w:bidi="th-TH"/>
              </w:rPr>
            </w:pPr>
          </w:p>
        </w:tc>
      </w:tr>
      <w:tr w:rsidR="00C824F2" w:rsidRPr="002D1F22" w14:paraId="68E124E9" w14:textId="77777777" w:rsidTr="009D25AB">
        <w:tc>
          <w:tcPr>
            <w:tcW w:w="575" w:type="dxa"/>
            <w:vMerge/>
          </w:tcPr>
          <w:p w14:paraId="6F03CA5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691A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BE5491" w14:textId="4F8A02B3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ABEE842" w14:textId="4FDE510D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C824F2" w:rsidRPr="002D1F22" w14:paraId="0BAAA6F4" w14:textId="77777777" w:rsidTr="009D25AB">
        <w:tc>
          <w:tcPr>
            <w:tcW w:w="575" w:type="dxa"/>
            <w:vMerge/>
          </w:tcPr>
          <w:p w14:paraId="2051F5E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48BE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87A143" w14:textId="31CF9A7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74275B6" w14:textId="77777777" w:rsidR="00C824F2" w:rsidRPr="002D1F22" w:rsidRDefault="00C824F2" w:rsidP="00C824F2">
            <w:pPr>
              <w:rPr>
                <w:color w:val="000000" w:themeColor="text1"/>
                <w:lang w:bidi="th-TH"/>
              </w:rPr>
            </w:pPr>
          </w:p>
        </w:tc>
      </w:tr>
      <w:tr w:rsidR="00C824F2" w:rsidRPr="002D1F22" w14:paraId="3401CC56" w14:textId="77777777" w:rsidTr="009D25AB">
        <w:tc>
          <w:tcPr>
            <w:tcW w:w="575" w:type="dxa"/>
            <w:vMerge/>
          </w:tcPr>
          <w:p w14:paraId="2CD39E5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6DE57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09D89C" w14:textId="0466A706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485EBA6" w14:textId="77777777" w:rsidR="00C824F2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 &gt;  (F) Line</w:t>
            </w:r>
          </w:p>
          <w:p w14:paraId="00AE3E63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70C7973C" w14:textId="663F9922" w:rsidR="006C4208" w:rsidRPr="002D1F22" w:rsidRDefault="006C4208" w:rsidP="00862C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</w:t>
            </w:r>
            <w:ins w:id="118" w:author="ice-amo" w:date="2017-11-21T13:55:00Z">
              <w:r w:rsidR="00862CAB">
                <w:rPr>
                  <w:color w:val="000000" w:themeColor="text1"/>
                  <w:lang w:bidi="th-TH"/>
                </w:rPr>
                <w:t>_</w:t>
              </w:r>
            </w:ins>
            <w:del w:id="119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_PR_</w:delText>
              </w:r>
            </w:del>
            <w:r w:rsidRPr="002D1F22">
              <w:rPr>
                <w:color w:val="000000" w:themeColor="text1"/>
                <w:lang w:bidi="th-TH"/>
              </w:rPr>
              <w:t>PO_</w:t>
            </w:r>
            <w:del w:id="120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INFO</w:delText>
              </w:r>
            </w:del>
            <w:r w:rsidRPr="002D1F22">
              <w:rPr>
                <w:color w:val="000000" w:themeColor="text1"/>
                <w:lang w:bidi="th-TH"/>
              </w:rPr>
              <w:t>_TBL.</w:t>
            </w:r>
            <w:del w:id="121" w:author="ice-amo" w:date="2017-11-21T13:55:00Z">
              <w:r w:rsidRPr="002D1F22" w:rsidDel="00862CAB">
                <w:rPr>
                  <w:color w:val="000000" w:themeColor="text1"/>
                  <w:lang w:bidi="th-TH"/>
                </w:rPr>
                <w:delText>PO_LINE_NUMBER</w:delText>
              </w:r>
            </w:del>
            <w:ins w:id="122" w:author="ice-amo" w:date="2017-11-21T13:55:00Z">
              <w:r w:rsidR="00862CAB">
                <w:rPr>
                  <w:color w:val="000000" w:themeColor="text1"/>
                  <w:lang w:bidi="th-TH"/>
                </w:rPr>
                <w:t>LINE_</w:t>
              </w:r>
            </w:ins>
            <w:ins w:id="123" w:author="ice-amo" w:date="2017-11-21T13:56:00Z">
              <w:r w:rsidR="00862CAB">
                <w:rPr>
                  <w:color w:val="000000" w:themeColor="text1"/>
                  <w:lang w:bidi="th-TH"/>
                </w:rPr>
                <w:t>NUM</w:t>
              </w:r>
            </w:ins>
          </w:p>
        </w:tc>
      </w:tr>
      <w:tr w:rsidR="00C824F2" w:rsidRPr="002D1F22" w14:paraId="1E2D5D8E" w14:textId="77777777" w:rsidTr="009D25AB">
        <w:tc>
          <w:tcPr>
            <w:tcW w:w="575" w:type="dxa"/>
            <w:vMerge/>
          </w:tcPr>
          <w:p w14:paraId="4408DCAE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6C61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EA5A1D" w14:textId="498E5FC4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A8FEABF" w14:textId="5D49B385" w:rsidR="00C824F2" w:rsidRPr="002D1F22" w:rsidRDefault="00B8307F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6</w:t>
            </w:r>
          </w:p>
        </w:tc>
      </w:tr>
      <w:tr w:rsidR="00C824F2" w:rsidRPr="002D1F22" w14:paraId="6A0ACB2E" w14:textId="77777777" w:rsidTr="00922E78">
        <w:trPr>
          <w:trHeight w:val="294"/>
        </w:trPr>
        <w:tc>
          <w:tcPr>
            <w:tcW w:w="575" w:type="dxa"/>
            <w:vMerge w:val="restart"/>
          </w:tcPr>
          <w:p w14:paraId="450FA89C" w14:textId="60A35C7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04C44690" w14:textId="4A246412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Item Code</w:t>
            </w:r>
          </w:p>
        </w:tc>
        <w:tc>
          <w:tcPr>
            <w:tcW w:w="1505" w:type="dxa"/>
          </w:tcPr>
          <w:p w14:paraId="78D3A64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A9ED2D3" w14:textId="7964A49B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Item Code</w:t>
            </w:r>
          </w:p>
        </w:tc>
      </w:tr>
      <w:tr w:rsidR="00C824F2" w:rsidRPr="002D1F22" w14:paraId="7DC37877" w14:textId="77777777" w:rsidTr="009D25AB">
        <w:tc>
          <w:tcPr>
            <w:tcW w:w="575" w:type="dxa"/>
            <w:vMerge/>
          </w:tcPr>
          <w:p w14:paraId="3B219E72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C8432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C3CF9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E20DCCC" w14:textId="04B78C66" w:rsidR="00C824F2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C824F2" w:rsidRPr="002D1F22" w14:paraId="013F69F1" w14:textId="77777777" w:rsidTr="009D25AB">
        <w:tc>
          <w:tcPr>
            <w:tcW w:w="575" w:type="dxa"/>
            <w:vMerge/>
          </w:tcPr>
          <w:p w14:paraId="4EF15EE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D2662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A60D1C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51B952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5327509B" w14:textId="77777777" w:rsidTr="009D25AB">
        <w:tc>
          <w:tcPr>
            <w:tcW w:w="575" w:type="dxa"/>
            <w:vMerge/>
          </w:tcPr>
          <w:p w14:paraId="78CFEC4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A88D07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37291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B317377" w14:textId="2435EB05" w:rsidR="00C824F2" w:rsidRPr="002D1F22" w:rsidRDefault="00922E78" w:rsidP="00C824F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824F2" w:rsidRPr="002D1F22" w14:paraId="3E1ACE73" w14:textId="77777777" w:rsidTr="009D25AB">
        <w:tc>
          <w:tcPr>
            <w:tcW w:w="575" w:type="dxa"/>
            <w:vMerge/>
          </w:tcPr>
          <w:p w14:paraId="264C22E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E2B9A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F9F493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D284CE5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4ECF14CC" w14:textId="77777777" w:rsidTr="009D25AB">
        <w:tc>
          <w:tcPr>
            <w:tcW w:w="575" w:type="dxa"/>
            <w:vMerge/>
          </w:tcPr>
          <w:p w14:paraId="256EF9DB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4058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03C927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67075CA" w14:textId="77777777" w:rsidR="00C824F2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Item</w:t>
            </w:r>
          </w:p>
          <w:p w14:paraId="0363A71F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0E1B6C0A" w14:textId="77777777" w:rsidR="006C4208" w:rsidRDefault="006C4208" w:rsidP="00922E78">
            <w:pPr>
              <w:rPr>
                <w:ins w:id="124" w:author="ice-amo" w:date="2017-11-21T13:59:00Z"/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</w:t>
            </w:r>
            <w:del w:id="125" w:author="ice-amo" w:date="2017-11-21T13:59:00Z">
              <w:r w:rsidRPr="002D1F22" w:rsidDel="00862CAB">
                <w:rPr>
                  <w:color w:val="000000" w:themeColor="text1"/>
                  <w:lang w:bidi="th-TH"/>
                </w:rPr>
                <w:delText>PR_</w:delText>
              </w:r>
            </w:del>
            <w:r w:rsidRPr="002D1F22">
              <w:rPr>
                <w:color w:val="000000" w:themeColor="text1"/>
                <w:lang w:bidi="th-TH"/>
              </w:rPr>
              <w:t>PO_</w:t>
            </w:r>
            <w:del w:id="126" w:author="ice-amo" w:date="2017-11-21T13:59:00Z">
              <w:r w:rsidRPr="002D1F22" w:rsidDel="00862CAB">
                <w:rPr>
                  <w:color w:val="000000" w:themeColor="text1"/>
                  <w:lang w:bidi="th-TH"/>
                </w:rPr>
                <w:delText>INFO_</w:delText>
              </w:r>
            </w:del>
            <w:r w:rsidRPr="002D1F22">
              <w:rPr>
                <w:color w:val="000000" w:themeColor="text1"/>
                <w:lang w:bidi="th-TH"/>
              </w:rPr>
              <w:t>TBL.ITEM_</w:t>
            </w:r>
            <w:ins w:id="127" w:author="ice-amo" w:date="2017-11-21T13:59:00Z">
              <w:r w:rsidR="00862CAB">
                <w:rPr>
                  <w:color w:val="000000" w:themeColor="text1"/>
                  <w:lang w:bidi="th-TH"/>
                </w:rPr>
                <w:t>ID</w:t>
              </w:r>
            </w:ins>
            <w:del w:id="128" w:author="ice-amo" w:date="2017-11-21T13:59:00Z">
              <w:r w:rsidRPr="002D1F22" w:rsidDel="00862CAB">
                <w:rPr>
                  <w:color w:val="000000" w:themeColor="text1"/>
                  <w:lang w:bidi="th-TH"/>
                </w:rPr>
                <w:delText>CODE</w:delText>
              </w:r>
            </w:del>
          </w:p>
          <w:p w14:paraId="37B616EA" w14:textId="77777777" w:rsidR="00862CAB" w:rsidRDefault="00862CAB" w:rsidP="00862CAB">
            <w:pPr>
              <w:rPr>
                <w:ins w:id="129" w:author="ice-amo" w:date="2017-11-21T15:30:00Z"/>
                <w:color w:val="000000" w:themeColor="text1"/>
                <w:lang w:bidi="th-TH"/>
              </w:rPr>
            </w:pPr>
            <w:ins w:id="130" w:author="ice-amo" w:date="2017-11-21T13:59:00Z">
              <w:r>
                <w:rPr>
                  <w:color w:val="000000" w:themeColor="text1"/>
                  <w:lang w:bidi="th-TH"/>
                </w:rPr>
                <w:t>XCUST_ITEM_MST_TBL.</w:t>
              </w:r>
            </w:ins>
            <w:ins w:id="131" w:author="ice-amo" w:date="2017-11-21T14:00:00Z">
              <w:r>
                <w:rPr>
                  <w:color w:val="000000" w:themeColor="text1"/>
                  <w:lang w:bidi="th-TH"/>
                </w:rPr>
                <w:t>ITEM_CODE</w:t>
              </w:r>
            </w:ins>
          </w:p>
          <w:p w14:paraId="5F99DBBC" w14:textId="77777777" w:rsidR="005A6EED" w:rsidRDefault="005A6EED" w:rsidP="00862CAB">
            <w:pPr>
              <w:rPr>
                <w:ins w:id="132" w:author="ice-amo" w:date="2017-11-21T15:30:00Z"/>
                <w:color w:val="000000" w:themeColor="text1"/>
                <w:lang w:bidi="th-TH"/>
              </w:rPr>
            </w:pPr>
          </w:p>
          <w:p w14:paraId="2C8F9523" w14:textId="77777777" w:rsidR="005A6EED" w:rsidRDefault="005A6EED" w:rsidP="00862CAB">
            <w:pPr>
              <w:rPr>
                <w:ins w:id="133" w:author="ice-amo" w:date="2017-11-21T15:30:00Z"/>
                <w:color w:val="000000" w:themeColor="text1"/>
                <w:lang w:bidi="th-TH"/>
              </w:rPr>
            </w:pPr>
          </w:p>
          <w:p w14:paraId="4845F219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34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35" w:author="ice-amo" w:date="2017-11-21T15:30:00Z">
              <w:r>
                <w:rPr>
                  <w:rFonts w:ascii="Courier New" w:hAnsi="Courier New" w:cs="Courier New"/>
                  <w:color w:val="0000FF"/>
                  <w:lang w:eastAsia="en-US" w:bidi="th-TH"/>
                </w:rPr>
                <w:t>select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msi.ITEM_CODE</w:t>
              </w:r>
              <w:proofErr w:type="spellEnd"/>
            </w:ins>
          </w:p>
          <w:p w14:paraId="3E658A90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36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37" w:author="ice-amo" w:date="2017-11-21T15:30:00Z">
              <w:r>
                <w:rPr>
                  <w:rFonts w:ascii="Courier New" w:hAnsi="Courier New" w:cs="Courier New"/>
                  <w:color w:val="0000FF"/>
                  <w:lang w:eastAsia="en-US" w:bidi="th-TH"/>
                </w:rPr>
                <w:t>from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xcust_item_mst_tbl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</w:t>
              </w:r>
              <w:proofErr w:type="spellEnd"/>
            </w:ins>
          </w:p>
          <w:p w14:paraId="58819C37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38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39" w:author="ice-amo" w:date="2017-11-21T15:30:00Z"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,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xcust_organization_mst_tbl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org</w:t>
              </w:r>
            </w:ins>
          </w:p>
          <w:p w14:paraId="7F52C504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0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1" w:author="ice-amo" w:date="2017-11-21T15:30:00Z"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,XCUST_BU_MST_TBL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bu</w:t>
              </w:r>
              <w:proofErr w:type="spellEnd"/>
            </w:ins>
          </w:p>
          <w:p w14:paraId="255D1EE5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2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3" w:author="ice-amo" w:date="2017-11-21T15:30:00Z">
              <w:r>
                <w:rPr>
                  <w:rFonts w:ascii="Courier New" w:hAnsi="Courier New" w:cs="Courier New"/>
                  <w:color w:val="0000FF"/>
                  <w:lang w:eastAsia="en-US" w:bidi="th-TH"/>
                </w:rPr>
                <w:t>where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</w:ins>
          </w:p>
          <w:p w14:paraId="0076F529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4" w:author="ice-amo" w:date="2017-11-21T15:30:00Z"/>
                <w:rFonts w:ascii="Courier New" w:hAnsi="Courier New" w:cs="Courier New"/>
                <w:color w:val="008080"/>
                <w:lang w:eastAsia="en-US" w:bidi="th-TH"/>
              </w:rPr>
            </w:pPr>
            <w:ins w:id="145" w:author="ice-amo" w:date="2017-11-21T15:30:00Z"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>/*</w:t>
              </w:r>
              <w:proofErr w:type="spellStart"/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>msi.INVENTORY_ITEM_ID</w:t>
              </w:r>
              <w:proofErr w:type="spellEnd"/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 xml:space="preserve">   = 300000001619857</w:t>
              </w:r>
            </w:ins>
          </w:p>
          <w:p w14:paraId="6EA7E1AF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6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7" w:author="ice-amo" w:date="2017-11-21T15:30:00Z">
              <w:r>
                <w:rPr>
                  <w:rFonts w:ascii="Courier New" w:hAnsi="Courier New" w:cs="Courier New"/>
                  <w:color w:val="008080"/>
                  <w:lang w:eastAsia="en-US" w:bidi="th-TH"/>
                </w:rPr>
                <w:t>and*/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msi.ORGAINZATION_ID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org.ORGANIZATION_ID</w:t>
              </w:r>
              <w:proofErr w:type="spellEnd"/>
            </w:ins>
          </w:p>
          <w:p w14:paraId="3989F4D5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48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49" w:author="ice-amo" w:date="2017-11-21T15:30:00Z"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lastRenderedPageBreak/>
                <w:t>and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bu.PRIMARY_LEDGER_ID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org.SET_OF_BOOKS_ID</w:t>
              </w:r>
              <w:proofErr w:type="spellEnd"/>
            </w:ins>
          </w:p>
          <w:p w14:paraId="7C8250F0" w14:textId="77777777" w:rsidR="005A6EED" w:rsidRDefault="005A6EED" w:rsidP="005A6EED">
            <w:pPr>
              <w:autoSpaceDE w:val="0"/>
              <w:autoSpaceDN w:val="0"/>
              <w:adjustRightInd w:val="0"/>
              <w:rPr>
                <w:ins w:id="150" w:author="ice-amo" w:date="2017-11-21T15:30:00Z"/>
                <w:rFonts w:ascii="Courier New" w:hAnsi="Courier New" w:cs="Courier New"/>
                <w:color w:val="000000"/>
                <w:lang w:eastAsia="en-US" w:bidi="th-TH"/>
              </w:rPr>
            </w:pPr>
            <w:ins w:id="151" w:author="ice-amo" w:date="2017-11-21T15:30:00Z"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and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msi.INVENTORY_ITEM_ID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&amp;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po.ITEM_ID</w:t>
              </w:r>
              <w:proofErr w:type="spellEnd"/>
            </w:ins>
          </w:p>
          <w:p w14:paraId="4748CC36" w14:textId="2E6804EB" w:rsidR="005A6EED" w:rsidRPr="002D1F22" w:rsidRDefault="005A6EED" w:rsidP="005A6EED">
            <w:pPr>
              <w:rPr>
                <w:color w:val="000000" w:themeColor="text1"/>
                <w:lang w:bidi="th-TH"/>
              </w:rPr>
            </w:pPr>
            <w:ins w:id="152" w:author="ice-amo" w:date="2017-11-21T15:30:00Z"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and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bu.BU_ID</w:t>
              </w:r>
              <w:proofErr w:type="spellEnd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=</w:t>
              </w:r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 xml:space="preserve"> </w:t>
              </w:r>
              <w:r>
                <w:rPr>
                  <w:rFonts w:ascii="Courier New" w:hAnsi="Courier New" w:cs="Courier New"/>
                  <w:color w:val="808080"/>
                  <w:lang w:eastAsia="en-US" w:bidi="th-TH"/>
                </w:rPr>
                <w:t>&amp;</w:t>
              </w:r>
              <w:proofErr w:type="spellStart"/>
              <w:r>
                <w:rPr>
                  <w:rFonts w:ascii="Courier New" w:hAnsi="Courier New" w:cs="Courier New"/>
                  <w:color w:val="000000"/>
                  <w:lang w:eastAsia="en-US" w:bidi="th-TH"/>
                </w:rPr>
                <w:t>po.PRC_BU_ID</w:t>
              </w:r>
            </w:ins>
            <w:proofErr w:type="spellEnd"/>
          </w:p>
        </w:tc>
      </w:tr>
      <w:tr w:rsidR="00C824F2" w:rsidRPr="002D1F22" w14:paraId="60DF5D31" w14:textId="77777777" w:rsidTr="009D25AB">
        <w:tc>
          <w:tcPr>
            <w:tcW w:w="575" w:type="dxa"/>
            <w:vMerge/>
          </w:tcPr>
          <w:p w14:paraId="795DC68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95080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619AD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7DB040" w14:textId="4B109033" w:rsidR="00C824F2" w:rsidRPr="002D1F22" w:rsidRDefault="00B8307F" w:rsidP="00C824F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7</w:t>
            </w:r>
          </w:p>
        </w:tc>
      </w:tr>
      <w:tr w:rsidR="00C824F2" w:rsidRPr="002D1F22" w14:paraId="25988E0E" w14:textId="77777777" w:rsidTr="009D25AB">
        <w:tc>
          <w:tcPr>
            <w:tcW w:w="575" w:type="dxa"/>
            <w:vMerge w:val="restart"/>
          </w:tcPr>
          <w:p w14:paraId="740707C0" w14:textId="4B37BCB9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CC1409E" w14:textId="24DE394F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 1</w:t>
            </w:r>
          </w:p>
        </w:tc>
        <w:tc>
          <w:tcPr>
            <w:tcW w:w="1505" w:type="dxa"/>
          </w:tcPr>
          <w:p w14:paraId="2CD8CE9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479F429" w14:textId="74059CE7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Item Description</w:t>
            </w:r>
          </w:p>
        </w:tc>
      </w:tr>
      <w:tr w:rsidR="00C824F2" w:rsidRPr="002D1F22" w14:paraId="0CB48AE1" w14:textId="77777777" w:rsidTr="009D25AB">
        <w:tc>
          <w:tcPr>
            <w:tcW w:w="575" w:type="dxa"/>
            <w:vMerge/>
          </w:tcPr>
          <w:p w14:paraId="688E7BA9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AF4A9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F8D14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B829C56" w14:textId="777F18BC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C824F2" w:rsidRPr="002D1F22" w14:paraId="783C36FC" w14:textId="77777777" w:rsidTr="009D25AB">
        <w:tc>
          <w:tcPr>
            <w:tcW w:w="575" w:type="dxa"/>
            <w:vMerge/>
          </w:tcPr>
          <w:p w14:paraId="05408221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CCDBCC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18D03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F997AA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1AF3E1BF" w14:textId="77777777" w:rsidTr="009D25AB">
        <w:tc>
          <w:tcPr>
            <w:tcW w:w="575" w:type="dxa"/>
            <w:vMerge/>
          </w:tcPr>
          <w:p w14:paraId="391666D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44BB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890D1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FC6DC07" w14:textId="2976EC4F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3A15458D" w14:textId="77777777" w:rsidTr="009D25AB">
        <w:tc>
          <w:tcPr>
            <w:tcW w:w="575" w:type="dxa"/>
            <w:vMerge/>
          </w:tcPr>
          <w:p w14:paraId="192810C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7E16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2F211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714F55A" w14:textId="0A917556" w:rsidR="00C824F2" w:rsidRPr="002D1F22" w:rsidRDefault="00C824F2" w:rsidP="00C824F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D1F22" w:rsidRPr="002D1F22" w14:paraId="37A5E14B" w14:textId="77777777" w:rsidTr="009D25AB">
        <w:tc>
          <w:tcPr>
            <w:tcW w:w="575" w:type="dxa"/>
            <w:vMerge/>
          </w:tcPr>
          <w:p w14:paraId="5D1A137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6A26AE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5AC89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E1A5EC" w14:textId="77777777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Description</w:t>
            </w:r>
          </w:p>
          <w:p w14:paraId="24A701C3" w14:textId="77777777" w:rsidR="006C4208" w:rsidRPr="002D1F22" w:rsidRDefault="006C4208" w:rsidP="00C824F2">
            <w:pPr>
              <w:rPr>
                <w:color w:val="000000" w:themeColor="text1"/>
                <w:lang w:bidi="th-TH"/>
              </w:rPr>
            </w:pPr>
          </w:p>
          <w:p w14:paraId="78CEFBFC" w14:textId="067B0F36" w:rsidR="006C4208" w:rsidRPr="002D1F22" w:rsidRDefault="006C4208" w:rsidP="004574A3">
            <w:pPr>
              <w:rPr>
                <w:color w:val="000000" w:themeColor="text1"/>
                <w:lang w:bidi="th-TH"/>
              </w:rPr>
            </w:pPr>
            <w:del w:id="153" w:author="ice-amo" w:date="2017-11-21T16:48:00Z">
              <w:r w:rsidRPr="002D1F22" w:rsidDel="004574A3">
                <w:rPr>
                  <w:color w:val="000000" w:themeColor="text1"/>
                  <w:lang w:bidi="th-TH"/>
                </w:rPr>
                <w:delText>XCUST_PR_PO_INFO_TBL</w:delText>
              </w:r>
            </w:del>
            <w:ins w:id="154" w:author="ice-amo" w:date="2017-11-21T16:48:00Z">
              <w:r w:rsidR="004574A3">
                <w:rPr>
                  <w:color w:val="000000" w:themeColor="text1"/>
                  <w:lang w:bidi="th-TH"/>
                </w:rPr>
                <w:t>XCUST_PO_TBL</w:t>
              </w:r>
            </w:ins>
            <w:r w:rsidRPr="002D1F22">
              <w:rPr>
                <w:color w:val="000000" w:themeColor="text1"/>
                <w:lang w:bidi="th-TH"/>
              </w:rPr>
              <w:t>.</w:t>
            </w:r>
            <w:del w:id="155" w:author="ice-amo" w:date="2017-11-21T16:48:00Z">
              <w:r w:rsidRPr="002D1F22" w:rsidDel="004574A3">
                <w:rPr>
                  <w:color w:val="000000" w:themeColor="text1"/>
                  <w:lang w:bidi="th-TH"/>
                </w:rPr>
                <w:delText>PO_LINE_DESCRIPTION</w:delText>
              </w:r>
            </w:del>
            <w:ins w:id="156" w:author="ice-amo" w:date="2017-11-21T16:48:00Z">
              <w:r w:rsidR="004574A3">
                <w:rPr>
                  <w:color w:val="000000" w:themeColor="text1"/>
                  <w:lang w:bidi="th-TH"/>
                </w:rPr>
                <w:t>ITEM_DESCRIPTION</w:t>
              </w:r>
            </w:ins>
          </w:p>
        </w:tc>
      </w:tr>
      <w:tr w:rsidR="00C824F2" w:rsidRPr="002D1F22" w14:paraId="037E4E14" w14:textId="77777777" w:rsidTr="009D25AB">
        <w:tc>
          <w:tcPr>
            <w:tcW w:w="575" w:type="dxa"/>
            <w:vMerge/>
          </w:tcPr>
          <w:p w14:paraId="71C0BFB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8744D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68CE0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9B5189F" w14:textId="0DCB5D9A" w:rsidR="00C824F2" w:rsidRPr="002D1F22" w:rsidRDefault="00B8307F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8</w:t>
            </w:r>
          </w:p>
        </w:tc>
      </w:tr>
      <w:tr w:rsidR="00922E78" w:rsidRPr="002D1F22" w14:paraId="6712048C" w14:textId="77777777" w:rsidTr="009D25AB">
        <w:tc>
          <w:tcPr>
            <w:tcW w:w="575" w:type="dxa"/>
            <w:vMerge w:val="restart"/>
          </w:tcPr>
          <w:p w14:paraId="1F861639" w14:textId="4929EF86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760F3F6E" w14:textId="5371E665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 2</w:t>
            </w:r>
          </w:p>
        </w:tc>
        <w:tc>
          <w:tcPr>
            <w:tcW w:w="1505" w:type="dxa"/>
          </w:tcPr>
          <w:p w14:paraId="4201572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790DC4" w14:textId="5985CF9C" w:rsidR="00922E78" w:rsidRPr="002D1F22" w:rsidRDefault="006C4208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PO Line </w:t>
            </w:r>
            <w:r w:rsidR="00922E78" w:rsidRPr="002D1F22">
              <w:rPr>
                <w:color w:val="000000" w:themeColor="text1"/>
                <w:lang w:bidi="th-TH"/>
              </w:rPr>
              <w:t>Description</w:t>
            </w:r>
          </w:p>
        </w:tc>
      </w:tr>
      <w:tr w:rsidR="00922E78" w:rsidRPr="002D1F22" w14:paraId="1FDDAB15" w14:textId="77777777" w:rsidTr="009D25AB">
        <w:tc>
          <w:tcPr>
            <w:tcW w:w="575" w:type="dxa"/>
            <w:vMerge/>
          </w:tcPr>
          <w:p w14:paraId="394561B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C2E18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51EFE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26D22D2" w14:textId="7B9614BB" w:rsidR="00922E78" w:rsidRPr="002D1F22" w:rsidRDefault="00922E78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11D2E2DE" w14:textId="77777777" w:rsidTr="009D25AB">
        <w:tc>
          <w:tcPr>
            <w:tcW w:w="575" w:type="dxa"/>
            <w:vMerge/>
          </w:tcPr>
          <w:p w14:paraId="15F9017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BA455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01FD6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63557A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7EBB5949" w14:textId="77777777" w:rsidTr="009D25AB">
        <w:tc>
          <w:tcPr>
            <w:tcW w:w="575" w:type="dxa"/>
            <w:vMerge/>
          </w:tcPr>
          <w:p w14:paraId="6256254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E2063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144C0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B4CA22" w14:textId="562278D8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0C89A862" w14:textId="77777777" w:rsidTr="009D25AB">
        <w:tc>
          <w:tcPr>
            <w:tcW w:w="575" w:type="dxa"/>
            <w:vMerge/>
          </w:tcPr>
          <w:p w14:paraId="745D3BA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C76D4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B852B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EC60B54" w14:textId="77777777" w:rsidR="00922E78" w:rsidRDefault="006C4208" w:rsidP="00922E78">
            <w:pPr>
              <w:rPr>
                <w:ins w:id="157" w:author="ice-amo" w:date="2017-11-21T16:48:00Z"/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 </w:t>
            </w:r>
            <w:r w:rsidRPr="002D1F22">
              <w:rPr>
                <w:color w:val="000000" w:themeColor="text1"/>
                <w:lang w:bidi="th-TH"/>
              </w:rPr>
              <w:t xml:space="preserve">Descriptions 1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ไม่พอ ให้ตัดมาที่ </w:t>
            </w:r>
            <w:r w:rsidRPr="002D1F22">
              <w:rPr>
                <w:color w:val="000000" w:themeColor="text1"/>
                <w:lang w:bidi="th-TH"/>
              </w:rPr>
              <w:t xml:space="preserve">Column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นี้ หรือกรณีไม่ใช่ </w:t>
            </w:r>
            <w:r w:rsidRPr="002D1F22">
              <w:rPr>
                <w:color w:val="000000" w:themeColor="text1"/>
                <w:lang w:bidi="th-TH"/>
              </w:rPr>
              <w:t>Item Inventory</w:t>
            </w:r>
          </w:p>
          <w:p w14:paraId="524A6ECE" w14:textId="67FD3A90" w:rsidR="004574A3" w:rsidRPr="002D1F22" w:rsidRDefault="004574A3" w:rsidP="00922E78">
            <w:pPr>
              <w:rPr>
                <w:color w:val="000000" w:themeColor="text1"/>
                <w:lang w:bidi="th-TH"/>
              </w:rPr>
            </w:pPr>
          </w:p>
        </w:tc>
      </w:tr>
      <w:tr w:rsidR="00922E78" w:rsidRPr="002D1F22" w14:paraId="7A21C305" w14:textId="77777777" w:rsidTr="009D25AB">
        <w:tc>
          <w:tcPr>
            <w:tcW w:w="575" w:type="dxa"/>
            <w:vMerge/>
          </w:tcPr>
          <w:p w14:paraId="180D7F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DCACE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E17BF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257FE63" w14:textId="77777777" w:rsidR="00922E78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Description</w:t>
            </w:r>
          </w:p>
          <w:p w14:paraId="04C6BD63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67917D6A" w14:textId="71623954" w:rsidR="006C4208" w:rsidRPr="004574A3" w:rsidRDefault="006C4208" w:rsidP="00922E78">
            <w:pPr>
              <w:rPr>
                <w:ins w:id="158" w:author="ice-amo" w:date="2017-11-21T15:31:00Z"/>
                <w:strike/>
                <w:color w:val="000000" w:themeColor="text1"/>
                <w:lang w:bidi="th-TH"/>
                <w:rPrChange w:id="159" w:author="ice-amo" w:date="2017-11-21T16:48:00Z">
                  <w:rPr>
                    <w:ins w:id="160" w:author="ice-amo" w:date="2017-11-21T15:31:00Z"/>
                    <w:color w:val="000000" w:themeColor="text1"/>
                    <w:lang w:bidi="th-TH"/>
                  </w:rPr>
                </w:rPrChange>
              </w:rPr>
            </w:pPr>
            <w:r w:rsidRPr="004574A3">
              <w:rPr>
                <w:strike/>
                <w:color w:val="000000" w:themeColor="text1"/>
                <w:lang w:bidi="th-TH"/>
                <w:rPrChange w:id="161" w:author="ice-amo" w:date="2017-11-21T16:48:00Z">
                  <w:rPr>
                    <w:color w:val="000000" w:themeColor="text1"/>
                    <w:lang w:bidi="th-TH"/>
                  </w:rPr>
                </w:rPrChange>
              </w:rPr>
              <w:t>XCUST</w:t>
            </w:r>
            <w:del w:id="162" w:author="ice-amo" w:date="2017-11-21T15:32:00Z">
              <w:r w:rsidRPr="004574A3" w:rsidDel="005A6EED">
                <w:rPr>
                  <w:strike/>
                  <w:color w:val="000000" w:themeColor="text1"/>
                  <w:lang w:bidi="th-TH"/>
                  <w:rPrChange w:id="163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delText>_PR</w:delText>
              </w:r>
            </w:del>
            <w:r w:rsidRPr="004574A3">
              <w:rPr>
                <w:strike/>
                <w:color w:val="000000" w:themeColor="text1"/>
                <w:lang w:bidi="th-TH"/>
                <w:rPrChange w:id="164" w:author="ice-amo" w:date="2017-11-21T16:48:00Z">
                  <w:rPr>
                    <w:color w:val="000000" w:themeColor="text1"/>
                    <w:lang w:bidi="th-TH"/>
                  </w:rPr>
                </w:rPrChange>
              </w:rPr>
              <w:t>_PO_</w:t>
            </w:r>
            <w:ins w:id="165" w:author="ice-amo" w:date="2017-11-21T15:32:00Z">
              <w:r w:rsidR="005A6EED" w:rsidRPr="004574A3">
                <w:rPr>
                  <w:strike/>
                  <w:color w:val="000000" w:themeColor="text1"/>
                  <w:lang w:bidi="th-TH"/>
                  <w:rPrChange w:id="166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t>INT</w:t>
              </w:r>
            </w:ins>
            <w:del w:id="167" w:author="ice-amo" w:date="2017-11-21T15:32:00Z">
              <w:r w:rsidRPr="004574A3" w:rsidDel="005A6EED">
                <w:rPr>
                  <w:strike/>
                  <w:color w:val="000000" w:themeColor="text1"/>
                  <w:lang w:bidi="th-TH"/>
                  <w:rPrChange w:id="168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delText>INFO_</w:delText>
              </w:r>
            </w:del>
            <w:r w:rsidRPr="004574A3">
              <w:rPr>
                <w:strike/>
                <w:color w:val="000000" w:themeColor="text1"/>
                <w:lang w:bidi="th-TH"/>
                <w:rPrChange w:id="169" w:author="ice-amo" w:date="2017-11-21T16:48:00Z">
                  <w:rPr>
                    <w:color w:val="000000" w:themeColor="text1"/>
                    <w:lang w:bidi="th-TH"/>
                  </w:rPr>
                </w:rPrChange>
              </w:rPr>
              <w:t>TBL.</w:t>
            </w:r>
            <w:del w:id="170" w:author="ice-amo" w:date="2017-11-21T15:32:00Z">
              <w:r w:rsidRPr="004574A3" w:rsidDel="005A6EED">
                <w:rPr>
                  <w:strike/>
                  <w:color w:val="000000" w:themeColor="text1"/>
                  <w:lang w:bidi="th-TH"/>
                  <w:rPrChange w:id="171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delText>PO_LINE_DESCRIPTION</w:delText>
              </w:r>
            </w:del>
            <w:ins w:id="172" w:author="ice-amo" w:date="2017-11-21T15:32:00Z">
              <w:r w:rsidR="005A6EED" w:rsidRPr="004574A3">
                <w:rPr>
                  <w:strike/>
                  <w:color w:val="000000" w:themeColor="text1"/>
                  <w:lang w:bidi="th-TH"/>
                  <w:rPrChange w:id="173" w:author="ice-amo" w:date="2017-11-21T16:48:00Z">
                    <w:rPr>
                      <w:color w:val="000000" w:themeColor="text1"/>
                      <w:lang w:bidi="th-TH"/>
                    </w:rPr>
                  </w:rPrChange>
                </w:rPr>
                <w:t>ITEM_DESCRIPTION</w:t>
              </w:r>
            </w:ins>
          </w:p>
          <w:p w14:paraId="538547BD" w14:textId="118237E1" w:rsidR="005A6EED" w:rsidRDefault="004574A3" w:rsidP="00922E78">
            <w:pPr>
              <w:rPr>
                <w:ins w:id="174" w:author="ice-amo" w:date="2017-11-21T15:31:00Z"/>
                <w:color w:val="000000" w:themeColor="text1"/>
                <w:lang w:bidi="th-TH"/>
              </w:rPr>
            </w:pPr>
            <w:ins w:id="175" w:author="ice-amo" w:date="2017-11-21T16:49:00Z">
              <w:r>
                <w:rPr>
                  <w:color w:val="000000" w:themeColor="text1"/>
                  <w:lang w:bidi="th-TH"/>
                </w:rPr>
                <w:t>XCUST_PO_TBL.ITEM_DESCRIPTION</w:t>
              </w:r>
            </w:ins>
          </w:p>
          <w:p w14:paraId="795CD9F0" w14:textId="575C32E4" w:rsidR="005A6EED" w:rsidRPr="002D1F22" w:rsidRDefault="005A6EED" w:rsidP="00922E7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922E78" w:rsidRPr="002D1F22" w14:paraId="359D5B1C" w14:textId="77777777" w:rsidTr="009D25AB">
        <w:tc>
          <w:tcPr>
            <w:tcW w:w="575" w:type="dxa"/>
            <w:vMerge/>
          </w:tcPr>
          <w:p w14:paraId="7C439A5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83E6D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3CE3F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6012961" w14:textId="1DAA473E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9</w:t>
            </w:r>
          </w:p>
        </w:tc>
      </w:tr>
      <w:tr w:rsidR="00922E78" w:rsidRPr="002D1F22" w14:paraId="563B2BA5" w14:textId="77777777" w:rsidTr="009D25AB">
        <w:tc>
          <w:tcPr>
            <w:tcW w:w="575" w:type="dxa"/>
            <w:vMerge w:val="restart"/>
          </w:tcPr>
          <w:p w14:paraId="70BD1816" w14:textId="124897B4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151F8CF" w14:textId="7CBE7516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Receipt Amount</w:t>
            </w:r>
          </w:p>
        </w:tc>
        <w:tc>
          <w:tcPr>
            <w:tcW w:w="1505" w:type="dxa"/>
          </w:tcPr>
          <w:p w14:paraId="60C2D79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DD4C29F" w14:textId="20310502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ยอด </w:t>
            </w:r>
            <w:r w:rsidRPr="002D1F22">
              <w:rPr>
                <w:color w:val="000000" w:themeColor="text1"/>
                <w:lang w:bidi="th-TH"/>
              </w:rPr>
              <w:t xml:space="preserve">Receipt Amount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Pr="002D1F22">
              <w:rPr>
                <w:color w:val="000000" w:themeColor="text1"/>
                <w:lang w:bidi="th-TH"/>
              </w:rPr>
              <w:t>PO ,PO Line</w:t>
            </w:r>
          </w:p>
        </w:tc>
      </w:tr>
      <w:tr w:rsidR="00922E78" w:rsidRPr="002D1F22" w14:paraId="6D72D385" w14:textId="77777777" w:rsidTr="009D25AB">
        <w:tc>
          <w:tcPr>
            <w:tcW w:w="575" w:type="dxa"/>
            <w:vMerge/>
          </w:tcPr>
          <w:p w14:paraId="370649A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43ACE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4C3C8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57121DA" w14:textId="77777777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Number </w:t>
            </w:r>
          </w:p>
          <w:p w14:paraId="69BC0759" w14:textId="5D476CA5" w:rsidR="00074622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Format : N,NNN,NN0.00</w:t>
            </w:r>
          </w:p>
        </w:tc>
      </w:tr>
      <w:tr w:rsidR="00922E78" w:rsidRPr="002D1F22" w14:paraId="43148D47" w14:textId="77777777" w:rsidTr="009D25AB">
        <w:tc>
          <w:tcPr>
            <w:tcW w:w="575" w:type="dxa"/>
            <w:vMerge/>
          </w:tcPr>
          <w:p w14:paraId="69298EA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516CF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0CDF53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845A696" w14:textId="763E74A5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113618EF" w14:textId="77777777" w:rsidTr="009D25AB">
        <w:tc>
          <w:tcPr>
            <w:tcW w:w="575" w:type="dxa"/>
            <w:vMerge/>
          </w:tcPr>
          <w:p w14:paraId="067CACE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01875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B1C648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810A27A" w14:textId="5C3FCDF6" w:rsidR="00922E78" w:rsidRPr="002D1F22" w:rsidRDefault="00074622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922E78" w:rsidRPr="002D1F22" w14:paraId="57C6DF09" w14:textId="77777777" w:rsidTr="009D25AB">
        <w:tc>
          <w:tcPr>
            <w:tcW w:w="575" w:type="dxa"/>
            <w:vMerge/>
          </w:tcPr>
          <w:p w14:paraId="636750E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97A41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7E7E4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BEB8DD" w14:textId="2071D9C7" w:rsidR="00922E78" w:rsidRPr="002D1F22" w:rsidRDefault="00C877C2" w:rsidP="00922E78">
            <w:pPr>
              <w:rPr>
                <w:color w:val="000000" w:themeColor="text1"/>
              </w:rPr>
            </w:pPr>
            <w:ins w:id="176" w:author="Polter" w:date="2017-10-24T10:32:00Z">
              <w:r>
                <w:rPr>
                  <w:color w:val="000000" w:themeColor="text1"/>
                  <w:lang w:bidi="th-TH"/>
                </w:rPr>
                <w:t>Line Status = ‘Delivered’</w:t>
              </w:r>
            </w:ins>
          </w:p>
        </w:tc>
      </w:tr>
      <w:tr w:rsidR="002D1F22" w:rsidRPr="002D1F22" w14:paraId="7E802528" w14:textId="77777777" w:rsidTr="009D25AB">
        <w:tc>
          <w:tcPr>
            <w:tcW w:w="575" w:type="dxa"/>
            <w:vMerge/>
          </w:tcPr>
          <w:p w14:paraId="0367339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1E63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5AA49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8BC8D30" w14:textId="45DE12EA" w:rsidR="00922E78" w:rsidRPr="002D1F22" w:rsidRDefault="00922E78" w:rsidP="0007462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</w:t>
            </w:r>
            <w:r w:rsidR="00074622" w:rsidRPr="002D1F22">
              <w:rPr>
                <w:color w:val="000000" w:themeColor="text1"/>
              </w:rPr>
              <w:t xml:space="preserve">Inventory Management &gt; </w:t>
            </w:r>
            <w:r w:rsidR="00074622" w:rsidRPr="002D1F22">
              <w:rPr>
                <w:color w:val="000000" w:themeColor="text1"/>
                <w:lang w:bidi="th-TH"/>
              </w:rPr>
              <w:t xml:space="preserve">Receipts &gt; Inspect </w:t>
            </w:r>
            <w:commentRangeStart w:id="177"/>
            <w:r w:rsidR="00074622" w:rsidRPr="002D1F22">
              <w:rPr>
                <w:color w:val="000000" w:themeColor="text1"/>
                <w:lang w:bidi="th-TH"/>
              </w:rPr>
              <w:t>Receipts</w:t>
            </w:r>
            <w:commentRangeEnd w:id="177"/>
            <w:r w:rsidR="00A63E6C" w:rsidRPr="002D1F22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177"/>
            </w:r>
            <w:r w:rsidR="00074622" w:rsidRPr="002D1F22">
              <w:rPr>
                <w:color w:val="000000" w:themeColor="text1"/>
                <w:lang w:bidi="th-TH"/>
              </w:rPr>
              <w:t xml:space="preserve"> &gt; </w:t>
            </w:r>
            <w:proofErr w:type="spellStart"/>
            <w:r w:rsidR="00D86A03">
              <w:rPr>
                <w:color w:val="000000" w:themeColor="text1"/>
                <w:lang w:bidi="th-TH"/>
              </w:rPr>
              <w:t>Quatity</w:t>
            </w:r>
            <w:proofErr w:type="spellEnd"/>
            <w:r w:rsidR="00D86A03">
              <w:rPr>
                <w:color w:val="000000" w:themeColor="text1"/>
                <w:lang w:bidi="th-TH"/>
              </w:rPr>
              <w:t xml:space="preserve"> Receipt</w:t>
            </w:r>
          </w:p>
          <w:p w14:paraId="74816A56" w14:textId="77777777" w:rsidR="006C4208" w:rsidRDefault="006C4208" w:rsidP="00074622">
            <w:pPr>
              <w:rPr>
                <w:ins w:id="178" w:author="Polter" w:date="2017-10-24T10:32:00Z"/>
                <w:color w:val="000000" w:themeColor="text1"/>
                <w:lang w:bidi="th-TH"/>
              </w:rPr>
            </w:pPr>
          </w:p>
          <w:p w14:paraId="44F47C39" w14:textId="161A1281" w:rsidR="00D31F4C" w:rsidRDefault="00D31F4C" w:rsidP="00074622">
            <w:pPr>
              <w:rPr>
                <w:ins w:id="179" w:author="Polter" w:date="2017-10-24T10:32:00Z"/>
                <w:color w:val="000000" w:themeColor="text1"/>
                <w:lang w:bidi="th-TH"/>
              </w:rPr>
            </w:pPr>
            <w:ins w:id="180" w:author="Polter" w:date="2017-10-24T10:32:00Z">
              <w:r>
                <w:rPr>
                  <w:color w:val="000000" w:themeColor="text1"/>
                </w:rPr>
                <w:t>(N)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 xml:space="preserve"> </w:t>
              </w:r>
              <w:r>
                <w:rPr>
                  <w:color w:val="000000" w:themeColor="text1"/>
                </w:rPr>
                <w:t>Inventory Management &gt;</w:t>
              </w:r>
              <w:r w:rsidRPr="002D1F22">
                <w:rPr>
                  <w:color w:val="000000" w:themeColor="text1"/>
                  <w:lang w:bidi="th-TH"/>
                </w:rPr>
                <w:t xml:space="preserve"> </w:t>
              </w:r>
              <w:commentRangeStart w:id="181"/>
              <w:r>
                <w:rPr>
                  <w:color w:val="000000" w:themeColor="text1"/>
                  <w:lang w:bidi="th-TH"/>
                </w:rPr>
                <w:t>Search</w:t>
              </w:r>
              <w:commentRangeEnd w:id="181"/>
              <w:r w:rsidRPr="002D1F22">
                <w:rPr>
                  <w:rStyle w:val="CommentReference"/>
                  <w:rFonts w:eastAsia="Times New Roman" w:cs="Angsana New"/>
                  <w:color w:val="000000" w:themeColor="text1"/>
                  <w:spacing w:val="4"/>
                  <w:lang w:eastAsia="en-US"/>
                </w:rPr>
                <w:commentReference w:id="181"/>
              </w:r>
              <w:r w:rsidRPr="002D1F22">
                <w:rPr>
                  <w:color w:val="000000" w:themeColor="text1"/>
                  <w:lang w:bidi="th-TH"/>
                </w:rPr>
                <w:t xml:space="preserve"> &gt; </w:t>
              </w:r>
              <w:r>
                <w:rPr>
                  <w:color w:val="000000" w:themeColor="text1"/>
                  <w:lang w:bidi="th-TH"/>
                </w:rPr>
                <w:t>(F)Quantity</w:t>
              </w:r>
            </w:ins>
          </w:p>
          <w:p w14:paraId="724E7544" w14:textId="77777777" w:rsidR="00D31F4C" w:rsidRPr="002D1F22" w:rsidRDefault="00D31F4C" w:rsidP="00074622">
            <w:pPr>
              <w:rPr>
                <w:color w:val="000000" w:themeColor="text1"/>
                <w:lang w:bidi="th-TH"/>
              </w:rPr>
            </w:pPr>
          </w:p>
          <w:p w14:paraId="02688342" w14:textId="759E6D8F" w:rsidR="006C4208" w:rsidRPr="002D1F22" w:rsidRDefault="006C4208" w:rsidP="005A6EED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</w:t>
            </w:r>
            <w:ins w:id="182" w:author="ice-amo" w:date="2017-11-21T15:33:00Z">
              <w:r w:rsidR="005A6EED">
                <w:rPr>
                  <w:color w:val="000000" w:themeColor="text1"/>
                  <w:lang w:bidi="th-TH"/>
                </w:rPr>
                <w:t>PO_</w:t>
              </w:r>
            </w:ins>
            <w:del w:id="183" w:author="ice-amo" w:date="2017-11-21T15:33:00Z">
              <w:r w:rsidRPr="002D1F22" w:rsidDel="005A6EED">
                <w:rPr>
                  <w:color w:val="000000" w:themeColor="text1"/>
                  <w:lang w:bidi="th-TH"/>
                </w:rPr>
                <w:delText>PR_PO_INFO_</w:delText>
              </w:r>
            </w:del>
            <w:r w:rsidRPr="002D1F22">
              <w:rPr>
                <w:color w:val="000000" w:themeColor="text1"/>
                <w:lang w:bidi="th-TH"/>
              </w:rPr>
              <w:t>TBL.</w:t>
            </w:r>
            <w:del w:id="184" w:author="ice-amo" w:date="2017-11-21T15:33:00Z">
              <w:r w:rsidRPr="002D1F22" w:rsidDel="005A6EED">
                <w:rPr>
                  <w:color w:val="000000" w:themeColor="text1"/>
                  <w:lang w:bidi="th-TH"/>
                </w:rPr>
                <w:delText>AMOUNT_RECEIPT</w:delText>
              </w:r>
            </w:del>
            <w:ins w:id="185" w:author="ice-amo" w:date="2017-11-21T15:33:00Z">
              <w:r w:rsidR="005A6EED">
                <w:rPr>
                  <w:color w:val="000000" w:themeColor="text1"/>
                  <w:lang w:bidi="th-TH"/>
                </w:rPr>
                <w:t>QUANTITY_RECEIPT</w:t>
              </w:r>
            </w:ins>
          </w:p>
        </w:tc>
      </w:tr>
      <w:tr w:rsidR="00922E78" w:rsidRPr="002D1F22" w14:paraId="09443C74" w14:textId="77777777" w:rsidTr="009D25AB">
        <w:tc>
          <w:tcPr>
            <w:tcW w:w="575" w:type="dxa"/>
            <w:vMerge/>
          </w:tcPr>
          <w:p w14:paraId="151E79D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5769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1342E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8F9FBF8" w14:textId="6989F72E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10</w:t>
            </w:r>
          </w:p>
        </w:tc>
      </w:tr>
      <w:tr w:rsidR="00922E78" w:rsidRPr="002D1F22" w14:paraId="3F13D162" w14:textId="77777777" w:rsidTr="009D25AB">
        <w:tc>
          <w:tcPr>
            <w:tcW w:w="575" w:type="dxa"/>
            <w:vMerge w:val="restart"/>
          </w:tcPr>
          <w:p w14:paraId="19CFDC13" w14:textId="6EF05430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563A85A4" w14:textId="44DA829B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Tax Code</w:t>
            </w:r>
          </w:p>
        </w:tc>
        <w:tc>
          <w:tcPr>
            <w:tcW w:w="1505" w:type="dxa"/>
          </w:tcPr>
          <w:p w14:paraId="1E25BC0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8AAE4AF" w14:textId="5553B98B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Tax Code</w:t>
            </w:r>
          </w:p>
        </w:tc>
      </w:tr>
      <w:tr w:rsidR="00922E78" w:rsidRPr="002D1F22" w14:paraId="5D9C9D88" w14:textId="77777777" w:rsidTr="009D25AB">
        <w:tc>
          <w:tcPr>
            <w:tcW w:w="575" w:type="dxa"/>
            <w:vMerge/>
          </w:tcPr>
          <w:p w14:paraId="7654853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86E53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15752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73B6BA0" w14:textId="550DE590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137E4882" w14:textId="77777777" w:rsidTr="009D25AB">
        <w:tc>
          <w:tcPr>
            <w:tcW w:w="575" w:type="dxa"/>
            <w:vMerge/>
          </w:tcPr>
          <w:p w14:paraId="5C5464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9C1F1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61186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3F32FD2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3EC07293" w14:textId="77777777" w:rsidTr="009D25AB">
        <w:tc>
          <w:tcPr>
            <w:tcW w:w="575" w:type="dxa"/>
            <w:vMerge/>
          </w:tcPr>
          <w:p w14:paraId="6EB0660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84E8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FA4FD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DD6A68E" w14:textId="7694FBD7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922E78" w:rsidRPr="002D1F22" w14:paraId="7F7A8CDF" w14:textId="77777777" w:rsidTr="009D25AB">
        <w:tc>
          <w:tcPr>
            <w:tcW w:w="575" w:type="dxa"/>
            <w:vMerge/>
          </w:tcPr>
          <w:p w14:paraId="77F834D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FE1D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58B95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ACA570E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2D1F22" w:rsidRPr="002D1F22" w14:paraId="1089BCCE" w14:textId="77777777" w:rsidTr="009D25AB">
        <w:tc>
          <w:tcPr>
            <w:tcW w:w="575" w:type="dxa"/>
            <w:vMerge/>
          </w:tcPr>
          <w:p w14:paraId="1B7B509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F2A7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9DC6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5E6DD00" w14:textId="77777777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Total Tax &gt; Tax Line &gt; Tax Name</w:t>
            </w:r>
          </w:p>
          <w:p w14:paraId="74B91799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11D0C106" w14:textId="6E9FDEAC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861A1">
              <w:rPr>
                <w:color w:val="000000" w:themeColor="text1"/>
                <w:highlight w:val="magenta"/>
                <w:lang w:bidi="th-TH"/>
                <w:rPrChange w:id="186" w:author="ice-amo" w:date="2017-11-22T18:21:00Z">
                  <w:rPr>
                    <w:color w:val="000000" w:themeColor="text1"/>
                    <w:lang w:bidi="th-TH"/>
                  </w:rPr>
                </w:rPrChange>
              </w:rPr>
              <w:t>XCUST_</w:t>
            </w:r>
            <w:del w:id="187" w:author="ice-amo" w:date="2017-11-22T18:21:00Z">
              <w:r w:rsidRPr="002861A1" w:rsidDel="002861A1">
                <w:rPr>
                  <w:color w:val="000000" w:themeColor="text1"/>
                  <w:highlight w:val="magenta"/>
                  <w:lang w:bidi="th-TH"/>
                  <w:rPrChange w:id="188" w:author="ice-amo" w:date="2017-11-22T18:21:00Z">
                    <w:rPr>
                      <w:color w:val="000000" w:themeColor="text1"/>
                      <w:lang w:bidi="th-TH"/>
                    </w:rPr>
                  </w:rPrChange>
                </w:rPr>
                <w:delText>PR_</w:delText>
              </w:r>
            </w:del>
            <w:r w:rsidRPr="002861A1">
              <w:rPr>
                <w:color w:val="000000" w:themeColor="text1"/>
                <w:highlight w:val="magenta"/>
                <w:lang w:bidi="th-TH"/>
                <w:rPrChange w:id="189" w:author="ice-amo" w:date="2017-11-22T18:21:00Z">
                  <w:rPr>
                    <w:color w:val="000000" w:themeColor="text1"/>
                    <w:lang w:bidi="th-TH"/>
                  </w:rPr>
                </w:rPrChange>
              </w:rPr>
              <w:t>PO_</w:t>
            </w:r>
            <w:ins w:id="190" w:author="ice-amo" w:date="2017-11-22T18:21:00Z">
              <w:r w:rsidR="002861A1" w:rsidRPr="002861A1">
                <w:rPr>
                  <w:color w:val="000000" w:themeColor="text1"/>
                  <w:highlight w:val="magenta"/>
                  <w:lang w:bidi="th-TH"/>
                  <w:rPrChange w:id="191" w:author="ice-amo" w:date="2017-11-22T18:21:00Z">
                    <w:rPr>
                      <w:color w:val="000000" w:themeColor="text1"/>
                      <w:lang w:bidi="th-TH"/>
                    </w:rPr>
                  </w:rPrChange>
                </w:rPr>
                <w:t>TBL</w:t>
              </w:r>
            </w:ins>
            <w:del w:id="192" w:author="ice-amo" w:date="2017-11-22T18:21:00Z">
              <w:r w:rsidRPr="002861A1" w:rsidDel="002861A1">
                <w:rPr>
                  <w:color w:val="000000" w:themeColor="text1"/>
                  <w:highlight w:val="magenta"/>
                  <w:lang w:bidi="th-TH"/>
                  <w:rPrChange w:id="193" w:author="ice-amo" w:date="2017-11-22T18:21:00Z">
                    <w:rPr>
                      <w:color w:val="000000" w:themeColor="text1"/>
                      <w:lang w:bidi="th-TH"/>
                    </w:rPr>
                  </w:rPrChange>
                </w:rPr>
                <w:delText>INFO_TBL</w:delText>
              </w:r>
            </w:del>
            <w:r w:rsidRPr="002861A1">
              <w:rPr>
                <w:color w:val="000000" w:themeColor="text1"/>
                <w:highlight w:val="magenta"/>
                <w:lang w:bidi="th-TH"/>
                <w:rPrChange w:id="194" w:author="ice-amo" w:date="2017-11-22T18:21:00Z">
                  <w:rPr>
                    <w:color w:val="000000" w:themeColor="text1"/>
                    <w:lang w:bidi="th-TH"/>
                  </w:rPr>
                </w:rPrChange>
              </w:rPr>
              <w:t>.</w:t>
            </w:r>
            <w:del w:id="195" w:author="ice-amo" w:date="2017-11-22T18:21:00Z">
              <w:r w:rsidRPr="002861A1" w:rsidDel="002861A1">
                <w:rPr>
                  <w:color w:val="000000" w:themeColor="text1"/>
                  <w:highlight w:val="magenta"/>
                  <w:lang w:bidi="th-TH"/>
                  <w:rPrChange w:id="196" w:author="ice-amo" w:date="2017-11-22T18:21:00Z">
                    <w:rPr>
                      <w:color w:val="000000" w:themeColor="text1"/>
                      <w:lang w:bidi="th-TH"/>
                    </w:rPr>
                  </w:rPrChange>
                </w:rPr>
                <w:delText>PO_</w:delText>
              </w:r>
            </w:del>
            <w:r w:rsidRPr="002861A1">
              <w:rPr>
                <w:color w:val="000000" w:themeColor="text1"/>
                <w:highlight w:val="magenta"/>
                <w:lang w:bidi="th-TH"/>
                <w:rPrChange w:id="197" w:author="ice-amo" w:date="2017-11-22T18:21:00Z">
                  <w:rPr>
                    <w:color w:val="000000" w:themeColor="text1"/>
                    <w:lang w:bidi="th-TH"/>
                  </w:rPr>
                </w:rPrChange>
              </w:rPr>
              <w:t>TAX_CODE</w:t>
            </w:r>
          </w:p>
        </w:tc>
      </w:tr>
      <w:tr w:rsidR="00922E78" w:rsidRPr="002D1F22" w14:paraId="4DEEDCDD" w14:textId="77777777" w:rsidTr="009D25AB">
        <w:tc>
          <w:tcPr>
            <w:tcW w:w="575" w:type="dxa"/>
            <w:vMerge/>
          </w:tcPr>
          <w:p w14:paraId="0F1CD21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4E9D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A7ABD8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1C5021D" w14:textId="54FD4025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11</w:t>
            </w:r>
          </w:p>
        </w:tc>
      </w:tr>
      <w:tr w:rsidR="00922E78" w:rsidRPr="002D1F22" w14:paraId="77B6101D" w14:textId="77777777" w:rsidTr="009D25AB">
        <w:tc>
          <w:tcPr>
            <w:tcW w:w="575" w:type="dxa"/>
            <w:vMerge w:val="restart"/>
          </w:tcPr>
          <w:p w14:paraId="5F9BEB51" w14:textId="1AB5155C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B9F64E1" w14:textId="46230678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 xml:space="preserve">PO Tax </w:t>
            </w:r>
            <w:proofErr w:type="spellStart"/>
            <w:r w:rsidRPr="002D1F22">
              <w:rPr>
                <w:color w:val="000000" w:themeColor="text1"/>
                <w:lang w:bidi="en-US"/>
              </w:rPr>
              <w:t>Exp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Code</w:t>
            </w:r>
          </w:p>
        </w:tc>
        <w:tc>
          <w:tcPr>
            <w:tcW w:w="1505" w:type="dxa"/>
          </w:tcPr>
          <w:p w14:paraId="2CEDFF8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F4727B8" w14:textId="77777777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ประเภท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21112011" w14:textId="77777777" w:rsidR="00A63E6C" w:rsidRPr="002D1F22" w:rsidRDefault="00A63E6C" w:rsidP="00A63E6C">
            <w:pPr>
              <w:rPr>
                <w:color w:val="000000" w:themeColor="text1"/>
                <w:u w:val="single"/>
                <w:lang w:bidi="th-TH"/>
              </w:rPr>
            </w:pPr>
            <w:r w:rsidRPr="002D1F22">
              <w:rPr>
                <w:color w:val="000000" w:themeColor="text1"/>
                <w:u w:val="single"/>
                <w:lang w:bidi="th-TH"/>
              </w:rPr>
              <w:t>Codes - Description 01</w:t>
            </w:r>
          </w:p>
          <w:p w14:paraId="2907F0E3" w14:textId="77777777" w:rsidR="00A63E6C" w:rsidRPr="002D1F22" w:rsidRDefault="00A63E6C" w:rsidP="00A63E6C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E - Value Added Tax Exempt</w:t>
            </w:r>
          </w:p>
          <w:p w14:paraId="416FC3C4" w14:textId="30B0FD99" w:rsidR="00A63E6C" w:rsidRPr="002D1F22" w:rsidRDefault="00A63E6C" w:rsidP="00A63E6C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 - Value Added (input) Tax</w:t>
            </w:r>
          </w:p>
        </w:tc>
      </w:tr>
      <w:tr w:rsidR="00922E78" w:rsidRPr="002D1F22" w14:paraId="62DD764C" w14:textId="77777777" w:rsidTr="009D25AB">
        <w:tc>
          <w:tcPr>
            <w:tcW w:w="575" w:type="dxa"/>
            <w:vMerge/>
          </w:tcPr>
          <w:p w14:paraId="1E95278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1AAE7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A453E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03315F1" w14:textId="0AF377EB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6AA28F26" w14:textId="77777777" w:rsidTr="009D25AB">
        <w:tc>
          <w:tcPr>
            <w:tcW w:w="575" w:type="dxa"/>
            <w:vMerge/>
          </w:tcPr>
          <w:p w14:paraId="651020D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C8D32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58C94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62F2B72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7A90EFF2" w14:textId="77777777" w:rsidTr="009D25AB">
        <w:tc>
          <w:tcPr>
            <w:tcW w:w="575" w:type="dxa"/>
            <w:vMerge/>
          </w:tcPr>
          <w:p w14:paraId="795AA3B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48319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A38D6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6739110" w14:textId="2F9F95E8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922E78" w:rsidRPr="002D1F22" w14:paraId="7BFFCFE5" w14:textId="77777777" w:rsidTr="009D25AB">
        <w:tc>
          <w:tcPr>
            <w:tcW w:w="575" w:type="dxa"/>
            <w:vMerge/>
          </w:tcPr>
          <w:p w14:paraId="25520EA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08DA5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ACDB8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06E8C0F" w14:textId="7733BFD3" w:rsidR="00922E78" w:rsidRPr="002D1F22" w:rsidRDefault="00922E78" w:rsidP="00922E7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922E78" w:rsidRPr="002D1F22" w14:paraId="07B8487B" w14:textId="77777777" w:rsidTr="009D25AB">
        <w:tc>
          <w:tcPr>
            <w:tcW w:w="575" w:type="dxa"/>
            <w:vMerge/>
          </w:tcPr>
          <w:p w14:paraId="1FD78A1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D95E9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0F60B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B60984" w14:textId="77777777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 xml:space="preserve">‘E’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หากไม่มี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42B33531" w14:textId="77777777" w:rsidR="00A63E6C" w:rsidRDefault="00A63E6C" w:rsidP="00922E78">
            <w:pPr>
              <w:rPr>
                <w:ins w:id="198" w:author="ice-amo" w:date="2017-11-21T15:50:00Z"/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 xml:space="preserve">‘V’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หากไม่มี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700C5F61" w14:textId="77777777" w:rsidR="00363D7F" w:rsidRDefault="00363D7F" w:rsidP="00922E78">
            <w:pPr>
              <w:rPr>
                <w:ins w:id="199" w:author="ice-amo" w:date="2017-11-21T15:50:00Z"/>
                <w:color w:val="000000" w:themeColor="text1"/>
                <w:lang w:bidi="th-TH"/>
              </w:rPr>
            </w:pPr>
          </w:p>
          <w:p w14:paraId="46D62BDC" w14:textId="4A7A038B" w:rsidR="00363D7F" w:rsidRPr="002861A1" w:rsidRDefault="00363D7F" w:rsidP="00922E78">
            <w:pPr>
              <w:rPr>
                <w:ins w:id="200" w:author="ice-amo" w:date="2017-11-21T15:51:00Z"/>
                <w:color w:val="000000" w:themeColor="text1"/>
                <w:highlight w:val="magenta"/>
                <w:lang w:bidi="th-TH"/>
                <w:rPrChange w:id="201" w:author="ice-amo" w:date="2017-11-22T18:22:00Z">
                  <w:rPr>
                    <w:ins w:id="202" w:author="ice-amo" w:date="2017-11-21T15:51:00Z"/>
                    <w:color w:val="000000" w:themeColor="text1"/>
                    <w:lang w:bidi="th-TH"/>
                  </w:rPr>
                </w:rPrChange>
              </w:rPr>
            </w:pPr>
            <w:ins w:id="203" w:author="ice-amo" w:date="2017-11-21T15:50:00Z">
              <w:r w:rsidRPr="002861A1">
                <w:rPr>
                  <w:color w:val="000000" w:themeColor="text1"/>
                  <w:highlight w:val="magenta"/>
                  <w:lang w:bidi="th-TH"/>
                  <w:rPrChange w:id="204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if </w:t>
              </w:r>
              <w:proofErr w:type="spellStart"/>
              <w:r w:rsidRPr="002861A1">
                <w:rPr>
                  <w:color w:val="000000" w:themeColor="text1"/>
                  <w:highlight w:val="magenta"/>
                  <w:lang w:bidi="th-TH"/>
                  <w:rPrChange w:id="205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xcust_po_tbl.tax_</w:t>
              </w:r>
            </w:ins>
            <w:ins w:id="206" w:author="ice-amo" w:date="2017-11-22T18:22:00Z">
              <w:r w:rsidR="002861A1" w:rsidRPr="002861A1">
                <w:rPr>
                  <w:color w:val="000000" w:themeColor="text1"/>
                  <w:highlight w:val="magenta"/>
                  <w:lang w:bidi="th-TH"/>
                  <w:rPrChange w:id="207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code</w:t>
              </w:r>
            </w:ins>
            <w:proofErr w:type="spellEnd"/>
            <w:ins w:id="208" w:author="ice-amo" w:date="2017-11-21T15:50:00Z">
              <w:r w:rsidRPr="002861A1">
                <w:rPr>
                  <w:color w:val="000000" w:themeColor="text1"/>
                  <w:highlight w:val="magenta"/>
                  <w:lang w:bidi="th-TH"/>
                  <w:rPrChange w:id="209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 </w:t>
              </w:r>
            </w:ins>
            <w:ins w:id="210" w:author="ice-amo" w:date="2017-11-21T15:51:00Z">
              <w:r w:rsidRPr="002861A1">
                <w:rPr>
                  <w:color w:val="000000" w:themeColor="text1"/>
                  <w:highlight w:val="magenta"/>
                  <w:lang w:bidi="th-TH"/>
                  <w:rPrChange w:id="211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is null then</w:t>
              </w:r>
            </w:ins>
          </w:p>
          <w:p w14:paraId="19329CA7" w14:textId="0064CB26" w:rsidR="00363D7F" w:rsidRPr="002861A1" w:rsidRDefault="00363D7F" w:rsidP="00922E78">
            <w:pPr>
              <w:rPr>
                <w:ins w:id="212" w:author="ice-amo" w:date="2017-11-21T15:51:00Z"/>
                <w:color w:val="000000" w:themeColor="text1"/>
                <w:highlight w:val="magenta"/>
                <w:lang w:bidi="th-TH"/>
                <w:rPrChange w:id="213" w:author="ice-amo" w:date="2017-11-22T18:22:00Z">
                  <w:rPr>
                    <w:ins w:id="214" w:author="ice-amo" w:date="2017-11-21T15:51:00Z"/>
                    <w:color w:val="000000" w:themeColor="text1"/>
                    <w:lang w:bidi="th-TH"/>
                  </w:rPr>
                </w:rPrChange>
              </w:rPr>
            </w:pPr>
            <w:ins w:id="215" w:author="ice-amo" w:date="2017-11-21T15:51:00Z">
              <w:r w:rsidRPr="002861A1">
                <w:rPr>
                  <w:color w:val="000000" w:themeColor="text1"/>
                  <w:highlight w:val="magenta"/>
                  <w:lang w:bidi="th-TH"/>
                  <w:rPrChange w:id="216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     </w:t>
              </w:r>
            </w:ins>
            <w:ins w:id="217" w:author="ice-amo" w:date="2017-11-21T15:59:00Z">
              <w:r w:rsidR="00A94023" w:rsidRPr="002861A1">
                <w:rPr>
                  <w:color w:val="000000" w:themeColor="text1"/>
                  <w:highlight w:val="magenta"/>
                  <w:lang w:bidi="th-TH"/>
                  <w:rPrChange w:id="218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= E</w:t>
              </w:r>
            </w:ins>
          </w:p>
          <w:p w14:paraId="68C285DE" w14:textId="77777777" w:rsidR="00363D7F" w:rsidRPr="002861A1" w:rsidRDefault="00363D7F" w:rsidP="00922E78">
            <w:pPr>
              <w:rPr>
                <w:ins w:id="219" w:author="ice-amo" w:date="2017-11-21T15:51:00Z"/>
                <w:color w:val="000000" w:themeColor="text1"/>
                <w:highlight w:val="magenta"/>
                <w:lang w:bidi="th-TH"/>
                <w:rPrChange w:id="220" w:author="ice-amo" w:date="2017-11-22T18:22:00Z">
                  <w:rPr>
                    <w:ins w:id="221" w:author="ice-amo" w:date="2017-11-21T15:51:00Z"/>
                    <w:color w:val="000000" w:themeColor="text1"/>
                    <w:lang w:bidi="th-TH"/>
                  </w:rPr>
                </w:rPrChange>
              </w:rPr>
            </w:pPr>
            <w:ins w:id="222" w:author="ice-amo" w:date="2017-11-21T15:51:00Z">
              <w:r w:rsidRPr="002861A1">
                <w:rPr>
                  <w:color w:val="000000" w:themeColor="text1"/>
                  <w:highlight w:val="magenta"/>
                  <w:lang w:bidi="th-TH"/>
                  <w:rPrChange w:id="223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else</w:t>
              </w:r>
            </w:ins>
          </w:p>
          <w:p w14:paraId="45B06D90" w14:textId="0DEC147B" w:rsidR="00363D7F" w:rsidRPr="002861A1" w:rsidRDefault="00A94023" w:rsidP="00922E78">
            <w:pPr>
              <w:rPr>
                <w:ins w:id="224" w:author="ice-amo" w:date="2017-11-21T15:51:00Z"/>
                <w:color w:val="000000" w:themeColor="text1"/>
                <w:highlight w:val="magenta"/>
                <w:lang w:bidi="th-TH"/>
                <w:rPrChange w:id="225" w:author="ice-amo" w:date="2017-11-22T18:22:00Z">
                  <w:rPr>
                    <w:ins w:id="226" w:author="ice-amo" w:date="2017-11-21T15:51:00Z"/>
                    <w:color w:val="000000" w:themeColor="text1"/>
                    <w:lang w:bidi="th-TH"/>
                  </w:rPr>
                </w:rPrChange>
              </w:rPr>
            </w:pPr>
            <w:ins w:id="227" w:author="ice-amo" w:date="2017-11-21T15:59:00Z">
              <w:r w:rsidRPr="002861A1">
                <w:rPr>
                  <w:color w:val="000000" w:themeColor="text1"/>
                  <w:highlight w:val="magenta"/>
                  <w:lang w:bidi="th-TH"/>
                  <w:rPrChange w:id="228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    = V</w:t>
              </w:r>
            </w:ins>
          </w:p>
          <w:p w14:paraId="18FEF2E0" w14:textId="3A52E547" w:rsidR="00363D7F" w:rsidRPr="002D1F22" w:rsidRDefault="00363D7F" w:rsidP="00922E78">
            <w:pPr>
              <w:rPr>
                <w:color w:val="000000" w:themeColor="text1"/>
                <w:lang w:bidi="th-TH"/>
              </w:rPr>
            </w:pPr>
            <w:ins w:id="229" w:author="ice-amo" w:date="2017-11-21T15:51:00Z">
              <w:r w:rsidRPr="002861A1">
                <w:rPr>
                  <w:color w:val="000000" w:themeColor="text1"/>
                  <w:highlight w:val="magenta"/>
                  <w:lang w:bidi="th-TH"/>
                  <w:rPrChange w:id="230" w:author="ice-amo" w:date="2017-11-22T18:22:00Z">
                    <w:rPr>
                      <w:color w:val="000000" w:themeColor="text1"/>
                      <w:lang w:bidi="th-TH"/>
                    </w:rPr>
                  </w:rPrChange>
                </w:rPr>
                <w:t>end if;</w:t>
              </w:r>
            </w:ins>
          </w:p>
        </w:tc>
      </w:tr>
      <w:tr w:rsidR="00922E78" w:rsidRPr="002D1F22" w14:paraId="3010CED4" w14:textId="77777777" w:rsidTr="009D25AB">
        <w:tc>
          <w:tcPr>
            <w:tcW w:w="575" w:type="dxa"/>
            <w:vMerge/>
          </w:tcPr>
          <w:p w14:paraId="43C146A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FBEA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019B3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BABFCE0" w14:textId="4FBA940D" w:rsidR="00922E78" w:rsidRPr="002D1F22" w:rsidRDefault="00B8307F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12</w:t>
            </w:r>
          </w:p>
        </w:tc>
      </w:tr>
      <w:tr w:rsidR="00922E78" w:rsidRPr="002D1F22" w14:paraId="61B3384B" w14:textId="77777777" w:rsidTr="009D25AB">
        <w:tc>
          <w:tcPr>
            <w:tcW w:w="575" w:type="dxa"/>
            <w:vMerge w:val="restart"/>
          </w:tcPr>
          <w:p w14:paraId="0FDB705D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0724EFD" w14:textId="761AFD05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Account Code</w:t>
            </w:r>
          </w:p>
        </w:tc>
        <w:tc>
          <w:tcPr>
            <w:tcW w:w="1505" w:type="dxa"/>
          </w:tcPr>
          <w:p w14:paraId="6C4D2A6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75FCFC9" w14:textId="17349C5A" w:rsidR="00922E78" w:rsidRPr="002D1F22" w:rsidRDefault="00A63E6C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Account code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>การลงบัญชี</w:t>
            </w:r>
          </w:p>
        </w:tc>
      </w:tr>
      <w:tr w:rsidR="00922E78" w:rsidRPr="002D1F22" w14:paraId="02488226" w14:textId="77777777" w:rsidTr="009D25AB">
        <w:tc>
          <w:tcPr>
            <w:tcW w:w="575" w:type="dxa"/>
            <w:vMerge/>
          </w:tcPr>
          <w:p w14:paraId="3383932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0127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C0F88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00C488F" w14:textId="1866367F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7A1ECF85" w14:textId="77777777" w:rsidTr="009D25AB">
        <w:tc>
          <w:tcPr>
            <w:tcW w:w="575" w:type="dxa"/>
            <w:vMerge/>
          </w:tcPr>
          <w:p w14:paraId="32B5AA5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55CBB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74133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C126E50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5FA2C0DD" w14:textId="77777777" w:rsidTr="009D25AB">
        <w:tc>
          <w:tcPr>
            <w:tcW w:w="575" w:type="dxa"/>
            <w:vMerge/>
          </w:tcPr>
          <w:p w14:paraId="0B0C271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43737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B28B1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68E6418" w14:textId="131B92C1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922E78" w:rsidRPr="002D1F22" w14:paraId="3A2766CD" w14:textId="77777777" w:rsidTr="009D25AB">
        <w:tc>
          <w:tcPr>
            <w:tcW w:w="575" w:type="dxa"/>
            <w:vMerge/>
          </w:tcPr>
          <w:p w14:paraId="01CDB77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03967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B004F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BC1967" w14:textId="03D4CF21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2D6C7B84" w14:textId="77777777" w:rsidTr="009D25AB">
        <w:tc>
          <w:tcPr>
            <w:tcW w:w="575" w:type="dxa"/>
            <w:vMerge/>
          </w:tcPr>
          <w:p w14:paraId="149F8CE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ED703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F75A0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E44B8A5" w14:textId="456DA9D9" w:rsidR="00922E78" w:rsidRPr="002D1F22" w:rsidRDefault="00A63E6C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922E78" w:rsidRPr="002D1F22" w14:paraId="7E5656E1" w14:textId="77777777" w:rsidTr="009D25AB">
        <w:tc>
          <w:tcPr>
            <w:tcW w:w="575" w:type="dxa"/>
            <w:vMerge/>
          </w:tcPr>
          <w:p w14:paraId="35CB4E3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591D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37CAF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572C0AB" w14:textId="69ABD208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13</w:t>
            </w:r>
          </w:p>
        </w:tc>
      </w:tr>
      <w:tr w:rsidR="00D04DD4" w:rsidRPr="002D1F22" w14:paraId="76BC7A85" w14:textId="77777777" w:rsidTr="00D04DD4">
        <w:tc>
          <w:tcPr>
            <w:tcW w:w="575" w:type="dxa"/>
            <w:vMerge w:val="restart"/>
          </w:tcPr>
          <w:p w14:paraId="76B16CE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0FABC2A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Quantity</w:t>
            </w:r>
          </w:p>
        </w:tc>
        <w:tc>
          <w:tcPr>
            <w:tcW w:w="1505" w:type="dxa"/>
          </w:tcPr>
          <w:p w14:paraId="4B57F19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7DAFA2E" w14:textId="77777777" w:rsidR="00D04DD4" w:rsidRPr="002D1F22" w:rsidRDefault="00D04DD4" w:rsidP="00D04DD4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จำนวนที่รับแล้วของ </w:t>
            </w:r>
            <w:r w:rsidRPr="002D1F22">
              <w:rPr>
                <w:color w:val="000000" w:themeColor="text1"/>
                <w:lang w:bidi="th-TH"/>
              </w:rPr>
              <w:t xml:space="preserve">PO Line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>นั้น</w:t>
            </w:r>
          </w:p>
        </w:tc>
      </w:tr>
      <w:tr w:rsidR="00D04DD4" w:rsidRPr="002D1F22" w14:paraId="151EE87A" w14:textId="77777777" w:rsidTr="00D04DD4">
        <w:tc>
          <w:tcPr>
            <w:tcW w:w="575" w:type="dxa"/>
            <w:vMerge/>
          </w:tcPr>
          <w:p w14:paraId="37B528E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F88B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5D1ABD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1D7B65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  <w:p w14:paraId="2B7A7D1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FORMAT : N,NNN,NN0.00</w:t>
            </w:r>
          </w:p>
        </w:tc>
      </w:tr>
      <w:tr w:rsidR="00D04DD4" w:rsidRPr="002D1F22" w14:paraId="63173B9B" w14:textId="77777777" w:rsidTr="00D04DD4">
        <w:tc>
          <w:tcPr>
            <w:tcW w:w="575" w:type="dxa"/>
            <w:vMerge/>
          </w:tcPr>
          <w:p w14:paraId="5DC95E78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3A0CB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07A51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F5676C4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D04DD4" w:rsidRPr="002D1F22" w14:paraId="0CB2BFE7" w14:textId="77777777" w:rsidTr="00D04DD4">
        <w:tc>
          <w:tcPr>
            <w:tcW w:w="575" w:type="dxa"/>
            <w:vMerge/>
          </w:tcPr>
          <w:p w14:paraId="0D5693A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6A7E06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7193A9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3A67F3" w14:textId="446D97AC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D04DD4" w:rsidRPr="002D1F22" w14:paraId="5540A6D2" w14:textId="77777777" w:rsidTr="00D04DD4">
        <w:tc>
          <w:tcPr>
            <w:tcW w:w="575" w:type="dxa"/>
            <w:vMerge/>
          </w:tcPr>
          <w:p w14:paraId="4078C69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7D8E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FA449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226CAD8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2D1F22" w:rsidRPr="002D1F22" w14:paraId="74262841" w14:textId="77777777" w:rsidTr="00D04DD4">
        <w:tc>
          <w:tcPr>
            <w:tcW w:w="575" w:type="dxa"/>
            <w:vMerge/>
          </w:tcPr>
          <w:p w14:paraId="2C4CA4ED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5FDB6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701CC9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89AE7E4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Receipts &gt; Inspect Receipts &gt; (F) QUANTITY</w:t>
            </w:r>
          </w:p>
          <w:p w14:paraId="49BEF91C" w14:textId="77777777" w:rsidR="006C4208" w:rsidRPr="002D1F22" w:rsidRDefault="006C4208" w:rsidP="00D04DD4">
            <w:pPr>
              <w:rPr>
                <w:color w:val="000000" w:themeColor="text1"/>
              </w:rPr>
            </w:pPr>
          </w:p>
          <w:p w14:paraId="34DA73DF" w14:textId="77777777" w:rsidR="006C4208" w:rsidRDefault="006C4208" w:rsidP="006C4208">
            <w:pPr>
              <w:rPr>
                <w:ins w:id="231" w:author="ice-amo" w:date="2017-11-21T16:01:00Z"/>
                <w:strike/>
                <w:color w:val="000000" w:themeColor="text1"/>
              </w:rPr>
            </w:pPr>
            <w:r w:rsidRPr="00A94023">
              <w:rPr>
                <w:strike/>
                <w:color w:val="000000" w:themeColor="text1"/>
                <w:lang w:bidi="th-TH"/>
                <w:rPrChange w:id="232" w:author="ice-amo" w:date="2017-11-21T16:01:00Z">
                  <w:rPr>
                    <w:color w:val="000000" w:themeColor="text1"/>
                    <w:lang w:bidi="th-TH"/>
                  </w:rPr>
                </w:rPrChange>
              </w:rPr>
              <w:t>XCUST_PR_PO_INFO_TBL.QTY_RECEIPT</w:t>
            </w:r>
          </w:p>
          <w:p w14:paraId="6B0D3138" w14:textId="642CE6F4" w:rsidR="00A94023" w:rsidRPr="00A94023" w:rsidRDefault="00A94023" w:rsidP="006C4208">
            <w:pPr>
              <w:rPr>
                <w:color w:val="000000" w:themeColor="text1"/>
              </w:rPr>
            </w:pPr>
            <w:ins w:id="233" w:author="ice-amo" w:date="2017-11-21T16:02:00Z">
              <w:r>
                <w:rPr>
                  <w:color w:val="000000" w:themeColor="text1"/>
                </w:rPr>
                <w:t>XCUST_PO_TBL.QUANTITY</w:t>
              </w:r>
            </w:ins>
          </w:p>
        </w:tc>
      </w:tr>
      <w:tr w:rsidR="00D04DD4" w:rsidRPr="002D1F22" w14:paraId="10EDCCAE" w14:textId="77777777" w:rsidTr="00D04DD4">
        <w:tc>
          <w:tcPr>
            <w:tcW w:w="575" w:type="dxa"/>
            <w:vMerge/>
          </w:tcPr>
          <w:p w14:paraId="76E329A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C1654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D58040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49F5E35" w14:textId="05B5A6C9" w:rsidR="00D04DD4" w:rsidRPr="002D1F22" w:rsidRDefault="00B8307F" w:rsidP="00D04DD4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14</w:t>
            </w:r>
          </w:p>
        </w:tc>
      </w:tr>
      <w:tr w:rsidR="00D04DD4" w:rsidRPr="002D1F22" w14:paraId="687B282B" w14:textId="77777777" w:rsidTr="00D04DD4">
        <w:tc>
          <w:tcPr>
            <w:tcW w:w="575" w:type="dxa"/>
            <w:vMerge w:val="restart"/>
          </w:tcPr>
          <w:p w14:paraId="46C4568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75379AE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UOM</w:t>
            </w:r>
          </w:p>
        </w:tc>
        <w:tc>
          <w:tcPr>
            <w:tcW w:w="1505" w:type="dxa"/>
          </w:tcPr>
          <w:p w14:paraId="713F974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F9B00D1" w14:textId="77777777" w:rsidR="00D04DD4" w:rsidRPr="002D1F22" w:rsidRDefault="00D04DD4" w:rsidP="00D04DD4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หน่วยที่ทำรับ</w:t>
            </w:r>
          </w:p>
        </w:tc>
      </w:tr>
      <w:tr w:rsidR="00D04DD4" w:rsidRPr="002D1F22" w14:paraId="4C59871F" w14:textId="77777777" w:rsidTr="00D04DD4">
        <w:tc>
          <w:tcPr>
            <w:tcW w:w="575" w:type="dxa"/>
            <w:vMerge/>
          </w:tcPr>
          <w:p w14:paraId="57C0D615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E1C30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032CB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D6840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  <w:p w14:paraId="7B92DDF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</w:tr>
      <w:tr w:rsidR="00D04DD4" w:rsidRPr="002D1F22" w14:paraId="3EF590A2" w14:textId="77777777" w:rsidTr="00D04DD4">
        <w:tc>
          <w:tcPr>
            <w:tcW w:w="575" w:type="dxa"/>
            <w:vMerge/>
          </w:tcPr>
          <w:p w14:paraId="21A193F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B7480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853C6D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10098DF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D04DD4" w:rsidRPr="002D1F22" w14:paraId="311F4D47" w14:textId="77777777" w:rsidTr="00D04DD4">
        <w:tc>
          <w:tcPr>
            <w:tcW w:w="575" w:type="dxa"/>
            <w:vMerge/>
          </w:tcPr>
          <w:p w14:paraId="6DBA66C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6990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2A1B6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6B1C09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D04DD4" w:rsidRPr="002D1F22" w14:paraId="53355E45" w14:textId="77777777" w:rsidTr="00D04DD4">
        <w:tc>
          <w:tcPr>
            <w:tcW w:w="575" w:type="dxa"/>
            <w:vMerge/>
          </w:tcPr>
          <w:p w14:paraId="18E465A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1B73E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13966E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22CFEBD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2D1F22" w:rsidRPr="002D1F22" w14:paraId="1D1264C5" w14:textId="77777777" w:rsidTr="00D04DD4">
        <w:tc>
          <w:tcPr>
            <w:tcW w:w="575" w:type="dxa"/>
            <w:vMerge/>
          </w:tcPr>
          <w:p w14:paraId="416E4D1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9044E5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AFE15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E537BAD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Receipts &gt; Inspect Receipts &gt; (F) UOM</w:t>
            </w:r>
          </w:p>
          <w:p w14:paraId="33BC5372" w14:textId="77777777" w:rsidR="006C4208" w:rsidRPr="002D1F22" w:rsidRDefault="006C4208" w:rsidP="00D04DD4">
            <w:pPr>
              <w:rPr>
                <w:color w:val="000000" w:themeColor="text1"/>
              </w:rPr>
            </w:pPr>
          </w:p>
          <w:p w14:paraId="29A51DB8" w14:textId="77777777" w:rsidR="006C4208" w:rsidRPr="00A94023" w:rsidRDefault="006C4208" w:rsidP="006C4208">
            <w:pPr>
              <w:rPr>
                <w:ins w:id="234" w:author="ice-amo" w:date="2017-11-21T16:03:00Z"/>
                <w:strike/>
                <w:color w:val="000000" w:themeColor="text1"/>
                <w:rPrChange w:id="235" w:author="ice-amo" w:date="2017-11-21T16:03:00Z">
                  <w:rPr>
                    <w:ins w:id="236" w:author="ice-amo" w:date="2017-11-21T16:03:00Z"/>
                    <w:color w:val="000000" w:themeColor="text1"/>
                  </w:rPr>
                </w:rPrChange>
              </w:rPr>
            </w:pPr>
            <w:r w:rsidRPr="00A94023">
              <w:rPr>
                <w:strike/>
                <w:color w:val="000000" w:themeColor="text1"/>
                <w:lang w:bidi="th-TH"/>
                <w:rPrChange w:id="237" w:author="ice-amo" w:date="2017-11-21T16:03:00Z">
                  <w:rPr>
                    <w:color w:val="000000" w:themeColor="text1"/>
                    <w:lang w:bidi="th-TH"/>
                  </w:rPr>
                </w:rPrChange>
              </w:rPr>
              <w:lastRenderedPageBreak/>
              <w:t>XCUST_PR_PO_INFO_TBL.PO_RCP_UOM</w:t>
            </w:r>
          </w:p>
          <w:p w14:paraId="22652392" w14:textId="767208B3" w:rsidR="00A94023" w:rsidRPr="002D1F22" w:rsidRDefault="00A94023" w:rsidP="006C4208">
            <w:pPr>
              <w:rPr>
                <w:color w:val="000000" w:themeColor="text1"/>
              </w:rPr>
            </w:pPr>
            <w:ins w:id="238" w:author="ice-amo" w:date="2017-11-21T16:03:00Z">
              <w:r>
                <w:rPr>
                  <w:color w:val="000000" w:themeColor="text1"/>
                </w:rPr>
                <w:t>XCUST_PO_TBL.UOM_CODE</w:t>
              </w:r>
            </w:ins>
          </w:p>
        </w:tc>
      </w:tr>
      <w:tr w:rsidR="00D04DD4" w:rsidRPr="002D1F22" w14:paraId="5D16E1AD" w14:textId="77777777" w:rsidTr="00D04DD4">
        <w:tc>
          <w:tcPr>
            <w:tcW w:w="575" w:type="dxa"/>
            <w:vMerge/>
          </w:tcPr>
          <w:p w14:paraId="65B08D0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1FB0A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C9698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4E194D2" w14:textId="46B3F20D" w:rsidR="00D04DD4" w:rsidRPr="002D1F22" w:rsidRDefault="00B8307F" w:rsidP="00D04DD4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15</w:t>
            </w:r>
          </w:p>
        </w:tc>
      </w:tr>
      <w:tr w:rsidR="00E37131" w:rsidRPr="002D1F22" w14:paraId="791D6D30" w14:textId="77777777" w:rsidTr="00180B42">
        <w:tc>
          <w:tcPr>
            <w:tcW w:w="575" w:type="dxa"/>
            <w:vMerge w:val="restart"/>
          </w:tcPr>
          <w:p w14:paraId="2F0F3B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76678A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Unit Price</w:t>
            </w:r>
          </w:p>
        </w:tc>
        <w:tc>
          <w:tcPr>
            <w:tcW w:w="1505" w:type="dxa"/>
          </w:tcPr>
          <w:p w14:paraId="7D30C32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2BB5E4C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ราคาต่อหน่วย</w:t>
            </w:r>
          </w:p>
        </w:tc>
      </w:tr>
      <w:tr w:rsidR="00E37131" w:rsidRPr="002D1F22" w14:paraId="331412C2" w14:textId="77777777" w:rsidTr="00180B42">
        <w:tc>
          <w:tcPr>
            <w:tcW w:w="575" w:type="dxa"/>
            <w:vMerge/>
          </w:tcPr>
          <w:p w14:paraId="78F2B3A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E24EF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FBBF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E602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  <w:p w14:paraId="0FF7DE3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FORMAT : N,NNN,NN0.00</w:t>
            </w:r>
          </w:p>
        </w:tc>
      </w:tr>
      <w:tr w:rsidR="00E37131" w:rsidRPr="002D1F22" w14:paraId="11BB3D05" w14:textId="77777777" w:rsidTr="00180B42">
        <w:tc>
          <w:tcPr>
            <w:tcW w:w="575" w:type="dxa"/>
            <w:vMerge/>
          </w:tcPr>
          <w:p w14:paraId="24207A3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FD4C6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67C1C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3821DB9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3C18BAF3" w14:textId="77777777" w:rsidTr="00180B42">
        <w:tc>
          <w:tcPr>
            <w:tcW w:w="575" w:type="dxa"/>
            <w:vMerge/>
          </w:tcPr>
          <w:p w14:paraId="5720912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6C6E3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CC010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E5132DA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37131" w:rsidRPr="002D1F22" w14:paraId="66A3E4A9" w14:textId="77777777" w:rsidTr="00180B42">
        <w:tc>
          <w:tcPr>
            <w:tcW w:w="575" w:type="dxa"/>
            <w:vMerge/>
          </w:tcPr>
          <w:p w14:paraId="1BC8C98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E8244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C552C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1063820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B966D2A" w14:textId="77777777" w:rsidTr="00180B42">
        <w:tc>
          <w:tcPr>
            <w:tcW w:w="575" w:type="dxa"/>
            <w:vMerge/>
          </w:tcPr>
          <w:p w14:paraId="38881AB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758BF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87400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6DD23DF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Price</w:t>
            </w:r>
          </w:p>
          <w:p w14:paraId="3CB5F27C" w14:textId="77777777" w:rsidR="006C4208" w:rsidRPr="002D1F22" w:rsidRDefault="006C4208" w:rsidP="00180B42">
            <w:pPr>
              <w:rPr>
                <w:color w:val="000000" w:themeColor="text1"/>
              </w:rPr>
            </w:pPr>
          </w:p>
          <w:p w14:paraId="0FC4BF47" w14:textId="77777777" w:rsidR="006C4208" w:rsidRPr="00A94023" w:rsidRDefault="006C4208" w:rsidP="006C4208">
            <w:pPr>
              <w:rPr>
                <w:ins w:id="239" w:author="ice-amo" w:date="2017-11-21T16:03:00Z"/>
                <w:strike/>
                <w:color w:val="000000" w:themeColor="text1"/>
                <w:rPrChange w:id="240" w:author="ice-amo" w:date="2017-11-21T16:03:00Z">
                  <w:rPr>
                    <w:ins w:id="241" w:author="ice-amo" w:date="2017-11-21T16:03:00Z"/>
                    <w:color w:val="000000" w:themeColor="text1"/>
                  </w:rPr>
                </w:rPrChange>
              </w:rPr>
            </w:pPr>
            <w:r w:rsidRPr="00A94023">
              <w:rPr>
                <w:strike/>
                <w:color w:val="000000" w:themeColor="text1"/>
                <w:lang w:bidi="th-TH"/>
                <w:rPrChange w:id="242" w:author="ice-amo" w:date="2017-11-21T16:03:00Z">
                  <w:rPr>
                    <w:color w:val="000000" w:themeColor="text1"/>
                    <w:lang w:bidi="th-TH"/>
                  </w:rPr>
                </w:rPrChange>
              </w:rPr>
              <w:t>XCUST_PR_PO_INFO_TBL.UNIT_PRICE</w:t>
            </w:r>
          </w:p>
          <w:p w14:paraId="4FAFEFFC" w14:textId="3FBB1DCD" w:rsidR="00A94023" w:rsidRPr="002D1F22" w:rsidRDefault="00A94023" w:rsidP="006C4208">
            <w:pPr>
              <w:rPr>
                <w:color w:val="000000" w:themeColor="text1"/>
              </w:rPr>
            </w:pPr>
            <w:ins w:id="243" w:author="ice-amo" w:date="2017-11-21T16:03:00Z">
              <w:r>
                <w:rPr>
                  <w:color w:val="000000" w:themeColor="text1"/>
                </w:rPr>
                <w:t>XCUST_PO_INT_TBL.UNIT_PRICE</w:t>
              </w:r>
            </w:ins>
          </w:p>
        </w:tc>
      </w:tr>
      <w:tr w:rsidR="00E37131" w:rsidRPr="002D1F22" w14:paraId="0F4777AF" w14:textId="77777777" w:rsidTr="00180B42">
        <w:tc>
          <w:tcPr>
            <w:tcW w:w="575" w:type="dxa"/>
            <w:vMerge/>
          </w:tcPr>
          <w:p w14:paraId="44E6BD3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518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B24CD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639B7A8" w14:textId="0A1CE240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16</w:t>
            </w:r>
          </w:p>
        </w:tc>
      </w:tr>
      <w:tr w:rsidR="00E37131" w:rsidRPr="002D1F22" w14:paraId="1C8432C5" w14:textId="77777777" w:rsidTr="00180B42">
        <w:tc>
          <w:tcPr>
            <w:tcW w:w="575" w:type="dxa"/>
            <w:vMerge w:val="restart"/>
          </w:tcPr>
          <w:p w14:paraId="7089405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5C764DA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Sub Ledger</w:t>
            </w:r>
          </w:p>
        </w:tc>
        <w:tc>
          <w:tcPr>
            <w:tcW w:w="1505" w:type="dxa"/>
          </w:tcPr>
          <w:p w14:paraId="418CF5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7B02B91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รหัสบัญชี</w:t>
            </w:r>
          </w:p>
        </w:tc>
      </w:tr>
      <w:tr w:rsidR="00E37131" w:rsidRPr="002D1F22" w14:paraId="0D4DF926" w14:textId="77777777" w:rsidTr="00180B42">
        <w:tc>
          <w:tcPr>
            <w:tcW w:w="575" w:type="dxa"/>
            <w:vMerge/>
          </w:tcPr>
          <w:p w14:paraId="169C61E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65509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D23B2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9340F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6241DC9" w14:textId="77777777" w:rsidTr="00180B42">
        <w:tc>
          <w:tcPr>
            <w:tcW w:w="575" w:type="dxa"/>
            <w:vMerge/>
          </w:tcPr>
          <w:p w14:paraId="035BCE9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11620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E9907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57DF72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1F20DFD8" w14:textId="77777777" w:rsidTr="00180B42">
        <w:tc>
          <w:tcPr>
            <w:tcW w:w="575" w:type="dxa"/>
            <w:vMerge/>
          </w:tcPr>
          <w:p w14:paraId="62978E2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35117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EBA48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4147032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0C630428" w14:textId="77777777" w:rsidTr="00180B42">
        <w:tc>
          <w:tcPr>
            <w:tcW w:w="575" w:type="dxa"/>
            <w:vMerge/>
          </w:tcPr>
          <w:p w14:paraId="4B38255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FDDD4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1E3E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C6150BC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28446DDD" w14:textId="77777777" w:rsidTr="00180B42">
        <w:tc>
          <w:tcPr>
            <w:tcW w:w="575" w:type="dxa"/>
            <w:vMerge/>
          </w:tcPr>
          <w:p w14:paraId="4DA32D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127F9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B5D19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2378DB8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5D73550A" w14:textId="77777777" w:rsidTr="00180B42">
        <w:tc>
          <w:tcPr>
            <w:tcW w:w="575" w:type="dxa"/>
            <w:vMerge/>
          </w:tcPr>
          <w:p w14:paraId="64377C9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3C4B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8F414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8C7361B" w14:textId="237D0B58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17</w:t>
            </w:r>
          </w:p>
        </w:tc>
      </w:tr>
      <w:tr w:rsidR="00E37131" w:rsidRPr="002D1F22" w14:paraId="445779BA" w14:textId="77777777" w:rsidTr="00180B42">
        <w:tc>
          <w:tcPr>
            <w:tcW w:w="575" w:type="dxa"/>
            <w:vMerge w:val="restart"/>
          </w:tcPr>
          <w:p w14:paraId="228B3DB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52CA4E2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Sub Ledger Type</w:t>
            </w:r>
          </w:p>
        </w:tc>
        <w:tc>
          <w:tcPr>
            <w:tcW w:w="1505" w:type="dxa"/>
          </w:tcPr>
          <w:p w14:paraId="3625C18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17E4630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ประเภทรหัสบัญชี</w:t>
            </w:r>
          </w:p>
        </w:tc>
      </w:tr>
      <w:tr w:rsidR="00E37131" w:rsidRPr="002D1F22" w14:paraId="75555B10" w14:textId="77777777" w:rsidTr="00180B42">
        <w:tc>
          <w:tcPr>
            <w:tcW w:w="575" w:type="dxa"/>
            <w:vMerge/>
          </w:tcPr>
          <w:p w14:paraId="6AE5A9B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ABABF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F0F3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9B1CEB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660E30EA" w14:textId="77777777" w:rsidTr="00180B42">
        <w:tc>
          <w:tcPr>
            <w:tcW w:w="575" w:type="dxa"/>
            <w:vMerge/>
          </w:tcPr>
          <w:p w14:paraId="669361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08EE2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A497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95F3F5A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28F5C699" w14:textId="77777777" w:rsidTr="00180B42">
        <w:tc>
          <w:tcPr>
            <w:tcW w:w="575" w:type="dxa"/>
            <w:vMerge/>
          </w:tcPr>
          <w:p w14:paraId="49777D5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F4D0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0A5BF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76A71C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188A9E7A" w14:textId="77777777" w:rsidTr="00180B42">
        <w:tc>
          <w:tcPr>
            <w:tcW w:w="575" w:type="dxa"/>
            <w:vMerge/>
          </w:tcPr>
          <w:p w14:paraId="77D0A4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545E5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B4BAE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71F9D7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4F3F8309" w14:textId="77777777" w:rsidTr="00180B42">
        <w:tc>
          <w:tcPr>
            <w:tcW w:w="575" w:type="dxa"/>
            <w:vMerge/>
          </w:tcPr>
          <w:p w14:paraId="18EE5B0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27EC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A5B7E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18C5257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42135280" w14:textId="77777777" w:rsidTr="00180B42">
        <w:tc>
          <w:tcPr>
            <w:tcW w:w="575" w:type="dxa"/>
            <w:vMerge/>
          </w:tcPr>
          <w:p w14:paraId="5292C94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0C74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295C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1BD9BEA" w14:textId="4CB13AD2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18</w:t>
            </w:r>
          </w:p>
        </w:tc>
      </w:tr>
      <w:tr w:rsidR="00E37131" w:rsidRPr="002D1F22" w14:paraId="2D66C8F2" w14:textId="77777777" w:rsidTr="00180B42">
        <w:tc>
          <w:tcPr>
            <w:tcW w:w="575" w:type="dxa"/>
            <w:vMerge w:val="restart"/>
          </w:tcPr>
          <w:p w14:paraId="3C992A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18</w:t>
            </w:r>
          </w:p>
        </w:tc>
        <w:tc>
          <w:tcPr>
            <w:tcW w:w="2485" w:type="dxa"/>
            <w:vMerge w:val="restart"/>
          </w:tcPr>
          <w:p w14:paraId="5B00D2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Reference 1</w:t>
            </w:r>
          </w:p>
        </w:tc>
        <w:tc>
          <w:tcPr>
            <w:tcW w:w="1505" w:type="dxa"/>
          </w:tcPr>
          <w:p w14:paraId="49A8F1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4634DC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Reference </w:t>
            </w:r>
            <w:r w:rsidRPr="002D1F22">
              <w:rPr>
                <w:color w:val="000000" w:themeColor="text1"/>
                <w:cs/>
                <w:lang w:bidi="th-TH"/>
              </w:rPr>
              <w:t>ในการสั่งซื้อ 1</w:t>
            </w:r>
          </w:p>
        </w:tc>
      </w:tr>
      <w:tr w:rsidR="00E37131" w:rsidRPr="002D1F22" w14:paraId="4D5B3973" w14:textId="77777777" w:rsidTr="00180B42">
        <w:tc>
          <w:tcPr>
            <w:tcW w:w="575" w:type="dxa"/>
            <w:vMerge/>
          </w:tcPr>
          <w:p w14:paraId="5B37AA7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93FDD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7EBE3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A53D69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49F3B4E7" w14:textId="77777777" w:rsidTr="00180B42">
        <w:tc>
          <w:tcPr>
            <w:tcW w:w="575" w:type="dxa"/>
            <w:vMerge/>
          </w:tcPr>
          <w:p w14:paraId="3FB7DEE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EE6E0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00BC6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8492A98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5C052F86" w14:textId="77777777" w:rsidTr="00180B42">
        <w:tc>
          <w:tcPr>
            <w:tcW w:w="575" w:type="dxa"/>
            <w:vMerge/>
          </w:tcPr>
          <w:p w14:paraId="256FD7C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B61A0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1065F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F257BA4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75D10BD0" w14:textId="77777777" w:rsidTr="00180B42">
        <w:tc>
          <w:tcPr>
            <w:tcW w:w="575" w:type="dxa"/>
            <w:vMerge/>
          </w:tcPr>
          <w:p w14:paraId="4DFD05B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D115B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3C192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A9EB6A1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11C23F7E" w14:textId="77777777" w:rsidTr="00180B42">
        <w:tc>
          <w:tcPr>
            <w:tcW w:w="575" w:type="dxa"/>
            <w:vMerge/>
          </w:tcPr>
          <w:p w14:paraId="6FBF15C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3972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BAE35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0AFC26B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784B9271" w14:textId="77777777" w:rsidTr="00180B42">
        <w:tc>
          <w:tcPr>
            <w:tcW w:w="575" w:type="dxa"/>
            <w:vMerge/>
          </w:tcPr>
          <w:p w14:paraId="640A763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66646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70C1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C071F61" w14:textId="3FA5A662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19</w:t>
            </w:r>
          </w:p>
        </w:tc>
      </w:tr>
      <w:tr w:rsidR="00E37131" w:rsidRPr="002D1F22" w14:paraId="2FE3D53C" w14:textId="77777777" w:rsidTr="00180B42">
        <w:tc>
          <w:tcPr>
            <w:tcW w:w="575" w:type="dxa"/>
            <w:vMerge w:val="restart"/>
          </w:tcPr>
          <w:p w14:paraId="76FDBB5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7F091CF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Reference 2</w:t>
            </w:r>
          </w:p>
        </w:tc>
        <w:tc>
          <w:tcPr>
            <w:tcW w:w="1505" w:type="dxa"/>
          </w:tcPr>
          <w:p w14:paraId="1BAA508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FE14368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Reference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ในการสั่งซื้อ </w:t>
            </w:r>
            <w:r w:rsidRPr="002D1F22">
              <w:rPr>
                <w:color w:val="000000" w:themeColor="text1"/>
                <w:lang w:bidi="th-TH"/>
              </w:rPr>
              <w:t>2</w:t>
            </w:r>
          </w:p>
        </w:tc>
      </w:tr>
      <w:tr w:rsidR="00E37131" w:rsidRPr="002D1F22" w14:paraId="0B503FB4" w14:textId="77777777" w:rsidTr="00180B42">
        <w:tc>
          <w:tcPr>
            <w:tcW w:w="575" w:type="dxa"/>
            <w:vMerge/>
          </w:tcPr>
          <w:p w14:paraId="52781A5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984B2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87400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CB01CD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878CB70" w14:textId="77777777" w:rsidTr="00180B42">
        <w:tc>
          <w:tcPr>
            <w:tcW w:w="575" w:type="dxa"/>
            <w:vMerge/>
          </w:tcPr>
          <w:p w14:paraId="20A881C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7A1A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50A4B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9CC94E4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61D94B21" w14:textId="77777777" w:rsidTr="00180B42">
        <w:tc>
          <w:tcPr>
            <w:tcW w:w="575" w:type="dxa"/>
            <w:vMerge/>
          </w:tcPr>
          <w:p w14:paraId="4D21750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92A82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4A364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A1279D8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5A5EEFE7" w14:textId="77777777" w:rsidTr="00180B42">
        <w:tc>
          <w:tcPr>
            <w:tcW w:w="575" w:type="dxa"/>
            <w:vMerge/>
          </w:tcPr>
          <w:p w14:paraId="68240DE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36136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9286D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B4BEA0D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76753DAE" w14:textId="77777777" w:rsidTr="00180B42">
        <w:tc>
          <w:tcPr>
            <w:tcW w:w="575" w:type="dxa"/>
            <w:vMerge/>
          </w:tcPr>
          <w:p w14:paraId="0726627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9B1D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BF2EA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C6D4177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2BF30C0A" w14:textId="77777777" w:rsidTr="00180B42">
        <w:tc>
          <w:tcPr>
            <w:tcW w:w="575" w:type="dxa"/>
            <w:vMerge/>
          </w:tcPr>
          <w:p w14:paraId="0ACC390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B5262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8560C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6DDF454" w14:textId="1296C4F5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20</w:t>
            </w:r>
          </w:p>
        </w:tc>
      </w:tr>
      <w:tr w:rsidR="00E37131" w:rsidRPr="002D1F22" w14:paraId="0F6D7BBC" w14:textId="77777777" w:rsidTr="00180B42">
        <w:tc>
          <w:tcPr>
            <w:tcW w:w="575" w:type="dxa"/>
            <w:vMerge w:val="restart"/>
          </w:tcPr>
          <w:p w14:paraId="3A59692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132428A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Remark</w:t>
            </w:r>
          </w:p>
        </w:tc>
        <w:tc>
          <w:tcPr>
            <w:tcW w:w="1505" w:type="dxa"/>
          </w:tcPr>
          <w:p w14:paraId="6D396C6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01B444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Remark </w:t>
            </w:r>
            <w:r w:rsidRPr="002D1F22">
              <w:rPr>
                <w:color w:val="000000" w:themeColor="text1"/>
                <w:cs/>
                <w:lang w:bidi="th-TH"/>
              </w:rPr>
              <w:t>ในการสั่งซื้อ</w:t>
            </w:r>
          </w:p>
        </w:tc>
      </w:tr>
      <w:tr w:rsidR="00E37131" w:rsidRPr="002D1F22" w14:paraId="24E7C91D" w14:textId="77777777" w:rsidTr="00180B42">
        <w:tc>
          <w:tcPr>
            <w:tcW w:w="575" w:type="dxa"/>
            <w:vMerge/>
          </w:tcPr>
          <w:p w14:paraId="7630856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AC3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B5201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9C6BF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31861C01" w14:textId="77777777" w:rsidTr="00180B42">
        <w:tc>
          <w:tcPr>
            <w:tcW w:w="575" w:type="dxa"/>
            <w:vMerge/>
          </w:tcPr>
          <w:p w14:paraId="6B1B2F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F1BD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003B3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EC3A51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6A28889B" w14:textId="77777777" w:rsidTr="00180B42">
        <w:tc>
          <w:tcPr>
            <w:tcW w:w="575" w:type="dxa"/>
            <w:vMerge/>
          </w:tcPr>
          <w:p w14:paraId="00ED1F7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CEE8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B8544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38681A5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36965A7C" w14:textId="77777777" w:rsidTr="00180B42">
        <w:tc>
          <w:tcPr>
            <w:tcW w:w="575" w:type="dxa"/>
            <w:vMerge/>
          </w:tcPr>
          <w:p w14:paraId="300D913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884B2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B74FF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846153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333637BA" w14:textId="77777777" w:rsidTr="00180B42">
        <w:tc>
          <w:tcPr>
            <w:tcW w:w="575" w:type="dxa"/>
            <w:vMerge/>
          </w:tcPr>
          <w:p w14:paraId="411A1CC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CE5D4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DC361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14FCE3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662F3D5E" w14:textId="77777777" w:rsidTr="00180B42">
        <w:tc>
          <w:tcPr>
            <w:tcW w:w="575" w:type="dxa"/>
            <w:vMerge/>
          </w:tcPr>
          <w:p w14:paraId="4204BB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9265E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5CC64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B2E9C4F" w14:textId="567C336A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21</w:t>
            </w:r>
          </w:p>
        </w:tc>
      </w:tr>
      <w:tr w:rsidR="00E37131" w:rsidRPr="002D1F22" w14:paraId="53F75E46" w14:textId="77777777" w:rsidTr="00180B42">
        <w:tc>
          <w:tcPr>
            <w:tcW w:w="575" w:type="dxa"/>
            <w:vMerge w:val="restart"/>
          </w:tcPr>
          <w:p w14:paraId="7095557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2BFBD2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Line Type</w:t>
            </w:r>
          </w:p>
        </w:tc>
        <w:tc>
          <w:tcPr>
            <w:tcW w:w="1505" w:type="dxa"/>
          </w:tcPr>
          <w:p w14:paraId="76BEBBF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E3CF7B4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ประเภทของ </w:t>
            </w:r>
            <w:r w:rsidRPr="002D1F22">
              <w:rPr>
                <w:color w:val="000000" w:themeColor="text1"/>
              </w:rPr>
              <w:t xml:space="preserve">PO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เป็น </w:t>
            </w:r>
            <w:r w:rsidRPr="002D1F22">
              <w:rPr>
                <w:color w:val="000000" w:themeColor="text1"/>
              </w:rPr>
              <w:t xml:space="preserve">Item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หรือ </w:t>
            </w:r>
            <w:r w:rsidRPr="002D1F22">
              <w:rPr>
                <w:color w:val="000000" w:themeColor="text1"/>
              </w:rPr>
              <w:t>Non Item</w:t>
            </w:r>
          </w:p>
        </w:tc>
      </w:tr>
      <w:tr w:rsidR="00E37131" w:rsidRPr="002D1F22" w14:paraId="0D70B182" w14:textId="77777777" w:rsidTr="00180B42">
        <w:tc>
          <w:tcPr>
            <w:tcW w:w="575" w:type="dxa"/>
            <w:vMerge/>
          </w:tcPr>
          <w:p w14:paraId="53E891E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310E2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0F998F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26EBDB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68D81E1A" w14:textId="77777777" w:rsidTr="00180B42">
        <w:tc>
          <w:tcPr>
            <w:tcW w:w="575" w:type="dxa"/>
            <w:vMerge/>
          </w:tcPr>
          <w:p w14:paraId="3756792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72BE7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0180E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BB9F38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7BF74AC5" w14:textId="77777777" w:rsidTr="00180B42">
        <w:tc>
          <w:tcPr>
            <w:tcW w:w="575" w:type="dxa"/>
            <w:vMerge/>
          </w:tcPr>
          <w:p w14:paraId="4607C7E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8CB77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6651A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8583BB4" w14:textId="69CA6479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37131" w:rsidRPr="002D1F22" w14:paraId="728B64F5" w14:textId="77777777" w:rsidTr="00180B42">
        <w:tc>
          <w:tcPr>
            <w:tcW w:w="575" w:type="dxa"/>
            <w:vMerge/>
          </w:tcPr>
          <w:p w14:paraId="58FC545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D43B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5C55D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15705EF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611D68F0" w14:textId="77777777" w:rsidTr="00180B42">
        <w:tc>
          <w:tcPr>
            <w:tcW w:w="575" w:type="dxa"/>
            <w:vMerge/>
          </w:tcPr>
          <w:p w14:paraId="68AD019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23D28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51685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B9703DB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</w:t>
            </w:r>
            <w:r w:rsidRPr="002D1F22">
              <w:rPr>
                <w:color w:val="000000" w:themeColor="text1"/>
                <w:lang w:bidi="th-TH"/>
              </w:rPr>
              <w:t>Destination Type</w:t>
            </w:r>
          </w:p>
          <w:p w14:paraId="5B7BAF70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131D2B93" w14:textId="32A566D4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XCUST_PR_PO_INFO_TBL.PO_LINE_TYPE</w:t>
            </w:r>
          </w:p>
        </w:tc>
      </w:tr>
      <w:tr w:rsidR="00E37131" w:rsidRPr="002D1F22" w14:paraId="63C1EE80" w14:textId="77777777" w:rsidTr="00180B42">
        <w:tc>
          <w:tcPr>
            <w:tcW w:w="575" w:type="dxa"/>
            <w:vMerge/>
          </w:tcPr>
          <w:p w14:paraId="404FA46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35F8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5BDC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15D4F8F" w14:textId="54CA095B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22</w:t>
            </w:r>
          </w:p>
        </w:tc>
      </w:tr>
      <w:tr w:rsidR="00E37131" w:rsidRPr="002D1F22" w14:paraId="4A689991" w14:textId="77777777" w:rsidTr="00180B42">
        <w:tc>
          <w:tcPr>
            <w:tcW w:w="575" w:type="dxa"/>
            <w:vMerge w:val="restart"/>
          </w:tcPr>
          <w:p w14:paraId="7A8B723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52A9A83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Payment Term</w:t>
            </w:r>
          </w:p>
        </w:tc>
        <w:tc>
          <w:tcPr>
            <w:tcW w:w="1505" w:type="dxa"/>
          </w:tcPr>
          <w:p w14:paraId="51A754B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B69F1A9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Payment Term</w:t>
            </w:r>
          </w:p>
        </w:tc>
      </w:tr>
      <w:tr w:rsidR="00E37131" w:rsidRPr="002D1F22" w14:paraId="2BB27B58" w14:textId="77777777" w:rsidTr="00180B42">
        <w:tc>
          <w:tcPr>
            <w:tcW w:w="575" w:type="dxa"/>
            <w:vMerge/>
          </w:tcPr>
          <w:p w14:paraId="29D819D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64B9A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33265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E53B0C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E8B0AC4" w14:textId="77777777" w:rsidTr="00180B42">
        <w:tc>
          <w:tcPr>
            <w:tcW w:w="575" w:type="dxa"/>
            <w:vMerge/>
          </w:tcPr>
          <w:p w14:paraId="7932B4C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D75D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BAF244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910A4B2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0C655815" w14:textId="77777777" w:rsidTr="00180B42">
        <w:tc>
          <w:tcPr>
            <w:tcW w:w="575" w:type="dxa"/>
            <w:vMerge/>
          </w:tcPr>
          <w:p w14:paraId="3728F3B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19BC1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52BD8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3E2D87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19557955" w14:textId="77777777" w:rsidTr="00180B42">
        <w:tc>
          <w:tcPr>
            <w:tcW w:w="575" w:type="dxa"/>
            <w:vMerge/>
          </w:tcPr>
          <w:p w14:paraId="26F0CE6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2B4F2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87C60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2C421E7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4E01298D" w14:textId="77777777" w:rsidTr="00180B42">
        <w:tc>
          <w:tcPr>
            <w:tcW w:w="575" w:type="dxa"/>
            <w:vMerge/>
          </w:tcPr>
          <w:p w14:paraId="7F1C604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A5AE8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252FE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E6694F5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Term &gt;  (F)</w:t>
            </w:r>
            <w:r w:rsidRPr="002D1F22">
              <w:rPr>
                <w:color w:val="000000" w:themeColor="text1"/>
                <w:lang w:bidi="th-TH"/>
              </w:rPr>
              <w:t>Payment Term</w:t>
            </w:r>
          </w:p>
          <w:p w14:paraId="106D287D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08732954" w14:textId="77777777" w:rsidR="006C4208" w:rsidRPr="00A94023" w:rsidRDefault="006C4208" w:rsidP="006C4208">
            <w:pPr>
              <w:rPr>
                <w:ins w:id="244" w:author="ice-amo" w:date="2017-11-21T16:12:00Z"/>
                <w:strike/>
                <w:color w:val="000000" w:themeColor="text1"/>
                <w:lang w:bidi="th-TH"/>
                <w:rPrChange w:id="245" w:author="ice-amo" w:date="2017-11-21T16:12:00Z">
                  <w:rPr>
                    <w:ins w:id="246" w:author="ice-amo" w:date="2017-11-21T16:12:00Z"/>
                    <w:color w:val="000000" w:themeColor="text1"/>
                    <w:lang w:bidi="th-TH"/>
                  </w:rPr>
                </w:rPrChange>
              </w:rPr>
            </w:pPr>
            <w:r w:rsidRPr="00A94023">
              <w:rPr>
                <w:strike/>
                <w:color w:val="000000" w:themeColor="text1"/>
                <w:lang w:bidi="th-TH"/>
                <w:rPrChange w:id="247" w:author="ice-amo" w:date="2017-11-21T16:12:00Z">
                  <w:rPr>
                    <w:color w:val="000000" w:themeColor="text1"/>
                    <w:lang w:bidi="th-TH"/>
                  </w:rPr>
                </w:rPrChange>
              </w:rPr>
              <w:t>XCUST_PR_PO_INFO_TBL.PAYMENT_TERM</w:t>
            </w:r>
          </w:p>
          <w:p w14:paraId="6EABC067" w14:textId="26CEDB44" w:rsidR="00A94023" w:rsidRPr="002D1F22" w:rsidRDefault="00A94023" w:rsidP="006C4208">
            <w:pPr>
              <w:rPr>
                <w:color w:val="000000" w:themeColor="text1"/>
                <w:lang w:bidi="th-TH"/>
              </w:rPr>
            </w:pPr>
            <w:ins w:id="248" w:author="ice-amo" w:date="2017-11-21T16:12:00Z">
              <w:r>
                <w:rPr>
                  <w:color w:val="000000" w:themeColor="text1"/>
                  <w:lang w:bidi="th-TH"/>
                </w:rPr>
                <w:t>XCUST_PO_INT_TBL.PAYMENT_TERM</w:t>
              </w:r>
            </w:ins>
          </w:p>
        </w:tc>
      </w:tr>
      <w:tr w:rsidR="00E37131" w:rsidRPr="002D1F22" w14:paraId="55665285" w14:textId="77777777" w:rsidTr="00180B42">
        <w:tc>
          <w:tcPr>
            <w:tcW w:w="575" w:type="dxa"/>
            <w:vMerge/>
          </w:tcPr>
          <w:p w14:paraId="1DA3E3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4A925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DBD5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289A406" w14:textId="72A47461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23</w:t>
            </w:r>
          </w:p>
        </w:tc>
      </w:tr>
      <w:tr w:rsidR="00EC72C0" w:rsidRPr="002D1F22" w14:paraId="0460CED5" w14:textId="77777777" w:rsidTr="00180B42">
        <w:tc>
          <w:tcPr>
            <w:tcW w:w="575" w:type="dxa"/>
            <w:vMerge w:val="restart"/>
          </w:tcPr>
          <w:p w14:paraId="42C97EBD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23</w:t>
            </w:r>
          </w:p>
        </w:tc>
        <w:tc>
          <w:tcPr>
            <w:tcW w:w="2485" w:type="dxa"/>
            <w:vMerge w:val="restart"/>
          </w:tcPr>
          <w:p w14:paraId="471000C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Business Unit</w:t>
            </w:r>
          </w:p>
        </w:tc>
        <w:tc>
          <w:tcPr>
            <w:tcW w:w="1505" w:type="dxa"/>
          </w:tcPr>
          <w:p w14:paraId="4BFBF17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B6B747E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Cost Center</w:t>
            </w:r>
          </w:p>
        </w:tc>
      </w:tr>
      <w:tr w:rsidR="00EC72C0" w:rsidRPr="002D1F22" w14:paraId="0F7DBA50" w14:textId="77777777" w:rsidTr="00180B42">
        <w:tc>
          <w:tcPr>
            <w:tcW w:w="575" w:type="dxa"/>
            <w:vMerge/>
          </w:tcPr>
          <w:p w14:paraId="10EB78A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8160A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265143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C6963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C72C0" w:rsidRPr="002D1F22" w14:paraId="4FEB27DB" w14:textId="77777777" w:rsidTr="00180B42">
        <w:tc>
          <w:tcPr>
            <w:tcW w:w="575" w:type="dxa"/>
            <w:vMerge/>
          </w:tcPr>
          <w:p w14:paraId="65614BF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CA98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EFCB7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C5CD1D8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11BA660A" w14:textId="77777777" w:rsidTr="00180B42">
        <w:tc>
          <w:tcPr>
            <w:tcW w:w="575" w:type="dxa"/>
            <w:vMerge/>
          </w:tcPr>
          <w:p w14:paraId="0B64D4F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4B3B2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2A5509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60D27BE" w14:textId="77777777" w:rsidR="00EC72C0" w:rsidRPr="002D1F22" w:rsidRDefault="00EC72C0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C72C0" w:rsidRPr="002D1F22" w14:paraId="759FAA5A" w14:textId="77777777" w:rsidTr="00180B42">
        <w:tc>
          <w:tcPr>
            <w:tcW w:w="575" w:type="dxa"/>
            <w:vMerge/>
          </w:tcPr>
          <w:p w14:paraId="36E9421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98FF2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81B86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8D73C8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F5B3179" w14:textId="77777777" w:rsidTr="00180B42">
        <w:tc>
          <w:tcPr>
            <w:tcW w:w="575" w:type="dxa"/>
            <w:vMerge/>
          </w:tcPr>
          <w:p w14:paraId="095731B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AE60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FF8D09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81D052F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  &gt;  (F)</w:t>
            </w:r>
            <w:r w:rsidRPr="002D1F22">
              <w:rPr>
                <w:color w:val="000000" w:themeColor="text1"/>
                <w:lang w:bidi="th-TH"/>
              </w:rPr>
              <w:t>PO Charge Account</w:t>
            </w:r>
            <w:r w:rsidR="006C4208" w:rsidRPr="002D1F22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6C4208" w:rsidRPr="002D1F22">
              <w:rPr>
                <w:color w:val="000000" w:themeColor="text1"/>
                <w:lang w:bidi="th-TH"/>
              </w:rPr>
              <w:t>(SEGMENT COST CENTER)</w:t>
            </w:r>
          </w:p>
          <w:p w14:paraId="0C5CCEB8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7DCE6991" w14:textId="77777777" w:rsidR="006C4208" w:rsidRPr="002861A1" w:rsidRDefault="006C4208" w:rsidP="006C4208">
            <w:pPr>
              <w:rPr>
                <w:ins w:id="249" w:author="ice-amo" w:date="2017-11-21T16:13:00Z"/>
                <w:strike/>
                <w:color w:val="000000" w:themeColor="text1"/>
                <w:highlight w:val="magenta"/>
                <w:lang w:bidi="th-TH"/>
                <w:rPrChange w:id="250" w:author="ice-amo" w:date="2017-11-22T18:26:00Z">
                  <w:rPr>
                    <w:ins w:id="251" w:author="ice-amo" w:date="2017-11-21T16:13:00Z"/>
                    <w:color w:val="000000" w:themeColor="text1"/>
                    <w:lang w:bidi="th-TH"/>
                  </w:rPr>
                </w:rPrChange>
              </w:rPr>
            </w:pPr>
            <w:r w:rsidRPr="002861A1">
              <w:rPr>
                <w:strike/>
                <w:color w:val="000000" w:themeColor="text1"/>
                <w:highlight w:val="magenta"/>
                <w:lang w:bidi="th-TH"/>
                <w:rPrChange w:id="252" w:author="ice-amo" w:date="2017-11-22T18:26:00Z">
                  <w:rPr>
                    <w:color w:val="000000" w:themeColor="text1"/>
                    <w:lang w:bidi="th-TH"/>
                  </w:rPr>
                </w:rPrChange>
              </w:rPr>
              <w:t>XCUST_PR_PO_INFO_TBL.ACCOUNT_SEGMENT2</w:t>
            </w:r>
          </w:p>
          <w:p w14:paraId="77666C71" w14:textId="2F5CCDBE" w:rsidR="00673DE0" w:rsidRPr="002D1F22" w:rsidRDefault="00673DE0" w:rsidP="006C4208">
            <w:pPr>
              <w:rPr>
                <w:color w:val="000000" w:themeColor="text1"/>
                <w:lang w:bidi="th-TH"/>
              </w:rPr>
            </w:pPr>
            <w:ins w:id="253" w:author="ice-amo" w:date="2017-11-21T16:13:00Z">
              <w:r w:rsidRPr="002861A1">
                <w:rPr>
                  <w:color w:val="000000" w:themeColor="text1"/>
                  <w:highlight w:val="magenta"/>
                  <w:lang w:bidi="th-TH"/>
                  <w:rPrChange w:id="254" w:author="ice-amo" w:date="2017-11-22T18:26:00Z">
                    <w:rPr>
                      <w:color w:val="000000" w:themeColor="text1"/>
                      <w:lang w:bidi="th-TH"/>
                    </w:rPr>
                  </w:rPrChange>
                </w:rPr>
                <w:t>XCUST_</w:t>
              </w:r>
            </w:ins>
            <w:ins w:id="255" w:author="ice-amo" w:date="2017-11-21T16:14:00Z">
              <w:r w:rsidR="002861A1" w:rsidRPr="002861A1">
                <w:rPr>
                  <w:color w:val="000000" w:themeColor="text1"/>
                  <w:highlight w:val="magenta"/>
                  <w:lang w:bidi="th-TH"/>
                  <w:rPrChange w:id="256" w:author="ice-amo" w:date="2017-11-22T18:26:00Z">
                    <w:rPr>
                      <w:color w:val="000000" w:themeColor="text1"/>
                      <w:lang w:bidi="th-TH"/>
                    </w:rPr>
                  </w:rPrChange>
                </w:rPr>
                <w:t>PO_</w:t>
              </w:r>
              <w:r w:rsidRPr="002861A1">
                <w:rPr>
                  <w:color w:val="000000" w:themeColor="text1"/>
                  <w:highlight w:val="magenta"/>
                  <w:lang w:bidi="th-TH"/>
                  <w:rPrChange w:id="257" w:author="ice-amo" w:date="2017-11-22T18:26:00Z">
                    <w:rPr>
                      <w:color w:val="000000" w:themeColor="text1"/>
                      <w:lang w:bidi="th-TH"/>
                    </w:rPr>
                  </w:rPrChange>
                </w:rPr>
                <w:t>TBL.ACC_SEGMENT2</w:t>
              </w:r>
            </w:ins>
          </w:p>
        </w:tc>
      </w:tr>
      <w:tr w:rsidR="00EC72C0" w:rsidRPr="002D1F22" w14:paraId="161E1C28" w14:textId="77777777" w:rsidTr="00180B42">
        <w:tc>
          <w:tcPr>
            <w:tcW w:w="575" w:type="dxa"/>
            <w:vMerge/>
          </w:tcPr>
          <w:p w14:paraId="5885C3B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B1949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9DB07C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8839CC" w14:textId="2E933607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24</w:t>
            </w:r>
          </w:p>
        </w:tc>
      </w:tr>
      <w:tr w:rsidR="00EC72C0" w:rsidRPr="002D1F22" w14:paraId="6BEBA4D6" w14:textId="77777777" w:rsidTr="00180B42">
        <w:tc>
          <w:tcPr>
            <w:tcW w:w="575" w:type="dxa"/>
            <w:vMerge w:val="restart"/>
          </w:tcPr>
          <w:p w14:paraId="212C562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3CF1CA0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proofErr w:type="spellStart"/>
            <w:r w:rsidRPr="002D1F22">
              <w:rPr>
                <w:color w:val="000000" w:themeColor="text1"/>
                <w:lang w:bidi="en-US"/>
              </w:rPr>
              <w:t>Curency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Mode</w:t>
            </w:r>
          </w:p>
        </w:tc>
        <w:tc>
          <w:tcPr>
            <w:tcW w:w="1505" w:type="dxa"/>
          </w:tcPr>
          <w:p w14:paraId="22DFEFF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405C1E2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Direct</w:t>
            </w:r>
          </w:p>
        </w:tc>
      </w:tr>
      <w:tr w:rsidR="00EC72C0" w:rsidRPr="002D1F22" w14:paraId="536B4A2F" w14:textId="77777777" w:rsidTr="00180B42">
        <w:tc>
          <w:tcPr>
            <w:tcW w:w="575" w:type="dxa"/>
            <w:vMerge/>
          </w:tcPr>
          <w:p w14:paraId="4A1F864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6E1D4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668A2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DCE038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C72C0" w:rsidRPr="002D1F22" w14:paraId="62D12EBD" w14:textId="77777777" w:rsidTr="00180B42">
        <w:tc>
          <w:tcPr>
            <w:tcW w:w="575" w:type="dxa"/>
            <w:vMerge/>
          </w:tcPr>
          <w:p w14:paraId="5609C09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2F5B8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D7BDC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D989D22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1712043E" w14:textId="77777777" w:rsidTr="00180B42">
        <w:tc>
          <w:tcPr>
            <w:tcW w:w="575" w:type="dxa"/>
            <w:vMerge/>
          </w:tcPr>
          <w:p w14:paraId="0DFAFF9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2B67F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4160F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C3136D9" w14:textId="77777777" w:rsidR="00EC72C0" w:rsidRPr="002D1F22" w:rsidRDefault="00EC72C0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C72C0" w:rsidRPr="002D1F22" w14:paraId="67D195CA" w14:textId="77777777" w:rsidTr="00180B42">
        <w:tc>
          <w:tcPr>
            <w:tcW w:w="575" w:type="dxa"/>
            <w:vMerge/>
          </w:tcPr>
          <w:p w14:paraId="29397719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9AB2E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CD2F7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BA1C363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4583B8E5" w14:textId="77777777" w:rsidTr="00180B42">
        <w:tc>
          <w:tcPr>
            <w:tcW w:w="575" w:type="dxa"/>
            <w:vMerge/>
          </w:tcPr>
          <w:p w14:paraId="6E6C44A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9234C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FE764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E0B608B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>‘Direct’</w:t>
            </w:r>
          </w:p>
        </w:tc>
      </w:tr>
      <w:tr w:rsidR="00EC72C0" w:rsidRPr="002D1F22" w14:paraId="12A72CDA" w14:textId="77777777" w:rsidTr="00180B42">
        <w:tc>
          <w:tcPr>
            <w:tcW w:w="575" w:type="dxa"/>
            <w:vMerge/>
          </w:tcPr>
          <w:p w14:paraId="6959018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9C9E2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6C905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CEA46B4" w14:textId="710223E5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25</w:t>
            </w:r>
          </w:p>
        </w:tc>
      </w:tr>
      <w:tr w:rsidR="00180B42" w:rsidRPr="002D1F22" w14:paraId="0A540695" w14:textId="77777777" w:rsidTr="00180B42">
        <w:tc>
          <w:tcPr>
            <w:tcW w:w="575" w:type="dxa"/>
            <w:vMerge w:val="restart"/>
          </w:tcPr>
          <w:p w14:paraId="10EE120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8359EE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proofErr w:type="spellStart"/>
            <w:r w:rsidRPr="002D1F22">
              <w:rPr>
                <w:color w:val="000000" w:themeColor="text1"/>
                <w:lang w:bidi="en-US"/>
              </w:rPr>
              <w:t>Curency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Code</w:t>
            </w:r>
          </w:p>
        </w:tc>
        <w:tc>
          <w:tcPr>
            <w:tcW w:w="1505" w:type="dxa"/>
          </w:tcPr>
          <w:p w14:paraId="5C1D1AD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39C9D86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สกุลเงินที่จ่าย</w:t>
            </w:r>
          </w:p>
        </w:tc>
      </w:tr>
      <w:tr w:rsidR="00180B42" w:rsidRPr="002D1F22" w14:paraId="708E4F53" w14:textId="77777777" w:rsidTr="00180B42">
        <w:tc>
          <w:tcPr>
            <w:tcW w:w="575" w:type="dxa"/>
            <w:vMerge/>
          </w:tcPr>
          <w:p w14:paraId="548D40F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3395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BAF1F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6E0FE7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24E89208" w14:textId="77777777" w:rsidTr="00180B42">
        <w:tc>
          <w:tcPr>
            <w:tcW w:w="575" w:type="dxa"/>
            <w:vMerge/>
          </w:tcPr>
          <w:p w14:paraId="1E86234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044C0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E4D42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BAC87F4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13A29F3C" w14:textId="77777777" w:rsidTr="00180B42">
        <w:tc>
          <w:tcPr>
            <w:tcW w:w="575" w:type="dxa"/>
            <w:vMerge/>
          </w:tcPr>
          <w:p w14:paraId="0936F01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531C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73FC4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BA13CB5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180B42" w:rsidRPr="002D1F22" w14:paraId="2CF2B2A1" w14:textId="77777777" w:rsidTr="00180B42">
        <w:tc>
          <w:tcPr>
            <w:tcW w:w="575" w:type="dxa"/>
            <w:vMerge/>
          </w:tcPr>
          <w:p w14:paraId="60C36C1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7213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616FC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3090ADE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7F839B2F" w14:textId="77777777" w:rsidTr="00180B42">
        <w:tc>
          <w:tcPr>
            <w:tcW w:w="575" w:type="dxa"/>
            <w:vMerge/>
          </w:tcPr>
          <w:p w14:paraId="75BB850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EA72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2DB08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CDD72F" w14:textId="2DD6522A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 xml:space="preserve">Receipts &gt; Inspect Receipts &gt; (F) </w:t>
            </w:r>
            <w:proofErr w:type="spellStart"/>
            <w:r w:rsidR="00EC3255">
              <w:rPr>
                <w:color w:val="000000" w:themeColor="text1"/>
                <w:lang w:bidi="th-TH"/>
              </w:rPr>
              <w:t>Currecy</w:t>
            </w:r>
            <w:proofErr w:type="spellEnd"/>
          </w:p>
          <w:p w14:paraId="56C4FD24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1559A6ED" w14:textId="77777777" w:rsidR="006C4208" w:rsidRDefault="006C4208" w:rsidP="006C4208">
            <w:pPr>
              <w:rPr>
                <w:ins w:id="258" w:author="ice-amo" w:date="2017-11-21T16:14:00Z"/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lastRenderedPageBreak/>
              <w:t>XCUST_PR_PO_INFO_TBL.CURRENCY_CODE</w:t>
            </w:r>
          </w:p>
          <w:p w14:paraId="39DA1C7C" w14:textId="43EC01C6" w:rsidR="00673DE0" w:rsidRPr="002D1F22" w:rsidRDefault="00673DE0" w:rsidP="006C4208">
            <w:pPr>
              <w:rPr>
                <w:color w:val="000000" w:themeColor="text1"/>
                <w:lang w:bidi="th-TH"/>
              </w:rPr>
            </w:pPr>
            <w:ins w:id="259" w:author="ice-amo" w:date="2017-11-21T16:14:00Z">
              <w:r>
                <w:rPr>
                  <w:color w:val="000000" w:themeColor="text1"/>
                  <w:lang w:bidi="th-TH"/>
                </w:rPr>
                <w:t>XCUST_PO_TBL.CUR</w:t>
              </w:r>
            </w:ins>
            <w:ins w:id="260" w:author="ice-amo" w:date="2017-11-21T16:15:00Z">
              <w:r>
                <w:rPr>
                  <w:color w:val="000000" w:themeColor="text1"/>
                  <w:lang w:bidi="th-TH"/>
                </w:rPr>
                <w:t>RENCY_CODE</w:t>
              </w:r>
            </w:ins>
          </w:p>
        </w:tc>
      </w:tr>
      <w:tr w:rsidR="00180B42" w:rsidRPr="002D1F22" w14:paraId="0FB3233B" w14:textId="77777777" w:rsidTr="00180B42">
        <w:tc>
          <w:tcPr>
            <w:tcW w:w="575" w:type="dxa"/>
            <w:vMerge/>
          </w:tcPr>
          <w:p w14:paraId="76E5479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F967D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109AA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B0A2827" w14:textId="50F827C5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26</w:t>
            </w:r>
          </w:p>
        </w:tc>
      </w:tr>
      <w:tr w:rsidR="00180B42" w:rsidRPr="002D1F22" w14:paraId="63FAFA92" w14:textId="77777777" w:rsidTr="00180B42">
        <w:tc>
          <w:tcPr>
            <w:tcW w:w="575" w:type="dxa"/>
            <w:vMerge w:val="restart"/>
          </w:tcPr>
          <w:p w14:paraId="34820AD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6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26</w:t>
            </w:r>
          </w:p>
        </w:tc>
        <w:tc>
          <w:tcPr>
            <w:tcW w:w="2485" w:type="dxa"/>
            <w:vMerge w:val="restart"/>
          </w:tcPr>
          <w:p w14:paraId="7BE6BE0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6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Receipt NO.</w:t>
            </w:r>
          </w:p>
        </w:tc>
        <w:tc>
          <w:tcPr>
            <w:tcW w:w="1505" w:type="dxa"/>
          </w:tcPr>
          <w:p w14:paraId="5E162B2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6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Description</w:t>
            </w:r>
          </w:p>
        </w:tc>
        <w:tc>
          <w:tcPr>
            <w:tcW w:w="5474" w:type="dxa"/>
          </w:tcPr>
          <w:p w14:paraId="1381573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267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cs/>
                <w:lang w:bidi="th-TH"/>
                <w:rPrChange w:id="268" w:author="ice-amo" w:date="2017-11-21T17:05:00Z">
                  <w:rPr>
                    <w:color w:val="000000" w:themeColor="text1"/>
                    <w:cs/>
                    <w:lang w:bidi="th-TH"/>
                  </w:rPr>
                </w:rPrChange>
              </w:rPr>
              <w:t>หมายเลขการทำรับสินค้า</w:t>
            </w:r>
          </w:p>
        </w:tc>
      </w:tr>
      <w:tr w:rsidR="00180B42" w:rsidRPr="002D1F22" w14:paraId="332CEE6D" w14:textId="77777777" w:rsidTr="00180B42">
        <w:tc>
          <w:tcPr>
            <w:tcW w:w="575" w:type="dxa"/>
            <w:vMerge/>
          </w:tcPr>
          <w:p w14:paraId="2E6B91F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6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6FCBDC9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7ADB671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7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Type</w:t>
            </w:r>
          </w:p>
        </w:tc>
        <w:tc>
          <w:tcPr>
            <w:tcW w:w="5474" w:type="dxa"/>
          </w:tcPr>
          <w:p w14:paraId="4E0F11D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7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VARCHAR2</w:t>
            </w:r>
          </w:p>
        </w:tc>
      </w:tr>
      <w:tr w:rsidR="00180B42" w:rsidRPr="002D1F22" w14:paraId="4D9009ED" w14:textId="77777777" w:rsidTr="00180B42">
        <w:tc>
          <w:tcPr>
            <w:tcW w:w="575" w:type="dxa"/>
            <w:vMerge/>
          </w:tcPr>
          <w:p w14:paraId="5DC3ACB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36C55ED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4CD34135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7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7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Default</w:t>
            </w:r>
          </w:p>
        </w:tc>
        <w:tc>
          <w:tcPr>
            <w:tcW w:w="5474" w:type="dxa"/>
          </w:tcPr>
          <w:p w14:paraId="5F795A7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79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56F9167A" w14:textId="77777777" w:rsidTr="00180B42">
        <w:tc>
          <w:tcPr>
            <w:tcW w:w="575" w:type="dxa"/>
            <w:vMerge/>
          </w:tcPr>
          <w:p w14:paraId="29D9B79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065FF2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3FAD52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8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Required</w:t>
            </w:r>
          </w:p>
        </w:tc>
        <w:tc>
          <w:tcPr>
            <w:tcW w:w="5474" w:type="dxa"/>
          </w:tcPr>
          <w:p w14:paraId="48CF624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84" w:author="ice-amo" w:date="2017-11-21T17:05:00Z">
                  <w:rPr>
                    <w:color w:val="000000" w:themeColor="text1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285" w:author="ice-amo" w:date="2017-11-21T17:05:00Z">
                  <w:rPr>
                    <w:color w:val="000000" w:themeColor="text1"/>
                  </w:rPr>
                </w:rPrChange>
              </w:rPr>
              <w:t>Yes</w:t>
            </w:r>
          </w:p>
        </w:tc>
      </w:tr>
      <w:tr w:rsidR="00180B42" w:rsidRPr="002D1F22" w14:paraId="2369D714" w14:textId="77777777" w:rsidTr="00180B42">
        <w:tc>
          <w:tcPr>
            <w:tcW w:w="575" w:type="dxa"/>
            <w:vMerge/>
          </w:tcPr>
          <w:p w14:paraId="2CE02F5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F861C5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46F909D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8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8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Condition(s)</w:t>
            </w:r>
          </w:p>
        </w:tc>
        <w:tc>
          <w:tcPr>
            <w:tcW w:w="5474" w:type="dxa"/>
          </w:tcPr>
          <w:p w14:paraId="5AFC7D9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290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2D1F22" w:rsidRPr="002D1F22" w14:paraId="3B748534" w14:textId="77777777" w:rsidTr="00180B42">
        <w:tc>
          <w:tcPr>
            <w:tcW w:w="575" w:type="dxa"/>
            <w:vMerge/>
          </w:tcPr>
          <w:p w14:paraId="2E6CE4F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298DB9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5D2D972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29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29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Source</w:t>
            </w:r>
          </w:p>
        </w:tc>
        <w:tc>
          <w:tcPr>
            <w:tcW w:w="5474" w:type="dxa"/>
          </w:tcPr>
          <w:p w14:paraId="1FE32BE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295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296" w:author="ice-amo" w:date="2017-11-21T17:05:00Z">
                  <w:rPr>
                    <w:color w:val="000000" w:themeColor="text1"/>
                  </w:rPr>
                </w:rPrChange>
              </w:rPr>
              <w:t xml:space="preserve">(N)Procurement &gt; Inventory Management &gt; </w:t>
            </w:r>
            <w:r w:rsidRPr="00AC5EED">
              <w:rPr>
                <w:color w:val="000000" w:themeColor="text1"/>
                <w:highlight w:val="yellow"/>
                <w:lang w:bidi="th-TH"/>
                <w:rPrChange w:id="297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Receipts &gt; Inspect Receipts &gt; (F) Receipt</w:t>
            </w:r>
          </w:p>
          <w:p w14:paraId="6917CEAC" w14:textId="77777777" w:rsidR="006C4208" w:rsidRPr="00AC5EED" w:rsidRDefault="006C4208" w:rsidP="00180B42">
            <w:pPr>
              <w:rPr>
                <w:color w:val="000000" w:themeColor="text1"/>
                <w:highlight w:val="yellow"/>
                <w:lang w:bidi="th-TH"/>
                <w:rPrChange w:id="298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</w:p>
          <w:p w14:paraId="390CCF2B" w14:textId="7EF95F64" w:rsidR="006C4208" w:rsidRPr="00AC5EED" w:rsidRDefault="006C4208" w:rsidP="006C4208">
            <w:pPr>
              <w:rPr>
                <w:color w:val="000000" w:themeColor="text1"/>
                <w:highlight w:val="yellow"/>
                <w:lang w:bidi="th-TH"/>
                <w:rPrChange w:id="299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00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XCUST_PR_PO_INFO_TBL.RECEIPT_NO</w:t>
            </w:r>
          </w:p>
        </w:tc>
      </w:tr>
      <w:tr w:rsidR="00180B42" w:rsidRPr="002D1F22" w14:paraId="55631D12" w14:textId="77777777" w:rsidTr="00180B42">
        <w:tc>
          <w:tcPr>
            <w:tcW w:w="575" w:type="dxa"/>
            <w:vMerge/>
          </w:tcPr>
          <w:p w14:paraId="0026FAE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0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72742FA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0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6E56162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0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0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Destination</w:t>
            </w:r>
          </w:p>
        </w:tc>
        <w:tc>
          <w:tcPr>
            <w:tcW w:w="5474" w:type="dxa"/>
          </w:tcPr>
          <w:p w14:paraId="779CCCA0" w14:textId="46E87282" w:rsidR="00180B42" w:rsidRPr="00AC5EED" w:rsidRDefault="00B8307F" w:rsidP="00180B42">
            <w:pPr>
              <w:rPr>
                <w:color w:val="000000" w:themeColor="text1"/>
                <w:highlight w:val="yellow"/>
                <w:lang w:bidi="th-TH"/>
                <w:rPrChange w:id="305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06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Column 27</w:t>
            </w:r>
          </w:p>
        </w:tc>
      </w:tr>
      <w:tr w:rsidR="00180B42" w:rsidRPr="002D1F22" w14:paraId="73E8F2E8" w14:textId="77777777" w:rsidTr="00180B42">
        <w:tc>
          <w:tcPr>
            <w:tcW w:w="575" w:type="dxa"/>
            <w:vMerge w:val="restart"/>
          </w:tcPr>
          <w:p w14:paraId="5149F8B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0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0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27</w:t>
            </w:r>
          </w:p>
        </w:tc>
        <w:tc>
          <w:tcPr>
            <w:tcW w:w="2485" w:type="dxa"/>
            <w:vMerge w:val="restart"/>
          </w:tcPr>
          <w:p w14:paraId="1DD7AB0C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0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1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Receipt Type</w:t>
            </w:r>
          </w:p>
        </w:tc>
        <w:tc>
          <w:tcPr>
            <w:tcW w:w="1505" w:type="dxa"/>
          </w:tcPr>
          <w:p w14:paraId="75C9BD0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1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1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Description</w:t>
            </w:r>
          </w:p>
        </w:tc>
        <w:tc>
          <w:tcPr>
            <w:tcW w:w="5474" w:type="dxa"/>
          </w:tcPr>
          <w:p w14:paraId="5765B54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313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cs/>
                <w:lang w:bidi="th-TH"/>
                <w:rPrChange w:id="314" w:author="ice-amo" w:date="2017-11-21T17:05:00Z">
                  <w:rPr>
                    <w:color w:val="000000" w:themeColor="text1"/>
                    <w:cs/>
                    <w:lang w:bidi="th-TH"/>
                  </w:rPr>
                </w:rPrChange>
              </w:rPr>
              <w:t>ประเภทการทำรับสินค้า</w:t>
            </w:r>
          </w:p>
        </w:tc>
      </w:tr>
      <w:tr w:rsidR="00180B42" w:rsidRPr="002D1F22" w14:paraId="5E91B9E0" w14:textId="77777777" w:rsidTr="00180B42">
        <w:tc>
          <w:tcPr>
            <w:tcW w:w="575" w:type="dxa"/>
            <w:vMerge/>
          </w:tcPr>
          <w:p w14:paraId="4ABBA75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1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1C108902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1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4164CC9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1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1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Type</w:t>
            </w:r>
          </w:p>
        </w:tc>
        <w:tc>
          <w:tcPr>
            <w:tcW w:w="5474" w:type="dxa"/>
          </w:tcPr>
          <w:p w14:paraId="530AC0C2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1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2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VARCHAR2</w:t>
            </w:r>
          </w:p>
        </w:tc>
      </w:tr>
      <w:tr w:rsidR="00180B42" w:rsidRPr="002D1F22" w14:paraId="451F460F" w14:textId="77777777" w:rsidTr="00180B42">
        <w:tc>
          <w:tcPr>
            <w:tcW w:w="575" w:type="dxa"/>
            <w:vMerge/>
          </w:tcPr>
          <w:p w14:paraId="1794B9B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3FA483A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255C95E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2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Default</w:t>
            </w:r>
          </w:p>
        </w:tc>
        <w:tc>
          <w:tcPr>
            <w:tcW w:w="5474" w:type="dxa"/>
          </w:tcPr>
          <w:p w14:paraId="6BEED99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325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61FAA08A" w14:textId="77777777" w:rsidTr="00180B42">
        <w:tc>
          <w:tcPr>
            <w:tcW w:w="575" w:type="dxa"/>
            <w:vMerge/>
          </w:tcPr>
          <w:p w14:paraId="5BCF8830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43A8720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302A5EAA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2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2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Required</w:t>
            </w:r>
          </w:p>
        </w:tc>
        <w:tc>
          <w:tcPr>
            <w:tcW w:w="5474" w:type="dxa"/>
          </w:tcPr>
          <w:p w14:paraId="647E727A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330" w:author="ice-amo" w:date="2017-11-21T17:05:00Z">
                  <w:rPr>
                    <w:color w:val="000000" w:themeColor="text1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331" w:author="ice-amo" w:date="2017-11-21T17:05:00Z">
                  <w:rPr>
                    <w:color w:val="000000" w:themeColor="text1"/>
                  </w:rPr>
                </w:rPrChange>
              </w:rPr>
              <w:t>No</w:t>
            </w:r>
          </w:p>
        </w:tc>
      </w:tr>
      <w:tr w:rsidR="00180B42" w:rsidRPr="002D1F22" w14:paraId="2AC2E997" w14:textId="77777777" w:rsidTr="00180B42">
        <w:tc>
          <w:tcPr>
            <w:tcW w:w="575" w:type="dxa"/>
            <w:vMerge/>
          </w:tcPr>
          <w:p w14:paraId="66EDAF6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476E605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7072378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3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Condition(s)</w:t>
            </w:r>
          </w:p>
        </w:tc>
        <w:tc>
          <w:tcPr>
            <w:tcW w:w="5474" w:type="dxa"/>
          </w:tcPr>
          <w:p w14:paraId="68CA0F8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336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55BE873B" w14:textId="77777777" w:rsidTr="00180B42">
        <w:tc>
          <w:tcPr>
            <w:tcW w:w="575" w:type="dxa"/>
            <w:vMerge/>
          </w:tcPr>
          <w:p w14:paraId="1288122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092C78B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A20FB6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3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4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Source</w:t>
            </w:r>
          </w:p>
        </w:tc>
        <w:tc>
          <w:tcPr>
            <w:tcW w:w="5474" w:type="dxa"/>
          </w:tcPr>
          <w:p w14:paraId="2E5A356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cs/>
                <w:lang w:bidi="th-TH"/>
                <w:rPrChange w:id="341" w:author="ice-amo" w:date="2017-11-21T17:05:00Z">
                  <w:rPr>
                    <w:color w:val="000000" w:themeColor="text1"/>
                    <w:cs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cs/>
                <w:lang w:bidi="th-TH"/>
                <w:rPrChange w:id="342" w:author="ice-amo" w:date="2017-11-21T17:05:00Z">
                  <w:rPr>
                    <w:color w:val="000000" w:themeColor="text1"/>
                    <w:cs/>
                    <w:lang w:bidi="th-TH"/>
                  </w:rPr>
                </w:rPrChange>
              </w:rPr>
              <w:t>ระบุค่าว่าง</w:t>
            </w:r>
          </w:p>
        </w:tc>
      </w:tr>
      <w:tr w:rsidR="00180B42" w:rsidRPr="002D1F22" w14:paraId="7725EC8A" w14:textId="77777777" w:rsidTr="00180B42">
        <w:tc>
          <w:tcPr>
            <w:tcW w:w="575" w:type="dxa"/>
            <w:vMerge/>
          </w:tcPr>
          <w:p w14:paraId="0956B6B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4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5EACE4AC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4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29CD71ED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4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4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Destination</w:t>
            </w:r>
          </w:p>
        </w:tc>
        <w:tc>
          <w:tcPr>
            <w:tcW w:w="5474" w:type="dxa"/>
          </w:tcPr>
          <w:p w14:paraId="499869F6" w14:textId="7C54AB04" w:rsidR="00180B42" w:rsidRPr="00AC5EED" w:rsidRDefault="00B8307F" w:rsidP="00180B42">
            <w:pPr>
              <w:rPr>
                <w:color w:val="000000" w:themeColor="text1"/>
                <w:highlight w:val="yellow"/>
                <w:lang w:bidi="th-TH"/>
                <w:rPrChange w:id="347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48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Column 28</w:t>
            </w:r>
          </w:p>
        </w:tc>
      </w:tr>
      <w:tr w:rsidR="00180B42" w:rsidRPr="002D1F22" w14:paraId="54384A6D" w14:textId="77777777" w:rsidTr="00180B42">
        <w:tc>
          <w:tcPr>
            <w:tcW w:w="575" w:type="dxa"/>
            <w:vMerge w:val="restart"/>
          </w:tcPr>
          <w:p w14:paraId="056FDC08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4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5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28</w:t>
            </w:r>
          </w:p>
        </w:tc>
        <w:tc>
          <w:tcPr>
            <w:tcW w:w="2485" w:type="dxa"/>
            <w:vMerge w:val="restart"/>
          </w:tcPr>
          <w:p w14:paraId="2F58D36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5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5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Line no.</w:t>
            </w:r>
          </w:p>
        </w:tc>
        <w:tc>
          <w:tcPr>
            <w:tcW w:w="1505" w:type="dxa"/>
          </w:tcPr>
          <w:p w14:paraId="7DB4097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5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5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Description</w:t>
            </w:r>
          </w:p>
        </w:tc>
        <w:tc>
          <w:tcPr>
            <w:tcW w:w="5474" w:type="dxa"/>
          </w:tcPr>
          <w:p w14:paraId="7EDBE04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355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56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PO Receipt Line Number</w:t>
            </w:r>
          </w:p>
        </w:tc>
      </w:tr>
      <w:tr w:rsidR="00180B42" w:rsidRPr="002D1F22" w14:paraId="4C976F80" w14:textId="77777777" w:rsidTr="00180B42">
        <w:tc>
          <w:tcPr>
            <w:tcW w:w="575" w:type="dxa"/>
            <w:vMerge/>
          </w:tcPr>
          <w:p w14:paraId="0E8C25D2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5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3193A42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5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80E7013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5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6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Type</w:t>
            </w:r>
          </w:p>
        </w:tc>
        <w:tc>
          <w:tcPr>
            <w:tcW w:w="5474" w:type="dxa"/>
          </w:tcPr>
          <w:p w14:paraId="2CEE49F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6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6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Number</w:t>
            </w:r>
          </w:p>
        </w:tc>
      </w:tr>
      <w:tr w:rsidR="00180B42" w:rsidRPr="002D1F22" w14:paraId="503699AD" w14:textId="77777777" w:rsidTr="00180B42">
        <w:tc>
          <w:tcPr>
            <w:tcW w:w="575" w:type="dxa"/>
            <w:vMerge/>
          </w:tcPr>
          <w:p w14:paraId="689D703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6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7AE7E63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6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2D76E6A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6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6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Default</w:t>
            </w:r>
          </w:p>
        </w:tc>
        <w:tc>
          <w:tcPr>
            <w:tcW w:w="5474" w:type="dxa"/>
          </w:tcPr>
          <w:p w14:paraId="457C64D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367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180B42" w:rsidRPr="002D1F22" w14:paraId="12B86ECD" w14:textId="77777777" w:rsidTr="00180B42">
        <w:tc>
          <w:tcPr>
            <w:tcW w:w="575" w:type="dxa"/>
            <w:vMerge/>
          </w:tcPr>
          <w:p w14:paraId="59B2537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68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29380ED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6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669DFA16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7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7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Required</w:t>
            </w:r>
          </w:p>
        </w:tc>
        <w:tc>
          <w:tcPr>
            <w:tcW w:w="5474" w:type="dxa"/>
          </w:tcPr>
          <w:p w14:paraId="55900FB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372" w:author="ice-amo" w:date="2017-11-21T17:05:00Z">
                  <w:rPr>
                    <w:color w:val="000000" w:themeColor="text1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373" w:author="ice-amo" w:date="2017-11-21T17:05:00Z">
                  <w:rPr>
                    <w:color w:val="000000" w:themeColor="text1"/>
                  </w:rPr>
                </w:rPrChange>
              </w:rPr>
              <w:t>No</w:t>
            </w:r>
          </w:p>
        </w:tc>
      </w:tr>
      <w:tr w:rsidR="00180B42" w:rsidRPr="002D1F22" w14:paraId="5CC3BD51" w14:textId="77777777" w:rsidTr="00180B42">
        <w:tc>
          <w:tcPr>
            <w:tcW w:w="575" w:type="dxa"/>
            <w:vMerge/>
          </w:tcPr>
          <w:p w14:paraId="487F573C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74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58426B71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75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0720B54E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76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77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Condition(s)</w:t>
            </w:r>
          </w:p>
        </w:tc>
        <w:tc>
          <w:tcPr>
            <w:tcW w:w="5474" w:type="dxa"/>
          </w:tcPr>
          <w:p w14:paraId="0CD8305B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rPrChange w:id="378" w:author="ice-amo" w:date="2017-11-21T17:05:00Z">
                  <w:rPr>
                    <w:color w:val="000000" w:themeColor="text1"/>
                  </w:rPr>
                </w:rPrChange>
              </w:rPr>
            </w:pPr>
          </w:p>
        </w:tc>
      </w:tr>
      <w:tr w:rsidR="002D1F22" w:rsidRPr="002D1F22" w14:paraId="75633857" w14:textId="77777777" w:rsidTr="00180B42">
        <w:tc>
          <w:tcPr>
            <w:tcW w:w="575" w:type="dxa"/>
            <w:vMerge/>
          </w:tcPr>
          <w:p w14:paraId="5C42B759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79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0680B2E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8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125B9B57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8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8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Source</w:t>
            </w:r>
          </w:p>
        </w:tc>
        <w:tc>
          <w:tcPr>
            <w:tcW w:w="5474" w:type="dxa"/>
          </w:tcPr>
          <w:p w14:paraId="3FCD7D0F" w14:textId="3DDC2928" w:rsidR="00180B42" w:rsidRPr="00AC5EED" w:rsidRDefault="00180B42" w:rsidP="00180B42">
            <w:pPr>
              <w:rPr>
                <w:color w:val="000000" w:themeColor="text1"/>
                <w:highlight w:val="yellow"/>
                <w:lang w:bidi="th-TH"/>
                <w:rPrChange w:id="383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rPrChange w:id="384" w:author="ice-amo" w:date="2017-11-21T17:05:00Z">
                  <w:rPr>
                    <w:color w:val="000000" w:themeColor="text1"/>
                  </w:rPr>
                </w:rPrChange>
              </w:rPr>
              <w:t xml:space="preserve">(N)Procurement &gt; Inventory Management &gt; </w:t>
            </w:r>
            <w:r w:rsidRPr="00AC5EED">
              <w:rPr>
                <w:color w:val="000000" w:themeColor="text1"/>
                <w:highlight w:val="yellow"/>
                <w:lang w:bidi="th-TH"/>
                <w:rPrChange w:id="385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 xml:space="preserve">Receipts &gt; Inspect Receipts &gt; (F) </w:t>
            </w:r>
            <w:r w:rsidR="00EC3255" w:rsidRPr="00AC5EED">
              <w:rPr>
                <w:color w:val="000000" w:themeColor="text1"/>
                <w:highlight w:val="yellow"/>
                <w:lang w:bidi="th-TH"/>
                <w:rPrChange w:id="386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Line No</w:t>
            </w:r>
          </w:p>
          <w:p w14:paraId="49437A7F" w14:textId="77777777" w:rsidR="006C4208" w:rsidRPr="00AC5EED" w:rsidRDefault="006C4208" w:rsidP="00180B42">
            <w:pPr>
              <w:rPr>
                <w:color w:val="000000" w:themeColor="text1"/>
                <w:highlight w:val="yellow"/>
                <w:lang w:bidi="th-TH"/>
                <w:rPrChange w:id="387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</w:p>
          <w:p w14:paraId="5F630928" w14:textId="53CEC7CA" w:rsidR="006C4208" w:rsidRPr="00AC5EED" w:rsidRDefault="006C4208" w:rsidP="006C4208">
            <w:pPr>
              <w:rPr>
                <w:color w:val="000000" w:themeColor="text1"/>
                <w:highlight w:val="yellow"/>
                <w:lang w:bidi="th-TH"/>
                <w:rPrChange w:id="388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89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XCUST_PR_PO_INFO_TBL.PO_RECEIPT_LINE_NO</w:t>
            </w:r>
          </w:p>
        </w:tc>
      </w:tr>
      <w:tr w:rsidR="00180B42" w:rsidRPr="002D1F22" w14:paraId="2DEF0A92" w14:textId="77777777" w:rsidTr="00180B42">
        <w:tc>
          <w:tcPr>
            <w:tcW w:w="575" w:type="dxa"/>
            <w:vMerge/>
          </w:tcPr>
          <w:p w14:paraId="7A75689F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90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2485" w:type="dxa"/>
            <w:vMerge/>
          </w:tcPr>
          <w:p w14:paraId="053BA842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91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</w:p>
        </w:tc>
        <w:tc>
          <w:tcPr>
            <w:tcW w:w="1505" w:type="dxa"/>
          </w:tcPr>
          <w:p w14:paraId="5CB28F44" w14:textId="77777777" w:rsidR="00180B42" w:rsidRPr="00AC5EED" w:rsidRDefault="00180B42" w:rsidP="00180B42">
            <w:pPr>
              <w:rPr>
                <w:color w:val="000000" w:themeColor="text1"/>
                <w:highlight w:val="yellow"/>
                <w:lang w:bidi="en-US"/>
                <w:rPrChange w:id="392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en-US"/>
                <w:rPrChange w:id="393" w:author="ice-amo" w:date="2017-11-21T17:05:00Z">
                  <w:rPr>
                    <w:color w:val="000000" w:themeColor="text1"/>
                    <w:lang w:bidi="en-US"/>
                  </w:rPr>
                </w:rPrChange>
              </w:rPr>
              <w:t>Data Destination</w:t>
            </w:r>
          </w:p>
        </w:tc>
        <w:tc>
          <w:tcPr>
            <w:tcW w:w="5474" w:type="dxa"/>
          </w:tcPr>
          <w:p w14:paraId="492F12BF" w14:textId="7B0C1395" w:rsidR="00180B42" w:rsidRPr="00AC5EED" w:rsidRDefault="00B8307F" w:rsidP="00180B42">
            <w:pPr>
              <w:rPr>
                <w:color w:val="000000" w:themeColor="text1"/>
                <w:highlight w:val="yellow"/>
                <w:lang w:bidi="th-TH"/>
                <w:rPrChange w:id="394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</w:pPr>
            <w:r w:rsidRPr="00AC5EED">
              <w:rPr>
                <w:color w:val="000000" w:themeColor="text1"/>
                <w:highlight w:val="yellow"/>
                <w:lang w:bidi="th-TH"/>
                <w:rPrChange w:id="395" w:author="ice-amo" w:date="2017-11-21T17:05:00Z">
                  <w:rPr>
                    <w:color w:val="000000" w:themeColor="text1"/>
                    <w:lang w:bidi="th-TH"/>
                  </w:rPr>
                </w:rPrChange>
              </w:rPr>
              <w:t>Column 29</w:t>
            </w:r>
          </w:p>
        </w:tc>
      </w:tr>
      <w:tr w:rsidR="00180B42" w:rsidRPr="002D1F22" w14:paraId="0A3F4D70" w14:textId="77777777" w:rsidTr="00180B42">
        <w:tc>
          <w:tcPr>
            <w:tcW w:w="575" w:type="dxa"/>
            <w:vMerge w:val="restart"/>
          </w:tcPr>
          <w:p w14:paraId="6F008ED0" w14:textId="49440413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del w:id="396" w:author="ice-amo" w:date="2017-11-22T18:27:00Z">
              <w:r w:rsidRPr="002D1F22" w:rsidDel="002861A1">
                <w:rPr>
                  <w:color w:val="000000" w:themeColor="text1"/>
                  <w:lang w:bidi="en-US"/>
                </w:rPr>
                <w:delText>29</w:delText>
              </w:r>
            </w:del>
          </w:p>
        </w:tc>
        <w:tc>
          <w:tcPr>
            <w:tcW w:w="2485" w:type="dxa"/>
            <w:vMerge w:val="restart"/>
          </w:tcPr>
          <w:p w14:paraId="0373A9C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Tax (Y/N)</w:t>
            </w:r>
          </w:p>
        </w:tc>
        <w:tc>
          <w:tcPr>
            <w:tcW w:w="1505" w:type="dxa"/>
          </w:tcPr>
          <w:p w14:paraId="0745775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EFFE6A0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คิด </w:t>
            </w:r>
            <w:r w:rsidRPr="002D1F22">
              <w:rPr>
                <w:color w:val="000000" w:themeColor="text1"/>
              </w:rPr>
              <w:t xml:space="preserve">Vat </w:t>
            </w:r>
            <w:r w:rsidRPr="002D1F22">
              <w:rPr>
                <w:color w:val="000000" w:themeColor="text1"/>
                <w:cs/>
                <w:lang w:bidi="th-TH"/>
              </w:rPr>
              <w:t>หรือไม่</w:t>
            </w:r>
          </w:p>
        </w:tc>
      </w:tr>
      <w:tr w:rsidR="00180B42" w:rsidRPr="002D1F22" w14:paraId="35696E4F" w14:textId="77777777" w:rsidTr="00180B42">
        <w:tc>
          <w:tcPr>
            <w:tcW w:w="575" w:type="dxa"/>
            <w:vMerge/>
          </w:tcPr>
          <w:p w14:paraId="398A75D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D77C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DA45D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8B727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01558A56" w14:textId="77777777" w:rsidTr="00180B42">
        <w:tc>
          <w:tcPr>
            <w:tcW w:w="575" w:type="dxa"/>
            <w:vMerge/>
          </w:tcPr>
          <w:p w14:paraId="28B99F0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175AB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00D42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DD7F819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662BFF1" w14:textId="77777777" w:rsidTr="00180B42">
        <w:tc>
          <w:tcPr>
            <w:tcW w:w="575" w:type="dxa"/>
            <w:vMerge/>
          </w:tcPr>
          <w:p w14:paraId="49A8C20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27AC7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10C34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11F3C8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180B42" w:rsidRPr="002D1F22" w14:paraId="03377AE9" w14:textId="77777777" w:rsidTr="00180B42">
        <w:tc>
          <w:tcPr>
            <w:tcW w:w="575" w:type="dxa"/>
            <w:vMerge/>
          </w:tcPr>
          <w:p w14:paraId="456A6E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285CE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80BB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7A6C098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4E0CBFE2" w14:textId="77777777" w:rsidTr="00180B42">
        <w:tc>
          <w:tcPr>
            <w:tcW w:w="575" w:type="dxa"/>
            <w:vMerge/>
          </w:tcPr>
          <w:p w14:paraId="0273018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0D88E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4B05D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C2C1D90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Y =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กรณีมี </w:t>
            </w:r>
            <w:r w:rsidRPr="002D1F22">
              <w:rPr>
                <w:color w:val="000000" w:themeColor="text1"/>
                <w:lang w:bidi="th-TH"/>
              </w:rPr>
              <w:t>Vat</w:t>
            </w:r>
          </w:p>
          <w:p w14:paraId="164DCD10" w14:textId="77777777" w:rsidR="00180B42" w:rsidRDefault="00180B42" w:rsidP="00180B42">
            <w:pPr>
              <w:rPr>
                <w:ins w:id="397" w:author="ice-amo" w:date="2017-11-22T18:27:00Z"/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N =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กรณีไม่มี </w:t>
            </w:r>
            <w:r w:rsidRPr="002D1F22">
              <w:rPr>
                <w:color w:val="000000" w:themeColor="text1"/>
                <w:lang w:bidi="th-TH"/>
              </w:rPr>
              <w:t>Vat</w:t>
            </w:r>
          </w:p>
          <w:p w14:paraId="41C0ACE3" w14:textId="77777777" w:rsidR="002861A1" w:rsidRDefault="002861A1" w:rsidP="00180B42">
            <w:pPr>
              <w:rPr>
                <w:ins w:id="398" w:author="ice-amo" w:date="2017-11-22T18:27:00Z"/>
                <w:color w:val="000000" w:themeColor="text1"/>
                <w:lang w:bidi="th-TH"/>
              </w:rPr>
            </w:pPr>
          </w:p>
          <w:p w14:paraId="1C083954" w14:textId="77777777" w:rsidR="002861A1" w:rsidRPr="002861A1" w:rsidRDefault="002861A1" w:rsidP="00180B42">
            <w:pPr>
              <w:rPr>
                <w:ins w:id="399" w:author="ice-amo" w:date="2017-11-22T18:27:00Z"/>
                <w:color w:val="000000" w:themeColor="text1"/>
                <w:highlight w:val="magenta"/>
                <w:lang w:bidi="th-TH"/>
                <w:rPrChange w:id="400" w:author="ice-amo" w:date="2017-11-22T18:28:00Z">
                  <w:rPr>
                    <w:ins w:id="401" w:author="ice-amo" w:date="2017-11-22T18:27:00Z"/>
                    <w:color w:val="000000" w:themeColor="text1"/>
                    <w:lang w:bidi="th-TH"/>
                  </w:rPr>
                </w:rPrChange>
              </w:rPr>
            </w:pPr>
            <w:ins w:id="402" w:author="ice-amo" w:date="2017-11-22T18:27:00Z">
              <w:r w:rsidRPr="002861A1">
                <w:rPr>
                  <w:color w:val="000000" w:themeColor="text1"/>
                  <w:highlight w:val="magenta"/>
                  <w:lang w:bidi="th-TH"/>
                  <w:rPrChange w:id="403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If </w:t>
              </w:r>
              <w:proofErr w:type="spellStart"/>
              <w:r w:rsidRPr="002861A1">
                <w:rPr>
                  <w:color w:val="000000" w:themeColor="text1"/>
                  <w:highlight w:val="magenta"/>
                  <w:lang w:bidi="th-TH"/>
                  <w:rPrChange w:id="404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tax_code</w:t>
              </w:r>
              <w:proofErr w:type="spellEnd"/>
              <w:r w:rsidRPr="002861A1">
                <w:rPr>
                  <w:color w:val="000000" w:themeColor="text1"/>
                  <w:highlight w:val="magenta"/>
                  <w:lang w:bidi="th-TH"/>
                  <w:rPrChange w:id="405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 xml:space="preserve"> is not null then</w:t>
              </w:r>
            </w:ins>
          </w:p>
          <w:p w14:paraId="02F378F9" w14:textId="515D1CDA" w:rsidR="002861A1" w:rsidRPr="002861A1" w:rsidRDefault="002861A1" w:rsidP="00180B42">
            <w:pPr>
              <w:rPr>
                <w:ins w:id="406" w:author="ice-amo" w:date="2017-11-22T18:27:00Z"/>
                <w:color w:val="000000" w:themeColor="text1"/>
                <w:highlight w:val="magenta"/>
                <w:lang w:bidi="th-TH"/>
                <w:rPrChange w:id="407" w:author="ice-amo" w:date="2017-11-22T18:28:00Z">
                  <w:rPr>
                    <w:ins w:id="408" w:author="ice-amo" w:date="2017-11-22T18:27:00Z"/>
                    <w:color w:val="000000" w:themeColor="text1"/>
                    <w:lang w:bidi="th-TH"/>
                  </w:rPr>
                </w:rPrChange>
              </w:rPr>
            </w:pPr>
            <w:ins w:id="409" w:author="ice-amo" w:date="2017-11-22T18:27:00Z">
              <w:r w:rsidRPr="002861A1">
                <w:rPr>
                  <w:color w:val="000000" w:themeColor="text1"/>
                  <w:highlight w:val="magenta"/>
                  <w:lang w:bidi="th-TH"/>
                  <w:rPrChange w:id="410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Y</w:t>
              </w:r>
            </w:ins>
          </w:p>
          <w:p w14:paraId="7496751D" w14:textId="6A2EDA41" w:rsidR="002861A1" w:rsidRPr="002861A1" w:rsidRDefault="002861A1" w:rsidP="00180B42">
            <w:pPr>
              <w:rPr>
                <w:ins w:id="411" w:author="ice-amo" w:date="2017-11-22T18:27:00Z"/>
                <w:color w:val="000000" w:themeColor="text1"/>
                <w:highlight w:val="magenta"/>
                <w:lang w:bidi="th-TH"/>
                <w:rPrChange w:id="412" w:author="ice-amo" w:date="2017-11-22T18:28:00Z">
                  <w:rPr>
                    <w:ins w:id="413" w:author="ice-amo" w:date="2017-11-22T18:27:00Z"/>
                    <w:color w:val="000000" w:themeColor="text1"/>
                    <w:lang w:bidi="th-TH"/>
                  </w:rPr>
                </w:rPrChange>
              </w:rPr>
            </w:pPr>
            <w:ins w:id="414" w:author="ice-amo" w:date="2017-11-22T18:27:00Z">
              <w:r w:rsidRPr="002861A1">
                <w:rPr>
                  <w:color w:val="000000" w:themeColor="text1"/>
                  <w:highlight w:val="magenta"/>
                  <w:lang w:bidi="th-TH"/>
                  <w:rPrChange w:id="415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Else</w:t>
              </w:r>
            </w:ins>
          </w:p>
          <w:p w14:paraId="7C28A9C3" w14:textId="3F05A47D" w:rsidR="002861A1" w:rsidRPr="002861A1" w:rsidRDefault="002861A1" w:rsidP="00180B42">
            <w:pPr>
              <w:rPr>
                <w:ins w:id="416" w:author="ice-amo" w:date="2017-11-22T18:27:00Z"/>
                <w:color w:val="000000" w:themeColor="text1"/>
                <w:highlight w:val="magenta"/>
                <w:lang w:bidi="th-TH"/>
                <w:rPrChange w:id="417" w:author="ice-amo" w:date="2017-11-22T18:28:00Z">
                  <w:rPr>
                    <w:ins w:id="418" w:author="ice-amo" w:date="2017-11-22T18:27:00Z"/>
                    <w:color w:val="000000" w:themeColor="text1"/>
                    <w:lang w:bidi="th-TH"/>
                  </w:rPr>
                </w:rPrChange>
              </w:rPr>
            </w:pPr>
            <w:ins w:id="419" w:author="ice-amo" w:date="2017-11-22T18:27:00Z">
              <w:r w:rsidRPr="002861A1">
                <w:rPr>
                  <w:color w:val="000000" w:themeColor="text1"/>
                  <w:highlight w:val="magenta"/>
                  <w:lang w:bidi="th-TH"/>
                  <w:rPrChange w:id="420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N</w:t>
              </w:r>
            </w:ins>
          </w:p>
          <w:p w14:paraId="1376C268" w14:textId="60AA5E60" w:rsidR="002861A1" w:rsidRPr="002D1F22" w:rsidRDefault="002861A1" w:rsidP="00180B42">
            <w:pPr>
              <w:rPr>
                <w:color w:val="000000" w:themeColor="text1"/>
                <w:lang w:bidi="th-TH"/>
              </w:rPr>
            </w:pPr>
            <w:ins w:id="421" w:author="ice-amo" w:date="2017-11-22T18:27:00Z">
              <w:r w:rsidRPr="002861A1">
                <w:rPr>
                  <w:color w:val="000000" w:themeColor="text1"/>
                  <w:highlight w:val="magenta"/>
                  <w:lang w:bidi="th-TH"/>
                  <w:rPrChange w:id="422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End if;</w:t>
              </w:r>
            </w:ins>
          </w:p>
        </w:tc>
      </w:tr>
      <w:tr w:rsidR="00180B42" w:rsidRPr="002D1F22" w14:paraId="3D736E51" w14:textId="77777777" w:rsidTr="00180B42">
        <w:tc>
          <w:tcPr>
            <w:tcW w:w="575" w:type="dxa"/>
            <w:vMerge/>
          </w:tcPr>
          <w:p w14:paraId="5A2A327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DEF89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7F482C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A4969FB" w14:textId="4141AF3D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30</w:t>
            </w:r>
          </w:p>
        </w:tc>
      </w:tr>
      <w:tr w:rsidR="00180B42" w:rsidRPr="002D1F22" w14:paraId="49B65634" w14:textId="77777777" w:rsidTr="00180B42">
        <w:tc>
          <w:tcPr>
            <w:tcW w:w="575" w:type="dxa"/>
            <w:vMerge w:val="restart"/>
          </w:tcPr>
          <w:p w14:paraId="62FA540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30</w:t>
            </w:r>
          </w:p>
        </w:tc>
        <w:tc>
          <w:tcPr>
            <w:tcW w:w="2485" w:type="dxa"/>
            <w:vMerge w:val="restart"/>
          </w:tcPr>
          <w:p w14:paraId="3875EAC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Lot</w:t>
            </w:r>
          </w:p>
        </w:tc>
        <w:tc>
          <w:tcPr>
            <w:tcW w:w="1505" w:type="dxa"/>
          </w:tcPr>
          <w:p w14:paraId="1EBCBF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A0C0205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Lot </w:t>
            </w:r>
            <w:r w:rsidRPr="002D1F22">
              <w:rPr>
                <w:color w:val="000000" w:themeColor="text1"/>
                <w:cs/>
                <w:lang w:bidi="th-TH"/>
              </w:rPr>
              <w:t>ของการรับสินค้า</w:t>
            </w:r>
          </w:p>
        </w:tc>
      </w:tr>
      <w:tr w:rsidR="00180B42" w:rsidRPr="002D1F22" w14:paraId="10A21466" w14:textId="77777777" w:rsidTr="00180B42">
        <w:tc>
          <w:tcPr>
            <w:tcW w:w="575" w:type="dxa"/>
            <w:vMerge/>
          </w:tcPr>
          <w:p w14:paraId="7315E14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1541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B2C4D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36AD4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7E4217AF" w14:textId="77777777" w:rsidTr="00180B42">
        <w:tc>
          <w:tcPr>
            <w:tcW w:w="575" w:type="dxa"/>
            <w:vMerge/>
          </w:tcPr>
          <w:p w14:paraId="34F548D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884B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0889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9084C3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38E33ECB" w14:textId="77777777" w:rsidTr="00180B42">
        <w:tc>
          <w:tcPr>
            <w:tcW w:w="575" w:type="dxa"/>
            <w:vMerge/>
          </w:tcPr>
          <w:p w14:paraId="489395A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E1E67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541EA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729C7D0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4FB4D97F" w14:textId="77777777" w:rsidTr="00180B42">
        <w:tc>
          <w:tcPr>
            <w:tcW w:w="575" w:type="dxa"/>
            <w:vMerge/>
          </w:tcPr>
          <w:p w14:paraId="00ECCF7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E0847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B45A5F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9FCBB93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977F909" w14:textId="77777777" w:rsidTr="00180B42">
        <w:tc>
          <w:tcPr>
            <w:tcW w:w="575" w:type="dxa"/>
            <w:vMerge/>
          </w:tcPr>
          <w:p w14:paraId="6808AC4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558F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F3A2C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ED37AEE" w14:textId="1E62EA50" w:rsidR="00180B42" w:rsidRPr="002861A1" w:rsidRDefault="00180B42" w:rsidP="00180B42">
            <w:pPr>
              <w:rPr>
                <w:color w:val="000000" w:themeColor="text1"/>
                <w:highlight w:val="yellow"/>
                <w:lang w:bidi="th-TH"/>
                <w:rPrChange w:id="423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</w:pPr>
            <w:bookmarkStart w:id="424" w:name="_GoBack"/>
            <w:bookmarkEnd w:id="424"/>
            <w:r w:rsidRPr="002861A1">
              <w:rPr>
                <w:color w:val="000000" w:themeColor="text1"/>
                <w:highlight w:val="yellow"/>
                <w:rPrChange w:id="425" w:author="ice-amo" w:date="2017-11-22T18:28:00Z">
                  <w:rPr>
                    <w:color w:val="000000" w:themeColor="text1"/>
                  </w:rPr>
                </w:rPrChange>
              </w:rPr>
              <w:t xml:space="preserve">(N)Procurement &gt; Inventory Management &gt; </w:t>
            </w:r>
            <w:r w:rsidRPr="002861A1">
              <w:rPr>
                <w:color w:val="000000" w:themeColor="text1"/>
                <w:highlight w:val="yellow"/>
                <w:lang w:bidi="th-TH"/>
                <w:rPrChange w:id="426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  <w:t>Re</w:t>
            </w:r>
            <w:r w:rsidR="00EC3255" w:rsidRPr="002861A1">
              <w:rPr>
                <w:color w:val="000000" w:themeColor="text1"/>
                <w:highlight w:val="yellow"/>
                <w:lang w:bidi="th-TH"/>
                <w:rPrChange w:id="427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  <w:t>ceipts &gt; Inspect Receipts &gt; (F) Lot</w:t>
            </w:r>
          </w:p>
          <w:p w14:paraId="521FE18A" w14:textId="77777777" w:rsidR="006C4208" w:rsidRPr="002861A1" w:rsidRDefault="006C4208" w:rsidP="00180B42">
            <w:pPr>
              <w:rPr>
                <w:color w:val="000000" w:themeColor="text1"/>
                <w:highlight w:val="yellow"/>
                <w:lang w:bidi="th-TH"/>
                <w:rPrChange w:id="428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</w:pPr>
          </w:p>
          <w:p w14:paraId="5DB9517C" w14:textId="0D99415B" w:rsidR="006C4208" w:rsidRPr="002D1F22" w:rsidRDefault="006C4208" w:rsidP="002861A1">
            <w:pPr>
              <w:rPr>
                <w:color w:val="000000" w:themeColor="text1"/>
                <w:lang w:bidi="th-TH"/>
              </w:rPr>
            </w:pPr>
            <w:r w:rsidRPr="002861A1">
              <w:rPr>
                <w:color w:val="000000" w:themeColor="text1"/>
                <w:highlight w:val="yellow"/>
                <w:lang w:bidi="th-TH"/>
                <w:rPrChange w:id="429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  <w:t>XCUST_</w:t>
            </w:r>
            <w:del w:id="430" w:author="ice-amo" w:date="2017-11-22T18:28:00Z">
              <w:r w:rsidRPr="002861A1" w:rsidDel="002861A1">
                <w:rPr>
                  <w:color w:val="000000" w:themeColor="text1"/>
                  <w:highlight w:val="yellow"/>
                  <w:lang w:bidi="th-TH"/>
                  <w:rPrChange w:id="431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delText>PR_</w:delText>
              </w:r>
            </w:del>
            <w:r w:rsidRPr="002861A1">
              <w:rPr>
                <w:color w:val="000000" w:themeColor="text1"/>
                <w:highlight w:val="yellow"/>
                <w:lang w:bidi="th-TH"/>
                <w:rPrChange w:id="432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  <w:t>PO_</w:t>
            </w:r>
            <w:ins w:id="433" w:author="ice-amo" w:date="2017-11-22T18:28:00Z">
              <w:r w:rsidR="002861A1" w:rsidRPr="002861A1">
                <w:rPr>
                  <w:color w:val="000000" w:themeColor="text1"/>
                  <w:highlight w:val="yellow"/>
                  <w:lang w:bidi="th-TH"/>
                  <w:rPrChange w:id="434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t>RCP</w:t>
              </w:r>
            </w:ins>
            <w:del w:id="435" w:author="ice-amo" w:date="2017-11-22T18:28:00Z">
              <w:r w:rsidRPr="002861A1" w:rsidDel="002861A1">
                <w:rPr>
                  <w:color w:val="000000" w:themeColor="text1"/>
                  <w:highlight w:val="yellow"/>
                  <w:lang w:bidi="th-TH"/>
                  <w:rPrChange w:id="436" w:author="ice-amo" w:date="2017-11-22T18:28:00Z">
                    <w:rPr>
                      <w:color w:val="000000" w:themeColor="text1"/>
                      <w:lang w:bidi="th-TH"/>
                    </w:rPr>
                  </w:rPrChange>
                </w:rPr>
                <w:delText>INFO</w:delText>
              </w:r>
            </w:del>
            <w:r w:rsidRPr="002861A1">
              <w:rPr>
                <w:color w:val="000000" w:themeColor="text1"/>
                <w:highlight w:val="yellow"/>
                <w:lang w:bidi="th-TH"/>
                <w:rPrChange w:id="437" w:author="ice-amo" w:date="2017-11-22T18:28:00Z">
                  <w:rPr>
                    <w:color w:val="000000" w:themeColor="text1"/>
                    <w:lang w:bidi="th-TH"/>
                  </w:rPr>
                </w:rPrChange>
              </w:rPr>
              <w:t>_TBL.LOT_NUMBER</w:t>
            </w:r>
          </w:p>
        </w:tc>
      </w:tr>
      <w:tr w:rsidR="00180B42" w:rsidRPr="002D1F22" w14:paraId="3E0A986A" w14:textId="77777777" w:rsidTr="00180B42">
        <w:tc>
          <w:tcPr>
            <w:tcW w:w="575" w:type="dxa"/>
            <w:vMerge/>
          </w:tcPr>
          <w:p w14:paraId="7A9992D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A2B09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5CBE1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CF42A60" w14:textId="6808D1D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31</w:t>
            </w:r>
          </w:p>
        </w:tc>
      </w:tr>
      <w:tr w:rsidR="00180B42" w:rsidRPr="002D1F22" w14:paraId="7B149EFD" w14:textId="77777777" w:rsidTr="00180B42">
        <w:tc>
          <w:tcPr>
            <w:tcW w:w="575" w:type="dxa"/>
            <w:vMerge w:val="restart"/>
          </w:tcPr>
          <w:p w14:paraId="3794B15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31</w:t>
            </w:r>
          </w:p>
        </w:tc>
        <w:tc>
          <w:tcPr>
            <w:tcW w:w="2485" w:type="dxa"/>
            <w:vMerge w:val="restart"/>
          </w:tcPr>
          <w:p w14:paraId="5E65234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Inv. No.</w:t>
            </w:r>
          </w:p>
        </w:tc>
        <w:tc>
          <w:tcPr>
            <w:tcW w:w="1505" w:type="dxa"/>
          </w:tcPr>
          <w:p w14:paraId="690793F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2C35805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Inv. No.</w:t>
            </w:r>
          </w:p>
        </w:tc>
      </w:tr>
      <w:tr w:rsidR="00180B42" w:rsidRPr="002D1F22" w14:paraId="69A8B2E1" w14:textId="77777777" w:rsidTr="00180B42">
        <w:tc>
          <w:tcPr>
            <w:tcW w:w="575" w:type="dxa"/>
            <w:vMerge/>
          </w:tcPr>
          <w:p w14:paraId="612454A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1925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E717F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78F908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33C963D6" w14:textId="77777777" w:rsidTr="00180B42">
        <w:tc>
          <w:tcPr>
            <w:tcW w:w="575" w:type="dxa"/>
            <w:vMerge/>
          </w:tcPr>
          <w:p w14:paraId="07E35D2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9348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FE71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4B16054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6742100" w14:textId="77777777" w:rsidTr="00180B42">
        <w:tc>
          <w:tcPr>
            <w:tcW w:w="575" w:type="dxa"/>
            <w:vMerge/>
          </w:tcPr>
          <w:p w14:paraId="5007E31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A05EE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655A1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3E41E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0D1049AB" w14:textId="77777777" w:rsidTr="00180B42">
        <w:tc>
          <w:tcPr>
            <w:tcW w:w="575" w:type="dxa"/>
            <w:vMerge/>
          </w:tcPr>
          <w:p w14:paraId="1022D92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F1E3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BBC94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C261C15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5F0D5521" w14:textId="77777777" w:rsidTr="00180B42">
        <w:tc>
          <w:tcPr>
            <w:tcW w:w="575" w:type="dxa"/>
            <w:vMerge/>
          </w:tcPr>
          <w:p w14:paraId="44E6D84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4B7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0AEA7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CD0BDC7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654BD7C" w14:textId="77777777" w:rsidTr="00180B42">
        <w:tc>
          <w:tcPr>
            <w:tcW w:w="575" w:type="dxa"/>
            <w:vMerge/>
          </w:tcPr>
          <w:p w14:paraId="1D87CB0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47E9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F8754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CB77D74" w14:textId="36E752FE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32</w:t>
            </w:r>
          </w:p>
        </w:tc>
      </w:tr>
      <w:tr w:rsidR="00180B42" w:rsidRPr="002D1F22" w14:paraId="5BE4ACE8" w14:textId="77777777" w:rsidTr="00180B42">
        <w:tc>
          <w:tcPr>
            <w:tcW w:w="575" w:type="dxa"/>
            <w:vMerge w:val="restart"/>
          </w:tcPr>
          <w:p w14:paraId="5ECF1C7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32</w:t>
            </w:r>
          </w:p>
        </w:tc>
        <w:tc>
          <w:tcPr>
            <w:tcW w:w="2485" w:type="dxa"/>
            <w:vMerge w:val="restart"/>
          </w:tcPr>
          <w:p w14:paraId="4A83E4A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Inv. Line</w:t>
            </w:r>
          </w:p>
        </w:tc>
        <w:tc>
          <w:tcPr>
            <w:tcW w:w="1505" w:type="dxa"/>
          </w:tcPr>
          <w:p w14:paraId="40E802A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FBACA04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Inv. Line</w:t>
            </w:r>
          </w:p>
        </w:tc>
      </w:tr>
      <w:tr w:rsidR="00180B42" w:rsidRPr="002D1F22" w14:paraId="6E1074A5" w14:textId="77777777" w:rsidTr="00180B42">
        <w:tc>
          <w:tcPr>
            <w:tcW w:w="575" w:type="dxa"/>
            <w:vMerge/>
          </w:tcPr>
          <w:p w14:paraId="6ECA15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AC70B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76C20E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A37E9C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127FEB23" w14:textId="77777777" w:rsidTr="00180B42">
        <w:tc>
          <w:tcPr>
            <w:tcW w:w="575" w:type="dxa"/>
            <w:vMerge/>
          </w:tcPr>
          <w:p w14:paraId="0857D9B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486AB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33E16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759FE5C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0D9AA4B2" w14:textId="77777777" w:rsidTr="00180B42">
        <w:tc>
          <w:tcPr>
            <w:tcW w:w="575" w:type="dxa"/>
            <w:vMerge/>
          </w:tcPr>
          <w:p w14:paraId="506C5DC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5680B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95F6F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930BB9F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18097D9F" w14:textId="77777777" w:rsidTr="00180B42">
        <w:tc>
          <w:tcPr>
            <w:tcW w:w="575" w:type="dxa"/>
            <w:vMerge/>
          </w:tcPr>
          <w:p w14:paraId="00AD03A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71DFF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3AA708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CAB05C8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49B436D" w14:textId="77777777" w:rsidTr="00180B42">
        <w:tc>
          <w:tcPr>
            <w:tcW w:w="575" w:type="dxa"/>
            <w:vMerge/>
          </w:tcPr>
          <w:p w14:paraId="3F25022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D196D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95468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1C02D6C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6DC4CFDC" w14:textId="77777777" w:rsidTr="00180B42">
        <w:tc>
          <w:tcPr>
            <w:tcW w:w="575" w:type="dxa"/>
            <w:vMerge/>
          </w:tcPr>
          <w:p w14:paraId="3376997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EA678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91DB0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8CEF4A" w14:textId="7197E3FA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33</w:t>
            </w:r>
          </w:p>
        </w:tc>
      </w:tr>
      <w:tr w:rsidR="00180B42" w:rsidRPr="002D1F22" w14:paraId="6439ECD0" w14:textId="77777777" w:rsidTr="00180B42">
        <w:tc>
          <w:tcPr>
            <w:tcW w:w="575" w:type="dxa"/>
            <w:vMerge w:val="restart"/>
          </w:tcPr>
          <w:p w14:paraId="0E2397A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33</w:t>
            </w:r>
          </w:p>
        </w:tc>
        <w:tc>
          <w:tcPr>
            <w:tcW w:w="2485" w:type="dxa"/>
            <w:vMerge w:val="restart"/>
          </w:tcPr>
          <w:p w14:paraId="067CCED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proofErr w:type="spellStart"/>
            <w:r w:rsidRPr="002D1F22">
              <w:rPr>
                <w:color w:val="000000" w:themeColor="text1"/>
                <w:lang w:bidi="en-US"/>
              </w:rPr>
              <w:t>Inv</w:t>
            </w:r>
            <w:proofErr w:type="spellEnd"/>
            <w:r w:rsidRPr="002D1F22">
              <w:rPr>
                <w:color w:val="000000" w:themeColor="text1"/>
                <w:lang w:bidi="en-US"/>
              </w:rPr>
              <w:t xml:space="preserve"> Date</w:t>
            </w:r>
          </w:p>
        </w:tc>
        <w:tc>
          <w:tcPr>
            <w:tcW w:w="1505" w:type="dxa"/>
          </w:tcPr>
          <w:p w14:paraId="7D18245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2384849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Invoice Date</w:t>
            </w:r>
          </w:p>
        </w:tc>
      </w:tr>
      <w:tr w:rsidR="00180B42" w:rsidRPr="002D1F22" w14:paraId="5DF58D19" w14:textId="77777777" w:rsidTr="00180B42">
        <w:tc>
          <w:tcPr>
            <w:tcW w:w="575" w:type="dxa"/>
            <w:vMerge/>
          </w:tcPr>
          <w:p w14:paraId="1D3ECEA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8B273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E6BA86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327EE8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DATE</w:t>
            </w:r>
          </w:p>
        </w:tc>
      </w:tr>
      <w:tr w:rsidR="00180B42" w:rsidRPr="002D1F22" w14:paraId="4F3D4C1E" w14:textId="77777777" w:rsidTr="00180B42">
        <w:tc>
          <w:tcPr>
            <w:tcW w:w="575" w:type="dxa"/>
            <w:vMerge/>
          </w:tcPr>
          <w:p w14:paraId="3032E7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F376A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1B63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BB306B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3AB2999F" w14:textId="77777777" w:rsidTr="00180B42">
        <w:tc>
          <w:tcPr>
            <w:tcW w:w="575" w:type="dxa"/>
            <w:vMerge/>
          </w:tcPr>
          <w:p w14:paraId="7D9DED2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A0756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CC4776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824E6A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7CF3C484" w14:textId="77777777" w:rsidTr="00180B42">
        <w:tc>
          <w:tcPr>
            <w:tcW w:w="575" w:type="dxa"/>
            <w:vMerge/>
          </w:tcPr>
          <w:p w14:paraId="70BC3EB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BE665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6907A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564DCF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1425613D" w14:textId="77777777" w:rsidTr="00180B42">
        <w:tc>
          <w:tcPr>
            <w:tcW w:w="575" w:type="dxa"/>
            <w:vMerge/>
          </w:tcPr>
          <w:p w14:paraId="2EC6FAF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97CE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D016E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E0BC22F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719A59C" w14:textId="77777777" w:rsidTr="00180B42">
        <w:tc>
          <w:tcPr>
            <w:tcW w:w="575" w:type="dxa"/>
            <w:vMerge/>
          </w:tcPr>
          <w:p w14:paraId="791024A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5BA73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2A9C7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BC10641" w14:textId="58ED656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34</w:t>
            </w:r>
          </w:p>
        </w:tc>
      </w:tr>
      <w:tr w:rsidR="00180B42" w:rsidRPr="002D1F22" w14:paraId="4BD450F7" w14:textId="77777777" w:rsidTr="00180B42">
        <w:tc>
          <w:tcPr>
            <w:tcW w:w="575" w:type="dxa"/>
            <w:vMerge w:val="restart"/>
          </w:tcPr>
          <w:p w14:paraId="2C8D928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34</w:t>
            </w:r>
          </w:p>
        </w:tc>
        <w:tc>
          <w:tcPr>
            <w:tcW w:w="2485" w:type="dxa"/>
            <w:vMerge w:val="restart"/>
          </w:tcPr>
          <w:p w14:paraId="4E3B22E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Actual Taxable Amount</w:t>
            </w:r>
          </w:p>
        </w:tc>
        <w:tc>
          <w:tcPr>
            <w:tcW w:w="1505" w:type="dxa"/>
          </w:tcPr>
          <w:p w14:paraId="4DB7CE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F84FC6B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ยอดเงินรวมใน </w:t>
            </w:r>
            <w:r w:rsidRPr="002D1F22">
              <w:rPr>
                <w:color w:val="000000" w:themeColor="text1"/>
              </w:rPr>
              <w:t>PO</w:t>
            </w:r>
          </w:p>
        </w:tc>
      </w:tr>
      <w:tr w:rsidR="00180B42" w:rsidRPr="002D1F22" w14:paraId="417259CA" w14:textId="77777777" w:rsidTr="00180B42">
        <w:tc>
          <w:tcPr>
            <w:tcW w:w="575" w:type="dxa"/>
            <w:vMerge/>
          </w:tcPr>
          <w:p w14:paraId="2B32E1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F3A12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7B34A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B9FED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</w:tc>
      </w:tr>
      <w:tr w:rsidR="00180B42" w:rsidRPr="002D1F22" w14:paraId="3EB7CB3B" w14:textId="77777777" w:rsidTr="00180B42">
        <w:tc>
          <w:tcPr>
            <w:tcW w:w="575" w:type="dxa"/>
            <w:vMerge/>
          </w:tcPr>
          <w:p w14:paraId="5AEB7A8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C7F5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22A17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B9859C0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E6A0470" w14:textId="77777777" w:rsidTr="00180B42">
        <w:tc>
          <w:tcPr>
            <w:tcW w:w="575" w:type="dxa"/>
            <w:vMerge/>
          </w:tcPr>
          <w:p w14:paraId="2BFC5DE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ABBE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C30A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7B5B4B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5A7E5695" w14:textId="77777777" w:rsidTr="00180B42">
        <w:tc>
          <w:tcPr>
            <w:tcW w:w="575" w:type="dxa"/>
            <w:vMerge/>
          </w:tcPr>
          <w:p w14:paraId="443945B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34F95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4D5ED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63CEDDF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26B195E7" w14:textId="77777777" w:rsidTr="00180B42">
        <w:tc>
          <w:tcPr>
            <w:tcW w:w="575" w:type="dxa"/>
            <w:vMerge/>
          </w:tcPr>
          <w:p w14:paraId="3BCC726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4E0FA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BAFD3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E9008E1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929D507" w14:textId="77777777" w:rsidTr="00180B42">
        <w:tc>
          <w:tcPr>
            <w:tcW w:w="575" w:type="dxa"/>
            <w:vMerge/>
          </w:tcPr>
          <w:p w14:paraId="05D083A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5680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91120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86D6E35" w14:textId="0443D3AB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35</w:t>
            </w:r>
          </w:p>
        </w:tc>
      </w:tr>
      <w:tr w:rsidR="00180B42" w:rsidRPr="002D1F22" w14:paraId="601CB77E" w14:textId="77777777" w:rsidTr="00180B42">
        <w:tc>
          <w:tcPr>
            <w:tcW w:w="575" w:type="dxa"/>
            <w:vMerge w:val="restart"/>
          </w:tcPr>
          <w:p w14:paraId="00D731B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35</w:t>
            </w:r>
          </w:p>
        </w:tc>
        <w:tc>
          <w:tcPr>
            <w:tcW w:w="2485" w:type="dxa"/>
            <w:vMerge w:val="restart"/>
          </w:tcPr>
          <w:p w14:paraId="5A9AEF8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WHT</w:t>
            </w:r>
          </w:p>
        </w:tc>
        <w:tc>
          <w:tcPr>
            <w:tcW w:w="1505" w:type="dxa"/>
          </w:tcPr>
          <w:p w14:paraId="04E3004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38E95FD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PO </w:t>
            </w:r>
            <w:proofErr w:type="spellStart"/>
            <w:r w:rsidRPr="002D1F22">
              <w:rPr>
                <w:color w:val="000000" w:themeColor="text1"/>
                <w:lang w:bidi="th-TH"/>
              </w:rPr>
              <w:t>Witholding</w:t>
            </w:r>
            <w:proofErr w:type="spellEnd"/>
            <w:r w:rsidRPr="002D1F22">
              <w:rPr>
                <w:color w:val="000000" w:themeColor="text1"/>
                <w:lang w:bidi="th-TH"/>
              </w:rPr>
              <w:t xml:space="preserve"> Tax Amount</w:t>
            </w:r>
          </w:p>
        </w:tc>
      </w:tr>
      <w:tr w:rsidR="00180B42" w:rsidRPr="002D1F22" w14:paraId="7952DF43" w14:textId="77777777" w:rsidTr="00180B42">
        <w:tc>
          <w:tcPr>
            <w:tcW w:w="575" w:type="dxa"/>
            <w:vMerge/>
          </w:tcPr>
          <w:p w14:paraId="48B8398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8411A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A678E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C782C94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</w:t>
            </w:r>
          </w:p>
        </w:tc>
      </w:tr>
      <w:tr w:rsidR="00180B42" w:rsidRPr="002D1F22" w14:paraId="3C0C17F9" w14:textId="77777777" w:rsidTr="00180B42">
        <w:tc>
          <w:tcPr>
            <w:tcW w:w="575" w:type="dxa"/>
            <w:vMerge/>
          </w:tcPr>
          <w:p w14:paraId="7B4C01B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EA33A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CD533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BFEE10A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C48D926" w14:textId="77777777" w:rsidTr="00180B42">
        <w:tc>
          <w:tcPr>
            <w:tcW w:w="575" w:type="dxa"/>
            <w:vMerge/>
          </w:tcPr>
          <w:p w14:paraId="37006F0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B0CCB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A9780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B6E29DC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6E5C1045" w14:textId="77777777" w:rsidTr="00180B42">
        <w:tc>
          <w:tcPr>
            <w:tcW w:w="575" w:type="dxa"/>
            <w:vMerge/>
          </w:tcPr>
          <w:p w14:paraId="11BF8D4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9C9E9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7DA6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5B29B7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7543EE5" w14:textId="77777777" w:rsidTr="00180B42">
        <w:tc>
          <w:tcPr>
            <w:tcW w:w="575" w:type="dxa"/>
            <w:vMerge/>
          </w:tcPr>
          <w:p w14:paraId="5CE9092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10C7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CDEAD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7B86054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4534480D" w14:textId="77777777" w:rsidTr="00180B42">
        <w:tc>
          <w:tcPr>
            <w:tcW w:w="575" w:type="dxa"/>
            <w:vMerge/>
          </w:tcPr>
          <w:p w14:paraId="25FDC2D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2972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25E6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0FA8104" w14:textId="2A1567A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36</w:t>
            </w:r>
          </w:p>
        </w:tc>
      </w:tr>
      <w:tr w:rsidR="00EC72C0" w:rsidRPr="002D1F22" w14:paraId="0A68BAC3" w14:textId="77777777" w:rsidTr="00180B42">
        <w:tc>
          <w:tcPr>
            <w:tcW w:w="575" w:type="dxa"/>
            <w:vMerge w:val="restart"/>
          </w:tcPr>
          <w:p w14:paraId="4F0ACDC7" w14:textId="47E276CA" w:rsidR="00EC72C0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36</w:t>
            </w:r>
          </w:p>
        </w:tc>
        <w:tc>
          <w:tcPr>
            <w:tcW w:w="2485" w:type="dxa"/>
            <w:vMerge w:val="restart"/>
          </w:tcPr>
          <w:p w14:paraId="6C852D12" w14:textId="5F3D1706" w:rsidR="00EC72C0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Supplier Type</w:t>
            </w:r>
          </w:p>
        </w:tc>
        <w:tc>
          <w:tcPr>
            <w:tcW w:w="1505" w:type="dxa"/>
          </w:tcPr>
          <w:p w14:paraId="4C1F0D5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E4EA6FA" w14:textId="50FF7147" w:rsidR="00EC72C0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ประเภท </w:t>
            </w:r>
            <w:r w:rsidRPr="002D1F22">
              <w:rPr>
                <w:color w:val="000000" w:themeColor="text1"/>
              </w:rPr>
              <w:t>Supplier</w:t>
            </w:r>
          </w:p>
        </w:tc>
      </w:tr>
      <w:tr w:rsidR="00EC72C0" w:rsidRPr="002D1F22" w14:paraId="2267D540" w14:textId="77777777" w:rsidTr="00180B42">
        <w:tc>
          <w:tcPr>
            <w:tcW w:w="575" w:type="dxa"/>
            <w:vMerge/>
          </w:tcPr>
          <w:p w14:paraId="6ED17A9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58019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40D8F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ECF511E" w14:textId="13D2AAC4" w:rsidR="00EC72C0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</w:t>
            </w:r>
          </w:p>
        </w:tc>
      </w:tr>
      <w:tr w:rsidR="00EC72C0" w:rsidRPr="002D1F22" w14:paraId="680C9959" w14:textId="77777777" w:rsidTr="00180B42">
        <w:tc>
          <w:tcPr>
            <w:tcW w:w="575" w:type="dxa"/>
            <w:vMerge/>
          </w:tcPr>
          <w:p w14:paraId="046CBAB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3B66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B86E0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628ECA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775A5D93" w14:textId="77777777" w:rsidTr="00180B42">
        <w:tc>
          <w:tcPr>
            <w:tcW w:w="575" w:type="dxa"/>
            <w:vMerge/>
          </w:tcPr>
          <w:p w14:paraId="4663CD7D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CF0C4C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17C24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9853BF8" w14:textId="3CBB5B5E" w:rsidR="00EC72C0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C72C0" w:rsidRPr="002D1F22" w14:paraId="7F65B421" w14:textId="77777777" w:rsidTr="00180B42">
        <w:tc>
          <w:tcPr>
            <w:tcW w:w="575" w:type="dxa"/>
            <w:vMerge/>
          </w:tcPr>
          <w:p w14:paraId="60C4D15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A05AC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C6C85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000F28C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2882D502" w14:textId="77777777" w:rsidTr="00180B42">
        <w:tc>
          <w:tcPr>
            <w:tcW w:w="575" w:type="dxa"/>
            <w:vMerge/>
          </w:tcPr>
          <w:p w14:paraId="7BBC5CE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461BE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A9807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1B1AE91" w14:textId="47049385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C72C0" w:rsidRPr="002D1F22" w14:paraId="2CCEF81C" w14:textId="77777777" w:rsidTr="00180B42">
        <w:tc>
          <w:tcPr>
            <w:tcW w:w="575" w:type="dxa"/>
            <w:vMerge/>
          </w:tcPr>
          <w:p w14:paraId="3E32698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06EB3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77A2C9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50C881F" w14:textId="65BA23F3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37</w:t>
            </w:r>
          </w:p>
        </w:tc>
      </w:tr>
    </w:tbl>
    <w:p w14:paraId="1B1124C3" w14:textId="77777777" w:rsidR="00EC72C0" w:rsidRPr="00FC40AE" w:rsidRDefault="00EC72C0" w:rsidP="00EC72C0">
      <w:pPr>
        <w:rPr>
          <w:color w:val="000000" w:themeColor="text1"/>
          <w:lang w:bidi="th-TH"/>
        </w:rPr>
      </w:pPr>
    </w:p>
    <w:p w14:paraId="4094CE92" w14:textId="118A4614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proofErr w:type="gramStart"/>
      <w:r>
        <w:rPr>
          <w:b/>
          <w:bCs/>
          <w:color w:val="000000" w:themeColor="text1"/>
          <w:lang w:bidi="th-TH"/>
        </w:rPr>
        <w:t>Table :</w:t>
      </w:r>
      <w:proofErr w:type="gramEnd"/>
      <w:r>
        <w:rPr>
          <w:b/>
          <w:bCs/>
          <w:color w:val="000000" w:themeColor="text1"/>
          <w:lang w:bidi="th-TH"/>
        </w:rPr>
        <w:t xml:space="preserve"> XCUST_PR_PO_INFO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22B63F13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438" w:name="_Toc495231881"/>
      <w:r w:rsidRPr="003101BC">
        <w:rPr>
          <w:color w:val="000000" w:themeColor="text1"/>
        </w:rPr>
        <w:t>Error Handlings</w:t>
      </w:r>
      <w:bookmarkEnd w:id="438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B2CE4DE" w:rsidR="00BB2758" w:rsidRPr="00705483" w:rsidRDefault="00E24F8D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705483">
              <w:rPr>
                <w:color w:val="000000" w:themeColor="text1"/>
                <w:lang w:eastAsia="en-US" w:bidi="th-TH"/>
              </w:rPr>
              <w:t>Error PO007</w:t>
            </w:r>
            <w:r w:rsidR="00BB2758" w:rsidRPr="00705483">
              <w:rPr>
                <w:color w:val="000000" w:themeColor="text1"/>
                <w:lang w:eastAsia="en-US" w:bidi="th-TH"/>
              </w:rPr>
              <w:t>-001: No</w:t>
            </w:r>
            <w:r w:rsidR="00CC63C9" w:rsidRPr="00705483"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705483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5EA6D78E" w:rsidR="00BB2758" w:rsidRPr="00705483" w:rsidRDefault="00BB2758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267B5C93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705483">
              <w:rPr>
                <w:color w:val="000000" w:themeColor="text1"/>
              </w:rPr>
              <w:t xml:space="preserve">Error </w:t>
            </w:r>
            <w:r w:rsidR="00E24F8D" w:rsidRPr="00705483">
              <w:rPr>
                <w:color w:val="000000" w:themeColor="text1"/>
                <w:lang w:eastAsia="en-US" w:bidi="th-TH"/>
              </w:rPr>
              <w:t>PO007</w:t>
            </w:r>
            <w:r w:rsidRPr="00705483">
              <w:rPr>
                <w:color w:val="000000" w:themeColor="text1"/>
              </w:rPr>
              <w:t xml:space="preserve">-002 </w:t>
            </w:r>
            <w:r w:rsidR="00CC63C9" w:rsidRPr="00705483">
              <w:rPr>
                <w:color w:val="000000" w:themeColor="text1"/>
              </w:rPr>
              <w:t>: Not found path</w:t>
            </w:r>
          </w:p>
        </w:tc>
        <w:tc>
          <w:tcPr>
            <w:tcW w:w="7342" w:type="dxa"/>
          </w:tcPr>
          <w:p w14:paraId="6978AC5C" w14:textId="018497F6" w:rsidR="00BB2758" w:rsidRPr="00705483" w:rsidRDefault="00CC63C9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กรณีหา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Path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</w:t>
            </w: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ระบุใน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ไม่เจอ</w:t>
            </w:r>
          </w:p>
        </w:tc>
      </w:tr>
      <w:tr w:rsidR="003101BC" w:rsidRPr="003101BC" w14:paraId="2983172A" w14:textId="77777777" w:rsidTr="00705483">
        <w:trPr>
          <w:trHeight w:val="54"/>
        </w:trPr>
        <w:tc>
          <w:tcPr>
            <w:tcW w:w="2718" w:type="dxa"/>
          </w:tcPr>
          <w:p w14:paraId="244C2C85" w14:textId="03152983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705483">
              <w:rPr>
                <w:color w:val="000000" w:themeColor="text1"/>
              </w:rPr>
              <w:t xml:space="preserve">Error </w:t>
            </w:r>
            <w:r w:rsidR="00E24F8D" w:rsidRPr="00705483">
              <w:rPr>
                <w:color w:val="000000" w:themeColor="text1"/>
                <w:lang w:eastAsia="en-US" w:bidi="th-TH"/>
              </w:rPr>
              <w:t>PO007</w:t>
            </w:r>
            <w:r w:rsidRPr="00705483">
              <w:rPr>
                <w:color w:val="000000" w:themeColor="text1"/>
              </w:rPr>
              <w:t>-00</w:t>
            </w:r>
            <w:r w:rsidRPr="00705483">
              <w:rPr>
                <w:color w:val="000000" w:themeColor="text1"/>
                <w:lang w:bidi="th-TH"/>
              </w:rPr>
              <w:t>3</w:t>
            </w:r>
            <w:r w:rsidRPr="00705483">
              <w:rPr>
                <w:color w:val="000000" w:themeColor="text1"/>
              </w:rPr>
              <w:t xml:space="preserve"> </w:t>
            </w:r>
            <w:r w:rsidR="00CC63C9" w:rsidRPr="00705483">
              <w:rPr>
                <w:color w:val="000000" w:themeColor="text1"/>
              </w:rPr>
              <w:t>: Cannot write file</w:t>
            </w:r>
          </w:p>
        </w:tc>
        <w:tc>
          <w:tcPr>
            <w:tcW w:w="7342" w:type="dxa"/>
          </w:tcPr>
          <w:p w14:paraId="61D0FCE7" w14:textId="487EFE92" w:rsidR="00BB2758" w:rsidRPr="00705483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กรณีไม่สามารถ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Write File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ลง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439" w:name="_Toc495231882"/>
      <w:r w:rsidRPr="003101BC">
        <w:rPr>
          <w:color w:val="000000" w:themeColor="text1"/>
        </w:rPr>
        <w:t>Log Layout</w:t>
      </w:r>
      <w:bookmarkEnd w:id="439"/>
    </w:p>
    <w:p w14:paraId="02033673" w14:textId="2CE43698" w:rsidR="00582BA9" w:rsidRPr="003101BC" w:rsidRDefault="002B788C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A0F2728" wp14:editId="43023E36">
            <wp:extent cx="5479255" cy="5075360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075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440" w:name="_Toc495231883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44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A32631" w:rsidRPr="00A32631" w14:paraId="29A521F8" w14:textId="77777777" w:rsidTr="00CC5DD8">
        <w:tc>
          <w:tcPr>
            <w:tcW w:w="720" w:type="dxa"/>
          </w:tcPr>
          <w:p w14:paraId="2678B2DE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A32631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A0828A8" w:rsidR="00A549C8" w:rsidRPr="00A32631" w:rsidRDefault="00A32631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Path Initial</w:t>
            </w:r>
          </w:p>
          <w:p w14:paraId="1C041FA9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1.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A32631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A32631" w:rsidRPr="00A32631" w14:paraId="74272B56" w14:textId="77777777" w:rsidTr="003232B2">
        <w:tc>
          <w:tcPr>
            <w:tcW w:w="720" w:type="dxa"/>
          </w:tcPr>
          <w:p w14:paraId="506C0A52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BD4D609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0F2406D7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A32631" w:rsidRPr="00A32631" w14:paraId="70A126B2" w14:textId="77777777" w:rsidTr="00CC5DD8">
        <w:tc>
          <w:tcPr>
            <w:tcW w:w="720" w:type="dxa"/>
          </w:tcPr>
          <w:p w14:paraId="3F14FEE9" w14:textId="18CA9948" w:rsidR="00CC5DD8" w:rsidRPr="00A32631" w:rsidRDefault="00A3263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5E4383DB" w14:textId="7F799C43" w:rsidR="00CC5DD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  <w:tc>
          <w:tcPr>
            <w:tcW w:w="5130" w:type="dxa"/>
          </w:tcPr>
          <w:p w14:paraId="2044208B" w14:textId="012166E5" w:rsidR="00A549C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Gen 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Column</w:t>
            </w:r>
          </w:p>
        </w:tc>
      </w:tr>
      <w:tr w:rsidR="00A32631" w:rsidRPr="00A32631" w14:paraId="5AEE8A43" w14:textId="77777777" w:rsidTr="00CC5DD8">
        <w:tc>
          <w:tcPr>
            <w:tcW w:w="720" w:type="dxa"/>
          </w:tcPr>
          <w:p w14:paraId="676ED86A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33F713F3" w:rsidR="002F52ED" w:rsidRPr="00A32631" w:rsidRDefault="0037697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1 PO</w:t>
            </w:r>
          </w:p>
        </w:tc>
        <w:tc>
          <w:tcPr>
            <w:tcW w:w="5130" w:type="dxa"/>
          </w:tcPr>
          <w:p w14:paraId="6DC3B70D" w14:textId="547E3296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A32631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A32631" w:rsidRPr="00A32631" w14:paraId="4888768D" w14:textId="77777777" w:rsidTr="00CC5DD8">
        <w:tc>
          <w:tcPr>
            <w:tcW w:w="720" w:type="dxa"/>
          </w:tcPr>
          <w:p w14:paraId="0C3B0402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23A770EB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1 PO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ins w:id="441" w:author="Sorasak (IT) Thawonnikron" w:date="2017-10-19T15:20:00Z">
              <w:r w:rsidR="006C7CDA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PO </w:t>
              </w:r>
              <w:r w:rsidR="006C7CDA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ใน </w:t>
              </w:r>
              <w:r w:rsidR="006C7CDA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file </w:t>
              </w:r>
              <w:r w:rsidR="006C7CDA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เดียวกัน</w:t>
              </w:r>
            </w:ins>
            <w:del w:id="442" w:author="Sorasak (IT) Thawonnikron" w:date="2017-10-19T15:20:00Z">
              <w:r w:rsidR="002F52ED" w:rsidRPr="00A32631" w:rsidDel="006C7CDA">
                <w:rPr>
                  <w:rFonts w:cs="Tahoma"/>
                  <w:color w:val="000000" w:themeColor="text1"/>
                  <w:szCs w:val="20"/>
                  <w:lang w:bidi="th-TH"/>
                </w:rPr>
                <w:delText xml:space="preserve">File </w:delText>
              </w:r>
            </w:del>
          </w:p>
        </w:tc>
        <w:tc>
          <w:tcPr>
            <w:tcW w:w="5130" w:type="dxa"/>
          </w:tcPr>
          <w:p w14:paraId="08145E2A" w14:textId="32F0A1DC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A32631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443" w:name="_Toc495231884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443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2145D1">
            <w:pPr>
              <w:ind w:firstLine="720"/>
              <w:jc w:val="center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Sorasak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Thawonnokorn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>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FD0B96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FD0B96">
              <w:rPr>
                <w:b/>
                <w:bCs/>
                <w:color w:val="000000" w:themeColor="text1"/>
              </w:rPr>
              <w:t xml:space="preserve">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proofErr w:type="spellStart"/>
            <w:r w:rsidRPr="003101BC">
              <w:rPr>
                <w:b/>
                <w:bCs/>
                <w:color w:val="000000" w:themeColor="text1"/>
              </w:rPr>
              <w:t>iCE’s</w:t>
            </w:r>
            <w:proofErr w:type="spellEnd"/>
            <w:r w:rsidRPr="003101BC">
              <w:rPr>
                <w:b/>
                <w:bCs/>
                <w:color w:val="000000" w:themeColor="text1"/>
              </w:rPr>
              <w:t xml:space="preserve">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</w:t>
            </w:r>
            <w:proofErr w:type="spellStart"/>
            <w:r w:rsidRPr="003101BC">
              <w:rPr>
                <w:b/>
                <w:bCs/>
                <w:color w:val="000000" w:themeColor="text1"/>
              </w:rPr>
              <w:t>Khun</w:t>
            </w:r>
            <w:proofErr w:type="spellEnd"/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 xml:space="preserve">urant Development </w:t>
            </w:r>
            <w:proofErr w:type="spellStart"/>
            <w:r w:rsidRPr="003101BC">
              <w:rPr>
                <w:color w:val="000000" w:themeColor="text1"/>
                <w:lang w:bidi="th-TH"/>
              </w:rPr>
              <w:t>Co.,Ltd</w:t>
            </w:r>
            <w:proofErr w:type="spellEnd"/>
            <w:r w:rsidRPr="003101BC">
              <w:rPr>
                <w:color w:val="000000" w:themeColor="text1"/>
                <w:lang w:bidi="th-TH"/>
              </w:rPr>
              <w:t>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3DD05A49" w:rsidR="008C64F9" w:rsidRPr="003101BC" w:rsidRDefault="00376971" w:rsidP="009754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</w:t>
            </w:r>
            <w:r w:rsidR="0097540D">
              <w:rPr>
                <w:color w:val="000000" w:themeColor="text1"/>
                <w:lang w:bidi="th-TH"/>
              </w:rPr>
              <w:t>7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 xml:space="preserve">PO (ERP) to </w:t>
            </w:r>
            <w:r w:rsidR="0097540D">
              <w:rPr>
                <w:color w:val="000000" w:themeColor="text1"/>
                <w:lang w:bidi="th-TH"/>
              </w:rPr>
              <w:t>U-info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5D0F8230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97540D">
              <w:t>7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6"/>
      <w:footerReference w:type="default" r:id="rId27"/>
      <w:footerReference w:type="first" r:id="rId28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1" w:author="Sorasak (IT) Thawonnikron" w:date="2017-10-19T15:16:00Z" w:initials="S(T">
    <w:p w14:paraId="289365EC" w14:textId="4DBE1B57" w:rsidR="002D450B" w:rsidRDefault="002D450B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lang w:bidi="th-TH"/>
        </w:rPr>
        <w:t>Should be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Matching with Expense in ERP</w:t>
      </w:r>
    </w:p>
  </w:comment>
  <w:comment w:id="93" w:author="ice-amo" w:date="2017-10-08T11:33:00Z" w:initials="i">
    <w:p w14:paraId="05A61B4B" w14:textId="297B6B07" w:rsidR="002D450B" w:rsidRDefault="002D450B">
      <w:pPr>
        <w:pStyle w:val="CommentText"/>
      </w:pPr>
      <w:r>
        <w:rPr>
          <w:rStyle w:val="CommentReference"/>
        </w:rPr>
        <w:annotationRef/>
      </w:r>
      <w:r>
        <w:t>Consult confirm</w:t>
      </w:r>
    </w:p>
  </w:comment>
  <w:comment w:id="95" w:author="ice-amo" w:date="2017-10-24T10:31:00Z" w:initials="i">
    <w:p w14:paraId="2783D720" w14:textId="77777777" w:rsidR="002D450B" w:rsidRDefault="002D450B" w:rsidP="00B20AC2">
      <w:pPr>
        <w:pStyle w:val="CommentText"/>
      </w:pPr>
      <w:r>
        <w:rPr>
          <w:rStyle w:val="CommentReference"/>
        </w:rPr>
        <w:annotationRef/>
      </w:r>
      <w:r>
        <w:t>Consult confirm</w:t>
      </w:r>
    </w:p>
  </w:comment>
  <w:comment w:id="177" w:author="ice-amo" w:date="2017-10-08T12:06:00Z" w:initials="i">
    <w:p w14:paraId="5F4EA1C6" w14:textId="302E79CE" w:rsidR="002D450B" w:rsidRDefault="002D450B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proofErr w:type="spellStart"/>
      <w:proofErr w:type="gramStart"/>
      <w:r>
        <w:t>onfirm</w:t>
      </w:r>
      <w:proofErr w:type="spellEnd"/>
      <w:proofErr w:type="gramEnd"/>
      <w:r>
        <w:t xml:space="preserve"> </w:t>
      </w:r>
      <w:r>
        <w:rPr>
          <w:rFonts w:hint="cs"/>
          <w:cs/>
          <w:lang w:bidi="th-TH"/>
        </w:rPr>
        <w:t xml:space="preserve">กะ </w:t>
      </w:r>
      <w:r>
        <w:rPr>
          <w:lang w:bidi="th-TH"/>
        </w:rPr>
        <w:t xml:space="preserve">Consult </w:t>
      </w:r>
      <w:r>
        <w:rPr>
          <w:rFonts w:hint="cs"/>
          <w:cs/>
          <w:lang w:bidi="th-TH"/>
        </w:rPr>
        <w:t xml:space="preserve">ว่าอยู่หน้าไหน </w:t>
      </w:r>
      <w:r>
        <w:rPr>
          <w:lang w:bidi="th-TH"/>
        </w:rPr>
        <w:t xml:space="preserve">Field </w:t>
      </w:r>
      <w:r>
        <w:rPr>
          <w:rFonts w:hint="cs"/>
          <w:cs/>
          <w:lang w:bidi="th-TH"/>
        </w:rPr>
        <w:t>ไหน</w:t>
      </w:r>
    </w:p>
  </w:comment>
  <w:comment w:id="181" w:author="ice-amo" w:date="2017-10-24T10:32:00Z" w:initials="i">
    <w:p w14:paraId="564A55FB" w14:textId="77777777" w:rsidR="002D450B" w:rsidRDefault="002D450B" w:rsidP="00D31F4C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proofErr w:type="spellStart"/>
      <w:proofErr w:type="gramStart"/>
      <w:r>
        <w:t>onfirm</w:t>
      </w:r>
      <w:proofErr w:type="spellEnd"/>
      <w:proofErr w:type="gramEnd"/>
      <w:r>
        <w:t xml:space="preserve"> </w:t>
      </w:r>
      <w:r>
        <w:rPr>
          <w:rFonts w:hint="cs"/>
          <w:cs/>
          <w:lang w:bidi="th-TH"/>
        </w:rPr>
        <w:t xml:space="preserve">กะ </w:t>
      </w:r>
      <w:r>
        <w:rPr>
          <w:lang w:bidi="th-TH"/>
        </w:rPr>
        <w:t xml:space="preserve">Consult </w:t>
      </w:r>
      <w:r>
        <w:rPr>
          <w:rFonts w:hint="cs"/>
          <w:cs/>
          <w:lang w:bidi="th-TH"/>
        </w:rPr>
        <w:t xml:space="preserve">ว่าอยู่หน้าไหน </w:t>
      </w:r>
      <w:r>
        <w:rPr>
          <w:lang w:bidi="th-TH"/>
        </w:rPr>
        <w:t xml:space="preserve">Field </w:t>
      </w:r>
      <w:r>
        <w:rPr>
          <w:rFonts w:hint="cs"/>
          <w:cs/>
          <w:lang w:bidi="th-TH"/>
        </w:rPr>
        <w:t>ไหน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9365EC" w15:done="0"/>
  <w15:commentEx w15:paraId="05A61B4B" w15:done="0"/>
  <w15:commentEx w15:paraId="2783D720" w15:done="0"/>
  <w15:commentEx w15:paraId="5F4EA1C6" w15:done="0"/>
  <w15:commentEx w15:paraId="564A55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9365EC" w16cid:durableId="1D934035"/>
  <w16cid:commentId w16cid:paraId="05A61B4B" w16cid:durableId="1D933F9A"/>
  <w16cid:commentId w16cid:paraId="5F4EA1C6" w16cid:durableId="1D933F9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E1C21" w14:textId="77777777" w:rsidR="001115C8" w:rsidRDefault="001115C8">
      <w:r>
        <w:separator/>
      </w:r>
    </w:p>
  </w:endnote>
  <w:endnote w:type="continuationSeparator" w:id="0">
    <w:p w14:paraId="0DAE6347" w14:textId="77777777" w:rsidR="001115C8" w:rsidRDefault="0011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2D450B" w:rsidRDefault="002D45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60358C71" w:rsidR="002D450B" w:rsidRPr="00192472" w:rsidRDefault="002D450B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2861A1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2861A1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2861A1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73B58D4" w:rsidR="002D450B" w:rsidRPr="001C7E6D" w:rsidRDefault="002D450B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RD1701_FSPEC_PO007_V00R03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2D450B" w:rsidRDefault="002D450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621A073" w:rsidR="002D450B" w:rsidRPr="004077BA" w:rsidRDefault="002D450B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RD1701_FSPEC_PO007_V00R02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2861A1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2861A1">
      <w:rPr>
        <w:noProof/>
        <w:sz w:val="12"/>
        <w:szCs w:val="12"/>
      </w:rPr>
      <w:instrText>12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2861A1">
      <w:rPr>
        <w:noProof/>
        <w:sz w:val="12"/>
        <w:szCs w:val="12"/>
      </w:rPr>
      <w:instrText>17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2861A1">
      <w:rPr>
        <w:noProof/>
        <w:sz w:val="12"/>
        <w:szCs w:val="12"/>
      </w:rPr>
      <w:t>12</w:t>
    </w:r>
    <w:r w:rsidR="002861A1" w:rsidRPr="004077BA">
      <w:rPr>
        <w:noProof/>
        <w:sz w:val="12"/>
        <w:szCs w:val="12"/>
      </w:rPr>
      <w:t xml:space="preserve"> of </w:t>
    </w:r>
    <w:r w:rsidR="002861A1">
      <w:rPr>
        <w:noProof/>
        <w:sz w:val="12"/>
        <w:szCs w:val="12"/>
      </w:rPr>
      <w:t>17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2D450B" w:rsidRPr="005E0A89" w:rsidRDefault="002D450B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2D450B" w:rsidRDefault="002D450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E608C" w14:textId="77777777" w:rsidR="001115C8" w:rsidRDefault="001115C8">
      <w:r>
        <w:separator/>
      </w:r>
    </w:p>
  </w:footnote>
  <w:footnote w:type="continuationSeparator" w:id="0">
    <w:p w14:paraId="292B0693" w14:textId="77777777" w:rsidR="001115C8" w:rsidRDefault="00111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2D450B" w:rsidRDefault="002D45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2D450B" w:rsidRDefault="002D450B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2D450B" w:rsidRDefault="002D450B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2D450B" w:rsidRDefault="002D450B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2D450B" w:rsidRPr="00F2355B" w:rsidRDefault="002D450B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2D450B" w:rsidRDefault="002D450B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2D450B" w:rsidRDefault="002D450B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2D450B" w:rsidRDefault="002D450B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2D450B" w:rsidRPr="00D079D8" w:rsidRDefault="002D450B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2D450B" w:rsidRDefault="002D45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27245E9"/>
    <w:multiLevelType w:val="hybridMultilevel"/>
    <w:tmpl w:val="F9EC560E"/>
    <w:lvl w:ilvl="0" w:tplc="9C3EA3D6">
      <w:start w:val="1"/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3"/>
  </w:num>
  <w:num w:numId="5">
    <w:abstractNumId w:val="18"/>
  </w:num>
  <w:num w:numId="6">
    <w:abstractNumId w:val="4"/>
  </w:num>
  <w:num w:numId="7">
    <w:abstractNumId w:val="16"/>
  </w:num>
  <w:num w:numId="8">
    <w:abstractNumId w:val="22"/>
  </w:num>
  <w:num w:numId="9">
    <w:abstractNumId w:val="25"/>
  </w:num>
  <w:num w:numId="10">
    <w:abstractNumId w:val="21"/>
  </w:num>
  <w:num w:numId="11">
    <w:abstractNumId w:val="20"/>
  </w:num>
  <w:num w:numId="12">
    <w:abstractNumId w:val="8"/>
  </w:num>
  <w:num w:numId="13">
    <w:abstractNumId w:val="14"/>
  </w:num>
  <w:num w:numId="14">
    <w:abstractNumId w:val="26"/>
  </w:num>
  <w:num w:numId="15">
    <w:abstractNumId w:val="10"/>
  </w:num>
  <w:num w:numId="16">
    <w:abstractNumId w:val="13"/>
  </w:num>
  <w:num w:numId="17">
    <w:abstractNumId w:val="7"/>
  </w:num>
  <w:num w:numId="18">
    <w:abstractNumId w:val="17"/>
  </w:num>
  <w:num w:numId="19">
    <w:abstractNumId w:val="6"/>
  </w:num>
  <w:num w:numId="20">
    <w:abstractNumId w:val="27"/>
  </w:num>
  <w:num w:numId="21">
    <w:abstractNumId w:val="19"/>
  </w:num>
  <w:num w:numId="22">
    <w:abstractNumId w:val="1"/>
  </w:num>
  <w:num w:numId="23">
    <w:abstractNumId w:val="24"/>
  </w:num>
  <w:num w:numId="24">
    <w:abstractNumId w:val="2"/>
  </w:num>
  <w:num w:numId="25">
    <w:abstractNumId w:val="3"/>
  </w:num>
  <w:num w:numId="26">
    <w:abstractNumId w:val="12"/>
  </w:num>
  <w:num w:numId="27">
    <w:abstractNumId w:val="28"/>
  </w:num>
  <w:num w:numId="28">
    <w:abstractNumId w:val="15"/>
  </w:num>
  <w:num w:numId="29">
    <w:abstractNumId w:val="5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  <w15:person w15:author="Sorasak (IT) Thawonnikron">
    <w15:presenceInfo w15:providerId="AD" w15:userId="S-1-12-1-1584843841-1310985559-2194572681-2897116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C17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746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622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3364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15C8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33F8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E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B42"/>
    <w:rsid w:val="00180C6C"/>
    <w:rsid w:val="00181415"/>
    <w:rsid w:val="001816D8"/>
    <w:rsid w:val="00181F8B"/>
    <w:rsid w:val="001822C7"/>
    <w:rsid w:val="00183B6C"/>
    <w:rsid w:val="00184153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5D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707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6C69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A1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97F31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88C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1F22"/>
    <w:rsid w:val="002D20DC"/>
    <w:rsid w:val="002D21BF"/>
    <w:rsid w:val="002D2899"/>
    <w:rsid w:val="002D2FA4"/>
    <w:rsid w:val="002D3678"/>
    <w:rsid w:val="002D3F16"/>
    <w:rsid w:val="002D419F"/>
    <w:rsid w:val="002D450B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2B2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3D7F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5F92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6D60"/>
    <w:rsid w:val="0041780D"/>
    <w:rsid w:val="00417C40"/>
    <w:rsid w:val="00420139"/>
    <w:rsid w:val="0042042C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4A1E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574A3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C6A8E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5E74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0DF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6EED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5FCC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2D1D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17737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0862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DE0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EF8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4208"/>
    <w:rsid w:val="006C50AE"/>
    <w:rsid w:val="006C536C"/>
    <w:rsid w:val="006C55E2"/>
    <w:rsid w:val="006C6284"/>
    <w:rsid w:val="006C66B9"/>
    <w:rsid w:val="006C68AD"/>
    <w:rsid w:val="006C6BBE"/>
    <w:rsid w:val="006C7C9E"/>
    <w:rsid w:val="006C7CDA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483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0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1CC9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5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2CAB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CBC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3A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2E78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408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786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40D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19A6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631"/>
    <w:rsid w:val="00A329EB"/>
    <w:rsid w:val="00A32B78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3E6C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2E0A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4023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5EED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459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7FC9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0AC2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6DC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07F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088"/>
    <w:rsid w:val="00C3645D"/>
    <w:rsid w:val="00C368F3"/>
    <w:rsid w:val="00C36956"/>
    <w:rsid w:val="00C36C35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4812"/>
    <w:rsid w:val="00C66210"/>
    <w:rsid w:val="00C66A7B"/>
    <w:rsid w:val="00C66BCD"/>
    <w:rsid w:val="00C66EFD"/>
    <w:rsid w:val="00C678FB"/>
    <w:rsid w:val="00C67DDE"/>
    <w:rsid w:val="00C708E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7C2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13BF"/>
    <w:rsid w:val="00CE2133"/>
    <w:rsid w:val="00CE2CDD"/>
    <w:rsid w:val="00CE3026"/>
    <w:rsid w:val="00CE3873"/>
    <w:rsid w:val="00CE3A91"/>
    <w:rsid w:val="00CE4712"/>
    <w:rsid w:val="00CE4C9C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4DD4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1F4C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3EFA"/>
    <w:rsid w:val="00D84C86"/>
    <w:rsid w:val="00D84FA0"/>
    <w:rsid w:val="00D85491"/>
    <w:rsid w:val="00D85AD6"/>
    <w:rsid w:val="00D85B7A"/>
    <w:rsid w:val="00D85CF6"/>
    <w:rsid w:val="00D85D87"/>
    <w:rsid w:val="00D867C5"/>
    <w:rsid w:val="00D86A03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AD8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2B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E3A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56B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F8D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131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3255"/>
    <w:rsid w:val="00EC4792"/>
    <w:rsid w:val="00EC4EA1"/>
    <w:rsid w:val="00EC6348"/>
    <w:rsid w:val="00EC63F1"/>
    <w:rsid w:val="00EC699D"/>
    <w:rsid w:val="00EC69D1"/>
    <w:rsid w:val="00EC6D95"/>
    <w:rsid w:val="00EC70A4"/>
    <w:rsid w:val="00EC72C0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5260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37794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18B1"/>
    <w:rsid w:val="00FA2372"/>
    <w:rsid w:val="00FA3EC4"/>
    <w:rsid w:val="00FA4188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91E45EAD-CA7A-48D9-8C1F-E2E6A07B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1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comments" Target="comments.xml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oleObject" Target="embeddings/oleObject1.bin"/><Relationship Id="rId27" Type="http://schemas.openxmlformats.org/officeDocument/2006/relationships/footer" Target="footer4.xml"/><Relationship Id="rId30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78AA3-ECFB-4E8F-9C21-8741ABF2E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E21D8A-4270-4929-A6D2-A2E1549AF8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BE3A8C-3F22-4729-971A-BC9E374894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F79F02-3C5F-4C14-861D-6326713D9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20</Pages>
  <Words>2515</Words>
  <Characters>14338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16820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cp:lastModifiedBy>ice-amo</cp:lastModifiedBy>
  <cp:revision>6</cp:revision>
  <cp:lastPrinted>2014-03-20T03:14:00Z</cp:lastPrinted>
  <dcterms:created xsi:type="dcterms:W3CDTF">2017-11-21T04:12:00Z</dcterms:created>
  <dcterms:modified xsi:type="dcterms:W3CDTF">2017-11-22T11:28:00Z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