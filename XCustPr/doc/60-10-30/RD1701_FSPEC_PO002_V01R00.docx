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D04B6E8" w:rsidR="00787D06" w:rsidRPr="003101BC" w:rsidRDefault="00C25D1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PO002</w:t>
      </w:r>
    </w:p>
    <w:p w14:paraId="08D17AA4" w14:textId="790037E5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>Text File PO (ERP) to PO &lt;Linfox&gt;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3ABD8C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ice-amo" w:date="2017-10-27T15:20:00Z">
        <w:r w:rsidR="008817F4">
          <w:rPr>
            <w:rFonts w:cs="Tahoma"/>
            <w:noProof/>
            <w:color w:val="000000" w:themeColor="text1"/>
          </w:rPr>
          <w:t>October 20, 2017</w:t>
        </w:r>
      </w:ins>
      <w:del w:id="3" w:author="ice-amo" w:date="2017-10-27T15:20:00Z">
        <w:r w:rsidR="001544BA" w:rsidDel="008817F4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4C62F8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4" w:author="ice-amo" w:date="2017-10-27T15:20:00Z">
        <w:r w:rsidR="008817F4">
          <w:rPr>
            <w:rFonts w:cs="Tahoma"/>
            <w:noProof/>
            <w:color w:val="000000" w:themeColor="text1"/>
          </w:rPr>
          <w:t>October 20, 2017</w:t>
        </w:r>
      </w:ins>
      <w:del w:id="5" w:author="ice-amo" w:date="2017-10-27T15:20:00Z">
        <w:r w:rsidR="001544BA" w:rsidDel="008817F4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EB68FA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CC07B2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5188027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500F65D4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653C48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653C48" w:rsidRPr="003101BC" w14:paraId="299204B1" w14:textId="77777777">
        <w:trPr>
          <w:cantSplit/>
        </w:trPr>
        <w:tc>
          <w:tcPr>
            <w:tcW w:w="1300" w:type="dxa"/>
          </w:tcPr>
          <w:p w14:paraId="2DF72CE3" w14:textId="327ED63A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9143EAC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7E79CB9D" w:rsidR="00653C48" w:rsidRPr="003101BC" w:rsidRDefault="00653C48" w:rsidP="00653C48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7B916B37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F7619A" w14:paraId="0B839F5C" w14:textId="77777777" w:rsidTr="008817F4">
        <w:trPr>
          <w:cantSplit/>
        </w:trPr>
        <w:tc>
          <w:tcPr>
            <w:tcW w:w="1300" w:type="dxa"/>
          </w:tcPr>
          <w:p w14:paraId="51BF4154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13A2269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E46E964" w14:textId="77777777" w:rsidR="00F7619A" w:rsidRPr="003101BC" w:rsidRDefault="00F7619A" w:rsidP="008817F4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2174739A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C07B2" w:rsidRPr="003101BC" w14:paraId="2CF39F5C" w14:textId="77777777">
        <w:trPr>
          <w:cantSplit/>
        </w:trPr>
        <w:tc>
          <w:tcPr>
            <w:tcW w:w="1300" w:type="dxa"/>
          </w:tcPr>
          <w:p w14:paraId="6045D93E" w14:textId="0C37BB5D" w:rsidR="00CC07B2" w:rsidRDefault="00F7619A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C07B2">
              <w:rPr>
                <w:color w:val="000000" w:themeColor="text1"/>
              </w:rPr>
              <w:t>-Oct</w:t>
            </w:r>
            <w:r w:rsidR="00CC07B2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2AC0426" w14:textId="5CC45F31" w:rsidR="00CC07B2" w:rsidRDefault="00CC07B2" w:rsidP="00CC07B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4C2823D5" w14:textId="29486BB4" w:rsidR="00CC07B2" w:rsidRPr="003101BC" w:rsidRDefault="00CC07B2" w:rsidP="00CC07B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</w:t>
            </w:r>
            <w:r w:rsidR="00F7619A">
              <w:rPr>
                <w:color w:val="000000" w:themeColor="text1"/>
              </w:rPr>
              <w:t>1</w:t>
            </w:r>
            <w:r w:rsidRPr="003101BC">
              <w:rPr>
                <w:color w:val="000000" w:themeColor="text1"/>
              </w:rPr>
              <w:t>R0</w:t>
            </w:r>
            <w:r w:rsidR="00F7619A"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3AF3904D" w14:textId="466D2FD8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  <w:r w:rsidR="00F7619A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r w:rsidR="00C25D16">
              <w:rPr>
                <w:color w:val="000000" w:themeColor="text1"/>
              </w:rPr>
              <w:t xml:space="preserve">Wanwisa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0DC5C1A4" w14:textId="77777777" w:rsidR="00B67D67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188027" w:history="1">
        <w:r w:rsidR="00B67D67" w:rsidRPr="00BA2FFC">
          <w:rPr>
            <w:rStyle w:val="Hyperlink"/>
            <w:noProof/>
          </w:rPr>
          <w:t>Document Control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ii</w:t>
        </w:r>
        <w:r w:rsidR="00B67D67">
          <w:rPr>
            <w:rStyle w:val="Hyperlink"/>
            <w:noProof/>
          </w:rPr>
          <w:fldChar w:fldCharType="end"/>
        </w:r>
      </w:hyperlink>
    </w:p>
    <w:p w14:paraId="76A25A03" w14:textId="77777777" w:rsidR="00B67D67" w:rsidRDefault="008817F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8" w:history="1">
        <w:r w:rsidR="00B67D67" w:rsidRPr="00BA2FFC">
          <w:rPr>
            <w:rStyle w:val="Hyperlink"/>
            <w:noProof/>
          </w:rPr>
          <w:t>1. PREFACE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4D641016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9" w:history="1">
        <w:r w:rsidR="00B67D67" w:rsidRPr="00BA2FFC">
          <w:rPr>
            <w:rStyle w:val="Hyperlink"/>
            <w:noProof/>
          </w:rPr>
          <w:t>1.1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Overview and Objectives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12CA0485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0" w:history="1">
        <w:r w:rsidR="00B67D67" w:rsidRPr="00BA2FFC">
          <w:rPr>
            <w:rStyle w:val="Hyperlink"/>
            <w:noProof/>
          </w:rPr>
          <w:t>1.2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Functions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6B1C24B3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1" w:history="1">
        <w:r w:rsidR="00B67D67" w:rsidRPr="00BA2FFC">
          <w:rPr>
            <w:rStyle w:val="Hyperlink"/>
            <w:noProof/>
          </w:rPr>
          <w:t>1.3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Interface Model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31B8E4AF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2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Pre-Requisites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1D29D894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3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Business Rules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696678C9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4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Exceptional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_Toc495188034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1B349AC0" w14:textId="77777777" w:rsidR="00B67D67" w:rsidRDefault="008817F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5" w:history="1">
        <w:r w:rsidR="00B67D67" w:rsidRPr="00BA2FFC">
          <w:rPr>
            <w:rStyle w:val="Hyperlink"/>
            <w:noProof/>
          </w:rPr>
          <w:t>2. PROGRAM DESCRIPTION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_Toc495188035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4C218886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6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Parameter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_Toc495188036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3D7F4F2D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7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Program Step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580D4AA9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8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Format Interface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10F62305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9" w:history="1">
        <w:r w:rsidR="00B67D67" w:rsidRPr="00BA2FFC">
          <w:rPr>
            <w:rStyle w:val="Hyperlink"/>
            <w:noProof/>
          </w:rPr>
          <w:t>2.4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Data Source and Destinations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6</w:t>
        </w:r>
        <w:r w:rsidR="00B67D67">
          <w:rPr>
            <w:rStyle w:val="Hyperlink"/>
            <w:noProof/>
          </w:rPr>
          <w:fldChar w:fldCharType="end"/>
        </w:r>
      </w:hyperlink>
    </w:p>
    <w:p w14:paraId="4DAA2054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0" w:history="1">
        <w:r w:rsidR="00B67D67" w:rsidRPr="00BA2FFC">
          <w:rPr>
            <w:rStyle w:val="Hyperlink"/>
            <w:noProof/>
          </w:rPr>
          <w:t>2.5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Error Handlings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10</w:t>
        </w:r>
        <w:r w:rsidR="00B67D67">
          <w:rPr>
            <w:rStyle w:val="Hyperlink"/>
            <w:noProof/>
          </w:rPr>
          <w:fldChar w:fldCharType="end"/>
        </w:r>
      </w:hyperlink>
    </w:p>
    <w:p w14:paraId="12A7021F" w14:textId="77777777" w:rsidR="00B67D67" w:rsidRDefault="008817F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1" w:history="1">
        <w:r w:rsidR="00B67D67" w:rsidRPr="00BA2FFC">
          <w:rPr>
            <w:rStyle w:val="Hyperlink"/>
            <w:noProof/>
          </w:rPr>
          <w:t>2.6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Log Layout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11</w:t>
        </w:r>
        <w:r w:rsidR="00B67D67">
          <w:rPr>
            <w:rStyle w:val="Hyperlink"/>
            <w:noProof/>
          </w:rPr>
          <w:fldChar w:fldCharType="end"/>
        </w:r>
      </w:hyperlink>
    </w:p>
    <w:p w14:paraId="2C091D4E" w14:textId="77777777" w:rsidR="00B67D67" w:rsidRDefault="008817F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2" w:history="1">
        <w:r w:rsidR="00B67D67" w:rsidRPr="00BA2FFC">
          <w:rPr>
            <w:rStyle w:val="Hyperlink"/>
            <w:noProof/>
          </w:rPr>
          <w:t>3. TESTING SCENARIO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12</w:t>
        </w:r>
        <w:r w:rsidR="00B67D67">
          <w:rPr>
            <w:rStyle w:val="Hyperlink"/>
            <w:noProof/>
          </w:rPr>
          <w:fldChar w:fldCharType="end"/>
        </w:r>
      </w:hyperlink>
    </w:p>
    <w:p w14:paraId="74B5FC18" w14:textId="77777777" w:rsidR="00B67D67" w:rsidRDefault="008817F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3" w:history="1">
        <w:r w:rsidR="00B67D67" w:rsidRPr="00BA2FFC">
          <w:rPr>
            <w:rStyle w:val="Hyperlink"/>
            <w:noProof/>
          </w:rPr>
          <w:t>4. SPECIFICATION SIGN OFF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13</w:t>
        </w:r>
        <w:r w:rsidR="00B67D67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9" w:name="_Toc495188028"/>
      <w:bookmarkStart w:id="10" w:name="_Toc451571001"/>
      <w:r w:rsidRPr="003101BC">
        <w:rPr>
          <w:color w:val="000000" w:themeColor="text1"/>
        </w:rPr>
        <w:lastRenderedPageBreak/>
        <w:t>1. PREFACE</w:t>
      </w:r>
      <w:bookmarkEnd w:id="9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1" w:name="_Toc495188029"/>
      <w:r w:rsidRPr="003101BC">
        <w:rPr>
          <w:color w:val="000000" w:themeColor="text1"/>
        </w:rPr>
        <w:t>Overview and Objectives</w:t>
      </w:r>
      <w:bookmarkEnd w:id="11"/>
    </w:p>
    <w:p w14:paraId="5899D36D" w14:textId="36C03231" w:rsidR="002240A3" w:rsidRPr="00653C48" w:rsidRDefault="007E5F3A" w:rsidP="00960951">
      <w:pPr>
        <w:rPr>
          <w:rFonts w:hint="cs"/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653C48">
        <w:rPr>
          <w:color w:val="000000" w:themeColor="text1"/>
          <w:lang w:bidi="th-TH"/>
        </w:rPr>
        <w:t xml:space="preserve">Export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653C48">
        <w:rPr>
          <w:color w:val="000000" w:themeColor="text1"/>
          <w:lang w:bidi="th-TH"/>
        </w:rPr>
        <w:t xml:space="preserve"> </w:t>
      </w:r>
      <w:r w:rsidR="00653C48">
        <w:rPr>
          <w:rFonts w:hint="cs"/>
          <w:color w:val="000000" w:themeColor="text1"/>
          <w:cs/>
          <w:lang w:bidi="th-TH"/>
        </w:rPr>
        <w:t xml:space="preserve">ส่งไปให้ยังระบบงาน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ซึงข้อมูล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ที่ส่งเป็นข้อมูลที่เกิดจากทาง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ได้ส่งเข้ามา </w:t>
      </w:r>
      <w:r w:rsidR="00653C48">
        <w:rPr>
          <w:color w:val="000000" w:themeColor="text1"/>
          <w:lang w:bidi="th-TH"/>
        </w:rPr>
        <w:t xml:space="preserve">Interface </w:t>
      </w:r>
      <w:r w:rsidR="00653C48">
        <w:rPr>
          <w:rFonts w:hint="cs"/>
          <w:color w:val="000000" w:themeColor="text1"/>
          <w:cs/>
          <w:lang w:bidi="th-TH"/>
        </w:rPr>
        <w:t xml:space="preserve">เป็น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ใน </w:t>
      </w:r>
      <w:r w:rsidR="00653C48">
        <w:rPr>
          <w:color w:val="000000" w:themeColor="text1"/>
          <w:lang w:bidi="th-TH"/>
        </w:rPr>
        <w:t>ERP</w:t>
      </w:r>
      <w:r w:rsidR="00653C48">
        <w:rPr>
          <w:rFonts w:hint="cs"/>
          <w:color w:val="000000" w:themeColor="text1"/>
          <w:cs/>
          <w:lang w:bidi="th-TH"/>
        </w:rPr>
        <w:t xml:space="preserve">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5188030"/>
      <w:r w:rsidRPr="003101BC">
        <w:rPr>
          <w:color w:val="000000" w:themeColor="text1"/>
        </w:rPr>
        <w:t>Functions</w:t>
      </w:r>
      <w:bookmarkEnd w:id="12"/>
    </w:p>
    <w:p w14:paraId="22FB49B9" w14:textId="42B3517B" w:rsidR="008C7AB3" w:rsidRDefault="00DD1A7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4832D6">
        <w:rPr>
          <w:rFonts w:hint="cs"/>
          <w:cs/>
          <w:lang w:bidi="th-TH"/>
        </w:rPr>
        <w:t xml:space="preserve">ที่ </w:t>
      </w:r>
      <w:r w:rsidR="004832D6" w:rsidRPr="0076092D">
        <w:rPr>
          <w:lang w:bidi="th-TH"/>
        </w:rPr>
        <w:t xml:space="preserve">Linfox </w:t>
      </w:r>
      <w:r w:rsidR="004832D6"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จาก </w:t>
      </w:r>
      <w:r w:rsidR="004832D6">
        <w:rPr>
          <w:lang w:bidi="th-TH"/>
        </w:rPr>
        <w:t xml:space="preserve">Table : </w:t>
      </w:r>
      <w:r w:rsidR="008C7AB3" w:rsidRPr="00DD1A73">
        <w:rPr>
          <w:lang w:bidi="th-TH"/>
        </w:rPr>
        <w:t>XCUST_LINFOX_PR_TBL</w:t>
      </w:r>
    </w:p>
    <w:p w14:paraId="276C435C" w14:textId="7449A3D6" w:rsidR="0076092D" w:rsidRPr="0076092D" w:rsidRDefault="008C7AB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Mapping 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PR </w:t>
      </w:r>
      <w:r>
        <w:rPr>
          <w:rFonts w:hint="cs"/>
          <w:cs/>
          <w:lang w:bidi="th-TH"/>
        </w:rPr>
        <w:t xml:space="preserve">ที่ </w:t>
      </w:r>
      <w:r w:rsidRPr="0076092D">
        <w:rPr>
          <w:lang w:bidi="th-TH"/>
        </w:rPr>
        <w:t xml:space="preserve">Linfox </w:t>
      </w:r>
      <w:r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>ที่</w:t>
      </w:r>
      <w:r w:rsidR="004832D6">
        <w:rPr>
          <w:rFonts w:hint="cs"/>
          <w:cs/>
          <w:lang w:bidi="th-TH"/>
        </w:rPr>
        <w:t xml:space="preserve">ถูกสร้างใน </w:t>
      </w:r>
      <w:r>
        <w:rPr>
          <w:lang w:bidi="th-TH"/>
        </w:rPr>
        <w:t xml:space="preserve">ERP </w:t>
      </w:r>
      <w:r w:rsidR="004832D6">
        <w:rPr>
          <w:rFonts w:hint="cs"/>
          <w:cs/>
          <w:lang w:bidi="th-TH"/>
        </w:rPr>
        <w:t>จาก</w:t>
      </w:r>
      <w:r>
        <w:rPr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3CCFCE0E" w14:textId="74AE3D76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DD1A73">
        <w:rPr>
          <w:lang w:bidi="th-TH"/>
        </w:rPr>
        <w:t>XCUST_LINFOX_PR_TBL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2E6265B9" w14:textId="6B408832" w:rsid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AB34BD">
        <w:rPr>
          <w:lang w:bidi="th-TH"/>
        </w:rPr>
        <w:t>Initial</w:t>
      </w:r>
    </w:p>
    <w:p w14:paraId="3B7EF94E" w14:textId="4ABF0DC7" w:rsidR="003E54E9" w:rsidRPr="003E54E9" w:rsidRDefault="003E54E9" w:rsidP="003E54E9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SFTP File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>Linfox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5188031"/>
      <w:r w:rsidRPr="003101BC">
        <w:rPr>
          <w:color w:val="000000" w:themeColor="text1"/>
        </w:rPr>
        <w:t>Interface Model</w:t>
      </w:r>
      <w:bookmarkEnd w:id="13"/>
    </w:p>
    <w:p w14:paraId="732170A4" w14:textId="61A03958" w:rsidR="007D6765" w:rsidRPr="003101BC" w:rsidRDefault="00A767A9" w:rsidP="00960951">
      <w:pPr>
        <w:rPr>
          <w:color w:val="000000" w:themeColor="text1"/>
        </w:rPr>
      </w:pPr>
      <w:r>
        <w:object w:dxaOrig="18551" w:dyaOrig="9801" w14:anchorId="468B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1pt;height:266.75pt" o:ole="">
            <v:imagedata r:id="rId19" o:title=""/>
          </v:shape>
          <o:OLEObject Type="Embed" ProgID="Visio.Drawing.15" ShapeID="_x0000_i1025" DrawAspect="Content" ObjectID="_1570623611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4"/>
        <w:gridCol w:w="827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1B4D5731" w:rsidR="008D002B" w:rsidRPr="003101BC" w:rsidRDefault="000A7DF9" w:rsidP="001E2B09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กำหนด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546FD3DC" w14:textId="218B0D41" w:rsidR="008D002B" w:rsidRPr="000A7DF9" w:rsidRDefault="00FC216E" w:rsidP="000A7DF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รอบต่อวัน</w:t>
            </w:r>
          </w:p>
          <w:p w14:paraId="427C2FEB" w14:textId="77777777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12.00</w:t>
            </w:r>
          </w:p>
          <w:p w14:paraId="38325D7C" w14:textId="7A34AD4B" w:rsidR="000A7DF9" w:rsidRPr="00A767A9" w:rsidRDefault="000A7DF9" w:rsidP="00A767A9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13.00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5188032"/>
      <w:r w:rsidRPr="003101BC">
        <w:rPr>
          <w:color w:val="000000" w:themeColor="text1"/>
        </w:rPr>
        <w:t>Pre-Requisites</w:t>
      </w:r>
      <w:bookmarkEnd w:id="14"/>
    </w:p>
    <w:p w14:paraId="6F52103F" w14:textId="01DCF248" w:rsidR="00FC216E" w:rsidRDefault="00FC216E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Interface PR/PO Data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>Program PO001 (Interface PR =&gt; PO Complete)</w:t>
      </w:r>
    </w:p>
    <w:p w14:paraId="0652562D" w14:textId="6B44628D" w:rsidR="00653C48" w:rsidRDefault="00653C48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Run Webservice </w:t>
      </w:r>
      <w:r>
        <w:rPr>
          <w:rFonts w:hint="cs"/>
          <w:color w:val="000000" w:themeColor="text1"/>
          <w:cs/>
          <w:lang w:bidi="th-TH"/>
        </w:rPr>
        <w:t xml:space="preserve">เพื่อ </w:t>
      </w:r>
      <w:r>
        <w:rPr>
          <w:color w:val="000000" w:themeColor="text1"/>
          <w:lang w:bidi="th-TH"/>
        </w:rPr>
        <w:t xml:space="preserve">SYN </w:t>
      </w: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PR/PO INFORMATION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เข้ามาไว้ที่ </w:t>
      </w:r>
      <w:r>
        <w:rPr>
          <w:color w:val="000000" w:themeColor="text1"/>
          <w:lang w:bidi="th-TH"/>
        </w:rPr>
        <w:t xml:space="preserve">Table </w:t>
      </w:r>
      <w:r w:rsidRPr="00653C48">
        <w:rPr>
          <w:color w:val="000000" w:themeColor="text1"/>
          <w:lang w:bidi="th-TH"/>
        </w:rPr>
        <w:t xml:space="preserve"> XCUST_PR_PO_INFO_TBL</w:t>
      </w:r>
    </w:p>
    <w:p w14:paraId="0122F996" w14:textId="0F777519" w:rsidR="002F6F25" w:rsidRDefault="002F6F25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Branch/Plant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Linfox (Subinventory master =&gt; Attribute1)</w:t>
      </w:r>
    </w:p>
    <w:p w14:paraId="1030702F" w14:textId="77777777" w:rsidR="002F6F25" w:rsidRPr="002F6F25" w:rsidRDefault="002F6F25" w:rsidP="002F6F25">
      <w:pPr>
        <w:rPr>
          <w:color w:val="000000" w:themeColor="text1"/>
          <w:lang w:bidi="th-TH"/>
        </w:rPr>
      </w:pPr>
    </w:p>
    <w:p w14:paraId="5E927601" w14:textId="69E52554" w:rsidR="00960951" w:rsidRPr="002D6C1B" w:rsidRDefault="00C417CA" w:rsidP="00C417C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2D6C1B">
        <w:rPr>
          <w:color w:val="000000" w:themeColor="text1"/>
          <w:lang w:bidi="th-TH"/>
        </w:rPr>
        <w:t xml:space="preserve">Run </w:t>
      </w:r>
      <w:proofErr w:type="spellStart"/>
      <w:r w:rsidRPr="002D6C1B">
        <w:rPr>
          <w:color w:val="000000" w:themeColor="text1"/>
          <w:lang w:bidi="th-TH"/>
        </w:rPr>
        <w:t>Webservice</w:t>
      </w:r>
      <w:proofErr w:type="spellEnd"/>
      <w:r w:rsidRPr="002D6C1B">
        <w:rPr>
          <w:color w:val="000000" w:themeColor="text1"/>
          <w:lang w:bidi="th-TH"/>
        </w:rPr>
        <w:t xml:space="preserve"> </w:t>
      </w:r>
      <w:r w:rsidRPr="002D6C1B">
        <w:rPr>
          <w:color w:val="000000" w:themeColor="text1"/>
          <w:cs/>
          <w:lang w:bidi="th-TH"/>
        </w:rPr>
        <w:t xml:space="preserve">เพื่อ </w:t>
      </w:r>
      <w:r w:rsidRPr="002D6C1B">
        <w:rPr>
          <w:color w:val="000000" w:themeColor="text1"/>
          <w:lang w:bidi="th-TH"/>
        </w:rPr>
        <w:t xml:space="preserve">SYN </w:t>
      </w:r>
      <w:r w:rsidRPr="002D6C1B">
        <w:rPr>
          <w:color w:val="000000" w:themeColor="text1"/>
          <w:cs/>
          <w:lang w:bidi="th-TH"/>
        </w:rPr>
        <w:t xml:space="preserve">ข้อมูล </w:t>
      </w:r>
      <w:r w:rsidRPr="002D6C1B">
        <w:rPr>
          <w:color w:val="000000" w:themeColor="text1"/>
          <w:lang w:bidi="th-TH"/>
        </w:rPr>
        <w:t>PR/PO Outbound</w:t>
      </w:r>
    </w:p>
    <w:p w14:paraId="79AEF229" w14:textId="29312DF8" w:rsidR="00434E76" w:rsidRPr="002D6C1B" w:rsidRDefault="00434E76" w:rsidP="00434E76">
      <w:pPr>
        <w:pStyle w:val="ListParagraph"/>
        <w:rPr>
          <w:color w:val="000000" w:themeColor="text1"/>
          <w:lang w:bidi="th-TH"/>
        </w:rPr>
      </w:pPr>
      <w:r w:rsidRPr="002D6C1B">
        <w:rPr>
          <w:rFonts w:hint="cs"/>
          <w:color w:val="000000" w:themeColor="text1"/>
          <w:cs/>
          <w:lang w:bidi="th-TH"/>
        </w:rPr>
        <w:t>เงื่อนไข ดังนี้</w:t>
      </w:r>
    </w:p>
    <w:p w14:paraId="1EE2CE2F" w14:textId="1AB29D96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/>
          <w:shd w:val="clear" w:color="auto" w:fill="FFFFFF"/>
        </w:rPr>
        <w:t>POR_REQUISITION_HEADERS_ALL.ATTRIBUTE1 = ‘LINFOX’</w:t>
      </w:r>
    </w:p>
    <w:p w14:paraId="5EBD4A93" w14:textId="7E0CA04F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 w:themeColor="text1"/>
        </w:rPr>
        <w:t xml:space="preserve">Mapping data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.PO_NUMBER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 xml:space="preserve">POR_REQUISITION_HEADERS_ALL.ATTRIBUTE2 </w:t>
      </w:r>
      <w:r w:rsidRPr="002D6C1B">
        <w:rPr>
          <w:rFonts w:hint="cs"/>
          <w:color w:val="000000" w:themeColor="text1"/>
          <w:cs/>
          <w:lang w:bidi="th-TH"/>
        </w:rPr>
        <w:t xml:space="preserve">และ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.LINE_NUMBER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>POR_REQUISITION_LINES_ALL.ATTRIBUTE1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5" w:name="_Toc495188033"/>
      <w:r w:rsidRPr="003101BC">
        <w:rPr>
          <w:color w:val="000000" w:themeColor="text1"/>
        </w:rPr>
        <w:t>Business Rules</w:t>
      </w:r>
      <w:bookmarkEnd w:id="15"/>
    </w:p>
    <w:p w14:paraId="7C1CBA68" w14:textId="7DEAA828" w:rsidR="00653C48" w:rsidRDefault="00653C48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ที่ส่งกลับไปให้ทาง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จะเท่าก</w:t>
      </w:r>
      <w:r w:rsidR="00FC216E">
        <w:rPr>
          <w:rFonts w:hint="cs"/>
          <w:color w:val="000000" w:themeColor="text1"/>
          <w:cs/>
          <w:lang w:bidi="th-TH"/>
        </w:rPr>
        <w:t xml:space="preserve">ับจำนวนที่ทาง </w:t>
      </w:r>
      <w:r w:rsidR="00FC216E">
        <w:rPr>
          <w:color w:val="000000" w:themeColor="text1"/>
          <w:lang w:bidi="th-TH"/>
        </w:rPr>
        <w:t xml:space="preserve">Linfox </w:t>
      </w:r>
      <w:r w:rsidR="00FC216E">
        <w:rPr>
          <w:rFonts w:hint="cs"/>
          <w:color w:val="000000" w:themeColor="text1"/>
          <w:cs/>
          <w:lang w:bidi="th-TH"/>
        </w:rPr>
        <w:t xml:space="preserve">ส่งเข้ามาจาก </w:t>
      </w:r>
      <w:r w:rsidR="00FC216E">
        <w:rPr>
          <w:color w:val="000000" w:themeColor="text1"/>
          <w:lang w:bidi="th-TH"/>
        </w:rPr>
        <w:t xml:space="preserve">Program PO001 </w:t>
      </w:r>
    </w:p>
    <w:p w14:paraId="3F57AB6A" w14:textId="50AE2243" w:rsidR="00C417CA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C417CA">
        <w:rPr>
          <w:color w:val="000000" w:themeColor="text1"/>
          <w:cs/>
          <w:lang w:bidi="th-TH"/>
        </w:rPr>
        <w:t xml:space="preserve">สำหรับ </w:t>
      </w:r>
      <w:r w:rsidRPr="00C417CA">
        <w:rPr>
          <w:color w:val="000000" w:themeColor="text1"/>
        </w:rPr>
        <w:t xml:space="preserve">PO </w:t>
      </w:r>
      <w:r w:rsidRPr="00C417CA">
        <w:rPr>
          <w:color w:val="000000" w:themeColor="text1"/>
          <w:cs/>
          <w:lang w:bidi="th-TH"/>
        </w:rPr>
        <w:t xml:space="preserve">ที่เกิดจาก </w:t>
      </w:r>
      <w:r w:rsidRPr="00C417CA">
        <w:rPr>
          <w:color w:val="000000" w:themeColor="text1"/>
        </w:rPr>
        <w:t xml:space="preserve">Linfox </w:t>
      </w:r>
      <w:r w:rsidRPr="00C417CA">
        <w:rPr>
          <w:color w:val="000000" w:themeColor="text1"/>
          <w:cs/>
          <w:lang w:bidi="th-TH"/>
        </w:rPr>
        <w:t xml:space="preserve">ส่ง </w:t>
      </w:r>
      <w:r w:rsidRPr="00C417CA">
        <w:rPr>
          <w:color w:val="000000" w:themeColor="text1"/>
        </w:rPr>
        <w:t xml:space="preserve">Interface </w:t>
      </w:r>
      <w:r w:rsidRPr="00C417CA">
        <w:rPr>
          <w:color w:val="000000" w:themeColor="text1"/>
          <w:cs/>
          <w:lang w:bidi="th-TH"/>
        </w:rPr>
        <w:t xml:space="preserve">เข้ามาใน </w:t>
      </w:r>
      <w:r w:rsidRPr="00C417CA">
        <w:rPr>
          <w:color w:val="000000" w:themeColor="text1"/>
        </w:rPr>
        <w:t xml:space="preserve">PO001 </w:t>
      </w:r>
      <w:r w:rsidRPr="00C417CA">
        <w:rPr>
          <w:color w:val="000000" w:themeColor="text1"/>
          <w:cs/>
          <w:lang w:bidi="th-TH"/>
        </w:rPr>
        <w:t xml:space="preserve">จะไม่มีการแก้ไข ยอด </w:t>
      </w:r>
      <w:r w:rsidRPr="00C417CA">
        <w:rPr>
          <w:color w:val="000000" w:themeColor="text1"/>
        </w:rPr>
        <w:t>QTY</w:t>
      </w:r>
      <w:r>
        <w:rPr>
          <w:color w:val="000000" w:themeColor="text1"/>
        </w:rPr>
        <w:t xml:space="preserve"> </w:t>
      </w:r>
      <w:r w:rsidRPr="00C417CA">
        <w:rPr>
          <w:color w:val="000000" w:themeColor="text1"/>
          <w:cs/>
          <w:lang w:bidi="th-TH"/>
        </w:rPr>
        <w:t xml:space="preserve">จะมีการแก้ไขกรณีเดียวคือการ </w:t>
      </w:r>
      <w:r w:rsidRPr="00C417CA">
        <w:rPr>
          <w:color w:val="000000" w:themeColor="text1"/>
        </w:rPr>
        <w:t xml:space="preserve">Cancel (Status PO = CANCELED) </w:t>
      </w:r>
      <w:r w:rsidRPr="00C417CA">
        <w:rPr>
          <w:color w:val="000000" w:themeColor="text1"/>
          <w:cs/>
          <w:lang w:bidi="th-TH"/>
        </w:rPr>
        <w:t xml:space="preserve">ยอด </w:t>
      </w:r>
      <w:r w:rsidRPr="00C417CA">
        <w:rPr>
          <w:color w:val="000000" w:themeColor="text1"/>
        </w:rPr>
        <w:t xml:space="preserve">QTY </w:t>
      </w:r>
      <w:r w:rsidRPr="00C417CA">
        <w:rPr>
          <w:color w:val="000000" w:themeColor="text1"/>
          <w:cs/>
          <w:lang w:bidi="th-TH"/>
        </w:rPr>
        <w:t xml:space="preserve">ที่ส่งไปใน </w:t>
      </w:r>
      <w:r w:rsidRPr="00C417CA">
        <w:rPr>
          <w:color w:val="000000" w:themeColor="text1"/>
        </w:rPr>
        <w:t xml:space="preserve">PO002 </w:t>
      </w:r>
      <w:r w:rsidRPr="00C417CA">
        <w:rPr>
          <w:color w:val="000000" w:themeColor="text1"/>
          <w:cs/>
          <w:lang w:bidi="th-TH"/>
        </w:rPr>
        <w:t xml:space="preserve">จะเป็น </w:t>
      </w:r>
      <w:r w:rsidRPr="00C417CA">
        <w:rPr>
          <w:color w:val="000000" w:themeColor="text1"/>
        </w:rPr>
        <w:t>0 QTY</w:t>
      </w:r>
    </w:p>
    <w:p w14:paraId="436557E1" w14:textId="2A15222B" w:rsidR="00EE6892" w:rsidRDefault="00EE6892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 (Input)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PO (Output) </w:t>
      </w:r>
      <w:r>
        <w:rPr>
          <w:rFonts w:hint="cs"/>
          <w:color w:val="000000" w:themeColor="text1"/>
          <w:cs/>
          <w:lang w:bidi="th-TH"/>
        </w:rPr>
        <w:t xml:space="preserve">จะต้องมี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Item Number </w:t>
      </w:r>
      <w:r>
        <w:rPr>
          <w:rFonts w:hint="cs"/>
          <w:color w:val="000000" w:themeColor="text1"/>
          <w:cs/>
          <w:lang w:bidi="th-TH"/>
        </w:rPr>
        <w:t xml:space="preserve">ที่เท่ากัน </w:t>
      </w:r>
    </w:p>
    <w:p w14:paraId="181820C7" w14:textId="1546EE1D" w:rsidR="00FC216E" w:rsidRDefault="00FC216E" w:rsidP="00FC216E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ที่ส่งออกไปให้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จะต้องเป็นข้อมูลที่เกิดจาก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 </w:t>
      </w:r>
      <w:r>
        <w:rPr>
          <w:rFonts w:hint="cs"/>
          <w:color w:val="000000" w:themeColor="text1"/>
          <w:cs/>
          <w:lang w:bidi="th-TH"/>
        </w:rPr>
        <w:t>ข้อมูลที่เกิดจากระบบงานอื่นไม่ต้องส่งไปให้</w:t>
      </w:r>
    </w:p>
    <w:p w14:paraId="5D299544" w14:textId="77777777" w:rsidR="00FC216E" w:rsidRDefault="00FC216E" w:rsidP="00FC216E">
      <w:pPr>
        <w:ind w:left="7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5188034"/>
      <w:r w:rsidRPr="003101BC">
        <w:rPr>
          <w:color w:val="000000" w:themeColor="text1"/>
        </w:rPr>
        <w:t>Exceptional</w:t>
      </w:r>
      <w:bookmarkEnd w:id="16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5098A8" w:rsidR="005657A0" w:rsidRDefault="005657A0" w:rsidP="00C25784">
      <w:pPr>
        <w:rPr>
          <w:color w:val="000000" w:themeColor="text1"/>
        </w:rPr>
      </w:pPr>
    </w:p>
    <w:p w14:paraId="6C6327D0" w14:textId="77777777" w:rsidR="005657A0" w:rsidRPr="00E778D6" w:rsidRDefault="005657A0" w:rsidP="005657A0"/>
    <w:p w14:paraId="6E733800" w14:textId="77777777" w:rsidR="005657A0" w:rsidRPr="00E778D6" w:rsidRDefault="005657A0" w:rsidP="00E778D6"/>
    <w:p w14:paraId="6BD3891F" w14:textId="77777777" w:rsidR="005657A0" w:rsidRPr="00E778D6" w:rsidRDefault="005657A0" w:rsidP="00E778D6"/>
    <w:p w14:paraId="1BA5C487" w14:textId="77777777" w:rsidR="005657A0" w:rsidRPr="00E778D6" w:rsidRDefault="005657A0" w:rsidP="00E778D6"/>
    <w:p w14:paraId="2FAD12CE" w14:textId="77777777" w:rsidR="005657A0" w:rsidRPr="00E778D6" w:rsidRDefault="005657A0" w:rsidP="00E778D6"/>
    <w:p w14:paraId="174CBDA4" w14:textId="77777777" w:rsidR="005657A0" w:rsidRPr="00E778D6" w:rsidRDefault="005657A0" w:rsidP="00E778D6"/>
    <w:p w14:paraId="74E1C6C8" w14:textId="77777777" w:rsidR="005657A0" w:rsidRPr="00E778D6" w:rsidRDefault="005657A0" w:rsidP="00E778D6"/>
    <w:p w14:paraId="08EF98F7" w14:textId="77777777" w:rsidR="005657A0" w:rsidRPr="00E778D6" w:rsidRDefault="005657A0" w:rsidP="00E778D6"/>
    <w:p w14:paraId="2E0BE5C3" w14:textId="77777777" w:rsidR="005657A0" w:rsidRPr="00E778D6" w:rsidRDefault="005657A0" w:rsidP="00E778D6"/>
    <w:p w14:paraId="7FFF58D9" w14:textId="77777777" w:rsidR="005657A0" w:rsidRPr="00E778D6" w:rsidRDefault="005657A0" w:rsidP="00E778D6"/>
    <w:p w14:paraId="681450A7" w14:textId="77777777" w:rsidR="005657A0" w:rsidRPr="00E778D6" w:rsidRDefault="005657A0" w:rsidP="00E778D6"/>
    <w:p w14:paraId="00505AF2" w14:textId="77777777" w:rsidR="005657A0" w:rsidRPr="00E778D6" w:rsidRDefault="005657A0" w:rsidP="00E778D6"/>
    <w:p w14:paraId="783AB172" w14:textId="77777777" w:rsidR="005657A0" w:rsidRPr="00E778D6" w:rsidRDefault="005657A0" w:rsidP="00E778D6"/>
    <w:p w14:paraId="365F543B" w14:textId="77777777" w:rsidR="005657A0" w:rsidRPr="00E778D6" w:rsidRDefault="005657A0" w:rsidP="00E778D6"/>
    <w:p w14:paraId="689FCA26" w14:textId="77777777" w:rsidR="005657A0" w:rsidRPr="00E778D6" w:rsidRDefault="005657A0" w:rsidP="00E778D6"/>
    <w:p w14:paraId="57FD39C6" w14:textId="551B15CF" w:rsidR="005657A0" w:rsidRDefault="005657A0" w:rsidP="005657A0"/>
    <w:p w14:paraId="0B20764D" w14:textId="61F65EC3" w:rsidR="00C25784" w:rsidRPr="00E778D6" w:rsidRDefault="005657A0" w:rsidP="00E778D6">
      <w:pPr>
        <w:tabs>
          <w:tab w:val="left" w:pos="6300"/>
        </w:tabs>
      </w:pPr>
      <w:r>
        <w:tab/>
      </w: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7" w:name="_Toc495188035"/>
      <w:r w:rsidRPr="003101BC">
        <w:rPr>
          <w:color w:val="000000" w:themeColor="text1"/>
        </w:rPr>
        <w:lastRenderedPageBreak/>
        <w:t xml:space="preserve">2. </w:t>
      </w:r>
      <w:bookmarkEnd w:id="10"/>
      <w:r w:rsidR="001C6CD0" w:rsidRPr="003101BC">
        <w:rPr>
          <w:color w:val="000000" w:themeColor="text1"/>
        </w:rPr>
        <w:t>PROGRAM DESCRIPTION</w:t>
      </w:r>
      <w:bookmarkEnd w:id="17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8" w:name="_Toc495188036"/>
      <w:r w:rsidRPr="003101BC">
        <w:rPr>
          <w:color w:val="000000" w:themeColor="text1"/>
          <w:lang w:bidi="th-TH"/>
        </w:rPr>
        <w:t>Parameter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368DE4F3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</w:t>
            </w:r>
            <w:r w:rsidR="00D14246"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1916656A" w:rsidR="00C46956" w:rsidRPr="00D14246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="00C4695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46956" w:rsidRPr="003101BC">
              <w:rPr>
                <w:color w:val="000000" w:themeColor="text1"/>
                <w:lang w:bidi="th-TH"/>
              </w:rPr>
              <w:t>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ที่จะ </w:t>
            </w:r>
            <w:r>
              <w:rPr>
                <w:color w:val="000000" w:themeColor="text1"/>
                <w:lang w:bidi="th-TH"/>
              </w:rPr>
              <w:t xml:space="preserve">SFTP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ไปให้ </w:t>
            </w:r>
            <w:r>
              <w:rPr>
                <w:color w:val="000000" w:themeColor="text1"/>
                <w:lang w:bidi="th-TH"/>
              </w:rPr>
              <w:t>Linfox</w:t>
            </w:r>
            <w:r w:rsidR="00C46956" w:rsidRPr="003101B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284D462B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</w:t>
            </w:r>
            <w:r w:rsidR="00D14246">
              <w:rPr>
                <w:color w:val="000000" w:themeColor="text1"/>
                <w:lang w:bidi="th-TH"/>
              </w:rPr>
              <w:t>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53FF9AE" w:rsidR="00C46956" w:rsidRPr="003101BC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OUTBOUND/PO/LINFOX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7840C507" w:rsidR="00C47832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271ED1FB" w14:textId="3F8CA5C4" w:rsidR="00C47832" w:rsidRPr="003101BC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Path Destination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B32EF2F" w:rsidR="00C47832" w:rsidRPr="003101BC" w:rsidRDefault="00D14246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Path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วาง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652008D9" w:rsidR="00C47832" w:rsidRPr="003101BC" w:rsidRDefault="00D14246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Path Destination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E778D6">
        <w:trPr>
          <w:trHeight w:val="58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3A6773A7" w:rsidR="00C47832" w:rsidRPr="003101BC" w:rsidRDefault="00EE6892" w:rsidP="00C47832">
            <w:pPr>
              <w:rPr>
                <w:color w:val="000000" w:themeColor="text1"/>
                <w:cs/>
                <w:lang w:bidi="th-TH"/>
              </w:rPr>
            </w:pPr>
            <w:r w:rsidRPr="00E778D6">
              <w:rPr>
                <w:color w:val="000000" w:themeColor="text1"/>
                <w:lang w:val="en-GB"/>
              </w:rPr>
              <w:t>/RDCL_PROD/IN/</w:t>
            </w:r>
          </w:p>
        </w:tc>
      </w:tr>
      <w:tr w:rsidR="002F6F25" w:rsidRPr="003101BC" w14:paraId="49DFA036" w14:textId="77777777" w:rsidTr="00305085">
        <w:trPr>
          <w:trHeight w:val="221"/>
        </w:trPr>
        <w:tc>
          <w:tcPr>
            <w:tcW w:w="603" w:type="dxa"/>
            <w:vMerge w:val="restart"/>
          </w:tcPr>
          <w:p w14:paraId="6E4EAD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5B63799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Creation Date</w:t>
            </w:r>
          </w:p>
        </w:tc>
        <w:tc>
          <w:tcPr>
            <w:tcW w:w="1321" w:type="dxa"/>
          </w:tcPr>
          <w:p w14:paraId="123C91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8A916E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File PO</w:t>
            </w:r>
          </w:p>
        </w:tc>
      </w:tr>
      <w:tr w:rsidR="002F6F25" w:rsidRPr="003101BC" w14:paraId="620A9640" w14:textId="77777777" w:rsidTr="00305085">
        <w:trPr>
          <w:trHeight w:val="142"/>
        </w:trPr>
        <w:tc>
          <w:tcPr>
            <w:tcW w:w="603" w:type="dxa"/>
            <w:vMerge/>
          </w:tcPr>
          <w:p w14:paraId="231215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D85F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2E036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97D67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Created Date</w:t>
            </w:r>
          </w:p>
        </w:tc>
      </w:tr>
      <w:tr w:rsidR="002F6F25" w:rsidRPr="003101BC" w14:paraId="6908B9D9" w14:textId="77777777" w:rsidTr="00305085">
        <w:trPr>
          <w:trHeight w:val="142"/>
        </w:trPr>
        <w:tc>
          <w:tcPr>
            <w:tcW w:w="603" w:type="dxa"/>
            <w:vMerge/>
          </w:tcPr>
          <w:p w14:paraId="4B32EF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C2D957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CC379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47EA18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4BF853AC" w14:textId="77777777" w:rsidTr="00305085">
        <w:trPr>
          <w:trHeight w:val="142"/>
        </w:trPr>
        <w:tc>
          <w:tcPr>
            <w:tcW w:w="603" w:type="dxa"/>
            <w:vMerge/>
          </w:tcPr>
          <w:p w14:paraId="0ECE9D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DCD7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0F25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E2F69B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6AEFCCB" w14:textId="77777777" w:rsidTr="00305085">
        <w:trPr>
          <w:trHeight w:val="142"/>
        </w:trPr>
        <w:tc>
          <w:tcPr>
            <w:tcW w:w="603" w:type="dxa"/>
            <w:vMerge/>
          </w:tcPr>
          <w:p w14:paraId="10AEC9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20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D7E8F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1BDE6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387CA7" w:rsidRPr="003101BC" w14:paraId="796A87DC" w14:textId="77777777" w:rsidTr="008817F4">
        <w:trPr>
          <w:trHeight w:val="221"/>
        </w:trPr>
        <w:tc>
          <w:tcPr>
            <w:tcW w:w="603" w:type="dxa"/>
            <w:vMerge w:val="restart"/>
          </w:tcPr>
          <w:p w14:paraId="55B7DAD7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09534D04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</w:p>
        </w:tc>
        <w:tc>
          <w:tcPr>
            <w:tcW w:w="1321" w:type="dxa"/>
          </w:tcPr>
          <w:p w14:paraId="5BBE3CF0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C349CA7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87CA7" w:rsidRPr="003101BC" w14:paraId="7DCD0CE5" w14:textId="77777777" w:rsidTr="008817F4">
        <w:trPr>
          <w:trHeight w:val="142"/>
        </w:trPr>
        <w:tc>
          <w:tcPr>
            <w:tcW w:w="603" w:type="dxa"/>
            <w:vMerge/>
          </w:tcPr>
          <w:p w14:paraId="06EAF0E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E2933B8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B21D9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5252A1B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>(Linfox)</w:t>
            </w:r>
          </w:p>
        </w:tc>
      </w:tr>
      <w:tr w:rsidR="00387CA7" w:rsidRPr="003101BC" w14:paraId="22EC945D" w14:textId="77777777" w:rsidTr="008817F4">
        <w:trPr>
          <w:trHeight w:val="142"/>
        </w:trPr>
        <w:tc>
          <w:tcPr>
            <w:tcW w:w="603" w:type="dxa"/>
            <w:vMerge/>
          </w:tcPr>
          <w:p w14:paraId="3E74AB2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D6915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91B95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77F8A61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387CA7" w:rsidRPr="003101BC" w14:paraId="1D232970" w14:textId="77777777" w:rsidTr="008817F4">
        <w:trPr>
          <w:trHeight w:val="142"/>
        </w:trPr>
        <w:tc>
          <w:tcPr>
            <w:tcW w:w="603" w:type="dxa"/>
            <w:vMerge/>
          </w:tcPr>
          <w:p w14:paraId="6904878E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DD12F4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0F5E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1A39F4E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387CA7" w:rsidRPr="003101BC" w14:paraId="3EC2C94B" w14:textId="77777777" w:rsidTr="008817F4">
        <w:trPr>
          <w:trHeight w:val="142"/>
        </w:trPr>
        <w:tc>
          <w:tcPr>
            <w:tcW w:w="603" w:type="dxa"/>
            <w:vMerge/>
          </w:tcPr>
          <w:p w14:paraId="68F966B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10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F0E74C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8A2206D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1F5BB796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7B99503C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43A7FAD1" w14:textId="77777777" w:rsidR="005657A0" w:rsidRPr="005F5C82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From</w:t>
            </w:r>
          </w:p>
        </w:tc>
        <w:tc>
          <w:tcPr>
            <w:tcW w:w="1321" w:type="dxa"/>
          </w:tcPr>
          <w:p w14:paraId="1E4E08D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2B686BC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2B5731B" w14:textId="77777777" w:rsidTr="008817F4">
        <w:trPr>
          <w:trHeight w:val="142"/>
        </w:trPr>
        <w:tc>
          <w:tcPr>
            <w:tcW w:w="603" w:type="dxa"/>
            <w:vMerge/>
          </w:tcPr>
          <w:p w14:paraId="1C9EAE7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96DA5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C42819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E73273F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A3F6479" w14:textId="77777777" w:rsidTr="008817F4">
        <w:trPr>
          <w:trHeight w:val="142"/>
        </w:trPr>
        <w:tc>
          <w:tcPr>
            <w:tcW w:w="603" w:type="dxa"/>
            <w:vMerge/>
          </w:tcPr>
          <w:p w14:paraId="560D96C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5DD3B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90E12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519CFA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1D0AFF0" w14:textId="77777777" w:rsidTr="008817F4">
        <w:trPr>
          <w:trHeight w:val="58"/>
        </w:trPr>
        <w:tc>
          <w:tcPr>
            <w:tcW w:w="603" w:type="dxa"/>
            <w:vMerge/>
          </w:tcPr>
          <w:p w14:paraId="7CFE6200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602975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75538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C132BBA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368160CD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1C6B7769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4453C90" w14:textId="77777777" w:rsidTr="008817F4">
        <w:trPr>
          <w:trHeight w:val="142"/>
        </w:trPr>
        <w:tc>
          <w:tcPr>
            <w:tcW w:w="603" w:type="dxa"/>
            <w:vMerge/>
          </w:tcPr>
          <w:p w14:paraId="1DFA7E4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CA44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3C4071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2514EB4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5D49A16C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03954D40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1C1332B" w14:textId="77777777" w:rsidR="005657A0" w:rsidRP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3BD4C4D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C8FA21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663761B" w14:textId="77777777" w:rsidTr="008817F4">
        <w:trPr>
          <w:trHeight w:val="142"/>
        </w:trPr>
        <w:tc>
          <w:tcPr>
            <w:tcW w:w="603" w:type="dxa"/>
            <w:vMerge/>
          </w:tcPr>
          <w:p w14:paraId="6CC2831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2B5DBE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B84D52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07AE9AD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D5FC6E4" w14:textId="77777777" w:rsidTr="008817F4">
        <w:trPr>
          <w:trHeight w:val="142"/>
        </w:trPr>
        <w:tc>
          <w:tcPr>
            <w:tcW w:w="603" w:type="dxa"/>
            <w:vMerge/>
          </w:tcPr>
          <w:p w14:paraId="00B69E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F088D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BF6239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F28054A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058E7305" w14:textId="77777777" w:rsidTr="008817F4">
        <w:trPr>
          <w:trHeight w:val="58"/>
        </w:trPr>
        <w:tc>
          <w:tcPr>
            <w:tcW w:w="603" w:type="dxa"/>
            <w:vMerge/>
          </w:tcPr>
          <w:p w14:paraId="6E5DFE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0AC696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3712A5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772B1F0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56210599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4BE0AE60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2F75980D" w14:textId="77777777" w:rsidTr="008817F4">
        <w:trPr>
          <w:trHeight w:val="142"/>
        </w:trPr>
        <w:tc>
          <w:tcPr>
            <w:tcW w:w="603" w:type="dxa"/>
            <w:vMerge/>
          </w:tcPr>
          <w:p w14:paraId="44DF27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00611F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9AB1F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6EAAF49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0B04742F" w14:textId="77777777" w:rsidTr="001544BA">
        <w:trPr>
          <w:trHeight w:val="142"/>
        </w:trPr>
        <w:tc>
          <w:tcPr>
            <w:tcW w:w="603" w:type="dxa"/>
            <w:vMerge w:val="restart"/>
          </w:tcPr>
          <w:p w14:paraId="35F93A4B" w14:textId="2DCC97EC" w:rsidR="005657A0" w:rsidRPr="005657A0" w:rsidRDefault="005657A0" w:rsidP="002C79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53E2D35" w14:textId="4DF702B0" w:rsidR="005657A0" w:rsidRP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2D591B8D" w14:textId="3D10E79B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82CD22" w14:textId="182EE6F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0B688A25" w14:textId="77777777" w:rsidTr="001544BA">
        <w:trPr>
          <w:trHeight w:val="142"/>
        </w:trPr>
        <w:tc>
          <w:tcPr>
            <w:tcW w:w="603" w:type="dxa"/>
            <w:vMerge/>
          </w:tcPr>
          <w:p w14:paraId="44E9F8F4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008639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33E4" w14:textId="14EE096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8157CFC" w14:textId="32684AD6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1F5C7DAC" w14:textId="77777777" w:rsidTr="001544BA">
        <w:trPr>
          <w:trHeight w:val="142"/>
        </w:trPr>
        <w:tc>
          <w:tcPr>
            <w:tcW w:w="603" w:type="dxa"/>
            <w:vMerge/>
          </w:tcPr>
          <w:p w14:paraId="4488629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F3A2633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D83DFB" w14:textId="7E325098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6CE9CA6" w14:textId="69964FF1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07DC1E1" w14:textId="77777777" w:rsidTr="008817F4">
        <w:trPr>
          <w:trHeight w:val="58"/>
        </w:trPr>
        <w:tc>
          <w:tcPr>
            <w:tcW w:w="603" w:type="dxa"/>
            <w:vMerge/>
          </w:tcPr>
          <w:p w14:paraId="3A4E028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C2F297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E181FE" w14:textId="2DDE828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BD6380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119EF11B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</w:p>
          <w:p w14:paraId="5844BFC5" w14:textId="03DB963F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C71867B" w14:textId="77777777" w:rsidTr="001544BA">
        <w:trPr>
          <w:trHeight w:val="142"/>
        </w:trPr>
        <w:tc>
          <w:tcPr>
            <w:tcW w:w="603" w:type="dxa"/>
            <w:vMerge/>
          </w:tcPr>
          <w:p w14:paraId="5383C25C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C4134D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251635" w14:textId="4C420933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2D1FA06" w14:textId="7777777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5188037"/>
      <w:r w:rsidRPr="003101BC">
        <w:rPr>
          <w:color w:val="000000" w:themeColor="text1"/>
        </w:rPr>
        <w:t>Program Step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3"/>
        <w:gridCol w:w="842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56D83325" w:rsidR="00D77098" w:rsidRPr="003101BC" w:rsidDel="00433970" w:rsidRDefault="00ED7049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 : Interface File PO (ERP) to PO &lt;Linfox&gt;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921C8A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Interface File PO (ERP) to PO &lt;Linfox&gt;”</w:t>
            </w:r>
          </w:p>
          <w:p w14:paraId="69923AB5" w14:textId="3720325A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>ข้อมูล</w:t>
            </w:r>
            <w:r w:rsidR="00FC216E">
              <w:rPr>
                <w:rFonts w:hint="cs"/>
                <w:cs/>
                <w:lang w:bidi="th-TH"/>
              </w:rPr>
              <w:t xml:space="preserve">ที่ทาง </w:t>
            </w:r>
            <w:r w:rsidR="00FC216E">
              <w:rPr>
                <w:lang w:bidi="th-TH"/>
              </w:rPr>
              <w:t xml:space="preserve">Linfox </w:t>
            </w:r>
            <w:r w:rsidR="00FC216E">
              <w:rPr>
                <w:rFonts w:hint="cs"/>
                <w:cs/>
                <w:lang w:bidi="th-TH"/>
              </w:rPr>
              <w:t xml:space="preserve">เคยส่งเข้ามา </w:t>
            </w:r>
            <w:r w:rsidR="00FC216E">
              <w:rPr>
                <w:lang w:bidi="th-TH"/>
              </w:rPr>
              <w:t xml:space="preserve">Interface PO001 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โดย </w:t>
            </w:r>
            <w:r w:rsidRPr="00E55C05">
              <w:rPr>
                <w:lang w:bidi="th-TH"/>
              </w:rPr>
              <w:t xml:space="preserve">SEND_PO_FLAG  = 'N' ,Process_flag = 'Y' </w:t>
            </w:r>
            <w:r w:rsidRPr="00E55C05">
              <w:rPr>
                <w:rFonts w:hint="cs"/>
                <w:cs/>
                <w:lang w:bidi="th-TH"/>
              </w:rPr>
              <w:t>และ</w:t>
            </w:r>
            <w:r w:rsidRPr="00E55C05">
              <w:rPr>
                <w:lang w:bidi="th-TH"/>
              </w:rPr>
              <w:t xml:space="preserve"> GEN_OUTBOUD_FLAG = 'N'</w:t>
            </w:r>
          </w:p>
          <w:p w14:paraId="5D54DFA1" w14:textId="30B69838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</w:t>
            </w:r>
            <w:r w:rsidRPr="00E55C05">
              <w:rPr>
                <w:rFonts w:hint="cs"/>
                <w:cs/>
                <w:lang w:bidi="th-TH"/>
              </w:rPr>
              <w:t xml:space="preserve">ทำการ </w:t>
            </w:r>
            <w:r w:rsidRPr="00E55C05">
              <w:rPr>
                <w:lang w:bidi="th-TH"/>
              </w:rPr>
              <w:t xml:space="preserve">mapping </w:t>
            </w:r>
            <w:r w:rsidRPr="00E55C05">
              <w:rPr>
                <w:rFonts w:hint="cs"/>
                <w:cs/>
                <w:lang w:bidi="th-TH"/>
              </w:rPr>
              <w:t>ข้อมูลกับ</w:t>
            </w:r>
            <w:r w:rsidRPr="00E55C05">
              <w:rPr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XCUST_PR_PO_INFO_TBL</w:t>
            </w:r>
          </w:p>
          <w:p w14:paraId="29E31D34" w14:textId="7A44CC25" w:rsidR="000827BE" w:rsidRPr="00E55C05" w:rsidRDefault="00A767A9" w:rsidP="00A767A9">
            <w:pPr>
              <w:ind w:left="720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 xml:space="preserve">แล้ว </w:t>
            </w:r>
            <w:r w:rsidRPr="00E55C05">
              <w:rPr>
                <w:lang w:bidi="th-TH"/>
              </w:rPr>
              <w:t xml:space="preserve">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 xml:space="preserve">field ERP_PO_NUMBER ,ERP_QTY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</w:p>
          <w:p w14:paraId="08E41981" w14:textId="5BC8740F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query </w:t>
            </w:r>
            <w:r w:rsidRPr="00E55C05">
              <w:rPr>
                <w:cs/>
                <w:lang w:bidi="th-TH"/>
              </w:rPr>
              <w:t xml:space="preserve">ข้อมูลจาก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cs/>
                <w:lang w:bidi="th-TH"/>
              </w:rPr>
              <w:t xml:space="preserve"> และ </w:t>
            </w:r>
            <w:r w:rsidRPr="00E55C05">
              <w:rPr>
                <w:lang w:bidi="th-TH"/>
              </w:rPr>
              <w:t xml:space="preserve">Write file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7E2636C4" w14:textId="7B5C996C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XCUST_LINFOX_PR_TBL.GEN_OUTBOUND_FLAG = 'Y'</w:t>
            </w:r>
          </w:p>
          <w:p w14:paraId="5D79D854" w14:textId="2ECAA4A4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</w:t>
            </w:r>
            <w:r w:rsidR="00C06C3C">
              <w:rPr>
                <w:lang w:bidi="th-TH"/>
              </w:rPr>
              <w:t>_TBL</w:t>
            </w:r>
            <w:r w:rsidRPr="00E55C05">
              <w:rPr>
                <w:lang w:bidi="th-TH"/>
              </w:rPr>
              <w:t>.GEN_OUTBOUND_FLAG = 'Y'</w:t>
            </w:r>
          </w:p>
          <w:p w14:paraId="280FDFDE" w14:textId="4053FD2E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SFTP File </w:t>
            </w:r>
            <w:r w:rsidRPr="00E55C05">
              <w:rPr>
                <w:cs/>
                <w:lang w:bidi="th-TH"/>
              </w:rPr>
              <w:t xml:space="preserve">ไปวางไว้ที่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cs/>
                <w:lang w:bidi="th-TH"/>
              </w:rPr>
              <w:t xml:space="preserve">ของ </w:t>
            </w:r>
            <w:r w:rsidRPr="00E55C05">
              <w:rPr>
                <w:lang w:bidi="th-TH"/>
              </w:rPr>
              <w:t xml:space="preserve">Linfox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 Parameter Path Destination</w:t>
            </w:r>
          </w:p>
          <w:p w14:paraId="6B5E17C6" w14:textId="09FCCE6D" w:rsidR="008146D4" w:rsidRPr="00E55C05" w:rsidRDefault="00E55C05" w:rsidP="00E55C05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5188038"/>
      <w:r w:rsidRPr="003101BC">
        <w:rPr>
          <w:color w:val="000000" w:themeColor="text1"/>
        </w:rPr>
        <w:t>Format Interface</w:t>
      </w:r>
      <w:bookmarkEnd w:id="20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DF38C5E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3B67EBAE" w:rsidR="007D6765" w:rsidRPr="003101BC" w:rsidRDefault="00F77A76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“PO” || </w:t>
            </w:r>
            <w:r w:rsidRPr="00F77A76">
              <w:rPr>
                <w:color w:val="000000" w:themeColor="text1"/>
                <w:lang w:bidi="th-TH"/>
              </w:rPr>
              <w:t>XCUST_LINFOX_PR_TBL.PO_NUMBER</w:t>
            </w:r>
            <w:r>
              <w:rPr>
                <w:color w:val="000000" w:themeColor="text1"/>
                <w:lang w:bidi="th-TH"/>
              </w:rPr>
              <w:t xml:space="preserve"> || </w:t>
            </w:r>
            <w:r w:rsidRPr="00F77A76">
              <w:rPr>
                <w:color w:val="000000" w:themeColor="text1"/>
                <w:lang w:bidi="th-TH"/>
              </w:rPr>
              <w:t>XCUST_LINFOX_PR_TBL.REQUEST_DATE</w:t>
            </w:r>
            <w:r>
              <w:rPr>
                <w:color w:val="000000" w:themeColor="text1"/>
                <w:lang w:bidi="th-TH"/>
              </w:rPr>
              <w:t xml:space="preserve"> (yyyymmdd) || .txt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2F937499" w:rsidR="00521CED" w:rsidRDefault="00EA7881" w:rsidP="00185B22">
      <w:pPr>
        <w:rPr>
          <w:ins w:id="21" w:author="ice-amo" w:date="2017-10-27T15:32:00Z"/>
          <w:b/>
          <w:bCs/>
          <w:color w:val="000000" w:themeColor="text1"/>
          <w:lang w:bidi="th-TH"/>
        </w:rPr>
      </w:pPr>
      <w:del w:id="22" w:author="ice-amo" w:date="2017-10-27T15:33:00Z">
        <w:r w:rsidDel="00E34E6E">
          <w:rPr>
            <w:b/>
            <w:bCs/>
            <w:color w:val="000000" w:themeColor="text1"/>
            <w:lang w:bidi="th-TH"/>
          </w:rPr>
          <w:object w:dxaOrig="1508" w:dyaOrig="982" w14:anchorId="0B711B8A">
            <v:shape id="_x0000_i1026" type="#_x0000_t75" style="width:1in;height:50.75pt" o:ole="">
              <v:imagedata r:id="rId21" o:title=""/>
            </v:shape>
            <o:OLEObject Type="Embed" ProgID="Package" ShapeID="_x0000_i1026" DrawAspect="Icon" ObjectID="_1570623612" r:id="rId22"/>
          </w:object>
        </w:r>
      </w:del>
    </w:p>
    <w:p w14:paraId="6D860443" w14:textId="77777777" w:rsidR="00E34E6E" w:rsidRPr="003101BC" w:rsidRDefault="00E34E6E" w:rsidP="00185B22">
      <w:pPr>
        <w:rPr>
          <w:rFonts w:hint="cs"/>
          <w:b/>
          <w:bCs/>
          <w:color w:val="000000" w:themeColor="text1"/>
          <w:lang w:bidi="th-TH"/>
        </w:rPr>
      </w:pPr>
      <w:ins w:id="23" w:author="ice-amo" w:date="2017-10-27T15:33:00Z">
        <w:r>
          <w:rPr>
            <w:b/>
            <w:bCs/>
            <w:color w:val="000000" w:themeColor="text1"/>
            <w:lang w:bidi="th-TH"/>
          </w:rPr>
          <w:object w:dxaOrig="2520" w:dyaOrig="816" w14:anchorId="495E7A1F">
            <v:shape id="_x0000_i1027" type="#_x0000_t75" style="width:126pt;height:40.9pt" o:ole="">
              <v:imagedata r:id="rId23" o:title=""/>
            </v:shape>
            <o:OLEObject Type="Embed" ProgID="Package" ShapeID="_x0000_i1027" DrawAspect="Content" ObjectID="_1570623613" r:id="rId24"/>
          </w:object>
        </w:r>
      </w:ins>
      <w:bookmarkStart w:id="24" w:name="_GoBack"/>
      <w:bookmarkEnd w:id="24"/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5" w:name="_Toc495188039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5"/>
    </w:p>
    <w:p w14:paraId="667038CB" w14:textId="2403A388" w:rsidR="00DE4C00" w:rsidRDefault="00DE4C00" w:rsidP="00DE4C00">
      <w:pPr>
        <w:rPr>
          <w:b/>
          <w:bCs/>
          <w:color w:val="000000" w:themeColor="text1"/>
          <w:lang w:bidi="th-TH"/>
        </w:rPr>
      </w:pPr>
      <w:r w:rsidRPr="00DE4C00">
        <w:rPr>
          <w:b/>
          <w:bCs/>
          <w:color w:val="000000" w:themeColor="text1"/>
          <w:lang w:bidi="th-TH"/>
        </w:rPr>
        <w:t xml:space="preserve">XCUST_LINFOX_PR_TBL (Update </w:t>
      </w:r>
      <w:r w:rsidRPr="00DE4C00">
        <w:rPr>
          <w:rFonts w:hint="cs"/>
          <w:b/>
          <w:bCs/>
          <w:color w:val="000000" w:themeColor="text1"/>
          <w:cs/>
          <w:lang w:bidi="th-TH"/>
        </w:rPr>
        <w:t xml:space="preserve">ข้อมูล </w:t>
      </w:r>
      <w:r w:rsidRPr="00DE4C00">
        <w:rPr>
          <w:b/>
          <w:bCs/>
          <w:color w:val="000000" w:themeColor="text1"/>
          <w:lang w:bidi="th-TH"/>
        </w:rPr>
        <w:t xml:space="preserve">Field </w:t>
      </w:r>
      <w:r w:rsidRPr="00DE4C00">
        <w:rPr>
          <w:rFonts w:hint="cs"/>
          <w:b/>
          <w:bCs/>
          <w:color w:val="000000" w:themeColor="text1"/>
          <w:cs/>
          <w:lang w:bidi="th-TH"/>
        </w:rPr>
        <w:t>ดังต่อไปนี้</w:t>
      </w:r>
      <w:r w:rsidRPr="00DE4C00">
        <w:rPr>
          <w:b/>
          <w:bCs/>
          <w:color w:val="000000" w:themeColor="text1"/>
          <w:lang w:bidi="th-TH"/>
        </w:rPr>
        <w:t>)</w:t>
      </w:r>
    </w:p>
    <w:p w14:paraId="79DC8B92" w14:textId="77777777" w:rsidR="00DE4C00" w:rsidRDefault="00DE4C00" w:rsidP="00DE4C00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DE4C00" w:rsidRPr="003101BC" w14:paraId="7E6CCD80" w14:textId="77777777" w:rsidTr="002D6C1B">
        <w:tc>
          <w:tcPr>
            <w:tcW w:w="575" w:type="dxa"/>
            <w:shd w:val="clear" w:color="auto" w:fill="D9D9D9"/>
          </w:tcPr>
          <w:p w14:paraId="6942B4E7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F22E44D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89D2468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7F8A79BA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E4C00" w:rsidRPr="003101BC" w14:paraId="1427846D" w14:textId="77777777" w:rsidTr="002D6C1B">
        <w:tc>
          <w:tcPr>
            <w:tcW w:w="575" w:type="dxa"/>
            <w:vMerge w:val="restart"/>
          </w:tcPr>
          <w:p w14:paraId="32E6F7C5" w14:textId="50B54CFF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BC048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ERP PO Number</w:t>
            </w:r>
          </w:p>
        </w:tc>
        <w:tc>
          <w:tcPr>
            <w:tcW w:w="1505" w:type="dxa"/>
          </w:tcPr>
          <w:p w14:paraId="05067F3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54B4874" w14:textId="77777777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DE4C00" w:rsidRPr="003101BC" w14:paraId="17D102DE" w14:textId="77777777" w:rsidTr="002D6C1B">
        <w:tc>
          <w:tcPr>
            <w:tcW w:w="575" w:type="dxa"/>
            <w:vMerge/>
          </w:tcPr>
          <w:p w14:paraId="4B100DD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F0769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02EF4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8A3326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Char(25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C941973" w14:textId="77777777" w:rsidTr="002D6C1B">
        <w:tc>
          <w:tcPr>
            <w:tcW w:w="575" w:type="dxa"/>
            <w:vMerge/>
          </w:tcPr>
          <w:p w14:paraId="4867BEA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951B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01B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850816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5E45B1D8" w14:textId="77777777" w:rsidTr="002D6C1B">
        <w:tc>
          <w:tcPr>
            <w:tcW w:w="575" w:type="dxa"/>
            <w:vMerge/>
          </w:tcPr>
          <w:p w14:paraId="78A1020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D6C72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A37830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746B2CA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974CEA0" w14:textId="77777777" w:rsidTr="002D6C1B">
        <w:tc>
          <w:tcPr>
            <w:tcW w:w="575" w:type="dxa"/>
            <w:vMerge/>
          </w:tcPr>
          <w:p w14:paraId="32C489B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491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B7F27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DD0A1C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64D98FF6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cs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3570827D" w14:textId="77777777" w:rsidTr="002D6C1B">
        <w:tc>
          <w:tcPr>
            <w:tcW w:w="575" w:type="dxa"/>
            <w:vMerge/>
          </w:tcPr>
          <w:p w14:paraId="6127861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F585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FD392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787744D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 w:themeColor="text1"/>
              </w:rPr>
              <w:t>_TBL.PO_NUMBER</w:t>
            </w:r>
          </w:p>
          <w:p w14:paraId="62857899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Order</w:t>
            </w:r>
          </w:p>
        </w:tc>
      </w:tr>
      <w:tr w:rsidR="00DE4C00" w:rsidRPr="003101BC" w14:paraId="565F6214" w14:textId="77777777" w:rsidTr="002D6C1B">
        <w:tc>
          <w:tcPr>
            <w:tcW w:w="575" w:type="dxa"/>
            <w:vMerge/>
          </w:tcPr>
          <w:p w14:paraId="384AC7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CFC98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97217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ED1EC33" w14:textId="5A9E8F18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.ERP_PO_NUMBER</w:t>
            </w:r>
          </w:p>
        </w:tc>
      </w:tr>
      <w:tr w:rsidR="00DE4C00" w:rsidRPr="003101BC" w14:paraId="369D61D0" w14:textId="77777777" w:rsidTr="002D6C1B">
        <w:tc>
          <w:tcPr>
            <w:tcW w:w="575" w:type="dxa"/>
            <w:vMerge w:val="restart"/>
          </w:tcPr>
          <w:p w14:paraId="2442755B" w14:textId="5657A84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9CE0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QTY</w:t>
            </w:r>
          </w:p>
        </w:tc>
        <w:tc>
          <w:tcPr>
            <w:tcW w:w="1505" w:type="dxa"/>
          </w:tcPr>
          <w:p w14:paraId="316144C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B98F935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DE4C00" w:rsidRPr="003101BC" w14:paraId="5AB73E6F" w14:textId="77777777" w:rsidTr="002D6C1B">
        <w:tc>
          <w:tcPr>
            <w:tcW w:w="575" w:type="dxa"/>
            <w:vMerge/>
          </w:tcPr>
          <w:p w14:paraId="4EBE304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4E9A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85A13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862E9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DE4C00" w:rsidRPr="003101BC" w14:paraId="1373785A" w14:textId="77777777" w:rsidTr="002D6C1B">
        <w:tc>
          <w:tcPr>
            <w:tcW w:w="575" w:type="dxa"/>
            <w:vMerge/>
          </w:tcPr>
          <w:p w14:paraId="42E31CD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628E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EB82E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50A9E9B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0F35AC6F" w14:textId="77777777" w:rsidTr="002D6C1B">
        <w:tc>
          <w:tcPr>
            <w:tcW w:w="575" w:type="dxa"/>
            <w:vMerge/>
          </w:tcPr>
          <w:p w14:paraId="4FDCD89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6D95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06C97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06C20DE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7404D3B" w14:textId="77777777" w:rsidTr="002D6C1B">
        <w:tc>
          <w:tcPr>
            <w:tcW w:w="575" w:type="dxa"/>
            <w:vMerge/>
          </w:tcPr>
          <w:p w14:paraId="1924D24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A2B65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3B1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38E5DD2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77B21E46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4BFDF4E2" w14:textId="77777777" w:rsidTr="002D6C1B">
        <w:tc>
          <w:tcPr>
            <w:tcW w:w="575" w:type="dxa"/>
            <w:vMerge/>
          </w:tcPr>
          <w:p w14:paraId="48DF963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1B3C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AA112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6048A1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>
              <w:rPr>
                <w:color w:val="000000" w:themeColor="text1"/>
              </w:rPr>
              <w:t>.PO_QTY</w:t>
            </w:r>
          </w:p>
          <w:p w14:paraId="27CF04F5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Quantity</w:t>
            </w:r>
          </w:p>
        </w:tc>
      </w:tr>
      <w:tr w:rsidR="00DE4C00" w:rsidRPr="003101BC" w14:paraId="37852071" w14:textId="77777777" w:rsidTr="002D6C1B">
        <w:tc>
          <w:tcPr>
            <w:tcW w:w="575" w:type="dxa"/>
            <w:vMerge/>
          </w:tcPr>
          <w:p w14:paraId="68A85FA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BB7C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558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8CF65E7" w14:textId="0FE46470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.ERP_QTY</w:t>
            </w:r>
          </w:p>
        </w:tc>
      </w:tr>
      <w:tr w:rsidR="00DE4C00" w:rsidRPr="003101BC" w14:paraId="1F1625FE" w14:textId="77777777" w:rsidTr="002D6C1B">
        <w:tc>
          <w:tcPr>
            <w:tcW w:w="575" w:type="dxa"/>
            <w:vMerge w:val="restart"/>
          </w:tcPr>
          <w:p w14:paraId="093A5A82" w14:textId="7BDF9D3B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EAEDD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505" w:type="dxa"/>
          </w:tcPr>
          <w:p w14:paraId="356DD0E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F3411F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DE4C00" w:rsidRPr="003101BC" w14:paraId="69DD90B9" w14:textId="77777777" w:rsidTr="002D6C1B">
        <w:tc>
          <w:tcPr>
            <w:tcW w:w="575" w:type="dxa"/>
            <w:vMerge/>
          </w:tcPr>
          <w:p w14:paraId="2FBC520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468D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5772D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DEC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54B6450" w14:textId="77777777" w:rsidTr="002D6C1B">
        <w:tc>
          <w:tcPr>
            <w:tcW w:w="575" w:type="dxa"/>
            <w:vMerge/>
          </w:tcPr>
          <w:p w14:paraId="7405F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81AB6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8DE1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8CEC21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24C8829F" w14:textId="77777777" w:rsidTr="002D6C1B">
        <w:tc>
          <w:tcPr>
            <w:tcW w:w="575" w:type="dxa"/>
            <w:vMerge/>
          </w:tcPr>
          <w:p w14:paraId="08541EF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5A62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340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55B9DF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67596FE0" w14:textId="77777777" w:rsidTr="002D6C1B">
        <w:tc>
          <w:tcPr>
            <w:tcW w:w="575" w:type="dxa"/>
            <w:vMerge/>
          </w:tcPr>
          <w:p w14:paraId="3B47C2B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06903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D8949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0C8EDD8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DE4C00" w:rsidRPr="003101BC" w14:paraId="3B9C8C1F" w14:textId="77777777" w:rsidTr="002D6C1B">
        <w:tc>
          <w:tcPr>
            <w:tcW w:w="575" w:type="dxa"/>
            <w:vMerge/>
          </w:tcPr>
          <w:p w14:paraId="6D25E0A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95A2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74C6E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FFC7B0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6A730BF4" w14:textId="77777777" w:rsidTr="002D6C1B">
        <w:tc>
          <w:tcPr>
            <w:tcW w:w="575" w:type="dxa"/>
            <w:vMerge/>
          </w:tcPr>
          <w:p w14:paraId="7FB84B4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D416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32FF6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27E1831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  <w:tr w:rsidR="00DE4C00" w:rsidRPr="003101BC" w14:paraId="647A7057" w14:textId="77777777" w:rsidTr="002D6C1B">
        <w:tc>
          <w:tcPr>
            <w:tcW w:w="10039" w:type="dxa"/>
            <w:gridSpan w:val="4"/>
          </w:tcPr>
          <w:p w14:paraId="14C4FF14" w14:textId="7522BCE3" w:rsidR="00DE4C00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File Out</w:t>
            </w:r>
            <w:r>
              <w:rPr>
                <w:color w:val="000000" w:themeColor="text1"/>
                <w:lang w:bidi="th-TH"/>
              </w:rPr>
              <w:t>put</w:t>
            </w:r>
          </w:p>
        </w:tc>
      </w:tr>
      <w:tr w:rsidR="002F6F25" w:rsidRPr="003101BC" w14:paraId="49CAE56A" w14:textId="77777777" w:rsidTr="00DE4C00">
        <w:trPr>
          <w:cantSplit/>
          <w:tblHeader/>
        </w:trPr>
        <w:tc>
          <w:tcPr>
            <w:tcW w:w="575" w:type="dxa"/>
            <w:shd w:val="clear" w:color="auto" w:fill="D9D9D9"/>
          </w:tcPr>
          <w:p w14:paraId="60A32F8D" w14:textId="59787A50" w:rsidR="002F6F25" w:rsidRPr="003101BC" w:rsidRDefault="00DE4C00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>
              <w:rPr>
                <w:b/>
                <w:bCs/>
                <w:color w:val="000000" w:themeColor="text1"/>
                <w:lang w:bidi="th-TH"/>
              </w:rPr>
              <w:t>No</w:t>
            </w:r>
          </w:p>
        </w:tc>
        <w:tc>
          <w:tcPr>
            <w:tcW w:w="2485" w:type="dxa"/>
            <w:shd w:val="clear" w:color="auto" w:fill="D9D9D9"/>
          </w:tcPr>
          <w:p w14:paraId="6F641B3F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E7636B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481E345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6F25" w:rsidRPr="003101BC" w14:paraId="39D2DC1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7CFFE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5DC3A5" w14:textId="7171CD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Add/Delete</w:t>
            </w:r>
          </w:p>
        </w:tc>
        <w:tc>
          <w:tcPr>
            <w:tcW w:w="1505" w:type="dxa"/>
          </w:tcPr>
          <w:p w14:paraId="152781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7B0845E" w14:textId="648BFC15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Add/Delete (Field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460B610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53602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CE900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4A3724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62E581" w14:textId="1C317DF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2F6F25" w:rsidRPr="003101BC" w14:paraId="67B472F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D970BB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A073B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3E45D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AEE014C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3A1A9C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0AB239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1BBCA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C0DFC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AF5020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0AE592C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AFC1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A55B5D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AED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B91849" w14:textId="77777777" w:rsidR="002F6F25" w:rsidRPr="00CE2133" w:rsidRDefault="002F6F25" w:rsidP="00305085">
            <w:pPr>
              <w:rPr>
                <w:cs/>
                <w:lang w:bidi="th-TH"/>
              </w:rPr>
            </w:pPr>
          </w:p>
        </w:tc>
      </w:tr>
      <w:tr w:rsidR="002F6F25" w:rsidRPr="003101BC" w14:paraId="5BB528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3C64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E3561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B28D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DAECA5" w14:textId="223C1991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‘A’</w:t>
            </w:r>
          </w:p>
        </w:tc>
      </w:tr>
      <w:tr w:rsidR="002F6F25" w:rsidRPr="003101BC" w14:paraId="516D6FA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FD1E1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E08BF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324F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D16DEC7" w14:textId="160BC006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Column1</w:t>
            </w:r>
          </w:p>
        </w:tc>
      </w:tr>
      <w:tr w:rsidR="002F6F25" w:rsidRPr="003101BC" w14:paraId="58A75982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6E6141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0A1C7E" w14:textId="49B997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Branch/Plant</w:t>
            </w:r>
          </w:p>
        </w:tc>
        <w:tc>
          <w:tcPr>
            <w:tcW w:w="1505" w:type="dxa"/>
          </w:tcPr>
          <w:p w14:paraId="32F3D6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6E61B6" w14:textId="56F5CA4E" w:rsidR="002F6F25" w:rsidRPr="003101BC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Brach/Plant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3101BC" w14:paraId="39B6EA2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721BAA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1634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4A0B0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79712BF" w14:textId="7E413919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12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5FC309B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940A5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9560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36A7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D07270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680666F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57DA1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576C51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E33A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15514A8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67CABA1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A90E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97D5B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EE39C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52B438A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11A0A7A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5287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EF12B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E6FA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CDA581" w14:textId="102B8639" w:rsidR="00997C9E" w:rsidRP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Location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ที่ระบุใน </w:t>
            </w:r>
            <w:r w:rsidRPr="00997C9E">
              <w:rPr>
                <w:color w:val="000000" w:themeColor="text1"/>
                <w:u w:val="single"/>
                <w:lang w:bidi="th-TH"/>
              </w:rPr>
              <w:t>PO</w:t>
            </w:r>
          </w:p>
          <w:p w14:paraId="2F0537B0" w14:textId="77777777" w:rsidR="002F6F25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Cloude &gt; Purchase Order &gt; Manage Order &gt; Lines &gt; Field Location</w:t>
            </w:r>
          </w:p>
          <w:p w14:paraId="0DBECDF0" w14:textId="77777777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</w:p>
          <w:p w14:paraId="74277C6B" w14:textId="395B0F4B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Map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ข้อมูลเพื่อหา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Brach/Plant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188F307B" w14:textId="0E06197B" w:rsidR="00997C9E" w:rsidRDefault="00890660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Subinventory master.ATTRIBUTE1 (FF LINFOX BRACH/PLANT)</w:t>
            </w:r>
          </w:p>
          <w:p w14:paraId="43221650" w14:textId="77777777" w:rsidR="00997C9E" w:rsidRDefault="00997C9E" w:rsidP="00997C9E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Table.Field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ข้อมูลจาก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732C9D6F" w14:textId="4B3F25E9" w:rsidR="00997C9E" w:rsidRPr="00997C9E" w:rsidRDefault="00997C9E" w:rsidP="00997C9E">
            <w:pPr>
              <w:rPr>
                <w:color w:val="000000" w:themeColor="text1"/>
                <w:lang w:bidi="th-TH"/>
              </w:rPr>
            </w:pPr>
            <w:r w:rsidRPr="00997C9E">
              <w:rPr>
                <w:color w:val="000000" w:themeColor="text1"/>
                <w:lang w:bidi="th-TH"/>
              </w:rPr>
              <w:t>XCUST_PR_PO_INFO_TBL</w:t>
            </w:r>
            <w:r>
              <w:rPr>
                <w:color w:val="000000" w:themeColor="text1"/>
                <w:lang w:bidi="th-TH"/>
              </w:rPr>
              <w:t>.</w:t>
            </w:r>
            <w:r w:rsidR="007C4CFD">
              <w:rPr>
                <w:color w:val="000000" w:themeColor="text1"/>
                <w:lang w:bidi="th-TH"/>
              </w:rPr>
              <w:t>SUBINVENTORY_LINFOX</w:t>
            </w:r>
          </w:p>
        </w:tc>
      </w:tr>
      <w:tr w:rsidR="002F6F25" w:rsidRPr="003101BC" w14:paraId="5BAF3C39" w14:textId="77777777" w:rsidTr="00DE4C00">
        <w:trPr>
          <w:cantSplit/>
          <w:trHeight w:val="522"/>
          <w:tblHeader/>
        </w:trPr>
        <w:tc>
          <w:tcPr>
            <w:tcW w:w="575" w:type="dxa"/>
            <w:vMerge/>
          </w:tcPr>
          <w:p w14:paraId="5B4BB2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C426E" w14:textId="77777777" w:rsidR="002F6F25" w:rsidRPr="000058B2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2B5D2C9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308439EE" w14:textId="2253FFAA" w:rsidR="002F6F25" w:rsidRPr="003101BC" w:rsidRDefault="007C4CFD" w:rsidP="0030508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Column2</w:t>
            </w:r>
          </w:p>
        </w:tc>
      </w:tr>
      <w:tr w:rsidR="002F6F25" w:rsidRPr="003101BC" w14:paraId="5ED882B1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E990474" w14:textId="5D060661" w:rsidR="002F6F25" w:rsidRPr="003101BC" w:rsidRDefault="007C4CFD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F4CAFA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1BFC82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226063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6F25" w:rsidRPr="003101BC" w14:paraId="4390A2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1A9A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828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027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CA5E4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6F25" w:rsidRPr="003101BC" w14:paraId="2C2CF84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EA718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5D55C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FEE5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58151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37A95E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43CAF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F46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89A8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3C89AC" w14:textId="77777777" w:rsidR="002F6F25" w:rsidRPr="003101BC" w:rsidRDefault="002F6F25" w:rsidP="00305085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6F25" w:rsidRPr="003101BC" w14:paraId="664539C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D49F1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E84B2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975B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A994DA9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5C7EA12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8C6DB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D372" w14:textId="77777777" w:rsidR="002F6F25" w:rsidRPr="003101BC" w:rsidRDefault="002F6F25" w:rsidP="00305085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A79F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63CF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2F6F25" w:rsidRPr="003101BC" w14:paraId="02FC784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0F86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642142" w14:textId="77777777" w:rsidR="002F6F25" w:rsidRPr="003101BC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5CB9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412384" w14:textId="68DA4DAA" w:rsidR="002F6F25" w:rsidRPr="003101BC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Column3</w:t>
            </w:r>
          </w:p>
        </w:tc>
      </w:tr>
      <w:tr w:rsidR="002F6F25" w:rsidRPr="003101BC" w14:paraId="5D5FFE13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A9E7F1A" w14:textId="56289E74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D7EDD58" w14:textId="68CA3BDA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26FE3B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24648B5" w14:textId="75F81841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Document type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กำหนดโดย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462462" w14:paraId="763996E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6A31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242C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A9B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85DB44" w14:textId="558A9DDC" w:rsidR="002F6F25" w:rsidRPr="00462462" w:rsidRDefault="007C4CFD" w:rsidP="007C4C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VARCHAR2(2)</w:t>
            </w:r>
          </w:p>
        </w:tc>
      </w:tr>
      <w:tr w:rsidR="002F6F25" w:rsidRPr="003101BC" w14:paraId="623C592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A5F9F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E3FE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66BC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A8E2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4AE1F06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3588C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CD49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85F2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A48DD5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1FD558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D193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062F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14D6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82968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3FBBEA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6A03F4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9062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5DBAD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D5BE8C" w14:textId="7BDD4C5E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‘WP’</w:t>
            </w:r>
          </w:p>
        </w:tc>
      </w:tr>
      <w:tr w:rsidR="002F6F25" w:rsidRPr="00462462" w14:paraId="356521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BCEC7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B7B74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02D4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ED53BD4" w14:textId="5592AA0B" w:rsidR="002F6F25" w:rsidRPr="00462462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4</w:t>
            </w:r>
          </w:p>
        </w:tc>
      </w:tr>
      <w:tr w:rsidR="002F6F25" w:rsidRPr="00462462" w14:paraId="79CBDEF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3CB19F7" w14:textId="763D8E91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AFB9DA" w14:textId="594F2C9B" w:rsidR="002F6F25" w:rsidRPr="003101BC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Order Number</w:t>
            </w:r>
          </w:p>
        </w:tc>
        <w:tc>
          <w:tcPr>
            <w:tcW w:w="1505" w:type="dxa"/>
          </w:tcPr>
          <w:p w14:paraId="6D799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C6AC46" w14:textId="7F4BD140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 PO Number</w:t>
            </w:r>
          </w:p>
        </w:tc>
      </w:tr>
      <w:tr w:rsidR="002F6F25" w:rsidRPr="00462462" w14:paraId="3AE7EC5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353BA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DC5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DF6D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5924DD" w14:textId="7903D974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462462" w14:paraId="31C128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E63302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A505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29A2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E454051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356BA67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2AAFF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ADCC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7FE48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6F99C9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462462" w14:paraId="46EFFCE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DCD8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E06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5A3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ACD7435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4F286EE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FC5259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01A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494C7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606D510" w14:textId="6FEA9C36" w:rsidR="002F6F25" w:rsidRDefault="002F6F25" w:rsidP="00AE41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PO_NUMBER</w:t>
            </w:r>
          </w:p>
        </w:tc>
      </w:tr>
      <w:tr w:rsidR="002F6F25" w:rsidRPr="00462462" w14:paraId="4B37C9B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D334E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4C53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FD03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8540B05" w14:textId="3B918F6C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5</w:t>
            </w:r>
          </w:p>
        </w:tc>
      </w:tr>
      <w:tr w:rsidR="002F6F25" w:rsidRPr="003101BC" w14:paraId="090686F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6430225" w14:textId="02B4E073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3B61EE8" w14:textId="77C5AD4B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3CCC7F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4332F5" w14:textId="1CC9AF68" w:rsidR="002F6F25" w:rsidRPr="003101BC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Company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62462" w14:paraId="036E3C5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759BA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E07C2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6D58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C30B3CA" w14:textId="0EB667AA" w:rsidR="002F6F25" w:rsidRPr="00AE4114" w:rsidRDefault="00AE4114" w:rsidP="00AE41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Varchar2(5)</w:t>
            </w:r>
          </w:p>
        </w:tc>
      </w:tr>
      <w:tr w:rsidR="002F6F25" w:rsidRPr="003101BC" w14:paraId="4FFC4D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70D24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3AA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1BEE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9AA01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0E929D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2F411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1FF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0755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56257E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4610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6F97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E2F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F536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63F015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2EBA62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0AB45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83DE3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067C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7CB0780" w14:textId="0655B96C" w:rsidR="002F6F25" w:rsidRPr="003101BC" w:rsidRDefault="002F6F25" w:rsidP="00AE411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Company</w:t>
            </w:r>
          </w:p>
        </w:tc>
      </w:tr>
      <w:tr w:rsidR="002F6F25" w:rsidRPr="00462462" w14:paraId="5A0CDA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551C1D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549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6AB7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902C358" w14:textId="0E2DBAF2" w:rsidR="002F6F25" w:rsidRPr="00462462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6</w:t>
            </w:r>
          </w:p>
        </w:tc>
      </w:tr>
      <w:tr w:rsidR="00305085" w:rsidRPr="003101BC" w14:paraId="5ADA09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5DE0D63" w14:textId="2D89DCAC" w:rsidR="0030508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2B451C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Line Number</w:t>
            </w:r>
          </w:p>
        </w:tc>
        <w:tc>
          <w:tcPr>
            <w:tcW w:w="1505" w:type="dxa"/>
          </w:tcPr>
          <w:p w14:paraId="4AB3003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1BF02F" w14:textId="77777777" w:rsidR="00305085" w:rsidRPr="003101BC" w:rsidRDefault="0030508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05085" w:rsidRPr="00474B84" w14:paraId="226B6A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9A67A98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BA077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BC3505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04AD8CA" w14:textId="77777777" w:rsidR="00305085" w:rsidRPr="00474B84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305085" w:rsidRPr="003101BC" w14:paraId="5BAE5B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F263D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EBE83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98FE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2518029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3101BC" w14:paraId="249CF19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AE881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DF6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774C2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136F68B" w14:textId="77777777" w:rsidR="00305085" w:rsidRPr="003101BC" w:rsidRDefault="0030508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305085" w:rsidRPr="003101BC" w14:paraId="59A83B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ECDF1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370F6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57D0E4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F5A42E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533CB9" w14:paraId="1637DCE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ED258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C494EA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91A0B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ACE44F2" w14:textId="77777777" w:rsidR="00305085" w:rsidRPr="00533CB9" w:rsidRDefault="00305085" w:rsidP="00305085">
            <w:pPr>
              <w:rPr>
                <w:color w:val="000000" w:themeColor="text1"/>
                <w:cs/>
                <w:lang w:bidi="th-TH"/>
              </w:rPr>
            </w:pPr>
            <w:r w:rsidRPr="00533CB9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05085" w:rsidRPr="00462462" w14:paraId="7F55856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822F783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E5C1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A0CABB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E4E10" w14:textId="77777777" w:rsidR="00305085" w:rsidRPr="00462462" w:rsidRDefault="0030508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2822C1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48F8AA0" w14:textId="5DB0FEAC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1C5E43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505" w:type="dxa"/>
          </w:tcPr>
          <w:p w14:paraId="7FD0950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FF2FEB7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EF683A" w:rsidRPr="00474B84" w14:paraId="5791F60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611BF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7AFDB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442A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5DCD19" w14:textId="2D84038F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EF683A" w:rsidRPr="003101BC" w14:paraId="1A8EA34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5990C8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1FBD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A769C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91EF1B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501252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D1B4ED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AC325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153D0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1D4140F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62DE41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EE046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D09F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E3207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929B72" w14:textId="77777777" w:rsidR="00DE4C00" w:rsidRPr="00DE4C00" w:rsidRDefault="00DE4C00" w:rsidP="00DE4C00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/>
                <w:shd w:val="clear" w:color="auto" w:fill="FFFFFF"/>
              </w:rPr>
              <w:t>XCUST_PR_PO_INFO_TBL.PR_ATTRIBUTE1 = ‘LINFOX’</w:t>
            </w:r>
          </w:p>
          <w:p w14:paraId="59606A63" w14:textId="4162254D" w:rsidR="00EF683A" w:rsidRPr="003101BC" w:rsidRDefault="00DE4C00" w:rsidP="00DE4C00">
            <w:pPr>
              <w:rPr>
                <w:color w:val="000000" w:themeColor="text1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EF683A" w:rsidRPr="00533CB9" w14:paraId="5C21B0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9381B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3AC1C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4E803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99BA36" w14:textId="77777777" w:rsidR="00EF683A" w:rsidRPr="00305085" w:rsidRDefault="00EF683A" w:rsidP="002D6C1B">
            <w:pPr>
              <w:rPr>
                <w:color w:val="000000" w:themeColor="text1"/>
                <w:u w:val="single"/>
                <w:lang w:bidi="th-TH"/>
              </w:rPr>
            </w:pP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305085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0789899B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 (F) Order</w:t>
            </w:r>
          </w:p>
          <w:p w14:paraId="4270A692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</w:p>
          <w:p w14:paraId="76B30FC5" w14:textId="77777777" w:rsidR="00EF683A" w:rsidRPr="00305085" w:rsidRDefault="00EF683A" w:rsidP="002D6C1B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4E70E583" w14:textId="77777777" w:rsidR="00EF683A" w:rsidRPr="00533CB9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EF683A" w:rsidRPr="00462462" w14:paraId="5A4C01A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381C26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0B4F1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7151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C21732A" w14:textId="72F13DB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16017A4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3B2B76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A32165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Request Date</w:t>
            </w:r>
          </w:p>
        </w:tc>
        <w:tc>
          <w:tcPr>
            <w:tcW w:w="1505" w:type="dxa"/>
          </w:tcPr>
          <w:p w14:paraId="2E9035D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6D5276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EF683A" w:rsidRPr="00474B84" w14:paraId="3C62C07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1BC773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36642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AC161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82A7F" w14:textId="77777777" w:rsidR="00EF683A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AE3488B" w14:textId="77777777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EF683A" w:rsidRPr="003101BC" w14:paraId="4A1339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7E18A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858C5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52013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8C3D2A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791F507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EA2A98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4F0EE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C038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20D1DA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35FE6D6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5ECEE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336C1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C5E2A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A95F5AC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EF683A" w14:paraId="152724A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CB7B87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2BD7D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031DB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9765BF" w14:textId="77777777" w:rsidR="00EF683A" w:rsidRPr="00EF683A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XCUST_LINFOX_PR_TBL.REQUEST_DATE</w:t>
            </w:r>
          </w:p>
        </w:tc>
      </w:tr>
      <w:tr w:rsidR="00EF683A" w:rsidRPr="00462462" w14:paraId="357D4D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9B70E5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ACEA8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AD2FB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0CDCBF" w14:textId="7777777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9</w:t>
            </w:r>
          </w:p>
        </w:tc>
      </w:tr>
      <w:tr w:rsidR="002F6F25" w:rsidRPr="003101BC" w14:paraId="181E932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A168283" w14:textId="709CD5DC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C99A83F" w14:textId="4FFC983E" w:rsidR="002F6F25" w:rsidRPr="003101BC" w:rsidRDefault="00305085" w:rsidP="00EF68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</w:t>
            </w:r>
            <w:r w:rsidR="00EF683A">
              <w:rPr>
                <w:color w:val="000000" w:themeColor="text1"/>
                <w:lang w:eastAsia="en-US" w:bidi="th-TH"/>
              </w:rPr>
              <w:t>equest Time</w:t>
            </w:r>
          </w:p>
        </w:tc>
        <w:tc>
          <w:tcPr>
            <w:tcW w:w="1505" w:type="dxa"/>
          </w:tcPr>
          <w:p w14:paraId="7DD825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1F697B" w14:textId="66E1AB01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Time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7990F5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FF7E6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21E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6D550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62F656" w14:textId="18ED4C01" w:rsidR="00EF683A" w:rsidRPr="00474B84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3101BC" w14:paraId="56A1421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91767D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89A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A341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8CBFA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2FFF5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7106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0DAC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8D294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75BDD2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0558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6C08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3BA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F170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96BDD9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D533FB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57EDEE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3A5E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4ADD4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17EFB1" w14:textId="7C47C040" w:rsidR="002F6F25" w:rsidRPr="00EF683A" w:rsidRDefault="00EF683A" w:rsidP="00EF683A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</w:t>
            </w:r>
            <w:r>
              <w:rPr>
                <w:color w:val="000000" w:themeColor="text1"/>
                <w:lang w:bidi="th-TH"/>
              </w:rPr>
              <w:t>TIME</w:t>
            </w:r>
          </w:p>
        </w:tc>
      </w:tr>
      <w:tr w:rsidR="002F6F25" w:rsidRPr="00462462" w14:paraId="5B63AF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C0A80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C5E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87BD2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7194BB" w14:textId="080CF2A5" w:rsidR="002F6F25" w:rsidRPr="00462462" w:rsidRDefault="00533CB9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 w:rsidR="00EF683A">
              <w:rPr>
                <w:color w:val="000000" w:themeColor="text1"/>
                <w:lang w:bidi="th-TH"/>
              </w:rPr>
              <w:t>10</w:t>
            </w:r>
          </w:p>
        </w:tc>
      </w:tr>
      <w:tr w:rsidR="002F6F25" w:rsidRPr="003101BC" w14:paraId="12CE096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A605FBA" w14:textId="7E18A0EA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45337D" w14:textId="01F1F4C7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3FD54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4664766" w14:textId="4A8BDE8C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2F36F76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4B2C8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F8F44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C0974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3780A7C" w14:textId="77777777" w:rsidR="002F6F25" w:rsidRPr="00474B84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2F6F25" w:rsidRPr="003101BC" w14:paraId="79366F0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ABE521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0C348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3063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C56639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9D55E2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84EC9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F5D36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C7C7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4B7507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D527D3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8A5C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F3245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8479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21EA95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0D0F44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9B6D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D0D0E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EB0FE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2CEC10D" w14:textId="2EFB8DED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2F6F25" w:rsidRPr="00462462" w14:paraId="1B4C2EE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38187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0654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0B18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6B43B1B" w14:textId="0F23B0A4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11</w:t>
            </w:r>
          </w:p>
        </w:tc>
      </w:tr>
      <w:tr w:rsidR="002F6F25" w:rsidRPr="003101BC" w14:paraId="56B081D6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4AF7728" w14:textId="266561B8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A7B1850" w14:textId="78470D8F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F60ACA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ACC3240" w14:textId="73EA3014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ปริมาณสั่งซื้อ </w:t>
            </w:r>
          </w:p>
        </w:tc>
      </w:tr>
      <w:tr w:rsidR="002F6F25" w:rsidRPr="00474B84" w14:paraId="42C459D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C71D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5E7C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49A6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8DAA1F" w14:textId="541022FD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2F6F25" w:rsidRPr="003101BC" w14:paraId="7DCC097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1B6E97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65C3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AC340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454A1B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F0978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7953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D9A190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17E51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BC3351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5C4E1A0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5AEA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F3D5B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5B00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314C6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3EFB48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49B1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32DF1F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A6597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487B38" w14:textId="77777777" w:rsidR="002F6F25" w:rsidRDefault="00EF683A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ปริมาณสั่งซื้อใน </w:t>
            </w:r>
            <w:r w:rsidRPr="00EF683A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32E59926" w14:textId="4BE850E0" w:rsidR="00EF683A" w:rsidRDefault="00EF683A" w:rsidP="00EF68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&gt;Lines &gt; (F) Quantity</w:t>
            </w:r>
          </w:p>
          <w:p w14:paraId="2D310572" w14:textId="77777777" w:rsidR="00EF683A" w:rsidRDefault="00EF683A" w:rsidP="00EF683A">
            <w:pPr>
              <w:rPr>
                <w:color w:val="000000" w:themeColor="text1"/>
                <w:lang w:bidi="th-TH"/>
              </w:rPr>
            </w:pPr>
          </w:p>
          <w:p w14:paraId="4CAABA8F" w14:textId="77777777" w:rsidR="00EF683A" w:rsidRPr="00305085" w:rsidRDefault="00EF683A" w:rsidP="00EF683A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1FABF9C6" w14:textId="2A64754A" w:rsidR="00EF683A" w:rsidRPr="00EF683A" w:rsidRDefault="00EF683A" w:rsidP="00EF683A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QTY</w:t>
            </w:r>
          </w:p>
          <w:p w14:paraId="17C3F737" w14:textId="1A04E16B" w:rsidR="00EF683A" w:rsidRPr="003101BC" w:rsidRDefault="00EF683A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0C8EC33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EE48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501EE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37D7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25E0912" w14:textId="38D35AB6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>
              <w:rPr>
                <w:color w:val="000000" w:themeColor="text1"/>
                <w:lang w:bidi="th-TH"/>
              </w:rPr>
              <w:t>2</w:t>
            </w:r>
          </w:p>
        </w:tc>
      </w:tr>
      <w:tr w:rsidR="002F6F25" w:rsidRPr="003101BC" w14:paraId="5CC5A27D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BE4005A" w14:textId="28FED542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4EE61B3" w14:textId="2E6176D5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Unit Of Mesure</w:t>
            </w:r>
          </w:p>
        </w:tc>
        <w:tc>
          <w:tcPr>
            <w:tcW w:w="1505" w:type="dxa"/>
          </w:tcPr>
          <w:p w14:paraId="5826E4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0C4526" w14:textId="1D862CB9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UOM Code </w:t>
            </w:r>
          </w:p>
        </w:tc>
      </w:tr>
      <w:tr w:rsidR="002F6F25" w:rsidRPr="003101BC" w14:paraId="4BA5887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F76D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19EE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A9A2A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3D13330" w14:textId="6650EA81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2F6F25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63FE47F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70F06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3A1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2884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06D165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947232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1CAC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994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BD13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A44710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F14EC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1C700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03773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025B2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0704BB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0A1DF5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AF351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9377F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6DE7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50DFAE" w14:textId="4EFEA5EB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6F25" w:rsidRPr="003101BC" w14:paraId="779EC51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01F1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0628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116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6952EB" w14:textId="2E25C06B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 w:rsidR="00DE4C00">
              <w:rPr>
                <w:color w:val="000000" w:themeColor="text1"/>
                <w:lang w:bidi="th-TH"/>
              </w:rPr>
              <w:t>3</w:t>
            </w:r>
          </w:p>
        </w:tc>
      </w:tr>
      <w:tr w:rsidR="002F6F25" w:rsidRPr="003101BC" w14:paraId="0E91C4CE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0FC7E71" w14:textId="0FD614FB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18B829B" w14:textId="4DE7FF3C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301E27B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E63BD3" w14:textId="269A44F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2F6F25" w:rsidRPr="003101BC" w14:paraId="6520CAF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937BA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F3D1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B623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446DD64" w14:textId="77777777" w:rsidR="002F6F25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B707AB8" w14:textId="2C58A67C" w:rsidR="00DE4C00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2F6F25" w:rsidRPr="003101BC" w14:paraId="7429DDA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6177C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E4D5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EA0E4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325D1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D2AF2D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29F0A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29A3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E36F3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2DBFFC" w14:textId="65CE259D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35600FD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3B25F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F513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F5E0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739676" w14:textId="2ED39779" w:rsidR="002F6F25" w:rsidRPr="00DE4C00" w:rsidRDefault="002F6F25" w:rsidP="00DE4C0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479632A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4CCF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C6E8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D7FD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0F0F93B" w14:textId="3585F1FE" w:rsidR="002F6F25" w:rsidRPr="003101BC" w:rsidRDefault="00DE4C00" w:rsidP="00305085">
            <w:pPr>
              <w:rPr>
                <w:color w:val="000000" w:themeColor="text1"/>
              </w:rPr>
            </w:pPr>
            <w:r w:rsidRPr="00EF683A">
              <w:rPr>
                <w:color w:val="000000" w:themeColor="text1"/>
                <w:lang w:bidi="th-TH"/>
              </w:rPr>
              <w:t>XCUST_LINFOX_PR_TBL.</w:t>
            </w:r>
            <w:r>
              <w:rPr>
                <w:color w:val="000000" w:themeColor="text1"/>
                <w:lang w:bidi="th-TH"/>
              </w:rPr>
              <w:t>ORDER_DATE</w:t>
            </w:r>
          </w:p>
        </w:tc>
      </w:tr>
      <w:tr w:rsidR="002F6F25" w:rsidRPr="003101BC" w14:paraId="27537E9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82167C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687C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45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F5EB5F" w14:textId="5604262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13</w:t>
            </w:r>
          </w:p>
        </w:tc>
      </w:tr>
      <w:tr w:rsidR="002F6F25" w:rsidRPr="003101BC" w14:paraId="761BD6D0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92B5F76" w14:textId="5B9D2D1F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DE4C00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FFA0317" w14:textId="588F84B4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 w:rsidRPr="00DE4C00">
              <w:rPr>
                <w:color w:val="000000" w:themeColor="text1"/>
                <w:lang w:bidi="en-US"/>
              </w:rPr>
              <w:t>Delivery instruction</w:t>
            </w:r>
          </w:p>
        </w:tc>
        <w:tc>
          <w:tcPr>
            <w:tcW w:w="1505" w:type="dxa"/>
          </w:tcPr>
          <w:p w14:paraId="55555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735CD90" w14:textId="4FE30053" w:rsidR="002F6F25" w:rsidRPr="003101BC" w:rsidRDefault="00DE4C00" w:rsidP="00305085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 w:themeColor="text1"/>
                <w:lang w:bidi="th-TH"/>
              </w:rPr>
              <w:t>Delivery instruction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0F645E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0CF1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87A9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77EB2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285503F" w14:textId="4E42F7ED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6F25" w:rsidRPr="003101BC" w14:paraId="477D2D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8835D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94F5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A15A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2B984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63ED3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4F84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F4D4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9471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2DFFECD" w14:textId="061F429E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F6F25" w:rsidRPr="003101BC" w14:paraId="419A9D3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340F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4E7F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7806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CEAB9F" w14:textId="6CB8BF22" w:rsidR="002F6F25" w:rsidRPr="00DE4C00" w:rsidRDefault="002F6F25" w:rsidP="00DE4C00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02F5C1D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8F535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D78E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938A7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6234AB5" w14:textId="6A58D38D" w:rsidR="002F6F25" w:rsidRPr="003101BC" w:rsidRDefault="00DE4C00" w:rsidP="00305085">
            <w:pPr>
              <w:rPr>
                <w:color w:val="000000" w:themeColor="text1"/>
              </w:rPr>
            </w:pPr>
            <w:r w:rsidRPr="00DE4C00">
              <w:rPr>
                <w:color w:val="000000" w:themeColor="text1"/>
              </w:rPr>
              <w:t>XCUST_LINFOX_PR_TBL.DELIVERY_INSTRUCTION</w:t>
            </w:r>
          </w:p>
        </w:tc>
      </w:tr>
      <w:tr w:rsidR="002F6F25" w:rsidRPr="003101BC" w14:paraId="7EDAF33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919546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6E4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4596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0B7CF28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Write file column 13</w:t>
            </w:r>
          </w:p>
          <w:p w14:paraId="7692F557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,XCUST_LINFOX_PR_TBL</w:t>
            </w:r>
            <w:r>
              <w:rPr>
                <w:color w:val="000000" w:themeColor="text1"/>
              </w:rPr>
              <w:t>.ERP_QTY</w:t>
            </w:r>
          </w:p>
        </w:tc>
      </w:tr>
    </w:tbl>
    <w:p w14:paraId="5D855F3B" w14:textId="77777777" w:rsidR="002F6F25" w:rsidRDefault="002F6F25" w:rsidP="002F4183">
      <w:pPr>
        <w:rPr>
          <w:b/>
          <w:bCs/>
          <w:color w:val="000000" w:themeColor="text1"/>
          <w:lang w:bidi="th-TH"/>
        </w:rPr>
      </w:pPr>
    </w:p>
    <w:p w14:paraId="59F32405" w14:textId="77777777" w:rsidR="00FC40AE" w:rsidRPr="003101BC" w:rsidRDefault="00FC40AE" w:rsidP="002F4183">
      <w:pPr>
        <w:rPr>
          <w:b/>
          <w:bCs/>
          <w:color w:val="000000" w:themeColor="text1"/>
          <w:cs/>
          <w:lang w:bidi="th-TH"/>
        </w:rPr>
      </w:pPr>
    </w:p>
    <w:p w14:paraId="62610F4C" w14:textId="77777777" w:rsidR="002F4183" w:rsidRPr="00FC40AE" w:rsidRDefault="002F4183" w:rsidP="002F4183">
      <w:pPr>
        <w:rPr>
          <w:color w:val="000000" w:themeColor="text1"/>
          <w:lang w:bidi="th-TH"/>
        </w:rPr>
      </w:pPr>
    </w:p>
    <w:p w14:paraId="4094CE92" w14:textId="0EFE6447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  <w:r w:rsidR="00C06C3C">
        <w:rPr>
          <w:b/>
          <w:bCs/>
          <w:color w:val="000000" w:themeColor="text1"/>
          <w:lang w:bidi="th-TH"/>
        </w:rPr>
        <w:t>_TBL</w:t>
      </w:r>
      <w:r w:rsidR="003C507A">
        <w:rPr>
          <w:b/>
          <w:bCs/>
          <w:color w:val="000000" w:themeColor="text1"/>
          <w:lang w:bidi="th-TH"/>
        </w:rPr>
        <w:t xml:space="preserve"> (Update Outbound_Flag)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4F082F1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="00C06C3C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6" w:name="_Toc495188040"/>
      <w:r w:rsidRPr="003101BC">
        <w:rPr>
          <w:color w:val="000000" w:themeColor="text1"/>
        </w:rPr>
        <w:t>Error Handlings</w:t>
      </w:r>
      <w:bookmarkEnd w:id="26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48FD8FB2" w:rsidR="00BB2758" w:rsidRPr="003101BC" w:rsidRDefault="00CC63C9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PO002</w:t>
            </w:r>
            <w:r w:rsidR="00BB2758" w:rsidRPr="003101BC">
              <w:rPr>
                <w:color w:val="000000" w:themeColor="text1"/>
                <w:lang w:eastAsia="en-US" w:bidi="th-TH"/>
              </w:rPr>
              <w:t>-001: No</w:t>
            </w:r>
            <w:r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3101BC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56DBA9F1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 xml:space="preserve">-002 </w:t>
            </w:r>
            <w:r w:rsidR="00CC63C9" w:rsidRPr="007A1259"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3101BC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กรณีหา </w:t>
            </w:r>
            <w:r w:rsidRPr="007A1259">
              <w:rPr>
                <w:rFonts w:cs="Tahoma"/>
                <w:szCs w:val="20"/>
                <w:lang w:bidi="th-TH"/>
              </w:rPr>
              <w:t xml:space="preserve">Path </w:t>
            </w:r>
            <w:r w:rsidRPr="007A1259">
              <w:rPr>
                <w:rFonts w:cs="Tahoma"/>
                <w:szCs w:val="20"/>
                <w:cs/>
                <w:lang w:bidi="th-TH"/>
              </w:rPr>
              <w:t>ที่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ระบุใน </w:t>
            </w:r>
            <w:r>
              <w:rPr>
                <w:rFonts w:cs="Tahoma"/>
                <w:szCs w:val="20"/>
                <w:lang w:bidi="th-TH"/>
              </w:rPr>
              <w:t xml:space="preserve">Parameter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466772C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</w:t>
            </w:r>
            <w:r w:rsidR="00CC63C9" w:rsidRPr="007A1259">
              <w:t xml:space="preserve">: </w:t>
            </w:r>
            <w:r w:rsidR="00CC63C9">
              <w:t>Cannot write file</w:t>
            </w:r>
          </w:p>
        </w:tc>
        <w:tc>
          <w:tcPr>
            <w:tcW w:w="7342" w:type="dxa"/>
          </w:tcPr>
          <w:p w14:paraId="61D0FCE7" w14:textId="487EFE92" w:rsidR="00BB2758" w:rsidRPr="003101BC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กรณีไม่สามารถ </w:t>
            </w:r>
            <w:r w:rsidRPr="007A1259">
              <w:rPr>
                <w:rFonts w:cs="Tahoma"/>
                <w:szCs w:val="20"/>
                <w:lang w:bidi="th-TH"/>
              </w:rPr>
              <w:t xml:space="preserve">Write File </w:t>
            </w:r>
            <w:r w:rsidRPr="007A1259">
              <w:rPr>
                <w:rFonts w:cs="Tahoma"/>
                <w:szCs w:val="20"/>
                <w:cs/>
                <w:lang w:bidi="th-TH"/>
              </w:rPr>
              <w:t xml:space="preserve">ลง </w:t>
            </w:r>
            <w:r w:rsidRPr="007A1259">
              <w:rPr>
                <w:rFonts w:cs="Tahoma"/>
                <w:szCs w:val="20"/>
                <w:lang w:bidi="th-TH"/>
              </w:rPr>
              <w:t xml:space="preserve">Folder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7" w:name="_Toc495188041"/>
      <w:r w:rsidRPr="003101BC">
        <w:rPr>
          <w:color w:val="000000" w:themeColor="text1"/>
        </w:rPr>
        <w:t>Log Layout</w:t>
      </w:r>
      <w:bookmarkEnd w:id="27"/>
    </w:p>
    <w:p w14:paraId="02033673" w14:textId="1D849064" w:rsidR="00582BA9" w:rsidRPr="003101BC" w:rsidRDefault="00B55EF4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1A3FD8F" wp14:editId="0B431764">
            <wp:extent cx="3962604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8" w:name="_Toc495188042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3101BC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FE8E5E1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</w:t>
            </w:r>
            <w:r w:rsidR="00B55EF4">
              <w:rPr>
                <w:rFonts w:cs="Tahoma"/>
                <w:color w:val="000000" w:themeColor="text1"/>
                <w:szCs w:val="20"/>
                <w:lang w:bidi="th-TH"/>
              </w:rPr>
              <w:t>Destination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3101BC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687241" w:rsidRPr="003101BC" w14:paraId="12DBD043" w14:textId="77777777" w:rsidTr="00CC5DD8">
        <w:tc>
          <w:tcPr>
            <w:tcW w:w="720" w:type="dxa"/>
          </w:tcPr>
          <w:p w14:paraId="7C97CBCF" w14:textId="77777777" w:rsidR="00687241" w:rsidRPr="003101BC" w:rsidRDefault="0068724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3690" w:type="dxa"/>
          </w:tcPr>
          <w:p w14:paraId="6672BDE1" w14:textId="370CC17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Case Setup Parameter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ไม่ครบ</w:t>
            </w:r>
          </w:p>
        </w:tc>
        <w:tc>
          <w:tcPr>
            <w:tcW w:w="5130" w:type="dxa"/>
          </w:tcPr>
          <w:p w14:paraId="5AEB6057" w14:textId="7B1BC7A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Wirte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E4383DB" w14:textId="5A513F52" w:rsidR="00CC5DD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2044208B" w14:textId="263B2247" w:rsidR="00A549C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55BFE732" w:rsidR="002F52ED" w:rsidRPr="003101BC" w:rsidRDefault="002F52ED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="0037697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และไม่ </w:t>
            </w:r>
            <w:r w:rsidR="00376971">
              <w:rPr>
                <w:rFonts w:cs="Tahoma"/>
                <w:color w:val="000000" w:themeColor="text1"/>
                <w:szCs w:val="20"/>
                <w:lang w:bidi="th-TH"/>
              </w:rPr>
              <w:t>Write File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AFF2419" w:rsidR="002F52ED" w:rsidRPr="003101BC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1E949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461B93" w:rsidRPr="003101BC" w14:paraId="0A7D75FA" w14:textId="77777777" w:rsidTr="00CC5DD8">
        <w:tc>
          <w:tcPr>
            <w:tcW w:w="720" w:type="dxa"/>
          </w:tcPr>
          <w:p w14:paraId="23F85137" w14:textId="0528F889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85063C8" w14:textId="200903CF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ตรวจสอบ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Text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ตรงตามที่กำหนด</w:t>
            </w:r>
          </w:p>
        </w:tc>
        <w:tc>
          <w:tcPr>
            <w:tcW w:w="5130" w:type="dxa"/>
          </w:tcPr>
          <w:p w14:paraId="0F1096FF" w14:textId="17CD173D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Program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Gen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</w:p>
        </w:tc>
      </w:tr>
      <w:tr w:rsidR="00461B93" w:rsidRPr="003101BC" w14:paraId="1756F947" w14:textId="77777777" w:rsidTr="00CC5DD8">
        <w:tc>
          <w:tcPr>
            <w:tcW w:w="720" w:type="dxa"/>
          </w:tcPr>
          <w:p w14:paraId="659D7653" w14:textId="0FD35DBD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7</w:t>
            </w:r>
          </w:p>
        </w:tc>
        <w:tc>
          <w:tcPr>
            <w:tcW w:w="3690" w:type="dxa"/>
          </w:tcPr>
          <w:p w14:paraId="64D1303B" w14:textId="704E9460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ทดสอบการนำข้อมูลจาก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เข้าสู่ระบบ</w:t>
            </w:r>
          </w:p>
        </w:tc>
        <w:tc>
          <w:tcPr>
            <w:tcW w:w="5130" w:type="dxa"/>
          </w:tcPr>
          <w:p w14:paraId="48343EB8" w14:textId="54637D26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ทาง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Linfox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ทำการทดสอบเอา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ที่ได้จาก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เข้าระบบงานและตรวจสอบความถูกต้อง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9" w:name="_Toc495188043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9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51B5BE32" w:rsidR="008C64F9" w:rsidRPr="003101BC" w:rsidRDefault="00376971" w:rsidP="0037697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PO002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>PO (ERP) to PO &lt;Linfox&gt;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4FBEF37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PO002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8EA6E" w16cid:durableId="1D906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5271A" w14:textId="77777777" w:rsidR="00701704" w:rsidRDefault="00701704">
      <w:r>
        <w:separator/>
      </w:r>
    </w:p>
  </w:endnote>
  <w:endnote w:type="continuationSeparator" w:id="0">
    <w:p w14:paraId="254EEE9D" w14:textId="77777777" w:rsidR="00701704" w:rsidRDefault="0070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8817F4" w:rsidRDefault="008817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474D34D8" w:rsidR="008817F4" w:rsidRPr="00192472" w:rsidRDefault="008817F4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E34E6E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E34E6E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E34E6E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07C4EF8D" w:rsidR="008817F4" w:rsidRPr="001C7E6D" w:rsidRDefault="008817F4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RD1701_FSPEC_PO002_V01R00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8817F4" w:rsidRDefault="008817F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7BFF92F" w:rsidR="008817F4" w:rsidRPr="004077BA" w:rsidRDefault="008817F4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RD1701_FSPEC_PO002_V00R03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E34E6E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E34E6E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E34E6E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E34E6E">
      <w:rPr>
        <w:noProof/>
        <w:sz w:val="12"/>
        <w:szCs w:val="12"/>
      </w:rPr>
      <w:t>13</w:t>
    </w:r>
    <w:r w:rsidR="00E34E6E" w:rsidRPr="004077BA">
      <w:rPr>
        <w:noProof/>
        <w:sz w:val="12"/>
        <w:szCs w:val="12"/>
      </w:rPr>
      <w:t xml:space="preserve"> of </w:t>
    </w:r>
    <w:r w:rsidR="00E34E6E">
      <w:rPr>
        <w:noProof/>
        <w:sz w:val="12"/>
        <w:szCs w:val="12"/>
      </w:rPr>
      <w:t>13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8817F4" w:rsidRPr="005E0A89" w:rsidRDefault="008817F4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8817F4" w:rsidRDefault="008817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E958A" w14:textId="77777777" w:rsidR="00701704" w:rsidRDefault="00701704">
      <w:r>
        <w:separator/>
      </w:r>
    </w:p>
  </w:footnote>
  <w:footnote w:type="continuationSeparator" w:id="0">
    <w:p w14:paraId="4363C483" w14:textId="77777777" w:rsidR="00701704" w:rsidRDefault="00701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8817F4" w:rsidRDefault="008817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8817F4" w:rsidRDefault="008817F4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8817F4" w:rsidRDefault="008817F4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8817F4" w:rsidRDefault="008817F4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8817F4" w:rsidRPr="00F2355B" w:rsidRDefault="008817F4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8817F4" w:rsidRDefault="008817F4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8817F4" w:rsidRDefault="008817F4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8817F4" w:rsidRDefault="008817F4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8817F4" w:rsidRPr="00D079D8" w:rsidRDefault="008817F4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8817F4" w:rsidRDefault="008817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EFF"/>
    <w:multiLevelType w:val="hybridMultilevel"/>
    <w:tmpl w:val="C8AE6592"/>
    <w:lvl w:ilvl="0" w:tplc="5832C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5731"/>
    <w:multiLevelType w:val="hybridMultilevel"/>
    <w:tmpl w:val="DC3EC778"/>
    <w:lvl w:ilvl="0" w:tplc="48DA3E6A">
      <w:start w:val="7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548EC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1D0CBB"/>
    <w:multiLevelType w:val="hybridMultilevel"/>
    <w:tmpl w:val="2CA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5"/>
  </w:num>
  <w:num w:numId="5">
    <w:abstractNumId w:val="20"/>
  </w:num>
  <w:num w:numId="6">
    <w:abstractNumId w:val="5"/>
  </w:num>
  <w:num w:numId="7">
    <w:abstractNumId w:val="18"/>
  </w:num>
  <w:num w:numId="8">
    <w:abstractNumId w:val="24"/>
  </w:num>
  <w:num w:numId="9">
    <w:abstractNumId w:val="27"/>
  </w:num>
  <w:num w:numId="10">
    <w:abstractNumId w:val="23"/>
  </w:num>
  <w:num w:numId="11">
    <w:abstractNumId w:val="22"/>
  </w:num>
  <w:num w:numId="12">
    <w:abstractNumId w:val="10"/>
  </w:num>
  <w:num w:numId="13">
    <w:abstractNumId w:val="16"/>
  </w:num>
  <w:num w:numId="14">
    <w:abstractNumId w:val="28"/>
  </w:num>
  <w:num w:numId="15">
    <w:abstractNumId w:val="12"/>
  </w:num>
  <w:num w:numId="16">
    <w:abstractNumId w:val="15"/>
  </w:num>
  <w:num w:numId="17">
    <w:abstractNumId w:val="9"/>
  </w:num>
  <w:num w:numId="18">
    <w:abstractNumId w:val="19"/>
  </w:num>
  <w:num w:numId="19">
    <w:abstractNumId w:val="6"/>
  </w:num>
  <w:num w:numId="20">
    <w:abstractNumId w:val="30"/>
  </w:num>
  <w:num w:numId="21">
    <w:abstractNumId w:val="21"/>
  </w:num>
  <w:num w:numId="22">
    <w:abstractNumId w:val="2"/>
  </w:num>
  <w:num w:numId="23">
    <w:abstractNumId w:val="26"/>
  </w:num>
  <w:num w:numId="24">
    <w:abstractNumId w:val="3"/>
  </w:num>
  <w:num w:numId="25">
    <w:abstractNumId w:val="4"/>
  </w:num>
  <w:num w:numId="26">
    <w:abstractNumId w:val="14"/>
  </w:num>
  <w:num w:numId="27">
    <w:abstractNumId w:val="31"/>
  </w:num>
  <w:num w:numId="28">
    <w:abstractNumId w:val="17"/>
  </w:num>
  <w:num w:numId="29">
    <w:abstractNumId w:val="29"/>
  </w:num>
  <w:num w:numId="30">
    <w:abstractNumId w:val="8"/>
  </w:num>
  <w:num w:numId="31">
    <w:abstractNumId w:val="0"/>
  </w:num>
  <w:num w:numId="32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48B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E59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6C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5EDA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C7F13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D5A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09E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4BA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918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4BDA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1CAA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9A5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1B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6F25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085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0D2E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9E6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CA7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07A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4E76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B93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6E0B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CB9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7A0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0A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6E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4F6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C48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AB2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7241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A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704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CFD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A76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43F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17F4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32A"/>
    <w:rsid w:val="00890660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21D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C9E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4BD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4114"/>
    <w:rsid w:val="00AE54D1"/>
    <w:rsid w:val="00AE587F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D67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C3C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6D4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8EE"/>
    <w:rsid w:val="00C72756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7B2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133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4C00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4E6E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8D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3C3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6892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83A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19A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E31"/>
    <w:rsid w:val="00FC119D"/>
    <w:rsid w:val="00FC1B24"/>
    <w:rsid w:val="00FC1D41"/>
    <w:rsid w:val="00FC1D7C"/>
    <w:rsid w:val="00FC20AA"/>
    <w:rsid w:val="00FC216E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2.bin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5.emf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D9C46-32CF-4285-B934-B5F574B25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408D72-23EA-45D9-9AF6-639EC89CA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1CBFB4-3DC7-4E76-92E6-451CBB6285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813B6-4AF9-456B-886A-39D0C205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14261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ice-amo</cp:lastModifiedBy>
  <cp:revision>4</cp:revision>
  <cp:lastPrinted>2014-03-20T03:14:00Z</cp:lastPrinted>
  <dcterms:created xsi:type="dcterms:W3CDTF">2017-10-20T11:59:00Z</dcterms:created>
  <dcterms:modified xsi:type="dcterms:W3CDTF">2017-10-27T08:33:00Z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