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92E075" w14:textId="77777777" w:rsidR="00E71F39" w:rsidRPr="003101BC" w:rsidRDefault="00E71F39" w:rsidP="00D71CE8">
      <w:pPr>
        <w:pStyle w:val="BodyText"/>
        <w:rPr>
          <w:rStyle w:val="HighlightedVariable"/>
          <w:rFonts w:ascii="Tahoma" w:hAnsi="Tahoma" w:cs="Tahoma"/>
          <w:color w:val="000000" w:themeColor="text1"/>
          <w:sz w:val="32"/>
          <w:szCs w:val="32"/>
          <w:cs/>
        </w:rPr>
      </w:pPr>
      <w:bookmarkStart w:id="0" w:name="DocTitle"/>
    </w:p>
    <w:p w14:paraId="02B9A593" w14:textId="77777777" w:rsidR="00F65DB3" w:rsidRPr="003101BC" w:rsidRDefault="00377FFA" w:rsidP="00377FFA">
      <w:pPr>
        <w:pStyle w:val="BodyText"/>
        <w:ind w:left="2548" w:hanging="13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  <w:r w:rsidRPr="003101BC">
        <w:rPr>
          <w:noProof/>
          <w:color w:val="000000" w:themeColor="text1"/>
          <w:lang w:eastAsia="en-US" w:bidi="th-TH"/>
        </w:rPr>
        <w:drawing>
          <wp:inline distT="0" distB="0" distL="0" distR="0" wp14:anchorId="22CC5842" wp14:editId="1462905B">
            <wp:extent cx="1543050" cy="622300"/>
            <wp:effectExtent l="0" t="0" r="0" b="6350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87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1AD4E" w14:textId="77777777" w:rsidR="00377FFA" w:rsidRPr="003101BC" w:rsidRDefault="00377FFA" w:rsidP="00F65DB3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36"/>
          <w:szCs w:val="36"/>
        </w:rPr>
      </w:pPr>
    </w:p>
    <w:p w14:paraId="6C3245F4" w14:textId="77777777" w:rsidR="00D71CE8" w:rsidRPr="003101BC" w:rsidRDefault="00411DBA" w:rsidP="00D71CE8">
      <w:pPr>
        <w:pStyle w:val="BodyText"/>
        <w:ind w:left="2548"/>
        <w:rPr>
          <w:rStyle w:val="HighlightedVariable"/>
          <w:rFonts w:cs="Tahoma"/>
          <w:b/>
          <w:bCs/>
          <w:color w:val="000000" w:themeColor="text1"/>
          <w:sz w:val="32"/>
          <w:szCs w:val="32"/>
        </w:rPr>
      </w:pPr>
      <w:r w:rsidRPr="003101BC">
        <w:rPr>
          <w:b/>
          <w:bCs/>
          <w:color w:val="000000" w:themeColor="text1"/>
          <w:sz w:val="32"/>
          <w:szCs w:val="32"/>
          <w:lang w:bidi="th-TH"/>
        </w:rPr>
        <w:t>Restaurant Development Co., Ltd.</w:t>
      </w:r>
    </w:p>
    <w:p w14:paraId="5FB29075" w14:textId="77777777" w:rsidR="00CF20CC" w:rsidRPr="003101BC" w:rsidRDefault="00377FFA" w:rsidP="00377FFA">
      <w:pPr>
        <w:pStyle w:val="BodyText"/>
        <w:ind w:left="2548" w:firstLine="4"/>
        <w:rPr>
          <w:rFonts w:cs="Tahoma"/>
          <w:color w:val="000000" w:themeColor="text1"/>
          <w:sz w:val="28"/>
          <w:szCs w:val="28"/>
          <w:lang w:bidi="th-TH"/>
        </w:rPr>
      </w:pPr>
      <w:r w:rsidRPr="003101BC">
        <w:rPr>
          <w:rStyle w:val="HighlightedVariable"/>
          <w:rFonts w:ascii="Tahoma" w:hAnsi="Tahoma" w:cs="Tahoma"/>
          <w:color w:val="000000" w:themeColor="text1"/>
          <w:sz w:val="28"/>
          <w:szCs w:val="28"/>
        </w:rPr>
        <w:t>Oracle Cloud Implementation Project</w:t>
      </w:r>
    </w:p>
    <w:p w14:paraId="605CCB38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62ED00B4" w14:textId="77777777" w:rsidR="00CF20CC" w:rsidRPr="003101BC" w:rsidRDefault="00CF20CC" w:rsidP="00CF20CC">
      <w:pPr>
        <w:pStyle w:val="Title-Major"/>
        <w:keepLines w:val="0"/>
        <w:ind w:left="2548"/>
        <w:rPr>
          <w:b/>
          <w:bCs/>
          <w:color w:val="000000" w:themeColor="text1"/>
          <w:sz w:val="40"/>
          <w:szCs w:val="40"/>
        </w:rPr>
      </w:pPr>
      <w:bookmarkStart w:id="1" w:name="TitleEnd"/>
      <w:bookmarkEnd w:id="1"/>
    </w:p>
    <w:bookmarkEnd w:id="0"/>
    <w:p w14:paraId="3940DFAB" w14:textId="5F3B9FC6" w:rsidR="00787D06" w:rsidRPr="003101BC" w:rsidRDefault="002145D1" w:rsidP="00787D06">
      <w:pPr>
        <w:pStyle w:val="BodyText"/>
        <w:ind w:left="2548"/>
        <w:rPr>
          <w:rStyle w:val="HighlightedVariable"/>
          <w:rFonts w:ascii="Tahoma" w:hAnsi="Tahoma" w:cs="Tahoma"/>
          <w:color w:val="000000" w:themeColor="text1"/>
          <w:sz w:val="48"/>
          <w:szCs w:val="48"/>
        </w:rPr>
      </w:pPr>
      <w:r>
        <w:rPr>
          <w:rStyle w:val="HighlightedVariable"/>
          <w:rFonts w:ascii="Tahoma" w:hAnsi="Tahoma" w:cs="Tahoma"/>
          <w:color w:val="000000" w:themeColor="text1"/>
          <w:sz w:val="48"/>
          <w:szCs w:val="48"/>
        </w:rPr>
        <w:t>PO007</w:t>
      </w:r>
    </w:p>
    <w:p w14:paraId="08D17AA4" w14:textId="3E2ECF81" w:rsidR="00245AB3" w:rsidRPr="003101BC" w:rsidRDefault="00C90651" w:rsidP="00E850CA">
      <w:pPr>
        <w:pStyle w:val="Title-Major"/>
        <w:keepLines w:val="0"/>
        <w:ind w:left="2548"/>
        <w:rPr>
          <w:rStyle w:val="HighlightedVariable"/>
          <w:rFonts w:ascii="Tahoma" w:hAnsi="Tahoma"/>
          <w:smallCaps w:val="0"/>
          <w:color w:val="000000" w:themeColor="text1"/>
        </w:rPr>
      </w:pPr>
      <w:r w:rsidRPr="003101BC">
        <w:rPr>
          <w:rStyle w:val="HighlightedVariable"/>
          <w:rFonts w:ascii="Tahoma" w:hAnsi="Tahoma"/>
          <w:smallCaps w:val="0"/>
          <w:color w:val="000000" w:themeColor="text1"/>
        </w:rPr>
        <w:t xml:space="preserve">Interface </w:t>
      </w:r>
      <w:r w:rsidR="00C25D16">
        <w:rPr>
          <w:rStyle w:val="HighlightedVariable"/>
          <w:rFonts w:ascii="Tahoma" w:hAnsi="Tahoma"/>
          <w:smallCaps w:val="0"/>
          <w:color w:val="000000" w:themeColor="text1"/>
        </w:rPr>
        <w:t xml:space="preserve">Text File PO (ERP) to </w:t>
      </w:r>
      <w:r w:rsidR="002145D1">
        <w:rPr>
          <w:rStyle w:val="HighlightedVariable"/>
          <w:rFonts w:ascii="Tahoma" w:hAnsi="Tahoma"/>
          <w:smallCaps w:val="0"/>
          <w:color w:val="000000" w:themeColor="text1"/>
        </w:rPr>
        <w:t>U-info</w:t>
      </w:r>
    </w:p>
    <w:p w14:paraId="675A9F0C" w14:textId="77777777" w:rsidR="00E850CA" w:rsidRPr="003101BC" w:rsidRDefault="00B52569" w:rsidP="00E850CA">
      <w:pPr>
        <w:pStyle w:val="Title-Major"/>
        <w:keepLines w:val="0"/>
        <w:ind w:left="2548"/>
        <w:rPr>
          <w:smallCaps w:val="0"/>
          <w:color w:val="000000" w:themeColor="text1"/>
          <w:sz w:val="32"/>
          <w:szCs w:val="32"/>
        </w:rPr>
      </w:pPr>
      <w:r w:rsidRPr="003101BC">
        <w:rPr>
          <w:smallCaps w:val="0"/>
          <w:color w:val="000000" w:themeColor="text1"/>
          <w:sz w:val="32"/>
          <w:szCs w:val="32"/>
        </w:rPr>
        <w:t>Functional Specification</w:t>
      </w:r>
    </w:p>
    <w:p w14:paraId="1A94756A" w14:textId="77777777" w:rsidR="00AE3ECA" w:rsidRPr="003101BC" w:rsidRDefault="00AE3ECA" w:rsidP="00CF20CC">
      <w:pPr>
        <w:pStyle w:val="BodyText"/>
        <w:ind w:left="2548"/>
        <w:rPr>
          <w:rStyle w:val="HighlightedVariable"/>
          <w:rFonts w:ascii="Tahoma" w:hAnsi="Tahoma" w:cs="Tahoma"/>
          <w:b/>
          <w:bCs/>
          <w:color w:val="000000" w:themeColor="text1"/>
          <w:sz w:val="36"/>
          <w:szCs w:val="36"/>
        </w:rPr>
      </w:pPr>
    </w:p>
    <w:p w14:paraId="4C69261E" w14:textId="77777777" w:rsidR="00CF20CC" w:rsidRPr="003101BC" w:rsidRDefault="00CF20CC" w:rsidP="00CF20CC">
      <w:pPr>
        <w:pStyle w:val="TitleBar"/>
        <w:keepNext w:val="0"/>
        <w:pageBreakBefore w:val="0"/>
        <w:spacing w:before="120"/>
        <w:ind w:left="2546" w:right="11"/>
        <w:rPr>
          <w:color w:val="000000" w:themeColor="text1"/>
          <w:sz w:val="20"/>
          <w:szCs w:val="20"/>
        </w:rPr>
      </w:pPr>
    </w:p>
    <w:p w14:paraId="78E83917" w14:textId="77777777" w:rsidR="009F18EE" w:rsidRPr="003101BC" w:rsidRDefault="009F18EE" w:rsidP="00CF20CC">
      <w:pPr>
        <w:pStyle w:val="BodyText"/>
        <w:ind w:left="2548"/>
        <w:rPr>
          <w:rFonts w:cs="Tahoma"/>
          <w:b/>
          <w:bCs/>
          <w:color w:val="000000" w:themeColor="text1"/>
          <w:sz w:val="36"/>
          <w:szCs w:val="36"/>
        </w:rPr>
      </w:pPr>
    </w:p>
    <w:p w14:paraId="7FE332A5" w14:textId="77777777" w:rsidR="009F18EE" w:rsidRPr="003101BC" w:rsidRDefault="009F18EE" w:rsidP="00CF20CC">
      <w:pPr>
        <w:pStyle w:val="BodyText"/>
        <w:ind w:left="2548"/>
        <w:rPr>
          <w:rFonts w:cs="Tahoma"/>
          <w:color w:val="000000" w:themeColor="text1"/>
          <w:sz w:val="32"/>
          <w:szCs w:val="32"/>
        </w:rPr>
      </w:pPr>
    </w:p>
    <w:p w14:paraId="4A1AD78E" w14:textId="77777777" w:rsidR="0032291E" w:rsidRPr="003101BC" w:rsidRDefault="0032291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02CC46EB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</w:p>
    <w:p w14:paraId="71C96129" w14:textId="77777777" w:rsidR="009F18EE" w:rsidRPr="003101BC" w:rsidRDefault="009F18EE" w:rsidP="00CF20CC">
      <w:pPr>
        <w:pStyle w:val="BodyText"/>
        <w:tabs>
          <w:tab w:val="left" w:pos="4230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by </w:t>
      </w:r>
    </w:p>
    <w:p w14:paraId="55A16026" w14:textId="77777777" w:rsidR="009F18EE" w:rsidRPr="003101BC" w:rsidRDefault="00D66512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noProof/>
          <w:color w:val="000000" w:themeColor="text1"/>
          <w:lang w:eastAsia="en-US" w:bidi="th-TH"/>
        </w:rPr>
        <w:drawing>
          <wp:anchor distT="0" distB="0" distL="114300" distR="114300" simplePos="0" relativeHeight="251657728" behindDoc="0" locked="0" layoutInCell="1" allowOverlap="1" wp14:anchorId="2448A543" wp14:editId="11F8C9A5">
            <wp:simplePos x="0" y="0"/>
            <wp:positionH relativeFrom="column">
              <wp:posOffset>1624965</wp:posOffset>
            </wp:positionH>
            <wp:positionV relativeFrom="paragraph">
              <wp:posOffset>17780</wp:posOffset>
            </wp:positionV>
            <wp:extent cx="441960" cy="350520"/>
            <wp:effectExtent l="0" t="0" r="0" b="0"/>
            <wp:wrapNone/>
            <wp:docPr id="7" name="Picture 3" descr="logo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350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F2851F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34E9BEA5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</w:p>
    <w:p w14:paraId="06438541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Style w:val="HighlightedVariable"/>
          <w:rFonts w:ascii="Tahoma" w:hAnsi="Tahoma" w:cs="Tahoma"/>
          <w:color w:val="000000" w:themeColor="text1"/>
        </w:rPr>
      </w:pPr>
      <w:r w:rsidRPr="003101BC">
        <w:rPr>
          <w:rStyle w:val="HighlightedVariable"/>
          <w:rFonts w:ascii="Tahoma" w:hAnsi="Tahoma" w:cs="Tahoma"/>
          <w:color w:val="000000" w:themeColor="text1"/>
        </w:rPr>
        <w:t>iCE Consulting Co.,</w:t>
      </w:r>
      <w:r w:rsidRPr="003101BC">
        <w:rPr>
          <w:rStyle w:val="HighlightedVariable"/>
          <w:rFonts w:cs="Tahoma" w:hint="cs"/>
          <w:color w:val="000000" w:themeColor="text1"/>
          <w:cs/>
        </w:rPr>
        <w:t xml:space="preserve"> </w:t>
      </w:r>
      <w:r w:rsidRPr="003101BC">
        <w:rPr>
          <w:rStyle w:val="HighlightedVariable"/>
          <w:rFonts w:ascii="Tahoma" w:hAnsi="Tahoma" w:cs="Tahoma"/>
          <w:color w:val="000000" w:themeColor="text1"/>
        </w:rPr>
        <w:t>Ltd.</w:t>
      </w:r>
    </w:p>
    <w:p w14:paraId="675BC2C3" w14:textId="77777777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</w:p>
    <w:p w14:paraId="464B9CDD" w14:textId="15B6105A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Creation Date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>
        <w:rPr>
          <w:rFonts w:cs="Tahoma"/>
          <w:color w:val="000000" w:themeColor="text1"/>
        </w:rPr>
        <w:t>October 6, 2017</w:t>
      </w:r>
    </w:p>
    <w:p w14:paraId="5DCDA4F2" w14:textId="64AABEA7" w:rsidR="009F18EE" w:rsidRPr="003101BC" w:rsidRDefault="007646C3" w:rsidP="00533348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>Last Updated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256C69" w:rsidRPr="003101BC">
        <w:rPr>
          <w:rFonts w:cs="Tahoma"/>
          <w:color w:val="000000" w:themeColor="text1"/>
        </w:rPr>
        <w:fldChar w:fldCharType="begin"/>
      </w:r>
      <w:r w:rsidR="00256C69" w:rsidRPr="003101BC">
        <w:rPr>
          <w:rFonts w:cs="Tahoma"/>
          <w:color w:val="000000" w:themeColor="text1"/>
        </w:rPr>
        <w:instrText xml:space="preserve"> SAVEDATE  \@ "MMMM d, yyyy"  \* MERGEFORMAT </w:instrText>
      </w:r>
      <w:r w:rsidR="00256C69" w:rsidRPr="003101BC">
        <w:rPr>
          <w:rFonts w:cs="Tahoma"/>
          <w:color w:val="000000" w:themeColor="text1"/>
        </w:rPr>
        <w:fldChar w:fldCharType="separate"/>
      </w:r>
      <w:ins w:id="2" w:author="Polter" w:date="2017-10-24T10:30:00Z">
        <w:r w:rsidR="00B20AC2">
          <w:rPr>
            <w:rFonts w:cs="Tahoma"/>
            <w:noProof/>
            <w:color w:val="000000" w:themeColor="text1"/>
          </w:rPr>
          <w:t>October 24, 2017</w:t>
        </w:r>
      </w:ins>
      <w:ins w:id="3" w:author="ice-amo" w:date="2017-10-24T10:28:00Z">
        <w:del w:id="4" w:author="Polter" w:date="2017-10-24T10:30:00Z">
          <w:r w:rsidR="008E7F3A" w:rsidDel="00B20AC2">
            <w:rPr>
              <w:rFonts w:cs="Tahoma"/>
              <w:noProof/>
              <w:color w:val="000000" w:themeColor="text1"/>
            </w:rPr>
            <w:delText>October 23, 2017</w:delText>
          </w:r>
        </w:del>
      </w:ins>
      <w:del w:id="5" w:author="Polter" w:date="2017-10-24T10:30:00Z">
        <w:r w:rsidR="006C7CDA" w:rsidDel="00B20AC2">
          <w:rPr>
            <w:rFonts w:cs="Tahoma"/>
            <w:noProof/>
            <w:color w:val="000000" w:themeColor="text1"/>
          </w:rPr>
          <w:delText>October 10, 2017</w:delText>
        </w:r>
      </w:del>
      <w:r w:rsidR="00256C69" w:rsidRPr="003101BC">
        <w:rPr>
          <w:rFonts w:cs="Tahoma"/>
          <w:color w:val="000000" w:themeColor="text1"/>
        </w:rPr>
        <w:fldChar w:fldCharType="end"/>
      </w:r>
    </w:p>
    <w:p w14:paraId="353DCFE0" w14:textId="203CBB9C" w:rsidR="009F18EE" w:rsidRPr="003101BC" w:rsidRDefault="009F18EE" w:rsidP="00CF20CC">
      <w:pPr>
        <w:pStyle w:val="BodyText"/>
        <w:tabs>
          <w:tab w:val="left" w:pos="4320"/>
          <w:tab w:val="left" w:pos="4536"/>
        </w:tabs>
        <w:spacing w:after="0"/>
        <w:ind w:left="2548"/>
        <w:rPr>
          <w:rFonts w:cs="Tahoma"/>
          <w:color w:val="000000" w:themeColor="text1"/>
          <w:lang w:bidi="th-TH"/>
        </w:rPr>
      </w:pPr>
      <w:r w:rsidRPr="003101BC">
        <w:rPr>
          <w:rFonts w:cs="Tahoma"/>
          <w:color w:val="000000" w:themeColor="text1"/>
        </w:rPr>
        <w:t>Version</w:t>
      </w:r>
      <w:r w:rsidRPr="003101BC">
        <w:rPr>
          <w:rFonts w:cs="Tahoma"/>
          <w:color w:val="000000" w:themeColor="text1"/>
        </w:rPr>
        <w:tab/>
        <w:t>:</w:t>
      </w:r>
      <w:r w:rsidRPr="003101BC">
        <w:rPr>
          <w:rFonts w:cs="Tahoma"/>
          <w:color w:val="000000" w:themeColor="text1"/>
        </w:rPr>
        <w:tab/>
      </w:r>
      <w:r w:rsidR="00377FFA" w:rsidRPr="003101BC">
        <w:rPr>
          <w:rFonts w:cs="Tahoma"/>
          <w:color w:val="000000" w:themeColor="text1"/>
        </w:rPr>
        <w:t>V00R0</w:t>
      </w:r>
      <w:r w:rsidR="00AE7FC9">
        <w:rPr>
          <w:rFonts w:cs="Tahoma"/>
          <w:color w:val="000000" w:themeColor="text1"/>
          <w:lang w:bidi="th-TH"/>
        </w:rPr>
        <w:t>03</w:t>
      </w:r>
    </w:p>
    <w:p w14:paraId="1F5C96CC" w14:textId="77777777" w:rsidR="009F18EE" w:rsidRPr="003101BC" w:rsidRDefault="009F18EE" w:rsidP="00CF20CC">
      <w:pPr>
        <w:tabs>
          <w:tab w:val="right" w:pos="5718"/>
        </w:tabs>
        <w:spacing w:after="60"/>
        <w:ind w:left="2520"/>
        <w:rPr>
          <w:color w:val="000000" w:themeColor="text1"/>
          <w:lang w:bidi="th-TH"/>
        </w:rPr>
      </w:pPr>
      <w:r w:rsidRPr="003101BC">
        <w:rPr>
          <w:rFonts w:hint="cs"/>
          <w:color w:val="000000" w:themeColor="text1"/>
          <w:lang w:bidi="th-TH"/>
        </w:rPr>
        <w:tab/>
      </w:r>
    </w:p>
    <w:p w14:paraId="3E11E275" w14:textId="77777777" w:rsidR="009F18EE" w:rsidRPr="003101BC" w:rsidRDefault="009F18EE" w:rsidP="00CF20CC">
      <w:pPr>
        <w:pStyle w:val="BodyText"/>
        <w:tabs>
          <w:tab w:val="left" w:pos="4320"/>
        </w:tabs>
        <w:spacing w:after="0"/>
        <w:ind w:left="2548"/>
        <w:rPr>
          <w:rFonts w:cs="Tahoma"/>
          <w:color w:val="000000" w:themeColor="text1"/>
        </w:rPr>
      </w:pPr>
    </w:p>
    <w:p w14:paraId="4F296DE2" w14:textId="77777777" w:rsidR="009F18EE" w:rsidRPr="003101BC" w:rsidRDefault="009F18EE" w:rsidP="00CF20CC">
      <w:pPr>
        <w:pStyle w:val="BodyText"/>
        <w:tabs>
          <w:tab w:val="left" w:pos="4320"/>
        </w:tabs>
        <w:ind w:left="2548"/>
        <w:rPr>
          <w:rFonts w:cs="Tahoma"/>
          <w:b/>
          <w:bCs/>
          <w:color w:val="000000" w:themeColor="text1"/>
        </w:rPr>
      </w:pPr>
    </w:p>
    <w:p w14:paraId="0369469B" w14:textId="77777777" w:rsidR="009F18EE" w:rsidRPr="003101BC" w:rsidRDefault="009F18EE" w:rsidP="00653A2C">
      <w:pPr>
        <w:pStyle w:val="Heading2"/>
        <w:rPr>
          <w:color w:val="000000" w:themeColor="text1"/>
        </w:rPr>
      </w:pPr>
      <w:bookmarkStart w:id="6" w:name="_Toc32752067"/>
      <w:bookmarkStart w:id="7" w:name="_Toc124153098"/>
      <w:bookmarkStart w:id="8" w:name="_Toc495231868"/>
      <w:r w:rsidRPr="003101BC">
        <w:rPr>
          <w:color w:val="000000" w:themeColor="text1"/>
        </w:rPr>
        <w:lastRenderedPageBreak/>
        <w:t>Document Control</w:t>
      </w:r>
      <w:bookmarkEnd w:id="6"/>
      <w:bookmarkEnd w:id="7"/>
      <w:bookmarkEnd w:id="8"/>
    </w:p>
    <w:p w14:paraId="78C65111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6B20F22F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Change Record</w:t>
      </w:r>
    </w:p>
    <w:tbl>
      <w:tblPr>
        <w:tblW w:w="7966" w:type="dxa"/>
        <w:tblInd w:w="159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300"/>
        <w:gridCol w:w="2398"/>
        <w:gridCol w:w="992"/>
        <w:gridCol w:w="3276"/>
      </w:tblGrid>
      <w:tr w:rsidR="009F18EE" w:rsidRPr="003101BC" w14:paraId="4688206F" w14:textId="77777777">
        <w:trPr>
          <w:cantSplit/>
          <w:tblHeader/>
        </w:trPr>
        <w:tc>
          <w:tcPr>
            <w:tcW w:w="1300" w:type="dxa"/>
            <w:tcBorders>
              <w:bottom w:val="nil"/>
              <w:right w:val="nil"/>
            </w:tcBorders>
            <w:shd w:val="pct10" w:color="auto" w:fill="auto"/>
          </w:tcPr>
          <w:p w14:paraId="69F7DC66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Date</w:t>
            </w:r>
          </w:p>
        </w:tc>
        <w:tc>
          <w:tcPr>
            <w:tcW w:w="2398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64CF2179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992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794418CA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Version</w:t>
            </w:r>
          </w:p>
        </w:tc>
        <w:tc>
          <w:tcPr>
            <w:tcW w:w="3276" w:type="dxa"/>
            <w:tcBorders>
              <w:left w:val="nil"/>
              <w:bottom w:val="nil"/>
            </w:tcBorders>
            <w:shd w:val="pct10" w:color="auto" w:fill="auto"/>
          </w:tcPr>
          <w:p w14:paraId="4477E48F" w14:textId="77777777" w:rsidR="009F18EE" w:rsidRPr="003101BC" w:rsidRDefault="009F18EE" w:rsidP="008D7D1F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Change Reference</w:t>
            </w:r>
          </w:p>
        </w:tc>
      </w:tr>
      <w:tr w:rsidR="003101BC" w:rsidRPr="003101BC" w14:paraId="421CA51A" w14:textId="77777777" w:rsidTr="00A74F8F">
        <w:trPr>
          <w:cantSplit/>
          <w:trHeight w:hRule="exact" w:val="95"/>
          <w:tblHeader/>
        </w:trPr>
        <w:tc>
          <w:tcPr>
            <w:tcW w:w="1300" w:type="dxa"/>
            <w:tcBorders>
              <w:left w:val="nil"/>
              <w:right w:val="nil"/>
            </w:tcBorders>
            <w:shd w:val="pct50" w:color="auto" w:fill="auto"/>
          </w:tcPr>
          <w:p w14:paraId="6F511E09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2398" w:type="dxa"/>
            <w:tcBorders>
              <w:left w:val="nil"/>
              <w:right w:val="nil"/>
            </w:tcBorders>
            <w:shd w:val="pct50" w:color="auto" w:fill="auto"/>
          </w:tcPr>
          <w:p w14:paraId="15FA25B3" w14:textId="77777777" w:rsidR="009F18EE" w:rsidRPr="003101BC" w:rsidRDefault="009F18EE" w:rsidP="008D7D1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992" w:type="dxa"/>
            <w:tcBorders>
              <w:left w:val="nil"/>
              <w:right w:val="nil"/>
            </w:tcBorders>
            <w:shd w:val="pct50" w:color="auto" w:fill="auto"/>
          </w:tcPr>
          <w:p w14:paraId="38850331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276" w:type="dxa"/>
            <w:tcBorders>
              <w:left w:val="nil"/>
              <w:right w:val="nil"/>
            </w:tcBorders>
            <w:shd w:val="pct50" w:color="auto" w:fill="auto"/>
          </w:tcPr>
          <w:p w14:paraId="61D84D5C" w14:textId="77777777" w:rsidR="009F18EE" w:rsidRPr="003101BC" w:rsidRDefault="009F18EE" w:rsidP="008D7D1F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CD1342" w:rsidRPr="003101BC" w14:paraId="2C46AA12" w14:textId="77777777">
        <w:trPr>
          <w:cantSplit/>
        </w:trPr>
        <w:tc>
          <w:tcPr>
            <w:tcW w:w="1300" w:type="dxa"/>
            <w:tcBorders>
              <w:top w:val="nil"/>
            </w:tcBorders>
          </w:tcPr>
          <w:p w14:paraId="5FF6B8C0" w14:textId="12370B36" w:rsidR="00CD1342" w:rsidRPr="003101BC" w:rsidRDefault="00C25D16" w:rsidP="00CD1342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06-Oct</w:t>
            </w:r>
            <w:r w:rsidR="00CD1342" w:rsidRPr="003101BC">
              <w:rPr>
                <w:color w:val="000000" w:themeColor="text1"/>
              </w:rPr>
              <w:t>-1</w:t>
            </w:r>
            <w:r w:rsidR="00377FFA" w:rsidRPr="003101BC">
              <w:rPr>
                <w:color w:val="000000" w:themeColor="text1"/>
              </w:rPr>
              <w:t>7</w:t>
            </w:r>
          </w:p>
        </w:tc>
        <w:tc>
          <w:tcPr>
            <w:tcW w:w="2398" w:type="dxa"/>
            <w:tcBorders>
              <w:top w:val="nil"/>
            </w:tcBorders>
          </w:tcPr>
          <w:p w14:paraId="171A8395" w14:textId="77777777" w:rsidR="00CD1342" w:rsidRPr="003101BC" w:rsidRDefault="008E0756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  <w:tcBorders>
              <w:top w:val="nil"/>
            </w:tcBorders>
          </w:tcPr>
          <w:p w14:paraId="6F3698D5" w14:textId="771AFA95" w:rsidR="00CD1342" w:rsidRPr="003101BC" w:rsidRDefault="00377FFA" w:rsidP="00CD1342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297F31">
              <w:rPr>
                <w:color w:val="000000" w:themeColor="text1"/>
              </w:rPr>
              <w:t>1</w:t>
            </w:r>
          </w:p>
        </w:tc>
        <w:tc>
          <w:tcPr>
            <w:tcW w:w="3276" w:type="dxa"/>
            <w:tcBorders>
              <w:top w:val="nil"/>
            </w:tcBorders>
          </w:tcPr>
          <w:p w14:paraId="1C921BF1" w14:textId="77777777" w:rsidR="00CD1342" w:rsidRPr="003101BC" w:rsidRDefault="00CD1342" w:rsidP="00CD1342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297F31" w:rsidRPr="003101BC" w14:paraId="299204B1" w14:textId="77777777">
        <w:trPr>
          <w:cantSplit/>
        </w:trPr>
        <w:tc>
          <w:tcPr>
            <w:tcW w:w="1300" w:type="dxa"/>
          </w:tcPr>
          <w:p w14:paraId="2DF72CE3" w14:textId="01EADD6A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08-Oct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7E81CAB7" w14:textId="5941B497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544ACEE8" w14:textId="4E823659" w:rsidR="00297F31" w:rsidRPr="003101BC" w:rsidRDefault="00297F31" w:rsidP="00297F31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 w:rsidR="00AE7FC9">
              <w:rPr>
                <w:color w:val="000000" w:themeColor="text1"/>
              </w:rPr>
              <w:t>2</w:t>
            </w:r>
          </w:p>
        </w:tc>
        <w:tc>
          <w:tcPr>
            <w:tcW w:w="3276" w:type="dxa"/>
          </w:tcPr>
          <w:p w14:paraId="54F08102" w14:textId="202AC71C" w:rsidR="00297F31" w:rsidRPr="003101BC" w:rsidRDefault="00297F31" w:rsidP="00297F31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Create Document</w:t>
            </w:r>
          </w:p>
        </w:tc>
      </w:tr>
      <w:tr w:rsidR="00AE7FC9" w:rsidRPr="003101BC" w14:paraId="791AE42E" w14:textId="77777777">
        <w:trPr>
          <w:cantSplit/>
        </w:trPr>
        <w:tc>
          <w:tcPr>
            <w:tcW w:w="1300" w:type="dxa"/>
          </w:tcPr>
          <w:p w14:paraId="397BF089" w14:textId="0ADDA3B5" w:rsidR="00AE7FC9" w:rsidRDefault="00AE7FC9" w:rsidP="00AE7FC9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09-Oct</w:t>
            </w:r>
            <w:r w:rsidRPr="003101BC">
              <w:rPr>
                <w:color w:val="000000" w:themeColor="text1"/>
              </w:rPr>
              <w:t>-17</w:t>
            </w:r>
          </w:p>
        </w:tc>
        <w:tc>
          <w:tcPr>
            <w:tcW w:w="2398" w:type="dxa"/>
          </w:tcPr>
          <w:p w14:paraId="62C77A27" w14:textId="2011637C" w:rsidR="00AE7FC9" w:rsidRPr="003101BC" w:rsidRDefault="00AE7FC9" w:rsidP="00AE7FC9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Kittiya Pansripong</w:t>
            </w:r>
          </w:p>
        </w:tc>
        <w:tc>
          <w:tcPr>
            <w:tcW w:w="992" w:type="dxa"/>
          </w:tcPr>
          <w:p w14:paraId="19A627D3" w14:textId="2AE1AC96" w:rsidR="00AE7FC9" w:rsidRPr="003101BC" w:rsidRDefault="00AE7FC9" w:rsidP="00AE7FC9">
            <w:pPr>
              <w:pStyle w:val="TableText"/>
              <w:jc w:val="center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V00R0</w:t>
            </w:r>
            <w:r>
              <w:rPr>
                <w:color w:val="000000" w:themeColor="text1"/>
              </w:rPr>
              <w:t>3</w:t>
            </w:r>
          </w:p>
        </w:tc>
        <w:tc>
          <w:tcPr>
            <w:tcW w:w="3276" w:type="dxa"/>
          </w:tcPr>
          <w:p w14:paraId="16529495" w14:textId="3DDBCB33" w:rsidR="00AE7FC9" w:rsidRPr="003101BC" w:rsidRDefault="00AE7FC9" w:rsidP="00AE7FC9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Update</w:t>
            </w:r>
            <w:r w:rsidRPr="003101BC">
              <w:rPr>
                <w:color w:val="000000" w:themeColor="text1"/>
              </w:rPr>
              <w:t xml:space="preserve"> Document</w:t>
            </w:r>
          </w:p>
        </w:tc>
      </w:tr>
      <w:tr w:rsidR="008E7F3A" w:rsidRPr="003101BC" w14:paraId="19479BE6" w14:textId="77777777">
        <w:trPr>
          <w:cantSplit/>
          <w:ins w:id="9" w:author="ice-amo" w:date="2017-10-24T10:28:00Z"/>
        </w:trPr>
        <w:tc>
          <w:tcPr>
            <w:tcW w:w="1300" w:type="dxa"/>
          </w:tcPr>
          <w:p w14:paraId="68A35861" w14:textId="18D86F64" w:rsidR="008E7F3A" w:rsidRDefault="008E7F3A" w:rsidP="008E7F3A">
            <w:pPr>
              <w:pStyle w:val="TableText"/>
              <w:rPr>
                <w:ins w:id="10" w:author="ice-amo" w:date="2017-10-24T10:28:00Z"/>
                <w:color w:val="000000" w:themeColor="text1"/>
              </w:rPr>
            </w:pPr>
            <w:ins w:id="11" w:author="ice-amo" w:date="2017-10-24T10:28:00Z">
              <w:r>
                <w:rPr>
                  <w:color w:val="000000" w:themeColor="text1"/>
                </w:rPr>
                <w:t>24-Oct</w:t>
              </w:r>
              <w:r w:rsidRPr="003101BC">
                <w:rPr>
                  <w:color w:val="000000" w:themeColor="text1"/>
                </w:rPr>
                <w:t>-17</w:t>
              </w:r>
            </w:ins>
          </w:p>
        </w:tc>
        <w:tc>
          <w:tcPr>
            <w:tcW w:w="2398" w:type="dxa"/>
          </w:tcPr>
          <w:p w14:paraId="5D826A23" w14:textId="25C1C3AB" w:rsidR="008E7F3A" w:rsidRPr="003101BC" w:rsidRDefault="008E7F3A" w:rsidP="008E7F3A">
            <w:pPr>
              <w:pStyle w:val="TableText"/>
              <w:rPr>
                <w:ins w:id="12" w:author="ice-amo" w:date="2017-10-24T10:28:00Z"/>
                <w:color w:val="000000" w:themeColor="text1"/>
              </w:rPr>
            </w:pPr>
            <w:ins w:id="13" w:author="ice-amo" w:date="2017-10-24T10:28:00Z">
              <w:r>
                <w:rPr>
                  <w:color w:val="000000" w:themeColor="text1"/>
                </w:rPr>
                <w:t>Amornrath Ongkawat</w:t>
              </w:r>
            </w:ins>
          </w:p>
        </w:tc>
        <w:tc>
          <w:tcPr>
            <w:tcW w:w="992" w:type="dxa"/>
          </w:tcPr>
          <w:p w14:paraId="6F2EA5F1" w14:textId="7F558E2C" w:rsidR="008E7F3A" w:rsidRPr="003101BC" w:rsidRDefault="008E7F3A" w:rsidP="008E7F3A">
            <w:pPr>
              <w:pStyle w:val="TableText"/>
              <w:jc w:val="center"/>
              <w:rPr>
                <w:ins w:id="14" w:author="ice-amo" w:date="2017-10-24T10:28:00Z"/>
                <w:color w:val="000000" w:themeColor="text1"/>
              </w:rPr>
            </w:pPr>
            <w:ins w:id="15" w:author="ice-amo" w:date="2017-10-24T10:28:00Z">
              <w:r>
                <w:rPr>
                  <w:color w:val="000000" w:themeColor="text1"/>
                </w:rPr>
                <w:t>V01</w:t>
              </w:r>
              <w:r w:rsidRPr="003101BC">
                <w:rPr>
                  <w:color w:val="000000" w:themeColor="text1"/>
                </w:rPr>
                <w:t>R0</w:t>
              </w:r>
              <w:r>
                <w:rPr>
                  <w:color w:val="000000" w:themeColor="text1"/>
                </w:rPr>
                <w:t>0</w:t>
              </w:r>
            </w:ins>
          </w:p>
        </w:tc>
        <w:tc>
          <w:tcPr>
            <w:tcW w:w="3276" w:type="dxa"/>
          </w:tcPr>
          <w:p w14:paraId="6BA0F799" w14:textId="13050787" w:rsidR="008E7F3A" w:rsidRDefault="008E7F3A" w:rsidP="008E7F3A">
            <w:pPr>
              <w:pStyle w:val="TableText"/>
              <w:rPr>
                <w:ins w:id="16" w:author="ice-amo" w:date="2017-10-24T10:28:00Z"/>
                <w:color w:val="000000" w:themeColor="text1"/>
              </w:rPr>
            </w:pPr>
            <w:ins w:id="17" w:author="ice-amo" w:date="2017-10-24T10:28:00Z">
              <w:r>
                <w:rPr>
                  <w:color w:val="000000" w:themeColor="text1"/>
                </w:rPr>
                <w:t>Update</w:t>
              </w:r>
              <w:r w:rsidRPr="003101BC">
                <w:rPr>
                  <w:color w:val="000000" w:themeColor="text1"/>
                </w:rPr>
                <w:t xml:space="preserve"> Document</w:t>
              </w:r>
              <w:r>
                <w:rPr>
                  <w:color w:val="000000" w:themeColor="text1"/>
                </w:rPr>
                <w:t xml:space="preserve"> After RD Review</w:t>
              </w:r>
            </w:ins>
          </w:p>
        </w:tc>
      </w:tr>
    </w:tbl>
    <w:p w14:paraId="7A8773B8" w14:textId="77777777" w:rsidR="00F5702F" w:rsidRPr="003101BC" w:rsidRDefault="00F5702F" w:rsidP="00F5702F">
      <w:pPr>
        <w:pStyle w:val="HeadingBar"/>
        <w:rPr>
          <w:color w:val="000000" w:themeColor="text1"/>
        </w:rPr>
      </w:pPr>
    </w:p>
    <w:p w14:paraId="396F5926" w14:textId="77777777" w:rsidR="00F5702F" w:rsidRPr="003101BC" w:rsidRDefault="00F5702F" w:rsidP="00F5702F">
      <w:pPr>
        <w:keepNext/>
        <w:keepLines/>
        <w:spacing w:before="120" w:after="120"/>
        <w:rPr>
          <w:b/>
          <w:bCs/>
          <w:color w:val="000000" w:themeColor="text1"/>
          <w:lang w:bidi="th-TH"/>
        </w:rPr>
      </w:pPr>
      <w:r w:rsidRPr="003101BC">
        <w:rPr>
          <w:b/>
          <w:bCs/>
          <w:color w:val="000000" w:themeColor="text1"/>
        </w:rPr>
        <w:t>Reviewer</w:t>
      </w:r>
    </w:p>
    <w:p w14:paraId="7FBBD1A8" w14:textId="77777777" w:rsidR="00F5702F" w:rsidRPr="003101BC" w:rsidRDefault="00F5702F" w:rsidP="009F18EE">
      <w:pPr>
        <w:keepNext/>
        <w:keepLines/>
        <w:spacing w:before="120" w:after="120"/>
        <w:rPr>
          <w:b/>
          <w:bCs/>
          <w:color w:val="000000" w:themeColor="text1"/>
        </w:rPr>
      </w:pPr>
    </w:p>
    <w:tbl>
      <w:tblPr>
        <w:tblW w:w="7908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00"/>
        <w:gridCol w:w="3708"/>
      </w:tblGrid>
      <w:tr w:rsidR="00426AB9" w:rsidRPr="003101BC" w14:paraId="6CBF9E02" w14:textId="77777777" w:rsidTr="00FB05F0">
        <w:trPr>
          <w:cantSplit/>
          <w:tblHeader/>
        </w:trPr>
        <w:tc>
          <w:tcPr>
            <w:tcW w:w="4200" w:type="dxa"/>
            <w:tcBorders>
              <w:bottom w:val="nil"/>
              <w:right w:val="nil"/>
            </w:tcBorders>
            <w:shd w:val="pct10" w:color="auto" w:fill="auto"/>
          </w:tcPr>
          <w:p w14:paraId="6367057A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708" w:type="dxa"/>
            <w:tcBorders>
              <w:left w:val="nil"/>
              <w:bottom w:val="nil"/>
            </w:tcBorders>
            <w:shd w:val="pct10" w:color="auto" w:fill="auto"/>
          </w:tcPr>
          <w:p w14:paraId="024A057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65E91080" w14:textId="77777777" w:rsidTr="00FB05F0">
        <w:trPr>
          <w:cantSplit/>
          <w:trHeight w:hRule="exact" w:val="60"/>
          <w:tblHeader/>
        </w:trPr>
        <w:tc>
          <w:tcPr>
            <w:tcW w:w="4200" w:type="dxa"/>
            <w:tcBorders>
              <w:left w:val="nil"/>
              <w:right w:val="nil"/>
            </w:tcBorders>
            <w:shd w:val="pct50" w:color="auto" w:fill="auto"/>
          </w:tcPr>
          <w:p w14:paraId="0E1DAA6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708" w:type="dxa"/>
            <w:tcBorders>
              <w:left w:val="nil"/>
              <w:right w:val="nil"/>
            </w:tcBorders>
            <w:shd w:val="pct50" w:color="auto" w:fill="auto"/>
          </w:tcPr>
          <w:p w14:paraId="231E8BE2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7F5DDE49" w14:textId="77777777" w:rsidTr="00FB05F0">
        <w:trPr>
          <w:cantSplit/>
          <w:trHeight w:val="309"/>
        </w:trPr>
        <w:tc>
          <w:tcPr>
            <w:tcW w:w="4200" w:type="dxa"/>
            <w:tcBorders>
              <w:top w:val="nil"/>
            </w:tcBorders>
          </w:tcPr>
          <w:p w14:paraId="392AEF91" w14:textId="30CF80E7" w:rsidR="00F5702F" w:rsidRPr="003101BC" w:rsidRDefault="008E0756" w:rsidP="00C25D16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Khun </w:t>
            </w:r>
            <w:r w:rsidR="00C25D16">
              <w:rPr>
                <w:color w:val="000000" w:themeColor="text1"/>
              </w:rPr>
              <w:t>Wanwisa Pongwijitsilp</w:t>
            </w:r>
          </w:p>
        </w:tc>
        <w:tc>
          <w:tcPr>
            <w:tcW w:w="3708" w:type="dxa"/>
            <w:tcBorders>
              <w:top w:val="nil"/>
            </w:tcBorders>
          </w:tcPr>
          <w:p w14:paraId="3F356B30" w14:textId="22A0A130" w:rsidR="00F5702F" w:rsidRPr="003101BC" w:rsidRDefault="00C25D16" w:rsidP="00F5702F">
            <w:pPr>
              <w:pStyle w:val="TableText"/>
              <w:rPr>
                <w:color w:val="000000" w:themeColor="text1"/>
              </w:rPr>
            </w:pPr>
            <w:r>
              <w:rPr>
                <w:color w:val="000000" w:themeColor="text1"/>
              </w:rPr>
              <w:t>PO</w:t>
            </w:r>
            <w:r w:rsidR="00B96D08" w:rsidRPr="003101BC">
              <w:rPr>
                <w:color w:val="000000" w:themeColor="text1"/>
              </w:rPr>
              <w:t xml:space="preserve"> Consultant</w:t>
            </w:r>
          </w:p>
        </w:tc>
      </w:tr>
      <w:tr w:rsidR="00426AB9" w:rsidRPr="003101BC" w14:paraId="0EE2E64A" w14:textId="77777777" w:rsidTr="00FB05F0">
        <w:trPr>
          <w:cantSplit/>
        </w:trPr>
        <w:tc>
          <w:tcPr>
            <w:tcW w:w="4200" w:type="dxa"/>
          </w:tcPr>
          <w:p w14:paraId="4F258C28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Amornrath Ongkawat</w:t>
            </w:r>
          </w:p>
        </w:tc>
        <w:tc>
          <w:tcPr>
            <w:tcW w:w="3708" w:type="dxa"/>
          </w:tcPr>
          <w:p w14:paraId="6E7EBB43" w14:textId="77777777" w:rsidR="00426AB9" w:rsidRPr="003101BC" w:rsidRDefault="00B96D08" w:rsidP="00FB05F0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Technical Team Lead</w:t>
            </w:r>
          </w:p>
        </w:tc>
      </w:tr>
      <w:tr w:rsidR="00B96D08" w:rsidRPr="003101BC" w14:paraId="321202FD" w14:textId="77777777" w:rsidTr="00FB05F0">
        <w:trPr>
          <w:cantSplit/>
        </w:trPr>
        <w:tc>
          <w:tcPr>
            <w:tcW w:w="4200" w:type="dxa"/>
          </w:tcPr>
          <w:p w14:paraId="31A95C8E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708" w:type="dxa"/>
          </w:tcPr>
          <w:p w14:paraId="49508BDA" w14:textId="77777777" w:rsidR="00B96D08" w:rsidRPr="003101BC" w:rsidRDefault="00B96D08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780960C0" w14:textId="77777777" w:rsidR="009F18EE" w:rsidRPr="003101BC" w:rsidRDefault="009F18EE" w:rsidP="009F18EE">
      <w:pPr>
        <w:pStyle w:val="HeadingBar"/>
        <w:rPr>
          <w:color w:val="000000" w:themeColor="text1"/>
        </w:rPr>
      </w:pPr>
    </w:p>
    <w:p w14:paraId="1AD19279" w14:textId="77777777" w:rsidR="009F18EE" w:rsidRPr="003101BC" w:rsidRDefault="009F18EE" w:rsidP="009F18EE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Distribution</w:t>
      </w:r>
    </w:p>
    <w:tbl>
      <w:tblPr>
        <w:tblW w:w="7929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600"/>
        <w:gridCol w:w="3429"/>
      </w:tblGrid>
      <w:tr w:rsidR="00426AB9" w:rsidRPr="003101BC" w14:paraId="3FB94AE8" w14:textId="77777777" w:rsidTr="00FB05F0">
        <w:trPr>
          <w:cantSplit/>
          <w:tblHeader/>
        </w:trPr>
        <w:tc>
          <w:tcPr>
            <w:tcW w:w="900" w:type="dxa"/>
            <w:tcBorders>
              <w:bottom w:val="nil"/>
              <w:right w:val="nil"/>
            </w:tcBorders>
            <w:shd w:val="pct10" w:color="auto" w:fill="auto"/>
          </w:tcPr>
          <w:p w14:paraId="74ECF502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Copy No.</w:t>
            </w:r>
          </w:p>
        </w:tc>
        <w:tc>
          <w:tcPr>
            <w:tcW w:w="360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418051C0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29" w:type="dxa"/>
            <w:tcBorders>
              <w:left w:val="nil"/>
              <w:bottom w:val="nil"/>
            </w:tcBorders>
            <w:shd w:val="pct10" w:color="auto" w:fill="auto"/>
          </w:tcPr>
          <w:p w14:paraId="72CD0EAF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Location</w:t>
            </w:r>
          </w:p>
        </w:tc>
      </w:tr>
      <w:tr w:rsidR="00426AB9" w:rsidRPr="003101BC" w14:paraId="11D97296" w14:textId="77777777" w:rsidTr="00FB05F0">
        <w:trPr>
          <w:cantSplit/>
          <w:trHeight w:hRule="exact" w:val="60"/>
          <w:tblHeader/>
        </w:trPr>
        <w:tc>
          <w:tcPr>
            <w:tcW w:w="900" w:type="dxa"/>
            <w:tcBorders>
              <w:left w:val="nil"/>
              <w:right w:val="nil"/>
            </w:tcBorders>
            <w:shd w:val="pct50" w:color="auto" w:fill="auto"/>
          </w:tcPr>
          <w:p w14:paraId="427B7F85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600" w:type="dxa"/>
            <w:tcBorders>
              <w:left w:val="nil"/>
              <w:right w:val="nil"/>
            </w:tcBorders>
            <w:shd w:val="pct50" w:color="auto" w:fill="auto"/>
          </w:tcPr>
          <w:p w14:paraId="16D7F7F9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29" w:type="dxa"/>
            <w:tcBorders>
              <w:left w:val="nil"/>
              <w:right w:val="nil"/>
            </w:tcBorders>
            <w:shd w:val="pct50" w:color="auto" w:fill="auto"/>
          </w:tcPr>
          <w:p w14:paraId="7650B916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F5702F" w:rsidRPr="003101BC" w14:paraId="189DD991" w14:textId="77777777" w:rsidTr="009E0BBF">
        <w:trPr>
          <w:cantSplit/>
        </w:trPr>
        <w:tc>
          <w:tcPr>
            <w:tcW w:w="900" w:type="dxa"/>
          </w:tcPr>
          <w:p w14:paraId="5E0DA60E" w14:textId="77777777" w:rsidR="00F5702F" w:rsidRPr="003101BC" w:rsidRDefault="00F5702F" w:rsidP="000F1244">
            <w:pPr>
              <w:pStyle w:val="TableText"/>
              <w:numPr>
                <w:ilvl w:val="0"/>
                <w:numId w:val="4"/>
              </w:numPr>
              <w:rPr>
                <w:color w:val="000000" w:themeColor="text1"/>
              </w:rPr>
            </w:pPr>
          </w:p>
        </w:tc>
        <w:tc>
          <w:tcPr>
            <w:tcW w:w="3600" w:type="dxa"/>
            <w:vAlign w:val="bottom"/>
          </w:tcPr>
          <w:p w14:paraId="4CA83E74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Sorasak Thawonnokorn</w:t>
            </w:r>
          </w:p>
        </w:tc>
        <w:tc>
          <w:tcPr>
            <w:tcW w:w="3429" w:type="dxa"/>
          </w:tcPr>
          <w:p w14:paraId="6D70BA09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167BEA0A" w14:textId="77777777" w:rsidTr="009E0BBF">
        <w:trPr>
          <w:cantSplit/>
        </w:trPr>
        <w:tc>
          <w:tcPr>
            <w:tcW w:w="900" w:type="dxa"/>
          </w:tcPr>
          <w:p w14:paraId="7AB05189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2</w:t>
            </w:r>
          </w:p>
        </w:tc>
        <w:tc>
          <w:tcPr>
            <w:tcW w:w="3600" w:type="dxa"/>
            <w:vAlign w:val="bottom"/>
          </w:tcPr>
          <w:p w14:paraId="5934E802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Khanitta Leelawai</w:t>
            </w:r>
          </w:p>
        </w:tc>
        <w:tc>
          <w:tcPr>
            <w:tcW w:w="3429" w:type="dxa"/>
          </w:tcPr>
          <w:p w14:paraId="5DB57CA7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Restaurants Development Co., Ltd.</w:t>
            </w:r>
          </w:p>
        </w:tc>
      </w:tr>
      <w:tr w:rsidR="00F5702F" w:rsidRPr="003101BC" w14:paraId="7E2CEFA6" w14:textId="77777777" w:rsidTr="009E0BBF">
        <w:trPr>
          <w:cantSplit/>
        </w:trPr>
        <w:tc>
          <w:tcPr>
            <w:tcW w:w="900" w:type="dxa"/>
          </w:tcPr>
          <w:p w14:paraId="2ACE2D2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3</w:t>
            </w:r>
          </w:p>
        </w:tc>
        <w:tc>
          <w:tcPr>
            <w:tcW w:w="3600" w:type="dxa"/>
            <w:vAlign w:val="bottom"/>
          </w:tcPr>
          <w:p w14:paraId="42A7928D" w14:textId="77777777" w:rsidR="00F5702F" w:rsidRPr="003101BC" w:rsidRDefault="00F5702F" w:rsidP="00F5702F">
            <w:p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Khun Arporn Chimcham</w:t>
            </w:r>
          </w:p>
        </w:tc>
        <w:tc>
          <w:tcPr>
            <w:tcW w:w="3429" w:type="dxa"/>
          </w:tcPr>
          <w:p w14:paraId="31AE1373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iCE Consulting Co., Ltd.</w:t>
            </w:r>
          </w:p>
        </w:tc>
      </w:tr>
      <w:tr w:rsidR="00F5702F" w:rsidRPr="003101BC" w14:paraId="6306FCBE" w14:textId="77777777" w:rsidTr="00FB05F0">
        <w:trPr>
          <w:cantSplit/>
          <w:trHeight w:val="255"/>
        </w:trPr>
        <w:tc>
          <w:tcPr>
            <w:tcW w:w="900" w:type="dxa"/>
          </w:tcPr>
          <w:p w14:paraId="1CF2C172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27F3FBEC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5614477A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36B668EC" w14:textId="77777777" w:rsidTr="00FB05F0">
        <w:trPr>
          <w:cantSplit/>
          <w:trHeight w:val="255"/>
        </w:trPr>
        <w:tc>
          <w:tcPr>
            <w:tcW w:w="900" w:type="dxa"/>
          </w:tcPr>
          <w:p w14:paraId="1E1AF4AB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0B291054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41640F94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  <w:tr w:rsidR="00F5702F" w:rsidRPr="003101BC" w14:paraId="433C3928" w14:textId="77777777" w:rsidTr="00FB05F0">
        <w:trPr>
          <w:cantSplit/>
          <w:trHeight w:val="255"/>
        </w:trPr>
        <w:tc>
          <w:tcPr>
            <w:tcW w:w="900" w:type="dxa"/>
          </w:tcPr>
          <w:p w14:paraId="0EE3FC81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600" w:type="dxa"/>
          </w:tcPr>
          <w:p w14:paraId="5B5AA160" w14:textId="77777777" w:rsidR="00F5702F" w:rsidRPr="003101BC" w:rsidRDefault="00F5702F" w:rsidP="00F5702F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29" w:type="dxa"/>
          </w:tcPr>
          <w:p w14:paraId="3EEDC8C6" w14:textId="77777777" w:rsidR="00F5702F" w:rsidRPr="003101BC" w:rsidRDefault="00F5702F" w:rsidP="00F5702F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</w:tr>
    </w:tbl>
    <w:p w14:paraId="78699C94" w14:textId="77777777" w:rsidR="00ED2E7A" w:rsidRPr="003101BC" w:rsidRDefault="00ED2E7A" w:rsidP="00ED2E7A">
      <w:pPr>
        <w:pStyle w:val="HeadingBar"/>
        <w:rPr>
          <w:color w:val="000000" w:themeColor="text1"/>
        </w:rPr>
      </w:pPr>
    </w:p>
    <w:p w14:paraId="06A8CCEF" w14:textId="77777777" w:rsidR="00ED2E7A" w:rsidRPr="003101BC" w:rsidRDefault="00ED2E7A" w:rsidP="00ED2E7A">
      <w:pPr>
        <w:keepNext/>
        <w:keepLines/>
        <w:spacing w:before="120" w:after="120"/>
        <w:rPr>
          <w:b/>
          <w:bCs/>
          <w:color w:val="000000" w:themeColor="text1"/>
        </w:rPr>
      </w:pPr>
      <w:r w:rsidRPr="003101BC">
        <w:rPr>
          <w:b/>
          <w:bCs/>
          <w:color w:val="000000" w:themeColor="text1"/>
        </w:rPr>
        <w:t>Participants</w:t>
      </w:r>
    </w:p>
    <w:tbl>
      <w:tblPr>
        <w:tblW w:w="8000" w:type="dxa"/>
        <w:tblInd w:w="16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00"/>
        <w:gridCol w:w="3930"/>
        <w:gridCol w:w="3470"/>
      </w:tblGrid>
      <w:tr w:rsidR="00426AB9" w:rsidRPr="003101BC" w14:paraId="7CDAF829" w14:textId="77777777" w:rsidTr="00FB05F0">
        <w:trPr>
          <w:cantSplit/>
          <w:tblHeader/>
        </w:trPr>
        <w:tc>
          <w:tcPr>
            <w:tcW w:w="600" w:type="dxa"/>
            <w:tcBorders>
              <w:bottom w:val="nil"/>
              <w:right w:val="nil"/>
            </w:tcBorders>
            <w:shd w:val="pct10" w:color="auto" w:fill="auto"/>
          </w:tcPr>
          <w:p w14:paraId="14CAA759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No.</w:t>
            </w:r>
          </w:p>
        </w:tc>
        <w:tc>
          <w:tcPr>
            <w:tcW w:w="3930" w:type="dxa"/>
            <w:tcBorders>
              <w:left w:val="nil"/>
              <w:bottom w:val="nil"/>
              <w:right w:val="nil"/>
            </w:tcBorders>
            <w:shd w:val="pct10" w:color="auto" w:fill="auto"/>
          </w:tcPr>
          <w:p w14:paraId="3D82AF7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Name</w:t>
            </w:r>
          </w:p>
        </w:tc>
        <w:tc>
          <w:tcPr>
            <w:tcW w:w="3470" w:type="dxa"/>
            <w:tcBorders>
              <w:left w:val="nil"/>
              <w:bottom w:val="nil"/>
            </w:tcBorders>
            <w:shd w:val="pct10" w:color="auto" w:fill="auto"/>
          </w:tcPr>
          <w:p w14:paraId="5993240D" w14:textId="77777777" w:rsidR="00426AB9" w:rsidRPr="003101BC" w:rsidRDefault="00426AB9" w:rsidP="00FB05F0">
            <w:pPr>
              <w:pStyle w:val="TableHeading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Position</w:t>
            </w:r>
          </w:p>
        </w:tc>
      </w:tr>
      <w:tr w:rsidR="00426AB9" w:rsidRPr="003101BC" w14:paraId="0F91DF42" w14:textId="77777777" w:rsidTr="00FB05F0">
        <w:trPr>
          <w:cantSplit/>
          <w:trHeight w:hRule="exact" w:val="60"/>
          <w:tblHeader/>
        </w:trPr>
        <w:tc>
          <w:tcPr>
            <w:tcW w:w="600" w:type="dxa"/>
            <w:tcBorders>
              <w:left w:val="nil"/>
              <w:right w:val="nil"/>
            </w:tcBorders>
            <w:shd w:val="pct50" w:color="auto" w:fill="auto"/>
          </w:tcPr>
          <w:p w14:paraId="776F3D3E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930" w:type="dxa"/>
            <w:tcBorders>
              <w:left w:val="nil"/>
              <w:right w:val="nil"/>
            </w:tcBorders>
            <w:shd w:val="pct50" w:color="auto" w:fill="auto"/>
          </w:tcPr>
          <w:p w14:paraId="018D7993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  <w:tc>
          <w:tcPr>
            <w:tcW w:w="3470" w:type="dxa"/>
            <w:tcBorders>
              <w:left w:val="nil"/>
              <w:right w:val="nil"/>
            </w:tcBorders>
            <w:shd w:val="pct50" w:color="auto" w:fill="auto"/>
          </w:tcPr>
          <w:p w14:paraId="2B7DAE3B" w14:textId="77777777" w:rsidR="00426AB9" w:rsidRPr="003101BC" w:rsidRDefault="00426AB9" w:rsidP="00FB05F0">
            <w:pPr>
              <w:pStyle w:val="TableText"/>
              <w:rPr>
                <w:color w:val="000000" w:themeColor="text1"/>
                <w:sz w:val="8"/>
                <w:szCs w:val="8"/>
              </w:rPr>
            </w:pPr>
          </w:p>
        </w:tc>
      </w:tr>
      <w:tr w:rsidR="00426AB9" w:rsidRPr="003101BC" w14:paraId="1B45EB8E" w14:textId="77777777" w:rsidTr="00FB05F0">
        <w:trPr>
          <w:cantSplit/>
        </w:trPr>
        <w:tc>
          <w:tcPr>
            <w:tcW w:w="600" w:type="dxa"/>
            <w:tcBorders>
              <w:top w:val="nil"/>
            </w:tcBorders>
          </w:tcPr>
          <w:p w14:paraId="6A2EB37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  <w:tcBorders>
              <w:top w:val="nil"/>
            </w:tcBorders>
          </w:tcPr>
          <w:p w14:paraId="1CA6CAA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  <w:tcBorders>
              <w:top w:val="nil"/>
            </w:tcBorders>
          </w:tcPr>
          <w:p w14:paraId="45BA6873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24254953" w14:textId="77777777" w:rsidTr="00FB05F0">
        <w:trPr>
          <w:cantSplit/>
        </w:trPr>
        <w:tc>
          <w:tcPr>
            <w:tcW w:w="600" w:type="dxa"/>
          </w:tcPr>
          <w:p w14:paraId="646A7004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2582397" w14:textId="77777777" w:rsidR="00426AB9" w:rsidRPr="003101BC" w:rsidRDefault="00426AB9" w:rsidP="00FB05F0">
            <w:pPr>
              <w:pStyle w:val="TableText"/>
              <w:numPr>
                <w:ilvl w:val="12"/>
                <w:numId w:val="0"/>
              </w:numPr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6A5A456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9656B2F" w14:textId="77777777" w:rsidTr="00FB05F0">
        <w:trPr>
          <w:cantSplit/>
        </w:trPr>
        <w:tc>
          <w:tcPr>
            <w:tcW w:w="600" w:type="dxa"/>
          </w:tcPr>
          <w:p w14:paraId="457AC4E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11DFA96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C72C110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0AA2397F" w14:textId="77777777" w:rsidTr="00FB05F0">
        <w:trPr>
          <w:cantSplit/>
        </w:trPr>
        <w:tc>
          <w:tcPr>
            <w:tcW w:w="600" w:type="dxa"/>
          </w:tcPr>
          <w:p w14:paraId="72CDEB3F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60C6D5C8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7044A46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  <w:tr w:rsidR="00426AB9" w:rsidRPr="003101BC" w14:paraId="6AD25922" w14:textId="77777777" w:rsidTr="00FB05F0">
        <w:trPr>
          <w:cantSplit/>
        </w:trPr>
        <w:tc>
          <w:tcPr>
            <w:tcW w:w="600" w:type="dxa"/>
          </w:tcPr>
          <w:p w14:paraId="0C847D5B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930" w:type="dxa"/>
          </w:tcPr>
          <w:p w14:paraId="51C9B2B9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  <w:tc>
          <w:tcPr>
            <w:tcW w:w="3470" w:type="dxa"/>
          </w:tcPr>
          <w:p w14:paraId="41DA328E" w14:textId="77777777" w:rsidR="00426AB9" w:rsidRPr="003101BC" w:rsidRDefault="00426AB9" w:rsidP="00FB05F0">
            <w:pPr>
              <w:pStyle w:val="TableText"/>
              <w:rPr>
                <w:color w:val="000000" w:themeColor="text1"/>
              </w:rPr>
            </w:pPr>
          </w:p>
        </w:tc>
      </w:tr>
    </w:tbl>
    <w:p w14:paraId="22B26E9B" w14:textId="77777777" w:rsidR="00ED2E7A" w:rsidRPr="003101BC" w:rsidRDefault="00ED2E7A" w:rsidP="00ED2E7A">
      <w:pPr>
        <w:pStyle w:val="BodyText"/>
        <w:ind w:left="2410"/>
        <w:rPr>
          <w:rFonts w:cs="Tahoma"/>
          <w:color w:val="000000" w:themeColor="text1"/>
        </w:rPr>
      </w:pPr>
    </w:p>
    <w:p w14:paraId="3249F086" w14:textId="77777777" w:rsidR="00ED2E7A" w:rsidRPr="003101BC" w:rsidRDefault="00ED2E7A" w:rsidP="00ED2E7A">
      <w:pPr>
        <w:pStyle w:val="BodyText"/>
        <w:ind w:left="1500"/>
        <w:rPr>
          <w:rFonts w:cs="Tahoma"/>
          <w:b/>
          <w:bCs/>
          <w:color w:val="000000" w:themeColor="text1"/>
        </w:rPr>
      </w:pPr>
      <w:r w:rsidRPr="003101BC">
        <w:rPr>
          <w:rFonts w:cs="Tahoma"/>
          <w:b/>
          <w:bCs/>
          <w:color w:val="000000" w:themeColor="text1"/>
        </w:rPr>
        <w:t>Memo To Holders:</w:t>
      </w:r>
    </w:p>
    <w:p w14:paraId="599D11B4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an </w:t>
      </w:r>
      <w:r w:rsidRPr="003101BC">
        <w:rPr>
          <w:rFonts w:cs="Tahoma"/>
          <w:color w:val="000000" w:themeColor="text1"/>
          <w:u w:val="single"/>
        </w:rPr>
        <w:t>electronic copy</w:t>
      </w:r>
      <w:r w:rsidRPr="003101BC">
        <w:rPr>
          <w:rFonts w:cs="Tahoma"/>
          <w:color w:val="000000" w:themeColor="text1"/>
        </w:rPr>
        <w:t xml:space="preserve"> of this document and print it out, please write your name on the equivalent of the cover page, for document control purposes.</w:t>
      </w:r>
    </w:p>
    <w:p w14:paraId="79BD1C1A" w14:textId="77777777" w:rsidR="00ED2E7A" w:rsidRPr="003101BC" w:rsidRDefault="00ED2E7A" w:rsidP="00ED2E7A">
      <w:pPr>
        <w:pStyle w:val="BodyText"/>
        <w:ind w:left="1500"/>
        <w:rPr>
          <w:rFonts w:cs="Tahoma"/>
          <w:color w:val="000000" w:themeColor="text1"/>
        </w:rPr>
      </w:pPr>
      <w:r w:rsidRPr="003101BC">
        <w:rPr>
          <w:rFonts w:cs="Tahoma"/>
          <w:color w:val="000000" w:themeColor="text1"/>
        </w:rPr>
        <w:t xml:space="preserve">If you receive a </w:t>
      </w:r>
      <w:r w:rsidRPr="003101BC">
        <w:rPr>
          <w:rFonts w:cs="Tahoma"/>
          <w:color w:val="000000" w:themeColor="text1"/>
          <w:u w:val="single"/>
        </w:rPr>
        <w:t>hard copy</w:t>
      </w:r>
      <w:r w:rsidRPr="003101BC">
        <w:rPr>
          <w:rFonts w:cs="Tahoma"/>
          <w:color w:val="000000" w:themeColor="text1"/>
        </w:rPr>
        <w:t xml:space="preserve"> of this document, please write your name on the front cover, for document control purposes.</w:t>
      </w:r>
    </w:p>
    <w:p w14:paraId="66EBF8FF" w14:textId="77777777" w:rsidR="009F18EE" w:rsidRPr="003101BC" w:rsidRDefault="009F18EE" w:rsidP="009F18EE">
      <w:pPr>
        <w:rPr>
          <w:color w:val="000000" w:themeColor="text1"/>
        </w:rPr>
      </w:pPr>
    </w:p>
    <w:p w14:paraId="05BC29AE" w14:textId="77777777" w:rsidR="003C6F47" w:rsidRPr="003101BC" w:rsidRDefault="003C6F47" w:rsidP="00755E44">
      <w:pPr>
        <w:rPr>
          <w:color w:val="000000" w:themeColor="text1"/>
        </w:rPr>
      </w:pPr>
    </w:p>
    <w:p w14:paraId="1E979FED" w14:textId="77777777" w:rsidR="00AF15D0" w:rsidRPr="003101BC" w:rsidRDefault="00AF15D0" w:rsidP="00755E44">
      <w:pPr>
        <w:pStyle w:val="TOCHeading1"/>
        <w:keepNext w:val="0"/>
        <w:pageBreakBefore w:val="0"/>
        <w:ind w:left="2517"/>
        <w:rPr>
          <w:color w:val="000000" w:themeColor="text1"/>
        </w:rPr>
      </w:pPr>
      <w:r w:rsidRPr="003101BC">
        <w:rPr>
          <w:color w:val="000000" w:themeColor="text1"/>
        </w:rPr>
        <w:t>Contents</w:t>
      </w:r>
    </w:p>
    <w:p w14:paraId="110AFD76" w14:textId="77777777" w:rsidR="00DA0AD8" w:rsidRDefault="00E65088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r w:rsidRPr="003101BC">
        <w:rPr>
          <w:color w:val="000000" w:themeColor="text1"/>
        </w:rPr>
        <w:fldChar w:fldCharType="begin"/>
      </w:r>
      <w:r w:rsidRPr="003101BC">
        <w:rPr>
          <w:color w:val="000000" w:themeColor="text1"/>
        </w:rPr>
        <w:instrText xml:space="preserve"> TOC \o "1-6" \h \z \u </w:instrText>
      </w:r>
      <w:r w:rsidRPr="003101BC">
        <w:rPr>
          <w:color w:val="000000" w:themeColor="text1"/>
        </w:rPr>
        <w:fldChar w:fldCharType="separate"/>
      </w:r>
      <w:hyperlink w:anchor="_Toc495231868" w:history="1">
        <w:r w:rsidR="00DA0AD8" w:rsidRPr="00145F20">
          <w:rPr>
            <w:rStyle w:val="Hyperlink"/>
            <w:noProof/>
          </w:rPr>
          <w:t>Document Control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_Toc495231868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ii</w:t>
        </w:r>
        <w:r w:rsidR="00DA0AD8">
          <w:rPr>
            <w:rStyle w:val="Hyperlink"/>
            <w:noProof/>
          </w:rPr>
          <w:fldChar w:fldCharType="end"/>
        </w:r>
      </w:hyperlink>
    </w:p>
    <w:p w14:paraId="6DAA5C93" w14:textId="77777777" w:rsidR="00DA0AD8" w:rsidRDefault="000B336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69" w:history="1">
        <w:r w:rsidR="00DA0AD8" w:rsidRPr="00145F20">
          <w:rPr>
            <w:rStyle w:val="Hyperlink"/>
            <w:noProof/>
          </w:rPr>
          <w:t>1. PREFACE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_Toc495231869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3BAE62E5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0" w:history="1">
        <w:r w:rsidR="00DA0AD8" w:rsidRPr="00145F20">
          <w:rPr>
            <w:rStyle w:val="Hyperlink"/>
            <w:noProof/>
          </w:rPr>
          <w:t>1.1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Overview and Objectives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_Toc495231870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2C14CFD2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1" w:history="1">
        <w:r w:rsidR="00DA0AD8" w:rsidRPr="00145F20">
          <w:rPr>
            <w:rStyle w:val="Hyperlink"/>
            <w:noProof/>
          </w:rPr>
          <w:t>1.2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Functions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_Toc495231871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</w:t>
        </w:r>
        <w:r w:rsidR="00DA0AD8">
          <w:rPr>
            <w:rStyle w:val="Hyperlink"/>
            <w:noProof/>
          </w:rPr>
          <w:fldChar w:fldCharType="end"/>
        </w:r>
      </w:hyperlink>
    </w:p>
    <w:p w14:paraId="357582F5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2" w:history="1">
        <w:r w:rsidR="00DA0AD8" w:rsidRPr="00145F20">
          <w:rPr>
            <w:rStyle w:val="Hyperlink"/>
            <w:noProof/>
          </w:rPr>
          <w:t>1.3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Interface Model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_Toc495231872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2</w:t>
        </w:r>
        <w:r w:rsidR="00DA0AD8">
          <w:rPr>
            <w:rStyle w:val="Hyperlink"/>
            <w:noProof/>
          </w:rPr>
          <w:fldChar w:fldCharType="end"/>
        </w:r>
      </w:hyperlink>
    </w:p>
    <w:p w14:paraId="782DB868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3" w:history="1">
        <w:r w:rsidR="00DA0AD8" w:rsidRPr="00145F20">
          <w:rPr>
            <w:rStyle w:val="Hyperlink"/>
            <w:noProof/>
          </w:rPr>
          <w:t>1.4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Pre-Requisites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_Toc495231873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2</w:t>
        </w:r>
        <w:r w:rsidR="00DA0AD8">
          <w:rPr>
            <w:rStyle w:val="Hyperlink"/>
            <w:noProof/>
          </w:rPr>
          <w:fldChar w:fldCharType="end"/>
        </w:r>
      </w:hyperlink>
    </w:p>
    <w:p w14:paraId="0D0871F5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4" w:history="1">
        <w:r w:rsidR="00DA0AD8" w:rsidRPr="00145F20">
          <w:rPr>
            <w:rStyle w:val="Hyperlink"/>
            <w:noProof/>
          </w:rPr>
          <w:t>1.5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Business Rules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_Toc495231874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3</w:t>
        </w:r>
        <w:r w:rsidR="00DA0AD8">
          <w:rPr>
            <w:rStyle w:val="Hyperlink"/>
            <w:noProof/>
          </w:rPr>
          <w:fldChar w:fldCharType="end"/>
        </w:r>
      </w:hyperlink>
    </w:p>
    <w:p w14:paraId="1808875E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5" w:history="1">
        <w:r w:rsidR="00DA0AD8" w:rsidRPr="00145F20">
          <w:rPr>
            <w:rStyle w:val="Hyperlink"/>
            <w:noProof/>
          </w:rPr>
          <w:t>1.6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Exceptional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_Toc495231875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3</w:t>
        </w:r>
        <w:r w:rsidR="00DA0AD8">
          <w:rPr>
            <w:rStyle w:val="Hyperlink"/>
            <w:noProof/>
          </w:rPr>
          <w:fldChar w:fldCharType="end"/>
        </w:r>
      </w:hyperlink>
    </w:p>
    <w:p w14:paraId="1A3DDFF1" w14:textId="77777777" w:rsidR="00DA0AD8" w:rsidRDefault="000B336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6" w:history="1">
        <w:r w:rsidR="00DA0AD8" w:rsidRPr="00145F20">
          <w:rPr>
            <w:rStyle w:val="Hyperlink"/>
            <w:noProof/>
          </w:rPr>
          <w:t>2. PROGRAM DESCRIPTION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_Toc495231876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4</w:t>
        </w:r>
        <w:r w:rsidR="00DA0AD8">
          <w:rPr>
            <w:rStyle w:val="Hyperlink"/>
            <w:noProof/>
          </w:rPr>
          <w:fldChar w:fldCharType="end"/>
        </w:r>
      </w:hyperlink>
    </w:p>
    <w:p w14:paraId="52C4DC45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7" w:history="1">
        <w:r w:rsidR="00DA0AD8" w:rsidRPr="00145F20">
          <w:rPr>
            <w:rStyle w:val="Hyperlink"/>
            <w:noProof/>
          </w:rPr>
          <w:t>2.1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Parameter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_Toc495231877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4</w:t>
        </w:r>
        <w:r w:rsidR="00DA0AD8">
          <w:rPr>
            <w:rStyle w:val="Hyperlink"/>
            <w:noProof/>
          </w:rPr>
          <w:fldChar w:fldCharType="end"/>
        </w:r>
      </w:hyperlink>
    </w:p>
    <w:p w14:paraId="654313FD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8" w:history="1">
        <w:r w:rsidR="00DA0AD8" w:rsidRPr="00145F20">
          <w:rPr>
            <w:rStyle w:val="Hyperlink"/>
            <w:noProof/>
          </w:rPr>
          <w:t>2.2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Program Step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_Toc495231878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5</w:t>
        </w:r>
        <w:r w:rsidR="00DA0AD8">
          <w:rPr>
            <w:rStyle w:val="Hyperlink"/>
            <w:noProof/>
          </w:rPr>
          <w:fldChar w:fldCharType="end"/>
        </w:r>
      </w:hyperlink>
    </w:p>
    <w:p w14:paraId="5962B157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79" w:history="1">
        <w:r w:rsidR="00DA0AD8" w:rsidRPr="00145F20">
          <w:rPr>
            <w:rStyle w:val="Hyperlink"/>
            <w:noProof/>
          </w:rPr>
          <w:t>2.3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Format Interface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_Toc495231879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5</w:t>
        </w:r>
        <w:r w:rsidR="00DA0AD8">
          <w:rPr>
            <w:rStyle w:val="Hyperlink"/>
            <w:noProof/>
          </w:rPr>
          <w:fldChar w:fldCharType="end"/>
        </w:r>
      </w:hyperlink>
    </w:p>
    <w:p w14:paraId="3A3A4E0B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0" w:history="1">
        <w:r w:rsidR="00DA0AD8" w:rsidRPr="00145F20">
          <w:rPr>
            <w:rStyle w:val="Hyperlink"/>
            <w:noProof/>
          </w:rPr>
          <w:t>2.4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Data Source and Destinations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_Toc495231880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6</w:t>
        </w:r>
        <w:r w:rsidR="00DA0AD8">
          <w:rPr>
            <w:rStyle w:val="Hyperlink"/>
            <w:noProof/>
          </w:rPr>
          <w:fldChar w:fldCharType="end"/>
        </w:r>
      </w:hyperlink>
    </w:p>
    <w:p w14:paraId="69D0C400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1" w:history="1">
        <w:r w:rsidR="00DA0AD8" w:rsidRPr="00145F20">
          <w:rPr>
            <w:rStyle w:val="Hyperlink"/>
            <w:noProof/>
          </w:rPr>
          <w:t>2.5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Error Handlings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_Toc495231881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13</w:t>
        </w:r>
        <w:r w:rsidR="00DA0AD8">
          <w:rPr>
            <w:rStyle w:val="Hyperlink"/>
            <w:noProof/>
          </w:rPr>
          <w:fldChar w:fldCharType="end"/>
        </w:r>
      </w:hyperlink>
    </w:p>
    <w:p w14:paraId="08FC2333" w14:textId="77777777" w:rsidR="00DA0AD8" w:rsidRDefault="000B3364">
      <w:pPr>
        <w:pStyle w:val="TOC3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2" w:history="1">
        <w:r w:rsidR="00DA0AD8" w:rsidRPr="00145F20">
          <w:rPr>
            <w:rStyle w:val="Hyperlink"/>
            <w:noProof/>
          </w:rPr>
          <w:t>2.6</w:t>
        </w:r>
        <w:r w:rsidR="00DA0AD8">
          <w:rPr>
            <w:rFonts w:asciiTheme="minorHAnsi" w:eastAsiaTheme="minorEastAsia" w:hAnsiTheme="minorHAnsi" w:cstheme="minorBidi"/>
            <w:noProof/>
            <w:sz w:val="22"/>
            <w:szCs w:val="28"/>
            <w:lang w:eastAsia="en-US" w:bidi="th-TH"/>
          </w:rPr>
          <w:tab/>
        </w:r>
        <w:r w:rsidR="00DA0AD8" w:rsidRPr="00145F20">
          <w:rPr>
            <w:rStyle w:val="Hyperlink"/>
            <w:noProof/>
          </w:rPr>
          <w:t>Log Layout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_Toc495231882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14</w:t>
        </w:r>
        <w:r w:rsidR="00DA0AD8">
          <w:rPr>
            <w:rStyle w:val="Hyperlink"/>
            <w:noProof/>
          </w:rPr>
          <w:fldChar w:fldCharType="end"/>
        </w:r>
      </w:hyperlink>
    </w:p>
    <w:p w14:paraId="4BDEFDEB" w14:textId="77777777" w:rsidR="00DA0AD8" w:rsidRDefault="000B336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3" w:history="1">
        <w:r w:rsidR="00DA0AD8" w:rsidRPr="00145F20">
          <w:rPr>
            <w:rStyle w:val="Hyperlink"/>
            <w:noProof/>
          </w:rPr>
          <w:t>3. TESTING SCENARIO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_Toc495231883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15</w:t>
        </w:r>
        <w:r w:rsidR="00DA0AD8">
          <w:rPr>
            <w:rStyle w:val="Hyperlink"/>
            <w:noProof/>
          </w:rPr>
          <w:fldChar w:fldCharType="end"/>
        </w:r>
      </w:hyperlink>
    </w:p>
    <w:p w14:paraId="44C00885" w14:textId="77777777" w:rsidR="00DA0AD8" w:rsidRDefault="000B3364">
      <w:pPr>
        <w:pStyle w:val="TOC2"/>
        <w:rPr>
          <w:rFonts w:asciiTheme="minorHAnsi" w:eastAsiaTheme="minorEastAsia" w:hAnsiTheme="minorHAnsi" w:cstheme="minorBidi"/>
          <w:noProof/>
          <w:sz w:val="22"/>
          <w:szCs w:val="28"/>
          <w:lang w:eastAsia="en-US" w:bidi="th-TH"/>
        </w:rPr>
      </w:pPr>
      <w:hyperlink w:anchor="_Toc495231884" w:history="1">
        <w:r w:rsidR="00DA0AD8" w:rsidRPr="00145F20">
          <w:rPr>
            <w:rStyle w:val="Hyperlink"/>
            <w:noProof/>
          </w:rPr>
          <w:t>4. SPECIFICATION SIGN OFF</w:t>
        </w:r>
        <w:r w:rsidR="00DA0AD8">
          <w:rPr>
            <w:noProof/>
            <w:webHidden/>
          </w:rPr>
          <w:tab/>
        </w:r>
        <w:r w:rsidR="00DA0AD8">
          <w:rPr>
            <w:rStyle w:val="Hyperlink"/>
            <w:noProof/>
          </w:rPr>
          <w:fldChar w:fldCharType="begin"/>
        </w:r>
        <w:r w:rsidR="00DA0AD8">
          <w:rPr>
            <w:noProof/>
            <w:webHidden/>
          </w:rPr>
          <w:instrText xml:space="preserve"> PAGEREF _Toc495231884 \h </w:instrText>
        </w:r>
        <w:r w:rsidR="00DA0AD8">
          <w:rPr>
            <w:rStyle w:val="Hyperlink"/>
            <w:noProof/>
          </w:rPr>
        </w:r>
        <w:r w:rsidR="00DA0AD8">
          <w:rPr>
            <w:rStyle w:val="Hyperlink"/>
            <w:noProof/>
          </w:rPr>
          <w:fldChar w:fldCharType="separate"/>
        </w:r>
        <w:r w:rsidR="00DA0AD8">
          <w:rPr>
            <w:noProof/>
            <w:webHidden/>
          </w:rPr>
          <w:t>16</w:t>
        </w:r>
        <w:r w:rsidR="00DA0AD8">
          <w:rPr>
            <w:rStyle w:val="Hyperlink"/>
            <w:noProof/>
          </w:rPr>
          <w:fldChar w:fldCharType="end"/>
        </w:r>
      </w:hyperlink>
    </w:p>
    <w:p w14:paraId="4CBC15E6" w14:textId="77777777" w:rsidR="00AF15D0" w:rsidRPr="003101BC" w:rsidRDefault="00E65088" w:rsidP="00DF2B30">
      <w:pPr>
        <w:tabs>
          <w:tab w:val="right" w:leader="dot" w:pos="9400"/>
        </w:tabs>
        <w:spacing w:line="360" w:lineRule="auto"/>
        <w:rPr>
          <w:color w:val="000000" w:themeColor="text1"/>
        </w:rPr>
        <w:sectPr w:rsidR="00AF15D0" w:rsidRPr="003101BC" w:rsidSect="00ED65C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1134" w:right="567" w:bottom="902" w:left="1134" w:header="720" w:footer="340" w:gutter="0"/>
          <w:pgNumType w:fmt="lowerRoman"/>
          <w:cols w:space="720"/>
          <w:titlePg/>
          <w:docGrid w:linePitch="360"/>
        </w:sectPr>
      </w:pPr>
      <w:r w:rsidRPr="003101BC">
        <w:rPr>
          <w:color w:val="000000" w:themeColor="text1"/>
        </w:rPr>
        <w:fldChar w:fldCharType="end"/>
      </w:r>
    </w:p>
    <w:p w14:paraId="66A0F3D1" w14:textId="77777777" w:rsidR="00AB0803" w:rsidRPr="003101BC" w:rsidRDefault="00AB0803" w:rsidP="00AB0803">
      <w:pPr>
        <w:pStyle w:val="Heading2"/>
        <w:rPr>
          <w:color w:val="000000" w:themeColor="text1"/>
        </w:rPr>
      </w:pPr>
      <w:bookmarkStart w:id="18" w:name="_Toc495231869"/>
      <w:bookmarkStart w:id="19" w:name="_Toc451571001"/>
      <w:r w:rsidRPr="003101BC">
        <w:rPr>
          <w:color w:val="000000" w:themeColor="text1"/>
        </w:rPr>
        <w:lastRenderedPageBreak/>
        <w:t>1. PREFACE</w:t>
      </w:r>
      <w:bookmarkEnd w:id="18"/>
    </w:p>
    <w:p w14:paraId="47B67BE8" w14:textId="77777777" w:rsidR="00AB0803" w:rsidRPr="003101BC" w:rsidRDefault="00AB0803" w:rsidP="00AB080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EBC4B19" w14:textId="77777777" w:rsidR="005C49D5" w:rsidRPr="003101BC" w:rsidRDefault="00960951" w:rsidP="005C49D5">
      <w:pPr>
        <w:pStyle w:val="Heading3"/>
        <w:numPr>
          <w:ilvl w:val="1"/>
          <w:numId w:val="2"/>
        </w:numPr>
        <w:rPr>
          <w:color w:val="000000" w:themeColor="text1"/>
          <w:lang w:bidi="th-TH"/>
        </w:rPr>
      </w:pPr>
      <w:bookmarkStart w:id="20" w:name="_Toc495231870"/>
      <w:r w:rsidRPr="003101BC">
        <w:rPr>
          <w:color w:val="000000" w:themeColor="text1"/>
        </w:rPr>
        <w:t>Overview and Objectives</w:t>
      </w:r>
      <w:bookmarkEnd w:id="20"/>
    </w:p>
    <w:p w14:paraId="5899D36D" w14:textId="1E1CFB4C" w:rsidR="002240A3" w:rsidRPr="00297F31" w:rsidRDefault="007E5F3A" w:rsidP="00960951">
      <w:pPr>
        <w:rPr>
          <w:color w:val="000000" w:themeColor="text1"/>
          <w:lang w:bidi="th-TH"/>
        </w:rPr>
      </w:pPr>
      <w:r w:rsidRPr="003101BC">
        <w:rPr>
          <w:color w:val="000000" w:themeColor="text1"/>
          <w:lang w:bidi="th-TH"/>
        </w:rPr>
        <w:t xml:space="preserve">Program </w:t>
      </w:r>
      <w:r w:rsidRPr="003101BC">
        <w:rPr>
          <w:rFonts w:hint="cs"/>
          <w:color w:val="000000" w:themeColor="text1"/>
          <w:cs/>
          <w:lang w:bidi="th-TH"/>
        </w:rPr>
        <w:t>นี้จัดทำขึ้นเพื่อ</w:t>
      </w:r>
      <w:r w:rsidRPr="003101BC">
        <w:rPr>
          <w:color w:val="000000" w:themeColor="text1"/>
          <w:lang w:bidi="th-TH"/>
        </w:rPr>
        <w:t xml:space="preserve"> Interface </w:t>
      </w:r>
      <w:r w:rsidR="00732DE2">
        <w:rPr>
          <w:color w:val="000000" w:themeColor="text1"/>
          <w:lang w:bidi="th-TH"/>
        </w:rPr>
        <w:t>Out</w:t>
      </w:r>
      <w:r w:rsidR="00A81B1A" w:rsidRPr="003101BC">
        <w:rPr>
          <w:color w:val="000000" w:themeColor="text1"/>
          <w:lang w:bidi="th-TH"/>
        </w:rPr>
        <w:t xml:space="preserve">bound </w:t>
      </w:r>
      <w:r w:rsidR="002240A3" w:rsidRPr="003101BC">
        <w:rPr>
          <w:rFonts w:hint="cs"/>
          <w:color w:val="000000" w:themeColor="text1"/>
          <w:cs/>
          <w:lang w:bidi="th-TH"/>
        </w:rPr>
        <w:t>ข้อมูล</w:t>
      </w:r>
      <w:r w:rsidR="00732DE2">
        <w:rPr>
          <w:color w:val="000000" w:themeColor="text1"/>
          <w:lang w:bidi="th-TH"/>
        </w:rPr>
        <w:t xml:space="preserve"> PO</w:t>
      </w:r>
      <w:r w:rsidR="007D4E76" w:rsidRPr="003101BC">
        <w:rPr>
          <w:rFonts w:hint="cs"/>
          <w:color w:val="000000" w:themeColor="text1"/>
          <w:cs/>
          <w:lang w:bidi="th-TH"/>
        </w:rPr>
        <w:t xml:space="preserve"> </w:t>
      </w:r>
      <w:r w:rsidR="002240A3" w:rsidRPr="003101BC">
        <w:rPr>
          <w:rFonts w:hint="cs"/>
          <w:color w:val="000000" w:themeColor="text1"/>
          <w:cs/>
          <w:lang w:bidi="th-TH"/>
        </w:rPr>
        <w:t>จากระบบ</w:t>
      </w:r>
      <w:r w:rsidR="00732DE2">
        <w:rPr>
          <w:rFonts w:hint="cs"/>
          <w:color w:val="000000" w:themeColor="text1"/>
          <w:cs/>
          <w:lang w:bidi="th-TH"/>
        </w:rPr>
        <w:t>งาน</w:t>
      </w:r>
      <w:r w:rsidR="002240A3" w:rsidRPr="003101BC">
        <w:rPr>
          <w:rFonts w:hint="cs"/>
          <w:color w:val="000000" w:themeColor="text1"/>
          <w:cs/>
          <w:lang w:bidi="th-TH"/>
        </w:rPr>
        <w:t xml:space="preserve"> </w:t>
      </w:r>
      <w:r w:rsidR="00732DE2">
        <w:rPr>
          <w:color w:val="000000" w:themeColor="text1"/>
          <w:lang w:bidi="th-TH"/>
        </w:rPr>
        <w:t>PO (ERP)</w:t>
      </w:r>
      <w:r w:rsidR="005B4A63" w:rsidRPr="003101BC">
        <w:rPr>
          <w:color w:val="000000" w:themeColor="text1"/>
          <w:lang w:bidi="th-TH"/>
        </w:rPr>
        <w:t xml:space="preserve"> </w:t>
      </w:r>
      <w:r w:rsidR="008C59F7" w:rsidRPr="003101BC">
        <w:rPr>
          <w:rFonts w:hint="cs"/>
          <w:color w:val="000000" w:themeColor="text1"/>
          <w:cs/>
          <w:lang w:bidi="th-TH"/>
        </w:rPr>
        <w:t xml:space="preserve">เข้าระบบงาน </w:t>
      </w:r>
      <w:r w:rsidR="002145D1">
        <w:rPr>
          <w:color w:val="000000" w:themeColor="text1"/>
          <w:lang w:bidi="th-TH"/>
        </w:rPr>
        <w:t>U-info</w:t>
      </w:r>
      <w:r w:rsidR="00297F31">
        <w:rPr>
          <w:rFonts w:hint="cs"/>
          <w:color w:val="000000" w:themeColor="text1"/>
          <w:cs/>
          <w:lang w:bidi="th-TH"/>
        </w:rPr>
        <w:t xml:space="preserve"> เพื่อให้ทาง </w:t>
      </w:r>
      <w:r w:rsidR="00297F31">
        <w:rPr>
          <w:color w:val="000000" w:themeColor="text1"/>
          <w:lang w:bidi="th-TH"/>
        </w:rPr>
        <w:t xml:space="preserve">U-Info </w:t>
      </w:r>
      <w:r w:rsidR="00297F31">
        <w:rPr>
          <w:rFonts w:hint="cs"/>
          <w:color w:val="000000" w:themeColor="text1"/>
          <w:cs/>
          <w:lang w:bidi="th-TH"/>
        </w:rPr>
        <w:t xml:space="preserve">รับวางบิลกับทาง </w:t>
      </w:r>
      <w:r w:rsidR="00297F31">
        <w:rPr>
          <w:color w:val="000000" w:themeColor="text1"/>
          <w:lang w:bidi="th-TH"/>
        </w:rPr>
        <w:t>Vendor</w:t>
      </w:r>
    </w:p>
    <w:p w14:paraId="2050D22B" w14:textId="77777777" w:rsidR="007E5F3A" w:rsidRPr="003101BC" w:rsidRDefault="007E5F3A" w:rsidP="00960951">
      <w:pPr>
        <w:rPr>
          <w:color w:val="000000" w:themeColor="text1"/>
          <w:lang w:bidi="th-TH"/>
        </w:rPr>
      </w:pPr>
    </w:p>
    <w:p w14:paraId="579B7FBB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0380070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1" w:name="_Toc495231871"/>
      <w:r w:rsidRPr="003101BC">
        <w:rPr>
          <w:color w:val="000000" w:themeColor="text1"/>
        </w:rPr>
        <w:t>Functions</w:t>
      </w:r>
      <w:bookmarkEnd w:id="21"/>
    </w:p>
    <w:p w14:paraId="276C435C" w14:textId="20105603" w:rsidR="0076092D" w:rsidRPr="0076092D" w:rsidRDefault="00DD1A73" w:rsidP="005B5FCC">
      <w:pPr>
        <w:numPr>
          <w:ilvl w:val="0"/>
          <w:numId w:val="8"/>
        </w:numPr>
        <w:rPr>
          <w:lang w:bidi="th-TH"/>
        </w:rPr>
      </w:pPr>
      <w:r>
        <w:rPr>
          <w:lang w:bidi="th-TH"/>
        </w:rPr>
        <w:t xml:space="preserve">Function Read data </w:t>
      </w:r>
      <w:r w:rsidR="004832D6">
        <w:rPr>
          <w:lang w:bidi="th-TH"/>
        </w:rPr>
        <w:t xml:space="preserve">PR </w:t>
      </w:r>
      <w:r w:rsidR="005B5FCC">
        <w:rPr>
          <w:rFonts w:hint="cs"/>
          <w:cs/>
          <w:lang w:bidi="th-TH"/>
        </w:rPr>
        <w:t>ที่</w:t>
      </w:r>
      <w:r w:rsidR="005B5FCC">
        <w:rPr>
          <w:lang w:bidi="th-TH"/>
        </w:rPr>
        <w:t xml:space="preserve"> </w:t>
      </w:r>
      <w:r w:rsidR="008C7AB3">
        <w:rPr>
          <w:lang w:bidi="th-TH"/>
        </w:rPr>
        <w:t xml:space="preserve">Table : </w:t>
      </w:r>
      <w:r w:rsidR="008C7AB3" w:rsidRPr="008C7AB3">
        <w:rPr>
          <w:lang w:bidi="th-TH"/>
        </w:rPr>
        <w:t>XCUST_PR_PO_INFO_TBL</w:t>
      </w:r>
    </w:p>
    <w:p w14:paraId="3CCFCE0E" w14:textId="18411038" w:rsidR="0076092D" w:rsidRDefault="003E54E9" w:rsidP="000F1244">
      <w:pPr>
        <w:numPr>
          <w:ilvl w:val="0"/>
          <w:numId w:val="8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 xml:space="preserve">Function Update data </w:t>
      </w:r>
      <w:r>
        <w:rPr>
          <w:rFonts w:hint="cs"/>
          <w:color w:val="000000" w:themeColor="text1"/>
          <w:cs/>
          <w:lang w:bidi="th-TH"/>
        </w:rPr>
        <w:t xml:space="preserve">ที่ </w:t>
      </w:r>
      <w:r>
        <w:rPr>
          <w:color w:val="000000" w:themeColor="text1"/>
          <w:lang w:bidi="th-TH"/>
        </w:rPr>
        <w:t xml:space="preserve">Table : </w:t>
      </w:r>
      <w:r w:rsidRPr="008C7AB3">
        <w:rPr>
          <w:lang w:bidi="th-TH"/>
        </w:rPr>
        <w:t>XCUST_PR_PO_INFO_TBL</w:t>
      </w:r>
    </w:p>
    <w:p w14:paraId="619B103A" w14:textId="2FD8E2E3" w:rsidR="007D4E76" w:rsidRDefault="003E54E9" w:rsidP="000F1244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</w:t>
      </w:r>
      <w:r w:rsidR="007D4E76" w:rsidRPr="003E54E9">
        <w:rPr>
          <w:lang w:bidi="th-TH"/>
        </w:rPr>
        <w:t xml:space="preserve"> File</w:t>
      </w:r>
      <w:r>
        <w:rPr>
          <w:rFonts w:hint="cs"/>
          <w:cs/>
          <w:lang w:bidi="th-TH"/>
        </w:rPr>
        <w:t xml:space="preserve"> ตาม </w:t>
      </w:r>
      <w:r>
        <w:rPr>
          <w:lang w:bidi="th-TH"/>
        </w:rPr>
        <w:t>Format</w:t>
      </w:r>
    </w:p>
    <w:p w14:paraId="3B7EF94E" w14:textId="48324BB7" w:rsidR="003E54E9" w:rsidRPr="003E54E9" w:rsidRDefault="003E54E9" w:rsidP="005B5FCC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</w:t>
      </w:r>
      <w:r>
        <w:rPr>
          <w:lang w:bidi="th-TH"/>
        </w:rPr>
        <w:t xml:space="preserve">on Move File To folder </w:t>
      </w:r>
      <w:r w:rsidR="005B5FCC">
        <w:rPr>
          <w:lang w:bidi="th-TH"/>
        </w:rPr>
        <w:t>Initial</w:t>
      </w:r>
    </w:p>
    <w:p w14:paraId="2A37C675" w14:textId="70041E0A" w:rsidR="00151EAB" w:rsidRPr="003E54E9" w:rsidRDefault="003E54E9" w:rsidP="003E54E9">
      <w:pPr>
        <w:numPr>
          <w:ilvl w:val="0"/>
          <w:numId w:val="8"/>
        </w:numPr>
        <w:rPr>
          <w:lang w:bidi="th-TH"/>
        </w:rPr>
      </w:pPr>
      <w:r w:rsidRPr="003E54E9">
        <w:rPr>
          <w:lang w:bidi="th-TH"/>
        </w:rPr>
        <w:t>Function Write Log and send Log</w:t>
      </w:r>
    </w:p>
    <w:p w14:paraId="38C53166" w14:textId="77777777" w:rsidR="00151EAB" w:rsidRPr="003101BC" w:rsidRDefault="00151EAB" w:rsidP="00151EAB">
      <w:pPr>
        <w:rPr>
          <w:color w:val="000000" w:themeColor="text1"/>
          <w:lang w:bidi="th-TH"/>
        </w:rPr>
      </w:pPr>
    </w:p>
    <w:p w14:paraId="0004F28F" w14:textId="77777777" w:rsidR="002240A3" w:rsidRPr="003101BC" w:rsidRDefault="002240A3" w:rsidP="00893192">
      <w:pPr>
        <w:rPr>
          <w:color w:val="000000" w:themeColor="text1"/>
          <w:lang w:bidi="th-TH"/>
        </w:rPr>
      </w:pPr>
    </w:p>
    <w:p w14:paraId="58DA014F" w14:textId="77777777" w:rsidR="0000530C" w:rsidRPr="003101BC" w:rsidRDefault="0000530C" w:rsidP="00446346">
      <w:pPr>
        <w:ind w:left="1440"/>
        <w:rPr>
          <w:color w:val="000000" w:themeColor="text1"/>
          <w:cs/>
          <w:lang w:bidi="th-TH"/>
        </w:rPr>
      </w:pPr>
    </w:p>
    <w:p w14:paraId="3E7117BB" w14:textId="10DAE20F" w:rsidR="007642E8" w:rsidRPr="003101BC" w:rsidRDefault="007642E8" w:rsidP="00074E6E">
      <w:pPr>
        <w:ind w:left="720"/>
        <w:rPr>
          <w:color w:val="000000" w:themeColor="text1"/>
          <w:cs/>
          <w:lang w:bidi="th-TH"/>
        </w:rPr>
      </w:pPr>
    </w:p>
    <w:p w14:paraId="29D0CDA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0BB1BC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A7B4377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21C5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21F07301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384D2D0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5167DF9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E0DD34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4FDCC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9E7FBB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4620D744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30D735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AC2431D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66B8D115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5B4AE592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743B11E8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1B74225A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4D673EC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088F55DB" w14:textId="7777777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81F2055" w14:textId="7DDD68A7" w:rsidR="007642E8" w:rsidRPr="003101BC" w:rsidRDefault="007642E8" w:rsidP="007642E8">
      <w:pPr>
        <w:rPr>
          <w:color w:val="000000" w:themeColor="text1"/>
          <w:cs/>
          <w:lang w:bidi="th-TH"/>
        </w:rPr>
      </w:pPr>
    </w:p>
    <w:p w14:paraId="3204D46B" w14:textId="7E55C92F" w:rsidR="00074E6E" w:rsidRPr="003101BC" w:rsidRDefault="007642E8" w:rsidP="007642E8">
      <w:pPr>
        <w:tabs>
          <w:tab w:val="left" w:pos="2256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13A83515" w14:textId="77777777" w:rsidR="007D6765" w:rsidRPr="003101BC" w:rsidRDefault="007D6765" w:rsidP="007D6765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3709196E" w14:textId="77777777" w:rsidR="007D6765" w:rsidRPr="003101BC" w:rsidRDefault="007D6765" w:rsidP="007D6765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2" w:name="_Toc495231872"/>
      <w:r w:rsidRPr="003101BC">
        <w:rPr>
          <w:color w:val="000000" w:themeColor="text1"/>
        </w:rPr>
        <w:t>Interface Model</w:t>
      </w:r>
      <w:bookmarkEnd w:id="22"/>
    </w:p>
    <w:p w14:paraId="732170A4" w14:textId="35DBB979" w:rsidR="007D6765" w:rsidRPr="003101BC" w:rsidRDefault="00963786" w:rsidP="00960951">
      <w:pPr>
        <w:rPr>
          <w:color w:val="000000" w:themeColor="text1"/>
        </w:rPr>
      </w:pPr>
      <w:r>
        <w:object w:dxaOrig="18131" w:dyaOrig="8771" w14:anchorId="70DA5D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9.85pt;height:247pt" o:ole="">
            <v:imagedata r:id="rId20" o:title=""/>
          </v:shape>
          <o:OLEObject Type="Embed" ProgID="Visio.Drawing.15" ShapeID="_x0000_i1025" DrawAspect="Content" ObjectID="_1570346415" r:id="rId21"/>
        </w:object>
      </w:r>
    </w:p>
    <w:p w14:paraId="64EB420E" w14:textId="77777777" w:rsidR="008D002B" w:rsidRPr="003101BC" w:rsidRDefault="008D002B" w:rsidP="00960951">
      <w:pPr>
        <w:rPr>
          <w:color w:val="000000" w:themeColor="text1"/>
          <w:lang w:bidi="th-TH"/>
        </w:rPr>
      </w:pPr>
    </w:p>
    <w:p w14:paraId="3052044E" w14:textId="1FD390AA" w:rsidR="008D002B" w:rsidRPr="003101BC" w:rsidRDefault="008D002B" w:rsidP="00960951">
      <w:pPr>
        <w:rPr>
          <w:color w:val="000000" w:themeColor="text1"/>
          <w:cs/>
          <w:lang w:bidi="th-T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931"/>
        <w:gridCol w:w="8491"/>
      </w:tblGrid>
      <w:tr w:rsidR="008D002B" w:rsidRPr="003101BC" w14:paraId="3138C37E" w14:textId="77777777" w:rsidTr="00FD4EDF">
        <w:tc>
          <w:tcPr>
            <w:tcW w:w="2108" w:type="dxa"/>
            <w:shd w:val="clear" w:color="auto" w:fill="E6E6E6"/>
          </w:tcPr>
          <w:p w14:paraId="557BE96B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Source System :</w:t>
            </w:r>
          </w:p>
        </w:tc>
        <w:tc>
          <w:tcPr>
            <w:tcW w:w="12374" w:type="dxa"/>
            <w:vAlign w:val="center"/>
          </w:tcPr>
          <w:p w14:paraId="0DB699D9" w14:textId="31C3ACFF" w:rsidR="008D002B" w:rsidRPr="003101BC" w:rsidRDefault="000A7DF9" w:rsidP="00FD4EDF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ERP</w:t>
            </w:r>
          </w:p>
        </w:tc>
      </w:tr>
      <w:tr w:rsidR="008D002B" w:rsidRPr="003101BC" w14:paraId="68BEEB94" w14:textId="77777777" w:rsidTr="00FD4EDF">
        <w:tc>
          <w:tcPr>
            <w:tcW w:w="2108" w:type="dxa"/>
            <w:shd w:val="clear" w:color="auto" w:fill="E6E6E6"/>
          </w:tcPr>
          <w:p w14:paraId="69B0924F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Input</w:t>
            </w:r>
            <w:r w:rsidR="000062B0" w:rsidRPr="003101BC">
              <w:rPr>
                <w:color w:val="000000" w:themeColor="text1"/>
              </w:rPr>
              <w:t>/Output</w:t>
            </w:r>
            <w:r w:rsidRPr="003101BC">
              <w:rPr>
                <w:color w:val="000000" w:themeColor="text1"/>
              </w:rPr>
              <w:t xml:space="preserve"> Format :</w:t>
            </w:r>
          </w:p>
        </w:tc>
        <w:tc>
          <w:tcPr>
            <w:tcW w:w="12374" w:type="dxa"/>
            <w:vAlign w:val="center"/>
          </w:tcPr>
          <w:p w14:paraId="35E9E33A" w14:textId="77777777" w:rsidR="008D002B" w:rsidRPr="003101BC" w:rsidRDefault="000062B0" w:rsidP="000062B0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</w:rPr>
              <w:t>Text File</w:t>
            </w:r>
          </w:p>
        </w:tc>
      </w:tr>
      <w:tr w:rsidR="008D002B" w:rsidRPr="003101BC" w14:paraId="439BF0CD" w14:textId="77777777" w:rsidTr="00FD4EDF">
        <w:tc>
          <w:tcPr>
            <w:tcW w:w="2108" w:type="dxa"/>
            <w:shd w:val="clear" w:color="auto" w:fill="E6E6E6"/>
          </w:tcPr>
          <w:p w14:paraId="7F607FDA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 xml:space="preserve">Destination Name : </w:t>
            </w:r>
          </w:p>
        </w:tc>
        <w:tc>
          <w:tcPr>
            <w:tcW w:w="12374" w:type="dxa"/>
            <w:vAlign w:val="center"/>
          </w:tcPr>
          <w:p w14:paraId="3415CE66" w14:textId="268E3E1B" w:rsidR="008D002B" w:rsidRPr="003101BC" w:rsidRDefault="000A7DF9" w:rsidP="005B5FCC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Folder </w:t>
            </w:r>
            <w:r w:rsidR="005B5FC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="005B5FCC">
              <w:rPr>
                <w:color w:val="000000" w:themeColor="text1"/>
                <w:lang w:bidi="th-TH"/>
              </w:rPr>
              <w:t>Path Parameter Initial</w:t>
            </w:r>
          </w:p>
        </w:tc>
      </w:tr>
      <w:tr w:rsidR="008D002B" w:rsidRPr="003101BC" w14:paraId="7F392A2C" w14:textId="77777777" w:rsidTr="00FD4EDF">
        <w:tc>
          <w:tcPr>
            <w:tcW w:w="2108" w:type="dxa"/>
            <w:shd w:val="clear" w:color="auto" w:fill="E6E6E6"/>
          </w:tcPr>
          <w:p w14:paraId="5071C8D4" w14:textId="77777777" w:rsidR="008D002B" w:rsidRPr="003101BC" w:rsidRDefault="008D002B" w:rsidP="00FD4EDF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Frequency :</w:t>
            </w:r>
          </w:p>
        </w:tc>
        <w:tc>
          <w:tcPr>
            <w:tcW w:w="12374" w:type="dxa"/>
            <w:vAlign w:val="center"/>
          </w:tcPr>
          <w:p w14:paraId="67ABBA32" w14:textId="77777777" w:rsidR="000A7DF9" w:rsidRDefault="005B5FCC" w:rsidP="005B5FCC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lang w:bidi="th-TH"/>
              </w:rPr>
            </w:pPr>
            <w:r w:rsidRPr="005B5FCC">
              <w:rPr>
                <w:color w:val="000000" w:themeColor="text1"/>
                <w:cs/>
                <w:lang w:bidi="th-TH"/>
              </w:rPr>
              <w:t xml:space="preserve">ทุกวันศุกร์ ของทุก </w:t>
            </w:r>
            <w:r w:rsidRPr="005B5FCC">
              <w:rPr>
                <w:color w:val="000000" w:themeColor="text1"/>
              </w:rPr>
              <w:t>Week</w:t>
            </w:r>
          </w:p>
          <w:p w14:paraId="38325D7C" w14:textId="05CC373F" w:rsidR="005B5FCC" w:rsidRPr="005B5FCC" w:rsidRDefault="005B5FCC" w:rsidP="005B5FCC">
            <w:pPr>
              <w:pStyle w:val="ListParagraph"/>
              <w:numPr>
                <w:ilvl w:val="0"/>
                <w:numId w:val="29"/>
              </w:numPr>
              <w:ind w:left="99" w:hanging="99"/>
              <w:rPr>
                <w:color w:val="000000" w:themeColor="text1"/>
                <w:cs/>
                <w:lang w:bidi="th-TH"/>
              </w:rPr>
            </w:pPr>
            <w:r w:rsidRPr="005B5FCC">
              <w:rPr>
                <w:color w:val="000000" w:themeColor="text1"/>
                <w:cs/>
                <w:lang w:bidi="th-TH"/>
              </w:rPr>
              <w:t xml:space="preserve">ทาง </w:t>
            </w:r>
            <w:r w:rsidRPr="005B5FCC">
              <w:rPr>
                <w:color w:val="000000" w:themeColor="text1"/>
              </w:rPr>
              <w:t xml:space="preserve">User </w:t>
            </w:r>
            <w:r w:rsidR="00297F31">
              <w:rPr>
                <w:color w:val="000000" w:themeColor="text1"/>
                <w:cs/>
                <w:lang w:bidi="th-TH"/>
              </w:rPr>
              <w:t>จะ</w:t>
            </w:r>
            <w:r w:rsidR="00297F31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297F31">
              <w:rPr>
                <w:color w:val="000000" w:themeColor="text1"/>
                <w:lang w:bidi="th-TH"/>
              </w:rPr>
              <w:t>Download</w:t>
            </w:r>
            <w:r w:rsidRPr="005B5FCC">
              <w:rPr>
                <w:color w:val="000000" w:themeColor="text1"/>
                <w:cs/>
                <w:lang w:bidi="th-TH"/>
              </w:rPr>
              <w:t xml:space="preserve"> </w:t>
            </w:r>
            <w:r w:rsidRPr="005B5FCC">
              <w:rPr>
                <w:color w:val="000000" w:themeColor="text1"/>
              </w:rPr>
              <w:t xml:space="preserve">File </w:t>
            </w:r>
            <w:r w:rsidRPr="005B5FCC">
              <w:rPr>
                <w:color w:val="000000" w:themeColor="text1"/>
                <w:cs/>
                <w:lang w:bidi="th-TH"/>
              </w:rPr>
              <w:t xml:space="preserve">แล้วส่ง </w:t>
            </w:r>
            <w:r w:rsidRPr="005B5FCC">
              <w:rPr>
                <w:color w:val="000000" w:themeColor="text1"/>
              </w:rPr>
              <w:t xml:space="preserve">mail </w:t>
            </w:r>
            <w:r w:rsidRPr="005B5FCC">
              <w:rPr>
                <w:color w:val="000000" w:themeColor="text1"/>
                <w:cs/>
                <w:lang w:bidi="th-TH"/>
              </w:rPr>
              <w:t xml:space="preserve">ให้ </w:t>
            </w:r>
            <w:r w:rsidRPr="005B5FCC">
              <w:rPr>
                <w:color w:val="000000" w:themeColor="text1"/>
              </w:rPr>
              <w:t>Uninfo</w:t>
            </w:r>
          </w:p>
        </w:tc>
      </w:tr>
    </w:tbl>
    <w:p w14:paraId="4F13C8CD" w14:textId="77777777" w:rsidR="00960951" w:rsidRPr="003101BC" w:rsidRDefault="00960951" w:rsidP="00960951">
      <w:pPr>
        <w:rPr>
          <w:color w:val="000000" w:themeColor="text1"/>
        </w:rPr>
      </w:pPr>
    </w:p>
    <w:p w14:paraId="450B5330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E8335CC" w14:textId="77777777" w:rsidR="00960951" w:rsidRPr="003101BC" w:rsidRDefault="00960951" w:rsidP="001E1F7A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3" w:name="_Toc495231873"/>
      <w:r w:rsidRPr="003101BC">
        <w:rPr>
          <w:color w:val="000000" w:themeColor="text1"/>
        </w:rPr>
        <w:t>Pre-Requisites</w:t>
      </w:r>
      <w:bookmarkEnd w:id="23"/>
    </w:p>
    <w:p w14:paraId="5E927601" w14:textId="459BCBDD" w:rsidR="00960951" w:rsidRDefault="00C417CA" w:rsidP="00297F31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B556B1">
        <w:rPr>
          <w:color w:val="000000" w:themeColor="text1"/>
          <w:lang w:bidi="th-TH"/>
        </w:rPr>
        <w:t xml:space="preserve">Run Webservice </w:t>
      </w:r>
      <w:r w:rsidRPr="00B556B1">
        <w:rPr>
          <w:color w:val="000000" w:themeColor="text1"/>
          <w:cs/>
          <w:lang w:bidi="th-TH"/>
        </w:rPr>
        <w:t xml:space="preserve">เพื่อ </w:t>
      </w:r>
      <w:r w:rsidRPr="00B556B1">
        <w:rPr>
          <w:color w:val="000000" w:themeColor="text1"/>
          <w:lang w:bidi="th-TH"/>
        </w:rPr>
        <w:t xml:space="preserve">SYN </w:t>
      </w:r>
      <w:r w:rsidRPr="00B556B1">
        <w:rPr>
          <w:color w:val="000000" w:themeColor="text1"/>
          <w:cs/>
          <w:lang w:bidi="th-TH"/>
        </w:rPr>
        <w:t xml:space="preserve">ข้อมูล </w:t>
      </w:r>
      <w:r w:rsidRPr="00B556B1">
        <w:rPr>
          <w:color w:val="000000" w:themeColor="text1"/>
          <w:lang w:bidi="th-TH"/>
        </w:rPr>
        <w:t>PR/PO Outbound</w:t>
      </w:r>
      <w:r w:rsidR="00297F31">
        <w:rPr>
          <w:color w:val="000000" w:themeColor="text1"/>
          <w:lang w:bidi="th-TH"/>
        </w:rPr>
        <w:t xml:space="preserve"> </w:t>
      </w:r>
      <w:r w:rsidR="00297F31">
        <w:rPr>
          <w:rFonts w:hint="cs"/>
          <w:color w:val="000000" w:themeColor="text1"/>
          <w:cs/>
          <w:lang w:bidi="th-TH"/>
        </w:rPr>
        <w:t xml:space="preserve">เข้ามาเก็บไว้ที่ </w:t>
      </w:r>
      <w:r w:rsidR="00297F31">
        <w:rPr>
          <w:color w:val="000000" w:themeColor="text1"/>
          <w:lang w:bidi="th-TH"/>
        </w:rPr>
        <w:t xml:space="preserve">Table </w:t>
      </w:r>
      <w:r w:rsidR="00297F31" w:rsidRPr="00297F31">
        <w:rPr>
          <w:color w:val="000000" w:themeColor="text1"/>
          <w:lang w:bidi="th-TH"/>
        </w:rPr>
        <w:t xml:space="preserve"> XCUST_PR_PO_INFO_TBL</w:t>
      </w:r>
    </w:p>
    <w:p w14:paraId="3CA5C403" w14:textId="07D37B0B" w:rsidR="009B19A6" w:rsidRPr="009B19A6" w:rsidRDefault="009B19A6" w:rsidP="009B19A6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9B19A6">
        <w:rPr>
          <w:color w:val="000000" w:themeColor="text1"/>
          <w:lang w:bidi="th-TH"/>
        </w:rPr>
        <w:t xml:space="preserve">Setup </w:t>
      </w:r>
      <w:r w:rsidRPr="009B19A6">
        <w:rPr>
          <w:color w:val="000000" w:themeColor="text1"/>
          <w:cs/>
          <w:lang w:bidi="th-TH"/>
        </w:rPr>
        <w:t xml:space="preserve">ข้อมูล ตำแหน่งและ ความกว้างของแต่ละ </w:t>
      </w:r>
      <w:r w:rsidRPr="009B19A6">
        <w:rPr>
          <w:color w:val="000000" w:themeColor="text1"/>
          <w:lang w:bidi="th-TH"/>
        </w:rPr>
        <w:t xml:space="preserve">field </w:t>
      </w:r>
      <w:r w:rsidRPr="009B19A6">
        <w:rPr>
          <w:color w:val="000000" w:themeColor="text1"/>
          <w:cs/>
          <w:lang w:bidi="th-TH"/>
        </w:rPr>
        <w:t xml:space="preserve">ที่ทาง </w:t>
      </w:r>
      <w:r w:rsidRPr="009B19A6">
        <w:rPr>
          <w:color w:val="000000" w:themeColor="text1"/>
          <w:lang w:bidi="th-TH"/>
        </w:rPr>
        <w:t xml:space="preserve">uinfo </w:t>
      </w:r>
      <w:r w:rsidRPr="009B19A6">
        <w:rPr>
          <w:color w:val="000000" w:themeColor="text1"/>
          <w:cs/>
          <w:lang w:bidi="th-TH"/>
        </w:rPr>
        <w:t xml:space="preserve">กำหนดไว้ ใช้ในการ </w:t>
      </w:r>
      <w:r w:rsidRPr="009B19A6">
        <w:rPr>
          <w:color w:val="000000" w:themeColor="text1"/>
          <w:lang w:bidi="th-TH"/>
        </w:rPr>
        <w:t xml:space="preserve">Gen Text file </w:t>
      </w:r>
      <w:r w:rsidRPr="009B19A6">
        <w:rPr>
          <w:rFonts w:hint="cs"/>
          <w:color w:val="000000" w:themeColor="text1"/>
          <w:cs/>
          <w:lang w:bidi="th-TH"/>
        </w:rPr>
        <w:t xml:space="preserve">ที่ </w:t>
      </w:r>
      <w:r w:rsidRPr="009B19A6">
        <w:rPr>
          <w:color w:val="000000" w:themeColor="text1"/>
          <w:lang w:bidi="th-TH"/>
        </w:rPr>
        <w:t>Table XCUST_UINFO_FIX_LENGTH</w:t>
      </w:r>
    </w:p>
    <w:p w14:paraId="69745F9D" w14:textId="05FA9CBB" w:rsidR="00297F31" w:rsidRDefault="00297F31">
      <w:pPr>
        <w:rPr>
          <w:color w:val="000000" w:themeColor="text1"/>
          <w:cs/>
          <w:lang w:bidi="th-TH"/>
        </w:rPr>
      </w:pPr>
      <w:r>
        <w:rPr>
          <w:color w:val="000000" w:themeColor="text1"/>
          <w:cs/>
          <w:lang w:bidi="th-TH"/>
        </w:rPr>
        <w:br w:type="page"/>
      </w:r>
    </w:p>
    <w:p w14:paraId="7A5B5765" w14:textId="77777777" w:rsidR="00416D60" w:rsidRPr="00416D60" w:rsidRDefault="00416D60" w:rsidP="00416D60">
      <w:pPr>
        <w:rPr>
          <w:color w:val="000000" w:themeColor="text1"/>
          <w:lang w:bidi="th-TH"/>
        </w:rPr>
      </w:pPr>
    </w:p>
    <w:p w14:paraId="33C5ED57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  <w:r w:rsidR="000062B0" w:rsidRPr="003101BC">
        <w:rPr>
          <w:color w:val="000000" w:themeColor="text1"/>
        </w:rPr>
        <w:t>fa</w:t>
      </w:r>
    </w:p>
    <w:p w14:paraId="4B2EE870" w14:textId="77777777" w:rsidR="00596E4C" w:rsidRPr="003101BC" w:rsidRDefault="00960951" w:rsidP="00596E4C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4" w:name="_Toc495231874"/>
      <w:r w:rsidRPr="003101BC">
        <w:rPr>
          <w:color w:val="000000" w:themeColor="text1"/>
        </w:rPr>
        <w:t>Business Rules</w:t>
      </w:r>
      <w:bookmarkEnd w:id="24"/>
    </w:p>
    <w:p w14:paraId="55985E9A" w14:textId="4285116F" w:rsidR="00F2616D" w:rsidRDefault="00C417CA" w:rsidP="00C417CA">
      <w:pPr>
        <w:numPr>
          <w:ilvl w:val="2"/>
          <w:numId w:val="2"/>
        </w:numPr>
        <w:rPr>
          <w:color w:val="000000" w:themeColor="text1"/>
          <w:lang w:bidi="th-TH"/>
        </w:rPr>
      </w:pPr>
      <w:r>
        <w:rPr>
          <w:color w:val="000000" w:themeColor="text1"/>
          <w:lang w:bidi="th-TH"/>
        </w:rPr>
        <w:t>P</w:t>
      </w:r>
      <w:r w:rsidRPr="00C417CA">
        <w:rPr>
          <w:color w:val="000000" w:themeColor="text1"/>
          <w:lang w:bidi="th-TH"/>
        </w:rPr>
        <w:t xml:space="preserve">rogram </w:t>
      </w:r>
      <w:r>
        <w:rPr>
          <w:color w:val="000000" w:themeColor="text1"/>
          <w:cs/>
          <w:lang w:bidi="th-TH"/>
        </w:rPr>
        <w:t>จ</w:t>
      </w:r>
      <w:r>
        <w:rPr>
          <w:rFonts w:hint="cs"/>
          <w:color w:val="000000" w:themeColor="text1"/>
          <w:cs/>
          <w:lang w:bidi="th-TH"/>
        </w:rPr>
        <w:t xml:space="preserve">ะ </w:t>
      </w:r>
      <w:r>
        <w:rPr>
          <w:color w:val="000000" w:themeColor="text1"/>
          <w:lang w:bidi="th-TH"/>
        </w:rPr>
        <w:t>Gen File PO</w:t>
      </w:r>
      <w:r w:rsidRPr="00C417CA">
        <w:rPr>
          <w:color w:val="000000" w:themeColor="text1"/>
          <w:lang w:bidi="th-TH"/>
        </w:rPr>
        <w:t xml:space="preserve"> </w:t>
      </w:r>
      <w:r w:rsidR="00173E2E">
        <w:rPr>
          <w:rFonts w:hint="cs"/>
          <w:color w:val="000000" w:themeColor="text1"/>
          <w:cs/>
          <w:lang w:bidi="th-TH"/>
        </w:rPr>
        <w:t>ตามเงื่อนไขดังนี้</w:t>
      </w:r>
    </w:p>
    <w:p w14:paraId="6777C0DA" w14:textId="3F511EA9" w:rsidR="00173E2E" w:rsidRPr="00173E2E" w:rsidRDefault="002D1F22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</w:rPr>
      </w:pPr>
      <w:r>
        <w:rPr>
          <w:rFonts w:hint="cs"/>
          <w:color w:val="000000" w:themeColor="text1"/>
          <w:cs/>
          <w:lang w:bidi="th-TH"/>
        </w:rPr>
        <w:t xml:space="preserve">เป็น </w:t>
      </w:r>
      <w:r w:rsidR="00173E2E" w:rsidRPr="00173E2E">
        <w:rPr>
          <w:color w:val="000000" w:themeColor="text1"/>
          <w:cs/>
          <w:lang w:bidi="th-TH"/>
        </w:rPr>
        <w:t xml:space="preserve"> </w:t>
      </w:r>
      <w:r w:rsidR="00173E2E" w:rsidRPr="00173E2E">
        <w:rPr>
          <w:color w:val="000000" w:themeColor="text1"/>
        </w:rPr>
        <w:t xml:space="preserve">PO </w:t>
      </w:r>
      <w:r w:rsidR="00173E2E" w:rsidRPr="00173E2E">
        <w:rPr>
          <w:color w:val="000000" w:themeColor="text1"/>
          <w:cs/>
          <w:lang w:bidi="th-TH"/>
        </w:rPr>
        <w:t xml:space="preserve">ที่ไม่ได้เกิดจาก </w:t>
      </w:r>
      <w:r w:rsidR="00173E2E" w:rsidRPr="00173E2E">
        <w:rPr>
          <w:color w:val="000000" w:themeColor="text1"/>
        </w:rPr>
        <w:t xml:space="preserve">Direct supplier </w:t>
      </w:r>
      <w:r w:rsidR="00173E2E" w:rsidRPr="00173E2E">
        <w:rPr>
          <w:color w:val="000000" w:themeColor="text1"/>
          <w:cs/>
          <w:lang w:bidi="th-TH"/>
        </w:rPr>
        <w:t xml:space="preserve">โดยดูจาก </w:t>
      </w:r>
      <w:r w:rsidR="00173E2E" w:rsidRPr="00173E2E">
        <w:rPr>
          <w:color w:val="000000" w:themeColor="text1"/>
        </w:rPr>
        <w:t xml:space="preserve">Attribute1 </w:t>
      </w:r>
      <w:r w:rsidR="00173E2E" w:rsidRPr="00173E2E">
        <w:rPr>
          <w:color w:val="000000" w:themeColor="text1"/>
          <w:cs/>
          <w:lang w:bidi="th-TH"/>
        </w:rPr>
        <w:t xml:space="preserve">ของ </w:t>
      </w:r>
      <w:r w:rsidR="00173E2E" w:rsidRPr="00173E2E">
        <w:rPr>
          <w:color w:val="000000" w:themeColor="text1"/>
        </w:rPr>
        <w:t xml:space="preserve">PR </w:t>
      </w:r>
      <w:r w:rsidR="00173E2E" w:rsidRPr="00173E2E">
        <w:rPr>
          <w:color w:val="000000" w:themeColor="text1"/>
          <w:cs/>
          <w:lang w:bidi="th-TH"/>
        </w:rPr>
        <w:t>ต้องไม่เป็นรายการที่เป็น "</w:t>
      </w:r>
      <w:r w:rsidR="00173E2E" w:rsidRPr="00173E2E">
        <w:rPr>
          <w:color w:val="000000" w:themeColor="text1"/>
        </w:rPr>
        <w:t>MMX"</w:t>
      </w:r>
    </w:p>
    <w:p w14:paraId="351BB959" w14:textId="7192E1A7" w:rsidR="00173E2E" w:rsidRDefault="00173E2E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เป็นรายการ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 xml:space="preserve">ที่มีการทำ </w:t>
      </w:r>
      <w:r w:rsidRPr="00173E2E">
        <w:rPr>
          <w:color w:val="000000" w:themeColor="text1"/>
        </w:rPr>
        <w:t xml:space="preserve">Receipt </w:t>
      </w:r>
      <w:r w:rsidRPr="00173E2E">
        <w:rPr>
          <w:color w:val="000000" w:themeColor="text1"/>
          <w:cs/>
          <w:lang w:bidi="th-TH"/>
        </w:rPr>
        <w:t xml:space="preserve">แล้ว และเป็น </w:t>
      </w:r>
      <w:r w:rsidRPr="00173E2E">
        <w:rPr>
          <w:color w:val="000000" w:themeColor="text1"/>
        </w:rPr>
        <w:t xml:space="preserve">PO Number + Receipt Number </w:t>
      </w:r>
      <w:r w:rsidRPr="00173E2E">
        <w:rPr>
          <w:color w:val="000000" w:themeColor="text1"/>
          <w:cs/>
          <w:lang w:bidi="th-TH"/>
        </w:rPr>
        <w:t xml:space="preserve">ที่ยังไม่เคยส่ง </w:t>
      </w:r>
      <w:r w:rsidRPr="00173E2E">
        <w:rPr>
          <w:color w:val="000000" w:themeColor="text1"/>
        </w:rPr>
        <w:t xml:space="preserve">Interface </w:t>
      </w:r>
      <w:r w:rsidRPr="00173E2E">
        <w:rPr>
          <w:color w:val="000000" w:themeColor="text1"/>
          <w:cs/>
          <w:lang w:bidi="th-TH"/>
        </w:rPr>
        <w:t xml:space="preserve">ไป </w:t>
      </w:r>
      <w:r w:rsidRPr="00173E2E">
        <w:rPr>
          <w:color w:val="000000" w:themeColor="text1"/>
        </w:rPr>
        <w:t>Uinfo</w:t>
      </w:r>
    </w:p>
    <w:p w14:paraId="3EC6746B" w14:textId="00FC0F28" w:rsidR="00173E2E" w:rsidRDefault="00173E2E" w:rsidP="00173E2E">
      <w:pPr>
        <w:pStyle w:val="ListParagraph"/>
        <w:numPr>
          <w:ilvl w:val="3"/>
          <w:numId w:val="2"/>
        </w:numPr>
        <w:ind w:hanging="371"/>
        <w:rPr>
          <w:color w:val="000000" w:themeColor="text1"/>
          <w:lang w:bidi="th-TH"/>
        </w:rPr>
      </w:pPr>
      <w:r w:rsidRPr="00173E2E">
        <w:rPr>
          <w:color w:val="000000" w:themeColor="text1"/>
          <w:cs/>
          <w:lang w:bidi="th-TH"/>
        </w:rPr>
        <w:t xml:space="preserve">เป็น </w:t>
      </w:r>
      <w:r w:rsidRPr="00173E2E">
        <w:rPr>
          <w:color w:val="000000" w:themeColor="text1"/>
        </w:rPr>
        <w:t xml:space="preserve">PO </w:t>
      </w:r>
      <w:r w:rsidRPr="00173E2E">
        <w:rPr>
          <w:color w:val="000000" w:themeColor="text1"/>
          <w:cs/>
          <w:lang w:bidi="th-TH"/>
        </w:rPr>
        <w:t>ที่อนุมัติแล้ว</w:t>
      </w:r>
    </w:p>
    <w:p w14:paraId="1D34B701" w14:textId="375C4B52" w:rsidR="00297F31" w:rsidRPr="00545E74" w:rsidRDefault="00297F31" w:rsidP="00545E74">
      <w:pPr>
        <w:pStyle w:val="ListParagraph"/>
        <w:numPr>
          <w:ilvl w:val="2"/>
          <w:numId w:val="2"/>
        </w:numPr>
        <w:rPr>
          <w:color w:val="000000" w:themeColor="text1"/>
          <w:lang w:bidi="th-TH"/>
        </w:rPr>
      </w:pPr>
      <w:r w:rsidRPr="00545E74">
        <w:rPr>
          <w:rFonts w:hint="cs"/>
          <w:color w:val="000000" w:themeColor="text1"/>
          <w:cs/>
          <w:lang w:bidi="th-TH"/>
        </w:rPr>
        <w:t xml:space="preserve">การ </w:t>
      </w:r>
      <w:r w:rsidRPr="00545E74">
        <w:rPr>
          <w:color w:val="000000" w:themeColor="text1"/>
          <w:lang w:bidi="th-TH"/>
        </w:rPr>
        <w:t xml:space="preserve">Gen File </w:t>
      </w:r>
      <w:del w:id="25" w:author="Sorasak (IT) Thawonnikron" w:date="2017-10-19T15:15:00Z">
        <w:r w:rsidR="00545E74" w:rsidRPr="00545E74" w:rsidDel="006C7CDA">
          <w:rPr>
            <w:rFonts w:hint="cs"/>
            <w:color w:val="000000" w:themeColor="text1"/>
            <w:cs/>
            <w:lang w:bidi="th-TH"/>
          </w:rPr>
          <w:delText xml:space="preserve"> </w:delText>
        </w:r>
        <w:r w:rsidR="00545E74" w:rsidRPr="00545E74" w:rsidDel="006C7CDA">
          <w:rPr>
            <w:color w:val="000000" w:themeColor="text1"/>
            <w:lang w:bidi="th-TH"/>
          </w:rPr>
          <w:delText>1</w:delText>
        </w:r>
      </w:del>
      <w:ins w:id="26" w:author="Sorasak (IT) Thawonnikron" w:date="2017-10-19T15:15:00Z">
        <w:r w:rsidR="006C7CDA">
          <w:rPr>
            <w:rFonts w:hint="cs"/>
            <w:color w:val="000000" w:themeColor="text1"/>
            <w:cs/>
            <w:lang w:bidi="th-TH"/>
          </w:rPr>
          <w:t>หลาย</w:t>
        </w:r>
      </w:ins>
      <w:r w:rsidR="00545E74" w:rsidRPr="00545E74">
        <w:rPr>
          <w:color w:val="000000" w:themeColor="text1"/>
          <w:lang w:bidi="th-TH"/>
        </w:rPr>
        <w:t xml:space="preserve"> PO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จะ </w:t>
      </w:r>
      <w:r w:rsidR="00545E74" w:rsidRPr="00545E74">
        <w:rPr>
          <w:color w:val="000000" w:themeColor="text1"/>
          <w:lang w:bidi="th-TH"/>
        </w:rPr>
        <w:t xml:space="preserve">Gen </w:t>
      </w:r>
      <w:r w:rsidR="00545E74" w:rsidRPr="00545E74">
        <w:rPr>
          <w:rFonts w:hint="cs"/>
          <w:color w:val="000000" w:themeColor="text1"/>
          <w:cs/>
          <w:lang w:bidi="th-TH"/>
        </w:rPr>
        <w:t xml:space="preserve">เป็น </w:t>
      </w:r>
      <w:r w:rsidR="00545E74" w:rsidRPr="00545E74">
        <w:rPr>
          <w:color w:val="000000" w:themeColor="text1"/>
          <w:lang w:bidi="th-TH"/>
        </w:rPr>
        <w:t>1 File</w:t>
      </w:r>
      <w:r w:rsidR="00545E74">
        <w:rPr>
          <w:color w:val="000000" w:themeColor="text1"/>
          <w:lang w:bidi="th-TH"/>
        </w:rPr>
        <w:t xml:space="preserve"> </w:t>
      </w:r>
    </w:p>
    <w:p w14:paraId="078E798B" w14:textId="77777777" w:rsidR="00545E74" w:rsidRPr="00545E74" w:rsidRDefault="00545E74" w:rsidP="00545E74">
      <w:pPr>
        <w:rPr>
          <w:color w:val="000000" w:themeColor="text1"/>
          <w:lang w:bidi="th-TH"/>
        </w:rPr>
      </w:pPr>
    </w:p>
    <w:p w14:paraId="51721043" w14:textId="77777777" w:rsidR="00960951" w:rsidRPr="003101BC" w:rsidRDefault="00960951" w:rsidP="00960951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1FE6BDC6" w14:textId="77777777" w:rsidR="00DB567B" w:rsidRPr="003101BC" w:rsidRDefault="00960951" w:rsidP="00DB567B">
      <w:pPr>
        <w:pStyle w:val="Heading3"/>
        <w:numPr>
          <w:ilvl w:val="1"/>
          <w:numId w:val="2"/>
        </w:numPr>
        <w:rPr>
          <w:color w:val="000000" w:themeColor="text1"/>
        </w:rPr>
      </w:pPr>
      <w:bookmarkStart w:id="27" w:name="_Toc495231875"/>
      <w:r w:rsidRPr="003101BC">
        <w:rPr>
          <w:color w:val="000000" w:themeColor="text1"/>
        </w:rPr>
        <w:t>Exceptional</w:t>
      </w:r>
      <w:bookmarkEnd w:id="27"/>
    </w:p>
    <w:p w14:paraId="0284CA88" w14:textId="2BE01EAC" w:rsidR="00A549C8" w:rsidRPr="00D14246" w:rsidRDefault="00A549C8" w:rsidP="00D14246">
      <w:pPr>
        <w:pStyle w:val="ListParagraph"/>
        <w:numPr>
          <w:ilvl w:val="0"/>
          <w:numId w:val="25"/>
        </w:numPr>
        <w:rPr>
          <w:color w:val="000000" w:themeColor="text1"/>
          <w:lang w:bidi="th-TH"/>
        </w:rPr>
      </w:pPr>
    </w:p>
    <w:p w14:paraId="3B5A795B" w14:textId="77777777" w:rsidR="002C5837" w:rsidRPr="003101BC" w:rsidRDefault="002C5837" w:rsidP="002C5837">
      <w:pPr>
        <w:ind w:left="780"/>
        <w:rPr>
          <w:color w:val="000000" w:themeColor="text1"/>
          <w:lang w:bidi="th-TH"/>
        </w:rPr>
      </w:pPr>
    </w:p>
    <w:p w14:paraId="18EE6983" w14:textId="77777777" w:rsidR="00960951" w:rsidRPr="003101BC" w:rsidRDefault="00960951" w:rsidP="00960951">
      <w:pPr>
        <w:rPr>
          <w:color w:val="000000" w:themeColor="text1"/>
          <w:lang w:bidi="th-TH"/>
        </w:rPr>
      </w:pPr>
    </w:p>
    <w:p w14:paraId="0D527BB8" w14:textId="77777777" w:rsidR="00C25784" w:rsidRPr="003101BC" w:rsidRDefault="00C25784" w:rsidP="00C25784">
      <w:pPr>
        <w:rPr>
          <w:color w:val="000000" w:themeColor="text1"/>
        </w:rPr>
      </w:pPr>
    </w:p>
    <w:p w14:paraId="3060ED01" w14:textId="77777777" w:rsidR="00CB02CF" w:rsidRPr="003101BC" w:rsidRDefault="008F3743" w:rsidP="00C7524F">
      <w:pPr>
        <w:pStyle w:val="Heading2"/>
        <w:rPr>
          <w:color w:val="000000" w:themeColor="text1"/>
        </w:rPr>
      </w:pPr>
      <w:bookmarkStart w:id="28" w:name="_Toc495231876"/>
      <w:r w:rsidRPr="003101BC">
        <w:rPr>
          <w:color w:val="000000" w:themeColor="text1"/>
        </w:rPr>
        <w:lastRenderedPageBreak/>
        <w:t xml:space="preserve">2. </w:t>
      </w:r>
      <w:bookmarkEnd w:id="19"/>
      <w:r w:rsidR="001C6CD0" w:rsidRPr="003101BC">
        <w:rPr>
          <w:color w:val="000000" w:themeColor="text1"/>
        </w:rPr>
        <w:t>PROGRAM DESCRIPTION</w:t>
      </w:r>
      <w:bookmarkEnd w:id="28"/>
    </w:p>
    <w:p w14:paraId="11710AD2" w14:textId="77777777" w:rsidR="00CB02CF" w:rsidRPr="003101BC" w:rsidRDefault="00CB02CF" w:rsidP="00CB02C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38B8CA65" w14:textId="77777777" w:rsidR="00C46956" w:rsidRPr="003101BC" w:rsidRDefault="007D6765" w:rsidP="008E2A02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29" w:name="_Toc495231877"/>
      <w:r w:rsidRPr="003101BC">
        <w:rPr>
          <w:color w:val="000000" w:themeColor="text1"/>
          <w:lang w:bidi="th-TH"/>
        </w:rPr>
        <w:t>Parameter</w:t>
      </w:r>
      <w:bookmarkEnd w:id="29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"/>
        <w:gridCol w:w="1907"/>
        <w:gridCol w:w="1321"/>
        <w:gridCol w:w="5678"/>
      </w:tblGrid>
      <w:tr w:rsidR="003101BC" w:rsidRPr="003101BC" w14:paraId="7CCCA0AA" w14:textId="77777777" w:rsidTr="003C261A">
        <w:trPr>
          <w:trHeight w:val="236"/>
        </w:trPr>
        <w:tc>
          <w:tcPr>
            <w:tcW w:w="603" w:type="dxa"/>
            <w:shd w:val="clear" w:color="auto" w:fill="D9D9D9"/>
          </w:tcPr>
          <w:p w14:paraId="24394FB2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1907" w:type="dxa"/>
            <w:shd w:val="clear" w:color="auto" w:fill="D9D9D9"/>
          </w:tcPr>
          <w:p w14:paraId="45B332A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321" w:type="dxa"/>
            <w:shd w:val="clear" w:color="auto" w:fill="D9D9D9"/>
          </w:tcPr>
          <w:p w14:paraId="06AC474F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678" w:type="dxa"/>
            <w:shd w:val="clear" w:color="auto" w:fill="D9D9D9"/>
          </w:tcPr>
          <w:p w14:paraId="1A384C1C" w14:textId="77777777" w:rsidR="00C46956" w:rsidRPr="003101BC" w:rsidRDefault="00C46956" w:rsidP="003C261A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15260" w:rsidRPr="00E0156B" w14:paraId="0A3EC278" w14:textId="77777777" w:rsidTr="00D04DD4">
        <w:trPr>
          <w:trHeight w:val="221"/>
        </w:trPr>
        <w:tc>
          <w:tcPr>
            <w:tcW w:w="603" w:type="dxa"/>
            <w:vMerge w:val="restart"/>
          </w:tcPr>
          <w:p w14:paraId="11131167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1907" w:type="dxa"/>
            <w:vMerge w:val="restart"/>
          </w:tcPr>
          <w:p w14:paraId="238F4FA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 xml:space="preserve">Path </w:t>
            </w:r>
            <w:r>
              <w:rPr>
                <w:color w:val="000000" w:themeColor="text1"/>
                <w:lang w:bidi="en-US"/>
              </w:rPr>
              <w:t>Initial</w:t>
            </w:r>
          </w:p>
        </w:tc>
        <w:tc>
          <w:tcPr>
            <w:tcW w:w="1321" w:type="dxa"/>
          </w:tcPr>
          <w:p w14:paraId="4BF03640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595E1B00" w14:textId="77777777" w:rsidR="00F15260" w:rsidRPr="00E0156B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Path</w:t>
            </w:r>
            <w:r>
              <w:rPr>
                <w:rFonts w:hint="cs"/>
                <w:color w:val="000000" w:themeColor="text1"/>
                <w:cs/>
                <w:lang w:bidi="th-TH"/>
              </w:rPr>
              <w:t xml:space="preserve"> สำหรับวาง</w:t>
            </w: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Pr="003101BC">
              <w:rPr>
                <w:color w:val="000000" w:themeColor="text1"/>
                <w:lang w:bidi="th-TH"/>
              </w:rPr>
              <w:t>File</w:t>
            </w:r>
          </w:p>
        </w:tc>
      </w:tr>
      <w:tr w:rsidR="00F15260" w:rsidRPr="003101BC" w14:paraId="6F1B8A0C" w14:textId="77777777" w:rsidTr="00D04DD4">
        <w:trPr>
          <w:trHeight w:val="142"/>
        </w:trPr>
        <w:tc>
          <w:tcPr>
            <w:tcW w:w="603" w:type="dxa"/>
            <w:vMerge/>
          </w:tcPr>
          <w:p w14:paraId="24B7258D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1284F4B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276A526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CAA5F6C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Path Ini</w:t>
            </w:r>
            <w:r>
              <w:rPr>
                <w:color w:val="000000" w:themeColor="text1"/>
                <w:lang w:bidi="th-TH"/>
              </w:rPr>
              <w:t>tial</w:t>
            </w:r>
          </w:p>
        </w:tc>
      </w:tr>
      <w:tr w:rsidR="00F15260" w:rsidRPr="003101BC" w14:paraId="5D27D852" w14:textId="77777777" w:rsidTr="00D04DD4">
        <w:trPr>
          <w:trHeight w:val="142"/>
        </w:trPr>
        <w:tc>
          <w:tcPr>
            <w:tcW w:w="603" w:type="dxa"/>
            <w:vMerge/>
          </w:tcPr>
          <w:p w14:paraId="0E8BEA1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89F63D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5C53A5F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7A5D0222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F15260" w:rsidRPr="003101BC" w14:paraId="4B204A43" w14:textId="77777777" w:rsidTr="00D04DD4">
        <w:trPr>
          <w:trHeight w:val="142"/>
        </w:trPr>
        <w:tc>
          <w:tcPr>
            <w:tcW w:w="603" w:type="dxa"/>
            <w:vMerge/>
          </w:tcPr>
          <w:p w14:paraId="5CA2B94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9AB8DF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757167FC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1AAF1E0B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</w:p>
        </w:tc>
      </w:tr>
      <w:tr w:rsidR="00F15260" w:rsidRPr="003101BC" w14:paraId="2F97368E" w14:textId="77777777" w:rsidTr="00D04DD4">
        <w:trPr>
          <w:trHeight w:val="142"/>
        </w:trPr>
        <w:tc>
          <w:tcPr>
            <w:tcW w:w="603" w:type="dxa"/>
            <w:vMerge/>
          </w:tcPr>
          <w:p w14:paraId="30CDC40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60E54822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70D1E29" w14:textId="77777777" w:rsidR="00F15260" w:rsidRPr="003101BC" w:rsidRDefault="00F15260" w:rsidP="00D04DD4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D4AF49F" w14:textId="77777777" w:rsidR="00F15260" w:rsidRPr="003101BC" w:rsidRDefault="00F15260" w:rsidP="00D04DD4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OUTBOUND/PO/UINFO</w:t>
            </w:r>
          </w:p>
        </w:tc>
      </w:tr>
      <w:tr w:rsidR="00C46956" w:rsidRPr="003101BC" w14:paraId="701A16F3" w14:textId="77777777" w:rsidTr="003C261A">
        <w:trPr>
          <w:trHeight w:val="221"/>
        </w:trPr>
        <w:tc>
          <w:tcPr>
            <w:tcW w:w="603" w:type="dxa"/>
            <w:vMerge w:val="restart"/>
          </w:tcPr>
          <w:p w14:paraId="513C996F" w14:textId="4D7CFE42" w:rsidR="00C46956" w:rsidRPr="003101BC" w:rsidRDefault="00F15260" w:rsidP="003C261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1907" w:type="dxa"/>
            <w:vMerge w:val="restart"/>
          </w:tcPr>
          <w:p w14:paraId="1CD724F2" w14:textId="39E3D403" w:rsidR="00C46956" w:rsidRPr="003101BC" w:rsidRDefault="00F15260" w:rsidP="003C261A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Company</w:t>
            </w:r>
          </w:p>
        </w:tc>
        <w:tc>
          <w:tcPr>
            <w:tcW w:w="1321" w:type="dxa"/>
          </w:tcPr>
          <w:p w14:paraId="04B127CB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678" w:type="dxa"/>
          </w:tcPr>
          <w:p w14:paraId="1B503BFD" w14:textId="7642F258" w:rsidR="00C46956" w:rsidRPr="00E0156B" w:rsidRDefault="00F15260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</w:t>
            </w:r>
          </w:p>
        </w:tc>
      </w:tr>
      <w:tr w:rsidR="00C46956" w:rsidRPr="003101BC" w14:paraId="38810A69" w14:textId="77777777" w:rsidTr="003C261A">
        <w:trPr>
          <w:trHeight w:val="142"/>
        </w:trPr>
        <w:tc>
          <w:tcPr>
            <w:tcW w:w="603" w:type="dxa"/>
            <w:vMerge/>
          </w:tcPr>
          <w:p w14:paraId="33EF516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7F12B042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0B00DD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Prompt</w:t>
            </w:r>
          </w:p>
        </w:tc>
        <w:tc>
          <w:tcPr>
            <w:tcW w:w="5678" w:type="dxa"/>
          </w:tcPr>
          <w:p w14:paraId="3B514997" w14:textId="0B9A53D4" w:rsidR="00C46956" w:rsidRPr="003101BC" w:rsidRDefault="00F15260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Company Code</w:t>
            </w:r>
          </w:p>
        </w:tc>
      </w:tr>
      <w:tr w:rsidR="00C46956" w:rsidRPr="003101BC" w14:paraId="56AAC46A" w14:textId="77777777" w:rsidTr="003C261A">
        <w:trPr>
          <w:trHeight w:val="142"/>
        </w:trPr>
        <w:tc>
          <w:tcPr>
            <w:tcW w:w="603" w:type="dxa"/>
            <w:vMerge/>
          </w:tcPr>
          <w:p w14:paraId="49792ED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4906DFFF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27CC1713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</w:t>
            </w:r>
          </w:p>
        </w:tc>
        <w:tc>
          <w:tcPr>
            <w:tcW w:w="5678" w:type="dxa"/>
          </w:tcPr>
          <w:p w14:paraId="5B9DFAC8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Yes</w:t>
            </w:r>
          </w:p>
        </w:tc>
      </w:tr>
      <w:tr w:rsidR="00C46956" w:rsidRPr="003101BC" w14:paraId="5FE7429D" w14:textId="77777777" w:rsidTr="003C261A">
        <w:trPr>
          <w:trHeight w:val="142"/>
        </w:trPr>
        <w:tc>
          <w:tcPr>
            <w:tcW w:w="603" w:type="dxa"/>
            <w:vMerge/>
          </w:tcPr>
          <w:p w14:paraId="703DF6B7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142EAD0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5DB02088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Source</w:t>
            </w:r>
          </w:p>
        </w:tc>
        <w:tc>
          <w:tcPr>
            <w:tcW w:w="5678" w:type="dxa"/>
          </w:tcPr>
          <w:p w14:paraId="48DCF672" w14:textId="77777777" w:rsidR="00C46956" w:rsidRPr="003101BC" w:rsidRDefault="00C46956" w:rsidP="003C261A">
            <w:pPr>
              <w:rPr>
                <w:color w:val="000000" w:themeColor="text1"/>
                <w:lang w:bidi="th-TH"/>
              </w:rPr>
            </w:pPr>
          </w:p>
        </w:tc>
      </w:tr>
      <w:tr w:rsidR="00C46956" w:rsidRPr="003101BC" w14:paraId="5DAF1977" w14:textId="77777777" w:rsidTr="003C261A">
        <w:trPr>
          <w:trHeight w:val="142"/>
        </w:trPr>
        <w:tc>
          <w:tcPr>
            <w:tcW w:w="603" w:type="dxa"/>
            <w:vMerge/>
          </w:tcPr>
          <w:p w14:paraId="45F35AA6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907" w:type="dxa"/>
            <w:vMerge/>
          </w:tcPr>
          <w:p w14:paraId="23E97570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321" w:type="dxa"/>
          </w:tcPr>
          <w:p w14:paraId="4E4B0914" w14:textId="77777777" w:rsidR="00C46956" w:rsidRPr="003101BC" w:rsidRDefault="00C46956" w:rsidP="003C261A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678" w:type="dxa"/>
          </w:tcPr>
          <w:p w14:paraId="2FA8115E" w14:textId="7A398210" w:rsidR="00C46956" w:rsidRPr="003101BC" w:rsidRDefault="00F15260" w:rsidP="003C261A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‘66003’</w:t>
            </w:r>
          </w:p>
        </w:tc>
      </w:tr>
    </w:tbl>
    <w:p w14:paraId="704BB71B" w14:textId="77777777" w:rsidR="00813BA0" w:rsidRPr="003101BC" w:rsidRDefault="00813BA0" w:rsidP="00813BA0">
      <w:pPr>
        <w:rPr>
          <w:color w:val="000000" w:themeColor="text1"/>
          <w:lang w:bidi="th-TH"/>
        </w:rPr>
      </w:pPr>
    </w:p>
    <w:p w14:paraId="23BC8BE2" w14:textId="77777777" w:rsidR="00CF439C" w:rsidRPr="003101BC" w:rsidRDefault="00737525" w:rsidP="00CF439C">
      <w:pPr>
        <w:rPr>
          <w:color w:val="000000" w:themeColor="text1"/>
          <w:lang w:bidi="th-TH"/>
        </w:rPr>
      </w:pPr>
      <w:bookmarkStart w:id="30" w:name="_GoBack"/>
      <w:bookmarkEnd w:id="30"/>
      <w:r w:rsidRPr="003101BC">
        <w:rPr>
          <w:color w:val="000000" w:themeColor="text1"/>
          <w:lang w:bidi="th-TH"/>
        </w:rPr>
        <w:br w:type="page"/>
      </w:r>
    </w:p>
    <w:p w14:paraId="134F275C" w14:textId="77777777" w:rsidR="00C7524F" w:rsidRPr="003101BC" w:rsidRDefault="00C7524F" w:rsidP="00C7524F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EA5A81F" w14:textId="77777777" w:rsidR="00C7524F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1" w:name="_Toc495231878"/>
      <w:r w:rsidRPr="003101BC">
        <w:rPr>
          <w:color w:val="000000" w:themeColor="text1"/>
        </w:rPr>
        <w:t>Program Step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74" w:type="dxa"/>
          <w:bottom w:w="74" w:type="dxa"/>
        </w:tblCellMar>
        <w:tblLook w:val="01E0" w:firstRow="1" w:lastRow="1" w:firstColumn="1" w:lastColumn="1" w:noHBand="0" w:noVBand="0"/>
      </w:tblPr>
      <w:tblGrid>
        <w:gridCol w:w="1797"/>
        <w:gridCol w:w="8625"/>
      </w:tblGrid>
      <w:tr w:rsidR="00D77098" w:rsidRPr="003101BC" w14:paraId="4F0C23B3" w14:textId="77777777" w:rsidTr="00D52EE1">
        <w:tc>
          <w:tcPr>
            <w:tcW w:w="1797" w:type="dxa"/>
            <w:shd w:val="clear" w:color="auto" w:fill="E6E6E6"/>
          </w:tcPr>
          <w:p w14:paraId="142F93D7" w14:textId="77777777" w:rsidR="00D77098" w:rsidRPr="003101BC" w:rsidRDefault="00D77098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Application:</w:t>
            </w:r>
          </w:p>
        </w:tc>
        <w:tc>
          <w:tcPr>
            <w:tcW w:w="8625" w:type="dxa"/>
            <w:vAlign w:val="center"/>
          </w:tcPr>
          <w:p w14:paraId="00476C23" w14:textId="659ABFFA" w:rsidR="00D77098" w:rsidRPr="003101BC" w:rsidRDefault="002E0E06" w:rsidP="009F12E4">
            <w:pPr>
              <w:tabs>
                <w:tab w:val="num" w:pos="392"/>
              </w:tabs>
              <w:ind w:left="32" w:hanging="32"/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Purchase Order</w:t>
            </w:r>
          </w:p>
        </w:tc>
      </w:tr>
      <w:tr w:rsidR="00D77098" w:rsidRPr="003101BC" w:rsidDel="00433970" w14:paraId="784F7556" w14:textId="77777777" w:rsidTr="00D52EE1">
        <w:tc>
          <w:tcPr>
            <w:tcW w:w="1797" w:type="dxa"/>
            <w:shd w:val="clear" w:color="auto" w:fill="E6E6E6"/>
          </w:tcPr>
          <w:p w14:paraId="1FC27195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Name:</w:t>
            </w:r>
          </w:p>
        </w:tc>
        <w:tc>
          <w:tcPr>
            <w:tcW w:w="8625" w:type="dxa"/>
            <w:vAlign w:val="center"/>
          </w:tcPr>
          <w:p w14:paraId="018C240B" w14:textId="0633D6BA" w:rsidR="00D77098" w:rsidRPr="003101BC" w:rsidDel="00433970" w:rsidRDefault="00ED7049" w:rsidP="00E0156B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 xml:space="preserve">XCUST : Interface File PO (ERP) to </w:t>
            </w:r>
            <w:r w:rsidR="00E0156B">
              <w:rPr>
                <w:color w:val="000000" w:themeColor="text1"/>
                <w:lang w:bidi="th-TH"/>
              </w:rPr>
              <w:t>U-info</w:t>
            </w:r>
          </w:p>
        </w:tc>
      </w:tr>
      <w:tr w:rsidR="00D77098" w:rsidRPr="003101BC" w14:paraId="13C2E99D" w14:textId="77777777" w:rsidTr="00D52EE1">
        <w:tc>
          <w:tcPr>
            <w:tcW w:w="1797" w:type="dxa"/>
            <w:shd w:val="clear" w:color="auto" w:fill="E6E6E6"/>
          </w:tcPr>
          <w:p w14:paraId="1B555F0E" w14:textId="77777777" w:rsidR="00D77098" w:rsidRPr="003101BC" w:rsidRDefault="00655959" w:rsidP="009F12E4">
            <w:pPr>
              <w:pStyle w:val="StyleTableTextAsianTimesNewRoman10ptBoldCentered"/>
              <w:spacing w:before="0" w:after="0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Program</w:t>
            </w:r>
            <w:r w:rsidR="00D77098" w:rsidRPr="003101BC">
              <w:rPr>
                <w:color w:val="000000" w:themeColor="text1"/>
              </w:rPr>
              <w:t xml:space="preserve"> Execution :</w:t>
            </w:r>
          </w:p>
        </w:tc>
        <w:tc>
          <w:tcPr>
            <w:tcW w:w="8625" w:type="dxa"/>
          </w:tcPr>
          <w:p w14:paraId="352C5003" w14:textId="77777777" w:rsidR="00D77098" w:rsidRPr="00E55C05" w:rsidRDefault="00D77098" w:rsidP="009F12E4">
            <w:pPr>
              <w:tabs>
                <w:tab w:val="num" w:pos="392"/>
              </w:tabs>
              <w:ind w:left="32" w:hanging="32"/>
              <w:rPr>
                <w:lang w:bidi="th-TH"/>
              </w:rPr>
            </w:pPr>
            <w:r w:rsidRPr="00E55C05">
              <w:rPr>
                <w:rFonts w:hint="cs"/>
                <w:cs/>
                <w:lang w:bidi="th-TH"/>
              </w:rPr>
              <w:t>มีขั้นตอนการทำงานดังนี้</w:t>
            </w:r>
          </w:p>
          <w:p w14:paraId="00065836" w14:textId="1B0D78A3" w:rsidR="00E47949" w:rsidRPr="00E55C05" w:rsidRDefault="00655959" w:rsidP="00E47949">
            <w:pPr>
              <w:rPr>
                <w:lang w:bidi="th-TH"/>
              </w:rPr>
            </w:pPr>
            <w:r w:rsidRPr="00E55C05">
              <w:rPr>
                <w:lang w:bidi="th-TH"/>
              </w:rPr>
              <w:t>Program</w:t>
            </w:r>
            <w:r w:rsidR="00E47949" w:rsidRPr="00E55C05">
              <w:rPr>
                <w:lang w:bidi="th-TH"/>
              </w:rPr>
              <w:t xml:space="preserve"> : “</w:t>
            </w:r>
            <w:r w:rsidR="00FF6074" w:rsidRPr="00E55C05">
              <w:rPr>
                <w:lang w:bidi="th-TH"/>
              </w:rPr>
              <w:t>XCUST : Interf</w:t>
            </w:r>
            <w:r w:rsidR="00E0156B">
              <w:rPr>
                <w:lang w:bidi="th-TH"/>
              </w:rPr>
              <w:t>ace File PO (ERP) to PO U-info</w:t>
            </w:r>
            <w:r w:rsidR="00FF6074" w:rsidRPr="00E55C05">
              <w:rPr>
                <w:lang w:bidi="th-TH"/>
              </w:rPr>
              <w:t>”</w:t>
            </w:r>
          </w:p>
          <w:p w14:paraId="66D8BBC6" w14:textId="22FA36C9" w:rsidR="00E0156B" w:rsidRDefault="00A767A9" w:rsidP="00A767A9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 xml:space="preserve">Query </w:t>
            </w:r>
            <w:r w:rsidRPr="00E55C05">
              <w:rPr>
                <w:cs/>
                <w:lang w:bidi="th-TH"/>
              </w:rPr>
              <w:t xml:space="preserve">ข้อมูลที่ </w:t>
            </w:r>
            <w:r w:rsidRPr="00E55C05">
              <w:rPr>
                <w:lang w:bidi="th-TH"/>
              </w:rPr>
              <w:t xml:space="preserve">Table </w:t>
            </w:r>
            <w:r w:rsidR="00E0156B" w:rsidRPr="00E55C05">
              <w:rPr>
                <w:b/>
                <w:bCs/>
                <w:lang w:bidi="th-TH"/>
              </w:rPr>
              <w:t>XCUST_PR_PO_INFO_TBL</w:t>
            </w:r>
            <w:r w:rsidR="00545E74">
              <w:rPr>
                <w:b/>
                <w:bCs/>
                <w:lang w:bidi="th-TH"/>
              </w:rPr>
              <w:t xml:space="preserve">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โดยมี </w:t>
            </w:r>
            <w:r w:rsidR="00545E74">
              <w:rPr>
                <w:b/>
                <w:bCs/>
                <w:lang w:bidi="th-TH"/>
              </w:rPr>
              <w:t xml:space="preserve">Data Source </w:t>
            </w:r>
            <w:r w:rsidR="00545E74">
              <w:rPr>
                <w:rFonts w:hint="cs"/>
                <w:b/>
                <w:bCs/>
                <w:cs/>
                <w:lang w:bidi="th-TH"/>
              </w:rPr>
              <w:t xml:space="preserve">ที่ไม่ได้เป็น </w:t>
            </w:r>
            <w:r w:rsidR="00545E74">
              <w:rPr>
                <w:b/>
                <w:bCs/>
                <w:lang w:bidi="th-TH"/>
              </w:rPr>
              <w:t xml:space="preserve">“MMX” </w:t>
            </w:r>
            <w:r w:rsidR="00E0156B" w:rsidRPr="00E55C05">
              <w:rPr>
                <w:lang w:bidi="th-TH"/>
              </w:rPr>
              <w:t xml:space="preserve"> </w:t>
            </w:r>
          </w:p>
          <w:p w14:paraId="7E2636C4" w14:textId="5BFB4F15" w:rsidR="00A767A9" w:rsidRPr="00E55C05" w:rsidRDefault="00A767A9" w:rsidP="00A32B78">
            <w:pPr>
              <w:numPr>
                <w:ilvl w:val="0"/>
                <w:numId w:val="12"/>
              </w:numPr>
              <w:rPr>
                <w:lang w:bidi="th-TH"/>
              </w:rPr>
            </w:pPr>
            <w:r w:rsidRPr="00E55C05">
              <w:rPr>
                <w:lang w:bidi="th-TH"/>
              </w:rPr>
              <w:t>Write file</w:t>
            </w:r>
            <w:r w:rsidR="00545E74">
              <w:rPr>
                <w:lang w:bidi="th-TH"/>
              </w:rPr>
              <w:t xml:space="preserve"> </w:t>
            </w:r>
            <w:r w:rsidR="00545E74">
              <w:rPr>
                <w:rFonts w:hint="cs"/>
                <w:cs/>
                <w:lang w:bidi="th-TH"/>
              </w:rPr>
              <w:t xml:space="preserve">ตาม </w:t>
            </w:r>
            <w:r w:rsidR="00545E74">
              <w:rPr>
                <w:lang w:bidi="th-TH"/>
              </w:rPr>
              <w:t xml:space="preserve">Format 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cs/>
                <w:lang w:bidi="th-TH"/>
              </w:rPr>
              <w:t xml:space="preserve">ลงใน </w:t>
            </w:r>
            <w:r w:rsidRPr="00E55C05">
              <w:rPr>
                <w:lang w:bidi="th-TH"/>
              </w:rPr>
              <w:t xml:space="preserve">Folder </w:t>
            </w:r>
            <w:r w:rsidRPr="00E55C05">
              <w:rPr>
                <w:rFonts w:hint="cs"/>
                <w:cs/>
                <w:lang w:bidi="th-TH"/>
              </w:rPr>
              <w:t xml:space="preserve">ตาม </w:t>
            </w:r>
            <w:r w:rsidRPr="00E55C05">
              <w:rPr>
                <w:lang w:bidi="th-TH"/>
              </w:rPr>
              <w:t>Path</w:t>
            </w:r>
            <w:r w:rsidRPr="00E55C05">
              <w:rPr>
                <w:rFonts w:hint="cs"/>
                <w:cs/>
                <w:lang w:bidi="th-TH"/>
              </w:rPr>
              <w:t xml:space="preserve"> </w:t>
            </w:r>
            <w:r w:rsidRPr="00E55C05">
              <w:rPr>
                <w:lang w:bidi="th-TH"/>
              </w:rPr>
              <w:t>Parameter Path Initial</w:t>
            </w:r>
          </w:p>
          <w:p w14:paraId="29848FF4" w14:textId="77777777" w:rsidR="00A32B78" w:rsidRPr="00A32B78" w:rsidRDefault="00A767A9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Program update </w:t>
            </w:r>
            <w:r w:rsidRPr="00E55C05">
              <w:rPr>
                <w:cs/>
                <w:lang w:bidi="th-TH"/>
              </w:rPr>
              <w:t xml:space="preserve">ข้อมูล </w:t>
            </w:r>
            <w:r w:rsidRPr="00E55C05">
              <w:rPr>
                <w:lang w:bidi="th-TH"/>
              </w:rPr>
              <w:t>XCUST_PR_PO_INFO.GEN_OUTBOUND_FLAG = 'Y'</w:t>
            </w:r>
          </w:p>
          <w:p w14:paraId="6B5E17C6" w14:textId="5D935563" w:rsidR="008146D4" w:rsidRPr="00E55C05" w:rsidRDefault="00E55C05" w:rsidP="00A32B78">
            <w:pPr>
              <w:numPr>
                <w:ilvl w:val="0"/>
                <w:numId w:val="12"/>
              </w:numPr>
              <w:rPr>
                <w:color w:val="FF0000"/>
                <w:lang w:bidi="th-TH"/>
              </w:rPr>
            </w:pPr>
            <w:r w:rsidRPr="00E55C05">
              <w:rPr>
                <w:lang w:bidi="th-TH"/>
              </w:rPr>
              <w:t xml:space="preserve">Gen log </w:t>
            </w:r>
            <w:r w:rsidRPr="00E55C05">
              <w:rPr>
                <w:rFonts w:hint="cs"/>
                <w:cs/>
                <w:lang w:bidi="th-TH"/>
              </w:rPr>
              <w:t>แจ้งทั้งกรณีที่ผ่านและไม่ผ่าน</w:t>
            </w:r>
            <w:r w:rsidRPr="00E55C05">
              <w:rPr>
                <w:lang w:bidi="th-TH"/>
              </w:rPr>
              <w:t xml:space="preserve"> </w:t>
            </w:r>
            <w:r w:rsidRPr="00E55C05">
              <w:rPr>
                <w:rFonts w:hint="cs"/>
                <w:cs/>
                <w:lang w:bidi="th-TH"/>
              </w:rPr>
              <w:t xml:space="preserve">และส่งไปให้ </w:t>
            </w:r>
            <w:r w:rsidRPr="00E55C05">
              <w:rPr>
                <w:lang w:bidi="th-TH"/>
              </w:rPr>
              <w:t xml:space="preserve">User </w:t>
            </w:r>
            <w:r w:rsidRPr="00E55C05">
              <w:rPr>
                <w:rFonts w:hint="cs"/>
                <w:cs/>
                <w:lang w:bidi="th-TH"/>
              </w:rPr>
              <w:t xml:space="preserve">หรือ </w:t>
            </w:r>
            <w:r w:rsidRPr="00E55C05">
              <w:rPr>
                <w:lang w:bidi="th-TH"/>
              </w:rPr>
              <w:t xml:space="preserve">Amin </w:t>
            </w:r>
            <w:r w:rsidRPr="00E55C05">
              <w:rPr>
                <w:rFonts w:hint="cs"/>
                <w:cs/>
                <w:lang w:bidi="th-TH"/>
              </w:rPr>
              <w:t>ของระบบ</w:t>
            </w:r>
          </w:p>
        </w:tc>
      </w:tr>
    </w:tbl>
    <w:p w14:paraId="3788E80E" w14:textId="77777777" w:rsidR="00440FC3" w:rsidRPr="003101BC" w:rsidRDefault="00440FC3" w:rsidP="00B357F6">
      <w:pPr>
        <w:rPr>
          <w:color w:val="000000" w:themeColor="text1"/>
        </w:rPr>
      </w:pPr>
    </w:p>
    <w:p w14:paraId="1A3B2785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6A67E943" w14:textId="77777777" w:rsidR="00440FC3" w:rsidRPr="003101BC" w:rsidRDefault="007D6765" w:rsidP="001E1F7A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32" w:name="_Toc495231879"/>
      <w:r w:rsidRPr="003101BC">
        <w:rPr>
          <w:color w:val="000000" w:themeColor="text1"/>
        </w:rPr>
        <w:t>Format Interface</w:t>
      </w:r>
      <w:bookmarkEnd w:id="32"/>
    </w:p>
    <w:tbl>
      <w:tblPr>
        <w:tblW w:w="8946" w:type="dxa"/>
        <w:tblInd w:w="93" w:type="dxa"/>
        <w:tblLook w:val="04A0" w:firstRow="1" w:lastRow="0" w:firstColumn="1" w:lastColumn="0" w:noHBand="0" w:noVBand="1"/>
      </w:tblPr>
      <w:tblGrid>
        <w:gridCol w:w="1000"/>
        <w:gridCol w:w="499"/>
        <w:gridCol w:w="1420"/>
        <w:gridCol w:w="1833"/>
        <w:gridCol w:w="4253"/>
      </w:tblGrid>
      <w:tr w:rsidR="007D6765" w:rsidRPr="003101BC" w14:paraId="429F32C3" w14:textId="77777777" w:rsidTr="00951024">
        <w:trPr>
          <w:trHeight w:val="285"/>
        </w:trPr>
        <w:tc>
          <w:tcPr>
            <w:tcW w:w="1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DD9C3"/>
            <w:noWrap/>
            <w:vAlign w:val="center"/>
            <w:hideMark/>
          </w:tcPr>
          <w:p w14:paraId="2F6CA84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  <w:t>Type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8065B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AE09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Temp Table</w:t>
            </w:r>
          </w:p>
        </w:tc>
        <w:tc>
          <w:tcPr>
            <w:tcW w:w="18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7DDA6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Table Name</w:t>
            </w:r>
          </w:p>
        </w:tc>
        <w:tc>
          <w:tcPr>
            <w:tcW w:w="42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EF163" w14:textId="77777777" w:rsidR="00D77098" w:rsidRPr="003101BC" w:rsidRDefault="00D77098" w:rsidP="00951024">
            <w:pPr>
              <w:pStyle w:val="BodyText"/>
              <w:spacing w:before="12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</w:tr>
      <w:tr w:rsidR="007D6765" w:rsidRPr="003101BC" w14:paraId="643D13F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06B4DD6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5F344" w14:textId="77777777" w:rsidR="007D6765" w:rsidRPr="003101BC" w:rsidRDefault="007D6765" w:rsidP="00951024">
            <w:pPr>
              <w:jc w:val="center"/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t> </w:t>
            </w:r>
            <w:r w:rsidR="00CB1701" w:rsidRPr="003101BC">
              <w:rPr>
                <w:rFonts w:eastAsia="Times New Roman"/>
                <w:color w:val="000000" w:themeColor="text1"/>
                <w:lang w:eastAsia="en-US" w:bidi="th-TH"/>
              </w:rPr>
              <w:sym w:font="Wingdings" w:char="F0FC"/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2608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Text File</w:t>
            </w: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5DF94D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นามสกุล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1EC25" w14:textId="2D248EE6" w:rsidR="007D6765" w:rsidRPr="003101BC" w:rsidRDefault="00F77A76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txt</w:t>
            </w:r>
          </w:p>
        </w:tc>
      </w:tr>
      <w:tr w:rsidR="007D6765" w:rsidRPr="003101BC" w14:paraId="36D02CC9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632EFDA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2835D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A75DE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AB2C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เครื่องหมายแบ่ง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Column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39186" w14:textId="77777777" w:rsidR="007D6765" w:rsidRDefault="00B706DC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/>
                <w:color w:val="000000" w:themeColor="text1"/>
                <w:lang w:eastAsia="en-US" w:bidi="th-TH"/>
              </w:rPr>
              <w:t>Fix Length</w:t>
            </w:r>
          </w:p>
          <w:p w14:paraId="1E3A1F51" w14:textId="425C44E3" w:rsidR="00246707" w:rsidRPr="003101BC" w:rsidRDefault="0024670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>
              <w:rPr>
                <w:rFonts w:eastAsia="Times New Roman" w:hint="cs"/>
                <w:color w:val="000000" w:themeColor="text1"/>
                <w:cs/>
                <w:lang w:eastAsia="en-US" w:bidi="th-TH"/>
              </w:rPr>
              <w:t xml:space="preserve">ตาม </w:t>
            </w:r>
            <w:r>
              <w:rPr>
                <w:rFonts w:eastAsia="Times New Roman"/>
                <w:color w:val="000000" w:themeColor="text1"/>
                <w:lang w:eastAsia="en-US" w:bidi="th-TH"/>
              </w:rPr>
              <w:t xml:space="preserve">Table </w:t>
            </w:r>
            <w:r w:rsidRPr="00246707">
              <w:rPr>
                <w:rFonts w:eastAsia="Times New Roman"/>
                <w:color w:val="000000" w:themeColor="text1"/>
                <w:lang w:eastAsia="en-US" w:bidi="th-TH"/>
              </w:rPr>
              <w:t>XCUST_UINFO_FIX_LENGTH</w:t>
            </w:r>
          </w:p>
        </w:tc>
      </w:tr>
      <w:tr w:rsidR="007D6765" w:rsidRPr="003101BC" w14:paraId="4FEDB701" w14:textId="77777777" w:rsidTr="00951024">
        <w:trPr>
          <w:trHeight w:val="285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B52E3FF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601AAB1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FE2848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C462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 xml:space="preserve">ชือ </w:t>
            </w: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>File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BDA2C" w14:textId="7A3C3690" w:rsidR="00545E74" w:rsidRPr="003101BC" w:rsidRDefault="00A32B78" w:rsidP="00B706DC">
            <w:pPr>
              <w:ind w:left="15"/>
              <w:rPr>
                <w:color w:val="000000" w:themeColor="text1"/>
                <w:lang w:bidi="th-TH"/>
              </w:rPr>
            </w:pPr>
            <w:r w:rsidRPr="00A32B78">
              <w:rPr>
                <w:color w:val="000000" w:themeColor="text1"/>
                <w:lang w:bidi="th-TH"/>
              </w:rPr>
              <w:t>ID20||'_'||YYYYMMDDHH24MISS.</w:t>
            </w:r>
            <w:r w:rsidR="00D83EFA">
              <w:rPr>
                <w:color w:val="000000" w:themeColor="text1"/>
                <w:lang w:bidi="th-TH"/>
              </w:rPr>
              <w:t>txt</w:t>
            </w:r>
          </w:p>
        </w:tc>
      </w:tr>
      <w:tr w:rsidR="007D6765" w:rsidRPr="003101BC" w14:paraId="67CEEF98" w14:textId="77777777" w:rsidTr="00A32B78">
        <w:trPr>
          <w:trHeight w:val="267"/>
        </w:trPr>
        <w:tc>
          <w:tcPr>
            <w:tcW w:w="1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D928637" w14:textId="77777777" w:rsidR="007D6765" w:rsidRPr="003101BC" w:rsidRDefault="007D6765" w:rsidP="00951024">
            <w:pPr>
              <w:rPr>
                <w:rFonts w:eastAsia="Times New Roman"/>
                <w:b/>
                <w:bCs/>
                <w:color w:val="000000" w:themeColor="text1"/>
                <w:lang w:eastAsia="en-US" w:bidi="th-TH"/>
              </w:rPr>
            </w:pPr>
          </w:p>
        </w:tc>
        <w:tc>
          <w:tcPr>
            <w:tcW w:w="4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933D88E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5077AB4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</w:p>
        </w:tc>
        <w:tc>
          <w:tcPr>
            <w:tcW w:w="18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B314B" w14:textId="77777777" w:rsidR="007D6765" w:rsidRPr="003101BC" w:rsidRDefault="007D6765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eastAsia="Times New Roman"/>
                <w:color w:val="000000" w:themeColor="text1"/>
                <w:lang w:eastAsia="en-US" w:bidi="th-TH"/>
              </w:rPr>
              <w:t xml:space="preserve">Path </w:t>
            </w:r>
            <w:r w:rsidRPr="003101BC">
              <w:rPr>
                <w:rFonts w:eastAsia="Times New Roman"/>
                <w:color w:val="000000" w:themeColor="text1"/>
                <w:cs/>
                <w:lang w:eastAsia="en-US" w:bidi="th-TH"/>
              </w:rPr>
              <w:t>ที่วาง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E549" w14:textId="1C6F75F4" w:rsidR="007D6765" w:rsidRPr="003101BC" w:rsidRDefault="00E72557" w:rsidP="00951024">
            <w:pPr>
              <w:rPr>
                <w:rFonts w:eastAsia="Times New Roman"/>
                <w:color w:val="000000" w:themeColor="text1"/>
                <w:lang w:eastAsia="en-US" w:bidi="th-TH"/>
              </w:rPr>
            </w:pPr>
            <w:r w:rsidRPr="003101BC">
              <w:rPr>
                <w:rFonts w:hint="cs"/>
                <w:color w:val="000000" w:themeColor="text1"/>
                <w:cs/>
                <w:lang w:bidi="th-TH"/>
              </w:rPr>
              <w:t xml:space="preserve">ตาม </w:t>
            </w:r>
            <w:r w:rsidRPr="003101BC">
              <w:rPr>
                <w:color w:val="000000" w:themeColor="text1"/>
                <w:lang w:bidi="th-TH"/>
              </w:rPr>
              <w:t>Parameter</w:t>
            </w:r>
            <w:r w:rsidR="00F15260">
              <w:rPr>
                <w:rFonts w:eastAsia="Times New Roman"/>
                <w:color w:val="000000" w:themeColor="text1"/>
                <w:lang w:eastAsia="en-US" w:bidi="th-TH"/>
              </w:rPr>
              <w:t xml:space="preserve"> Path Initial</w:t>
            </w:r>
          </w:p>
        </w:tc>
      </w:tr>
    </w:tbl>
    <w:p w14:paraId="08CA7E67" w14:textId="77777777" w:rsidR="00440FC3" w:rsidRPr="003101BC" w:rsidRDefault="00440FC3" w:rsidP="00440FC3">
      <w:pPr>
        <w:rPr>
          <w:color w:val="000000" w:themeColor="text1"/>
          <w:lang w:bidi="th-TH"/>
        </w:rPr>
      </w:pPr>
    </w:p>
    <w:p w14:paraId="5B5FE346" w14:textId="77777777" w:rsidR="00185B22" w:rsidRPr="003101BC" w:rsidRDefault="00185B22" w:rsidP="00122FB2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  <w:r w:rsidR="00122FB2" w:rsidRPr="003101BC">
        <w:rPr>
          <w:color w:val="000000" w:themeColor="text1"/>
          <w:lang w:bidi="th-TH"/>
        </w:rPr>
        <w:lastRenderedPageBreak/>
        <w:t xml:space="preserve"> </w:t>
      </w:r>
    </w:p>
    <w:p w14:paraId="089ED491" w14:textId="200F6469" w:rsidR="00185B22" w:rsidRPr="003101BC" w:rsidRDefault="00185B22" w:rsidP="00185B22">
      <w:pPr>
        <w:rPr>
          <w:color w:val="000000" w:themeColor="text1"/>
          <w:lang w:bidi="th-TH"/>
        </w:rPr>
      </w:pPr>
    </w:p>
    <w:p w14:paraId="734313B1" w14:textId="482BC5FE" w:rsidR="00521CED" w:rsidRPr="003101BC" w:rsidRDefault="00521CED" w:rsidP="00185B22">
      <w:pPr>
        <w:rPr>
          <w:b/>
          <w:bCs/>
          <w:color w:val="000000" w:themeColor="text1"/>
          <w:lang w:bidi="th-TH"/>
        </w:rPr>
      </w:pPr>
      <w:r w:rsidRPr="003101BC">
        <w:rPr>
          <w:rFonts w:hint="cs"/>
          <w:b/>
          <w:bCs/>
          <w:color w:val="000000" w:themeColor="text1"/>
          <w:cs/>
          <w:lang w:bidi="th-TH"/>
        </w:rPr>
        <w:t>ตัวอย่าง</w:t>
      </w:r>
      <w:r w:rsidRPr="003101BC">
        <w:rPr>
          <w:b/>
          <w:bCs/>
          <w:color w:val="000000" w:themeColor="text1"/>
          <w:lang w:bidi="th-TH"/>
        </w:rPr>
        <w:t>File</w:t>
      </w:r>
    </w:p>
    <w:p w14:paraId="0E702934" w14:textId="538A95D6" w:rsidR="00521CED" w:rsidRPr="003101BC" w:rsidRDefault="00D83EFA" w:rsidP="00185B22">
      <w:pPr>
        <w:rPr>
          <w:b/>
          <w:bCs/>
          <w:color w:val="000000" w:themeColor="text1"/>
          <w:cs/>
          <w:lang w:bidi="th-TH"/>
        </w:rPr>
      </w:pPr>
      <w:r>
        <w:rPr>
          <w:b/>
          <w:bCs/>
          <w:color w:val="000000" w:themeColor="text1"/>
          <w:lang w:bidi="th-TH"/>
        </w:rPr>
        <w:object w:dxaOrig="1508" w:dyaOrig="982" w14:anchorId="06A31FFE">
          <v:shape id="_x0000_i1026" type="#_x0000_t75" style="width:75.35pt;height:49.4pt" o:ole="">
            <v:imagedata r:id="rId22" o:title=""/>
          </v:shape>
          <o:OLEObject Type="Embed" ProgID="Package" ShapeID="_x0000_i1026" DrawAspect="Icon" ObjectID="_1570346416" r:id="rId23"/>
        </w:object>
      </w:r>
    </w:p>
    <w:p w14:paraId="504D73E0" w14:textId="77777777" w:rsidR="00185B22" w:rsidRPr="003101BC" w:rsidRDefault="00185B22" w:rsidP="00440FC3">
      <w:pPr>
        <w:rPr>
          <w:color w:val="000000" w:themeColor="text1"/>
          <w:lang w:bidi="th-TH"/>
        </w:rPr>
      </w:pPr>
    </w:p>
    <w:p w14:paraId="466330DE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59F32405" w14:textId="4E8E23B6" w:rsidR="00FC40AE" w:rsidRDefault="007D6765" w:rsidP="002F4183">
      <w:pPr>
        <w:pStyle w:val="Heading3"/>
        <w:numPr>
          <w:ilvl w:val="1"/>
          <w:numId w:val="3"/>
        </w:numPr>
        <w:ind w:left="426" w:hanging="426"/>
        <w:rPr>
          <w:color w:val="000000" w:themeColor="text1"/>
          <w:lang w:bidi="th-TH"/>
        </w:rPr>
      </w:pPr>
      <w:bookmarkStart w:id="33" w:name="_Toc495231880"/>
      <w:r w:rsidRPr="003101BC">
        <w:rPr>
          <w:color w:val="000000" w:themeColor="text1"/>
          <w:lang w:bidi="th-TH"/>
        </w:rPr>
        <w:t xml:space="preserve">Data </w:t>
      </w:r>
      <w:r w:rsidR="00971B47" w:rsidRPr="003101BC">
        <w:rPr>
          <w:color w:val="000000" w:themeColor="text1"/>
          <w:lang w:bidi="th-TH"/>
        </w:rPr>
        <w:t xml:space="preserve">Source and </w:t>
      </w:r>
      <w:r w:rsidRPr="003101BC">
        <w:rPr>
          <w:color w:val="000000" w:themeColor="text1"/>
          <w:lang w:bidi="th-TH"/>
        </w:rPr>
        <w:t>Destinations</w:t>
      </w:r>
      <w:bookmarkEnd w:id="33"/>
    </w:p>
    <w:p w14:paraId="1EEC5628" w14:textId="3BF25002" w:rsidR="00545E74" w:rsidRPr="00545E74" w:rsidRDefault="00545E74" w:rsidP="00545E74">
      <w:pPr>
        <w:rPr>
          <w:lang w:bidi="th-TH"/>
        </w:rPr>
      </w:pPr>
      <w:r>
        <w:rPr>
          <w:lang w:bidi="th-TH"/>
        </w:rPr>
        <w:t>File Format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505"/>
        <w:gridCol w:w="5474"/>
      </w:tblGrid>
      <w:tr w:rsidR="00FC40AE" w:rsidRPr="002D1F22" w14:paraId="77AC5B22" w14:textId="77777777" w:rsidTr="009D25AB">
        <w:tc>
          <w:tcPr>
            <w:tcW w:w="575" w:type="dxa"/>
            <w:shd w:val="clear" w:color="auto" w:fill="D9D9D9"/>
          </w:tcPr>
          <w:p w14:paraId="14B19F65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7D3C90EC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505" w:type="dxa"/>
            <w:shd w:val="clear" w:color="auto" w:fill="D9D9D9"/>
          </w:tcPr>
          <w:p w14:paraId="1790A686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474" w:type="dxa"/>
            <w:shd w:val="clear" w:color="auto" w:fill="D9D9D9"/>
          </w:tcPr>
          <w:p w14:paraId="23510EAA" w14:textId="77777777" w:rsidR="00FC40AE" w:rsidRPr="002D1F22" w:rsidRDefault="00FC40AE" w:rsidP="009D25AB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2D1F22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FC40AE" w:rsidRPr="002D1F22" w14:paraId="52B7F2E8" w14:textId="77777777" w:rsidTr="009D25AB">
        <w:tc>
          <w:tcPr>
            <w:tcW w:w="575" w:type="dxa"/>
            <w:vMerge w:val="restart"/>
          </w:tcPr>
          <w:p w14:paraId="2A311D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393A962E" w14:textId="2E1CA856" w:rsidR="00FC40AE" w:rsidRPr="002D1F22" w:rsidRDefault="00CE13BF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eastAsia="en-US" w:bidi="th-TH"/>
              </w:rPr>
              <w:t>Trans Date</w:t>
            </w:r>
          </w:p>
        </w:tc>
        <w:tc>
          <w:tcPr>
            <w:tcW w:w="1505" w:type="dxa"/>
          </w:tcPr>
          <w:p w14:paraId="17A03C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9371F48" w14:textId="0C26B756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วันที่ทำ </w:t>
            </w:r>
            <w:r w:rsidRPr="002D1F22">
              <w:rPr>
                <w:color w:val="000000" w:themeColor="text1"/>
              </w:rPr>
              <w:t>Transaction</w:t>
            </w:r>
          </w:p>
        </w:tc>
      </w:tr>
      <w:tr w:rsidR="00FC40AE" w:rsidRPr="002D1F22" w14:paraId="20E423B9" w14:textId="77777777" w:rsidTr="009D25AB">
        <w:tc>
          <w:tcPr>
            <w:tcW w:w="575" w:type="dxa"/>
            <w:vMerge/>
          </w:tcPr>
          <w:p w14:paraId="75EEA1E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C5B272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615B9A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F5D3470" w14:textId="77777777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Date </w:t>
            </w:r>
          </w:p>
          <w:p w14:paraId="124CA1B4" w14:textId="6CE69640" w:rsidR="00F15260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Format : DD/MM/YYYY</w:t>
            </w:r>
          </w:p>
        </w:tc>
      </w:tr>
      <w:tr w:rsidR="00FC40AE" w:rsidRPr="002D1F22" w14:paraId="6FBEBB17" w14:textId="77777777" w:rsidTr="009D25AB">
        <w:tc>
          <w:tcPr>
            <w:tcW w:w="575" w:type="dxa"/>
            <w:vMerge/>
          </w:tcPr>
          <w:p w14:paraId="6B3B45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F6672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6DFCC6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2B0B28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3BD8B37B" w14:textId="77777777" w:rsidTr="009D25AB">
        <w:tc>
          <w:tcPr>
            <w:tcW w:w="575" w:type="dxa"/>
            <w:vMerge/>
          </w:tcPr>
          <w:p w14:paraId="031C427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E2E924A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0BAF108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619EE52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33F295C7" w14:textId="77777777" w:rsidTr="009D25AB">
        <w:tc>
          <w:tcPr>
            <w:tcW w:w="575" w:type="dxa"/>
            <w:vMerge/>
          </w:tcPr>
          <w:p w14:paraId="036A3A8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54BD91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56F919B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D5BC072" w14:textId="55E04642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35F7DE2" w14:textId="77777777" w:rsidTr="009D25AB">
        <w:tc>
          <w:tcPr>
            <w:tcW w:w="575" w:type="dxa"/>
            <w:vMerge/>
          </w:tcPr>
          <w:p w14:paraId="7C68CE4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BD8115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00DEB0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1303F51" w14:textId="77777777" w:rsidR="00FC40AE" w:rsidRPr="002D1F22" w:rsidRDefault="009414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Purchase Order &gt; (M)Manage Order &gt; (F) </w:t>
            </w:r>
            <w:r w:rsidRPr="002D1F22">
              <w:rPr>
                <w:color w:val="000000" w:themeColor="text1"/>
                <w:lang w:bidi="th-TH"/>
              </w:rPr>
              <w:t>Creation Date</w:t>
            </w:r>
          </w:p>
          <w:p w14:paraId="7F4C0EF7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00FD602E" w14:textId="59B28E88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XCUST_PR_PO_INFO_TBL.TRANSACTION_DATE</w:t>
            </w:r>
          </w:p>
        </w:tc>
      </w:tr>
      <w:tr w:rsidR="00FC40AE" w:rsidRPr="002D1F22" w14:paraId="3962A267" w14:textId="77777777" w:rsidTr="009D25AB">
        <w:tc>
          <w:tcPr>
            <w:tcW w:w="575" w:type="dxa"/>
            <w:vMerge/>
          </w:tcPr>
          <w:p w14:paraId="516D114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3CD5C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  <w:tc>
          <w:tcPr>
            <w:tcW w:w="1505" w:type="dxa"/>
          </w:tcPr>
          <w:p w14:paraId="18E1202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F9A9C16" w14:textId="693C5906" w:rsidR="00FC40AE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1</w:t>
            </w:r>
          </w:p>
        </w:tc>
      </w:tr>
      <w:tr w:rsidR="00FC40AE" w:rsidRPr="002D1F22" w14:paraId="3EDB3392" w14:textId="77777777" w:rsidTr="009D25AB">
        <w:tc>
          <w:tcPr>
            <w:tcW w:w="575" w:type="dxa"/>
            <w:vMerge w:val="restart"/>
          </w:tcPr>
          <w:p w14:paraId="17FD1BE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</w:t>
            </w:r>
          </w:p>
        </w:tc>
        <w:tc>
          <w:tcPr>
            <w:tcW w:w="2485" w:type="dxa"/>
            <w:vMerge w:val="restart"/>
          </w:tcPr>
          <w:p w14:paraId="6424B952" w14:textId="2CE87F53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eastAsia="en-US" w:bidi="th-TH"/>
              </w:rPr>
              <w:t>Company</w:t>
            </w:r>
          </w:p>
        </w:tc>
        <w:tc>
          <w:tcPr>
            <w:tcW w:w="1505" w:type="dxa"/>
          </w:tcPr>
          <w:p w14:paraId="6FE66C6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5D9C804" w14:textId="266F14A8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รหัสบริษัท</w:t>
            </w:r>
          </w:p>
        </w:tc>
      </w:tr>
      <w:tr w:rsidR="00FC40AE" w:rsidRPr="002D1F22" w14:paraId="12D3A647" w14:textId="77777777" w:rsidTr="009D25AB">
        <w:tc>
          <w:tcPr>
            <w:tcW w:w="575" w:type="dxa"/>
            <w:vMerge/>
          </w:tcPr>
          <w:p w14:paraId="7A56341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193E3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7447C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F3676E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VarChar2(25)</w:t>
            </w:r>
          </w:p>
        </w:tc>
      </w:tr>
      <w:tr w:rsidR="00FC40AE" w:rsidRPr="002D1F22" w14:paraId="47E979E9" w14:textId="77777777" w:rsidTr="009D25AB">
        <w:tc>
          <w:tcPr>
            <w:tcW w:w="575" w:type="dxa"/>
            <w:vMerge/>
          </w:tcPr>
          <w:p w14:paraId="5C9EB7E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02D98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8603FD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F7D6070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6536E1BE" w14:textId="77777777" w:rsidTr="009D25AB">
        <w:tc>
          <w:tcPr>
            <w:tcW w:w="575" w:type="dxa"/>
            <w:vMerge/>
          </w:tcPr>
          <w:p w14:paraId="62F6B59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A1227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B338E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B9B707B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FC40AE" w:rsidRPr="002D1F22" w14:paraId="6766FD93" w14:textId="77777777" w:rsidTr="009D25AB">
        <w:tc>
          <w:tcPr>
            <w:tcW w:w="575" w:type="dxa"/>
            <w:vMerge/>
          </w:tcPr>
          <w:p w14:paraId="057F25A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D4DD5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63B8893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4F35DEB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115966BB" w14:textId="77777777" w:rsidTr="009D25AB">
        <w:tc>
          <w:tcPr>
            <w:tcW w:w="575" w:type="dxa"/>
            <w:vMerge/>
          </w:tcPr>
          <w:p w14:paraId="751ADE3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CCFBA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DF8E7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76824D3" w14:textId="6B86AA75" w:rsidR="006C4208" w:rsidRPr="002D1F22" w:rsidRDefault="00F15260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Parameter.Company</w:t>
            </w:r>
          </w:p>
        </w:tc>
      </w:tr>
      <w:tr w:rsidR="00FC40AE" w:rsidRPr="002D1F22" w14:paraId="22BFD4CF" w14:textId="77777777" w:rsidTr="009D25AB">
        <w:trPr>
          <w:trHeight w:val="522"/>
        </w:trPr>
        <w:tc>
          <w:tcPr>
            <w:tcW w:w="575" w:type="dxa"/>
            <w:vMerge/>
          </w:tcPr>
          <w:p w14:paraId="2DC6D0A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3E68E9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  <w:shd w:val="clear" w:color="auto" w:fill="auto"/>
          </w:tcPr>
          <w:p w14:paraId="584B83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  <w:shd w:val="clear" w:color="auto" w:fill="auto"/>
          </w:tcPr>
          <w:p w14:paraId="640EB197" w14:textId="5E56E423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2</w:t>
            </w:r>
          </w:p>
        </w:tc>
      </w:tr>
      <w:tr w:rsidR="00FC40AE" w:rsidRPr="002D1F22" w14:paraId="4A72496C" w14:textId="77777777" w:rsidTr="009D25AB">
        <w:tc>
          <w:tcPr>
            <w:tcW w:w="575" w:type="dxa"/>
            <w:vMerge w:val="restart"/>
          </w:tcPr>
          <w:p w14:paraId="3453D2B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</w:t>
            </w:r>
          </w:p>
        </w:tc>
        <w:tc>
          <w:tcPr>
            <w:tcW w:w="2485" w:type="dxa"/>
            <w:vMerge w:val="restart"/>
          </w:tcPr>
          <w:p w14:paraId="0EC72480" w14:textId="7EC239D3" w:rsidR="00FC40AE" w:rsidRPr="002D1F22" w:rsidRDefault="00CE13BF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eastAsia="en-US" w:bidi="th-TH"/>
              </w:rPr>
              <w:t>PO DT</w:t>
            </w:r>
          </w:p>
        </w:tc>
        <w:tc>
          <w:tcPr>
            <w:tcW w:w="1505" w:type="dxa"/>
            <w:shd w:val="clear" w:color="auto" w:fill="auto"/>
          </w:tcPr>
          <w:p w14:paraId="08D0059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  <w:shd w:val="clear" w:color="auto" w:fill="auto"/>
          </w:tcPr>
          <w:p w14:paraId="7E743759" w14:textId="77777777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ประเภทค่าใช้จ่าย</w:t>
            </w:r>
          </w:p>
          <w:p w14:paraId="18E829CF" w14:textId="77777777" w:rsidR="00F15260" w:rsidRPr="002D1F22" w:rsidRDefault="00F15260" w:rsidP="00F15260">
            <w:pPr>
              <w:rPr>
                <w:color w:val="000000" w:themeColor="text1"/>
                <w:u w:val="single"/>
                <w:lang w:bidi="th-TH"/>
              </w:rPr>
            </w:pPr>
            <w:commentRangeStart w:id="34"/>
            <w:r w:rsidRPr="002D1F22">
              <w:rPr>
                <w:color w:val="000000" w:themeColor="text1"/>
                <w:u w:val="single"/>
                <w:lang w:bidi="th-TH"/>
              </w:rPr>
              <w:t>Codes - Description 01</w:t>
            </w:r>
          </w:p>
          <w:p w14:paraId="1D98A552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Y3 - Expense Order</w:t>
            </w:r>
          </w:p>
          <w:p w14:paraId="040AFA55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Y4 - Capex Order</w:t>
            </w:r>
          </w:p>
          <w:p w14:paraId="3432438E" w14:textId="77777777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WP - Warehouse Order</w:t>
            </w:r>
          </w:p>
          <w:p w14:paraId="2F722E98" w14:textId="07566CAA" w:rsidR="00F15260" w:rsidRPr="002D1F22" w:rsidRDefault="00F15260" w:rsidP="00F15260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OP - Purchase Or</w:t>
            </w:r>
            <w:commentRangeEnd w:id="34"/>
            <w:r w:rsidR="006C7CDA">
              <w:rPr>
                <w:rStyle w:val="CommentReference"/>
                <w:rFonts w:eastAsia="Times New Roman" w:cs="Angsana New"/>
                <w:spacing w:val="4"/>
                <w:lang w:eastAsia="en-US"/>
              </w:rPr>
              <w:commentReference w:id="34"/>
            </w:r>
          </w:p>
        </w:tc>
      </w:tr>
      <w:tr w:rsidR="00FC40AE" w:rsidRPr="002D1F22" w14:paraId="4F8A02A2" w14:textId="77777777" w:rsidTr="009D25AB">
        <w:tc>
          <w:tcPr>
            <w:tcW w:w="575" w:type="dxa"/>
            <w:vMerge/>
          </w:tcPr>
          <w:p w14:paraId="1D7783A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02B28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8A1F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5C41C9A" w14:textId="1F691668" w:rsidR="00FC40AE" w:rsidRPr="002D1F22" w:rsidRDefault="00CE13BF" w:rsidP="00CE13BF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th-TH"/>
              </w:rPr>
              <w:t>VarChar2(25)</w:t>
            </w:r>
          </w:p>
        </w:tc>
      </w:tr>
      <w:tr w:rsidR="00FC40AE" w:rsidRPr="002D1F22" w14:paraId="1754AE26" w14:textId="77777777" w:rsidTr="009D25AB">
        <w:tc>
          <w:tcPr>
            <w:tcW w:w="575" w:type="dxa"/>
            <w:vMerge/>
          </w:tcPr>
          <w:p w14:paraId="7C93CDA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45607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92F5D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5EF45C7" w14:textId="77777777" w:rsidR="00FC40AE" w:rsidRPr="002D1F22" w:rsidRDefault="00FC40AE" w:rsidP="009D25AB">
            <w:pPr>
              <w:rPr>
                <w:color w:val="000000" w:themeColor="text1"/>
                <w:lang w:bidi="th-TH"/>
              </w:rPr>
            </w:pPr>
          </w:p>
        </w:tc>
      </w:tr>
      <w:tr w:rsidR="00FC40AE" w:rsidRPr="002D1F22" w14:paraId="50EBC031" w14:textId="77777777" w:rsidTr="009D25AB">
        <w:tc>
          <w:tcPr>
            <w:tcW w:w="575" w:type="dxa"/>
            <w:vMerge/>
          </w:tcPr>
          <w:p w14:paraId="26A9ACE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65A6C6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D4B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C3323A7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41CD1D13" w14:textId="77777777" w:rsidTr="009D25AB">
        <w:tc>
          <w:tcPr>
            <w:tcW w:w="575" w:type="dxa"/>
            <w:vMerge/>
          </w:tcPr>
          <w:p w14:paraId="7F3901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07D65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B5B32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1A77F57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1BA94988" w14:textId="77777777" w:rsidTr="009D25AB">
        <w:tc>
          <w:tcPr>
            <w:tcW w:w="575" w:type="dxa"/>
            <w:vMerge/>
          </w:tcPr>
          <w:p w14:paraId="74E12E1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B2913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7A72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AD9F979" w14:textId="77777777" w:rsidR="00FC40AE" w:rsidRDefault="00922E78" w:rsidP="009D25AB">
            <w:pPr>
              <w:rPr>
                <w:ins w:id="35" w:author="Polter" w:date="2017-10-24T10:31:00Z"/>
                <w:color w:val="000000" w:themeColor="text1"/>
                <w:lang w:bidi="th-TH"/>
              </w:rPr>
            </w:pPr>
            <w:commentRangeStart w:id="36"/>
            <w:r w:rsidRPr="002D1F22">
              <w:rPr>
                <w:color w:val="000000" w:themeColor="text1"/>
                <w:highlight w:val="yellow"/>
                <w:lang w:bidi="th-TH"/>
              </w:rPr>
              <w:t>“RD” ???</w:t>
            </w:r>
            <w:commentRangeEnd w:id="36"/>
            <w:r w:rsidRPr="002D1F22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36"/>
            </w:r>
          </w:p>
          <w:p w14:paraId="47448600" w14:textId="77777777" w:rsidR="00B20AC2" w:rsidRDefault="00B20AC2" w:rsidP="00B20AC2">
            <w:pPr>
              <w:rPr>
                <w:ins w:id="37" w:author="Polter" w:date="2017-10-24T10:31:00Z"/>
                <w:color w:val="000000" w:themeColor="text1"/>
                <w:lang w:bidi="th-TH"/>
              </w:rPr>
            </w:pPr>
            <w:commentRangeStart w:id="38"/>
            <w:ins w:id="39" w:author="Polter" w:date="2017-10-24T10:31:00Z">
              <w:r>
                <w:rPr>
                  <w:color w:val="000000" w:themeColor="text1"/>
                  <w:highlight w:val="yellow"/>
                  <w:lang w:bidi="th-TH"/>
                </w:rPr>
                <w:t>Mange Standard Lookupcode &gt; RD_PO_DT</w:t>
              </w:r>
              <w:commentRangeEnd w:id="38"/>
              <w:r w:rsidRPr="002D1F22">
                <w:rPr>
                  <w:rStyle w:val="CommentReference"/>
                  <w:rFonts w:eastAsia="Times New Roman" w:cs="Angsana New"/>
                  <w:color w:val="000000" w:themeColor="text1"/>
                  <w:spacing w:val="4"/>
                  <w:lang w:eastAsia="en-US"/>
                </w:rPr>
                <w:commentReference w:id="38"/>
              </w:r>
            </w:ins>
          </w:p>
          <w:p w14:paraId="2AD58F55" w14:textId="77777777" w:rsidR="00B20AC2" w:rsidRDefault="00B20AC2" w:rsidP="00B20AC2">
            <w:pPr>
              <w:rPr>
                <w:ins w:id="40" w:author="Polter" w:date="2017-10-24T10:31:00Z"/>
                <w:color w:val="000000" w:themeColor="text1"/>
                <w:lang w:bidi="th-TH"/>
              </w:rPr>
            </w:pPr>
            <w:ins w:id="41" w:author="Polter" w:date="2017-10-24T10:31:00Z">
              <w:r>
                <w:rPr>
                  <w:color w:val="000000" w:themeColor="text1"/>
                  <w:lang w:bidi="th-TH"/>
                </w:rPr>
                <w:t>Y3 – CEDAR-NPJC</w:t>
              </w:r>
            </w:ins>
          </w:p>
          <w:p w14:paraId="5DE887D8" w14:textId="77777777" w:rsidR="00B20AC2" w:rsidRDefault="00B20AC2" w:rsidP="00B20AC2">
            <w:pPr>
              <w:rPr>
                <w:ins w:id="42" w:author="Polter" w:date="2017-10-24T10:31:00Z"/>
                <w:color w:val="000000" w:themeColor="text1"/>
                <w:lang w:bidi="th-TH"/>
              </w:rPr>
            </w:pPr>
            <w:ins w:id="43" w:author="Polter" w:date="2017-10-24T10:31:00Z">
              <w:r>
                <w:rPr>
                  <w:color w:val="000000" w:themeColor="text1"/>
                  <w:lang w:bidi="th-TH"/>
                </w:rPr>
                <w:t>Y4 – CEDAR-PJC</w:t>
              </w:r>
            </w:ins>
          </w:p>
          <w:p w14:paraId="3CB04CC0" w14:textId="77777777" w:rsidR="00B20AC2" w:rsidRDefault="00B20AC2" w:rsidP="00B20AC2">
            <w:pPr>
              <w:rPr>
                <w:ins w:id="44" w:author="Polter" w:date="2017-10-24T10:31:00Z"/>
                <w:color w:val="000000" w:themeColor="text1"/>
                <w:lang w:bidi="th-TH"/>
              </w:rPr>
            </w:pPr>
            <w:ins w:id="45" w:author="Polter" w:date="2017-10-24T10:31:00Z">
              <w:r>
                <w:rPr>
                  <w:color w:val="000000" w:themeColor="text1"/>
                  <w:lang w:bidi="th-TH"/>
                </w:rPr>
                <w:t>WP – LINFOX</w:t>
              </w:r>
            </w:ins>
          </w:p>
          <w:p w14:paraId="6298D17B" w14:textId="527D2F13" w:rsidR="00B20AC2" w:rsidRPr="002D1F22" w:rsidRDefault="00B20AC2" w:rsidP="00B20AC2">
            <w:pPr>
              <w:rPr>
                <w:color w:val="000000" w:themeColor="text1"/>
                <w:lang w:bidi="th-TH"/>
              </w:rPr>
            </w:pPr>
            <w:ins w:id="46" w:author="Polter" w:date="2017-10-24T10:31:00Z">
              <w:r>
                <w:rPr>
                  <w:color w:val="000000" w:themeColor="text1"/>
                  <w:lang w:bidi="th-TH"/>
                </w:rPr>
                <w:t>OP – MMX</w:t>
              </w:r>
            </w:ins>
          </w:p>
        </w:tc>
      </w:tr>
      <w:tr w:rsidR="00FC40AE" w:rsidRPr="002D1F22" w14:paraId="260CB215" w14:textId="77777777" w:rsidTr="009D25AB">
        <w:tc>
          <w:tcPr>
            <w:tcW w:w="575" w:type="dxa"/>
            <w:vMerge/>
          </w:tcPr>
          <w:p w14:paraId="4876A4D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9DF1E5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68559D5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7828A9E" w14:textId="30AA78CB" w:rsidR="00FC40AE" w:rsidRPr="002D1F22" w:rsidRDefault="00F15260" w:rsidP="009D25AB">
            <w:pPr>
              <w:rPr>
                <w:rFonts w:ascii="Arial" w:hAnsi="Arial" w:cs="Arial"/>
                <w:color w:val="000000" w:themeColor="text1"/>
                <w:shd w:val="clear" w:color="auto" w:fill="FFFFFF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3</w:t>
            </w:r>
          </w:p>
        </w:tc>
      </w:tr>
      <w:tr w:rsidR="00FC40AE" w:rsidRPr="002D1F22" w14:paraId="46F64570" w14:textId="77777777" w:rsidTr="009D25AB">
        <w:tc>
          <w:tcPr>
            <w:tcW w:w="575" w:type="dxa"/>
            <w:vMerge w:val="restart"/>
          </w:tcPr>
          <w:p w14:paraId="50188B9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4</w:t>
            </w:r>
          </w:p>
        </w:tc>
        <w:tc>
          <w:tcPr>
            <w:tcW w:w="2485" w:type="dxa"/>
            <w:vMerge w:val="restart"/>
          </w:tcPr>
          <w:p w14:paraId="58AF45DE" w14:textId="32886F49" w:rsidR="00FC40AE" w:rsidRPr="002D1F22" w:rsidRDefault="00CE13BF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eastAsia="en-US" w:bidi="th-TH"/>
              </w:rPr>
              <w:t>PO Number</w:t>
            </w:r>
          </w:p>
        </w:tc>
        <w:tc>
          <w:tcPr>
            <w:tcW w:w="1505" w:type="dxa"/>
          </w:tcPr>
          <w:p w14:paraId="571829B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5054A0A" w14:textId="1D3C9555" w:rsidR="00FC40AE" w:rsidRPr="002D1F22" w:rsidRDefault="00CE13BF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หมายเลข </w:t>
            </w:r>
            <w:r w:rsidRPr="002D1F22">
              <w:rPr>
                <w:color w:val="000000" w:themeColor="text1"/>
              </w:rPr>
              <w:t>PO</w:t>
            </w:r>
          </w:p>
        </w:tc>
      </w:tr>
      <w:tr w:rsidR="00FC40AE" w:rsidRPr="002D1F22" w14:paraId="01E97684" w14:textId="77777777" w:rsidTr="009D25AB">
        <w:tc>
          <w:tcPr>
            <w:tcW w:w="575" w:type="dxa"/>
            <w:vMerge/>
          </w:tcPr>
          <w:p w14:paraId="70D2B1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DED975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D3981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7E2F4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VARCHAR2(8)</w:t>
            </w:r>
          </w:p>
        </w:tc>
      </w:tr>
      <w:tr w:rsidR="00FC40AE" w:rsidRPr="002D1F22" w14:paraId="43F7A460" w14:textId="77777777" w:rsidTr="009D25AB">
        <w:tc>
          <w:tcPr>
            <w:tcW w:w="575" w:type="dxa"/>
            <w:vMerge/>
          </w:tcPr>
          <w:p w14:paraId="74745BC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F0BEA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CDE3D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9AB1955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63AB7184" w14:textId="77777777" w:rsidTr="009D25AB">
        <w:tc>
          <w:tcPr>
            <w:tcW w:w="575" w:type="dxa"/>
            <w:vMerge/>
          </w:tcPr>
          <w:p w14:paraId="0E69D03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64AF10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9CA25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D0C15C1" w14:textId="77777777" w:rsidR="00FC40AE" w:rsidRPr="002D1F22" w:rsidRDefault="00FC40AE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50D32E93" w14:textId="77777777" w:rsidTr="009D25AB">
        <w:tc>
          <w:tcPr>
            <w:tcW w:w="575" w:type="dxa"/>
            <w:vMerge/>
          </w:tcPr>
          <w:p w14:paraId="432EBE1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3ED908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190AF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4C62701" w14:textId="77777777" w:rsidR="00FC40AE" w:rsidRPr="002D1F22" w:rsidRDefault="00FC40AE" w:rsidP="009D25AB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FC40AE" w:rsidRPr="002D1F22" w14:paraId="0FE6E6F0" w14:textId="77777777" w:rsidTr="009D25AB">
        <w:tc>
          <w:tcPr>
            <w:tcW w:w="575" w:type="dxa"/>
            <w:vMerge/>
          </w:tcPr>
          <w:p w14:paraId="50AE95B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B379C8" w14:textId="77777777" w:rsidR="00FC40AE" w:rsidRPr="002D1F22" w:rsidRDefault="00FC40AE" w:rsidP="009D25AB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453CCBF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8464251" w14:textId="77777777" w:rsidR="00FC40AE" w:rsidRPr="002D1F22" w:rsidRDefault="0097540D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(F) Order</w:t>
            </w:r>
          </w:p>
          <w:p w14:paraId="2A6AE1FD" w14:textId="77777777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</w:p>
          <w:p w14:paraId="1DE25BC2" w14:textId="7A1F4008" w:rsidR="006C4208" w:rsidRPr="002D1F22" w:rsidRDefault="006C420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XCUST_PR_PO_INFO_TBL.PO_NUMBER</w:t>
            </w:r>
          </w:p>
        </w:tc>
      </w:tr>
      <w:tr w:rsidR="00FC40AE" w:rsidRPr="002D1F22" w14:paraId="2C290471" w14:textId="77777777" w:rsidTr="009D25AB">
        <w:tc>
          <w:tcPr>
            <w:tcW w:w="575" w:type="dxa"/>
            <w:vMerge/>
          </w:tcPr>
          <w:p w14:paraId="2836474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5592A36" w14:textId="77777777" w:rsidR="00FC40AE" w:rsidRPr="002D1F22" w:rsidRDefault="00FC40AE" w:rsidP="009D25AB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505" w:type="dxa"/>
          </w:tcPr>
          <w:p w14:paraId="08B5350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AC03E76" w14:textId="7A1558FC" w:rsidR="00FC40AE" w:rsidRPr="002D1F22" w:rsidRDefault="00922E78" w:rsidP="009D25AB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</w:t>
            </w:r>
            <w:r w:rsidR="00C824F2" w:rsidRPr="002D1F22">
              <w:rPr>
                <w:color w:val="000000" w:themeColor="text1"/>
                <w:lang w:bidi="th-TH"/>
              </w:rPr>
              <w:t>olumn 4</w:t>
            </w:r>
          </w:p>
        </w:tc>
      </w:tr>
      <w:tr w:rsidR="00FC40AE" w:rsidRPr="002D1F22" w14:paraId="1B77B064" w14:textId="77777777" w:rsidTr="009D25AB">
        <w:tc>
          <w:tcPr>
            <w:tcW w:w="575" w:type="dxa"/>
            <w:vMerge w:val="restart"/>
          </w:tcPr>
          <w:p w14:paraId="3C9C392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5</w:t>
            </w:r>
          </w:p>
        </w:tc>
        <w:tc>
          <w:tcPr>
            <w:tcW w:w="2485" w:type="dxa"/>
            <w:vMerge w:val="restart"/>
          </w:tcPr>
          <w:p w14:paraId="50490EF7" w14:textId="14F5B418" w:rsidR="00FC40AE" w:rsidRPr="002D1F22" w:rsidRDefault="00922E78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Supplier No</w:t>
            </w:r>
          </w:p>
        </w:tc>
        <w:tc>
          <w:tcPr>
            <w:tcW w:w="1505" w:type="dxa"/>
          </w:tcPr>
          <w:p w14:paraId="1DD0015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D0E1EA" w14:textId="6D8D7D67" w:rsidR="00FC40AE" w:rsidRPr="002D1F22" w:rsidRDefault="00922E78" w:rsidP="009D25AB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รหัส </w:t>
            </w:r>
            <w:r w:rsidRPr="002D1F22">
              <w:rPr>
                <w:color w:val="000000" w:themeColor="text1"/>
                <w:lang w:bidi="th-TH"/>
              </w:rPr>
              <w:t>Supplier</w:t>
            </w:r>
          </w:p>
        </w:tc>
      </w:tr>
      <w:tr w:rsidR="00FC40AE" w:rsidRPr="002D1F22" w14:paraId="01DD4E0D" w14:textId="77777777" w:rsidTr="009D25AB">
        <w:tc>
          <w:tcPr>
            <w:tcW w:w="575" w:type="dxa"/>
            <w:vMerge/>
          </w:tcPr>
          <w:p w14:paraId="59B6B2C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F4B2CA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7BC1F4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66D803C" w14:textId="1F604020" w:rsidR="00FC40AE" w:rsidRPr="002D1F22" w:rsidRDefault="00922E78" w:rsidP="0097540D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FC40AE" w:rsidRPr="002D1F22" w14:paraId="22BB5351" w14:textId="77777777" w:rsidTr="009D25AB">
        <w:tc>
          <w:tcPr>
            <w:tcW w:w="575" w:type="dxa"/>
            <w:vMerge/>
          </w:tcPr>
          <w:p w14:paraId="2207EA71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4B9C0D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52846D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53238D6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3924ABAB" w14:textId="77777777" w:rsidTr="009D25AB">
        <w:tc>
          <w:tcPr>
            <w:tcW w:w="575" w:type="dxa"/>
            <w:vMerge/>
          </w:tcPr>
          <w:p w14:paraId="077821B9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B25AC6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5129FC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BC46A08" w14:textId="748F101B" w:rsidR="00FC40AE" w:rsidRPr="002D1F22" w:rsidRDefault="00922E78" w:rsidP="009D25AB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FC40AE" w:rsidRPr="002D1F22" w14:paraId="52AC1915" w14:textId="77777777" w:rsidTr="009D25AB">
        <w:tc>
          <w:tcPr>
            <w:tcW w:w="575" w:type="dxa"/>
            <w:vMerge/>
          </w:tcPr>
          <w:p w14:paraId="4EDA953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29B2D82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2D957E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DCCBE45" w14:textId="77777777" w:rsidR="00FC40AE" w:rsidRPr="002D1F22" w:rsidRDefault="00FC40AE" w:rsidP="009D25AB">
            <w:pPr>
              <w:rPr>
                <w:color w:val="000000" w:themeColor="text1"/>
              </w:rPr>
            </w:pPr>
          </w:p>
        </w:tc>
      </w:tr>
      <w:tr w:rsidR="00FC40AE" w:rsidRPr="002D1F22" w14:paraId="09D6E4D8" w14:textId="77777777" w:rsidTr="009D25AB">
        <w:tc>
          <w:tcPr>
            <w:tcW w:w="575" w:type="dxa"/>
            <w:vMerge/>
          </w:tcPr>
          <w:p w14:paraId="2F4B27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34508B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02DD6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BE85AE9" w14:textId="77777777" w:rsidR="00FC40AE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(F) Supplier</w:t>
            </w:r>
          </w:p>
          <w:p w14:paraId="3BF46BB2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2BF5A565" w14:textId="567513D0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XCUST_PR_PO_INFO_TB.SUPPLIER_NUMBER</w:t>
            </w:r>
          </w:p>
        </w:tc>
      </w:tr>
      <w:tr w:rsidR="00FC40AE" w:rsidRPr="002D1F22" w14:paraId="7BDF6AC3" w14:textId="77777777" w:rsidTr="009D25AB">
        <w:tc>
          <w:tcPr>
            <w:tcW w:w="575" w:type="dxa"/>
            <w:vMerge/>
          </w:tcPr>
          <w:p w14:paraId="1415DB15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827957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75C7BD" w14:textId="77777777" w:rsidR="00FC40AE" w:rsidRPr="002D1F22" w:rsidRDefault="00FC40AE" w:rsidP="009D25AB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67C5BED" w14:textId="085226B2" w:rsidR="00FC40AE" w:rsidRPr="002D1F22" w:rsidRDefault="00B8307F" w:rsidP="00C824F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5</w:t>
            </w:r>
          </w:p>
        </w:tc>
      </w:tr>
      <w:tr w:rsidR="00C824F2" w:rsidRPr="002D1F22" w14:paraId="668F2459" w14:textId="77777777" w:rsidTr="009D25AB">
        <w:tc>
          <w:tcPr>
            <w:tcW w:w="575" w:type="dxa"/>
            <w:vMerge w:val="restart"/>
          </w:tcPr>
          <w:p w14:paraId="1DC369E8" w14:textId="4F95FE3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6</w:t>
            </w:r>
          </w:p>
        </w:tc>
        <w:tc>
          <w:tcPr>
            <w:tcW w:w="2485" w:type="dxa"/>
            <w:vMerge w:val="restart"/>
          </w:tcPr>
          <w:p w14:paraId="6CC2ABE4" w14:textId="361E86AF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Line No</w:t>
            </w:r>
          </w:p>
        </w:tc>
        <w:tc>
          <w:tcPr>
            <w:tcW w:w="1505" w:type="dxa"/>
          </w:tcPr>
          <w:p w14:paraId="03493607" w14:textId="0AB8692A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AAA691C" w14:textId="2E56A164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PO Line Number</w:t>
            </w:r>
          </w:p>
        </w:tc>
      </w:tr>
      <w:tr w:rsidR="00C824F2" w:rsidRPr="002D1F22" w14:paraId="3254A3E0" w14:textId="77777777" w:rsidTr="009D25AB">
        <w:tc>
          <w:tcPr>
            <w:tcW w:w="575" w:type="dxa"/>
            <w:vMerge/>
          </w:tcPr>
          <w:p w14:paraId="1C725EA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A4D00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CC92D3" w14:textId="29DC176D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6298808" w14:textId="20CD5E9F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NUMBER</w:t>
            </w:r>
          </w:p>
        </w:tc>
      </w:tr>
      <w:tr w:rsidR="00C824F2" w:rsidRPr="002D1F22" w14:paraId="13EC65A3" w14:textId="77777777" w:rsidTr="009D25AB">
        <w:tc>
          <w:tcPr>
            <w:tcW w:w="575" w:type="dxa"/>
            <w:vMerge/>
          </w:tcPr>
          <w:p w14:paraId="741FA3B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D8671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4F6CB06" w14:textId="6EB9233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AD7628B" w14:textId="77777777" w:rsidR="00C824F2" w:rsidRPr="002D1F22" w:rsidRDefault="00C824F2" w:rsidP="00C824F2">
            <w:pPr>
              <w:rPr>
                <w:color w:val="000000" w:themeColor="text1"/>
                <w:lang w:bidi="th-TH"/>
              </w:rPr>
            </w:pPr>
          </w:p>
        </w:tc>
      </w:tr>
      <w:tr w:rsidR="00C824F2" w:rsidRPr="002D1F22" w14:paraId="68E124E9" w14:textId="77777777" w:rsidTr="009D25AB">
        <w:tc>
          <w:tcPr>
            <w:tcW w:w="575" w:type="dxa"/>
            <w:vMerge/>
          </w:tcPr>
          <w:p w14:paraId="6F03CA5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7691A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BE5491" w14:textId="4F8A02B3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ABEE842" w14:textId="4FDE510D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Yes</w:t>
            </w:r>
          </w:p>
        </w:tc>
      </w:tr>
      <w:tr w:rsidR="00C824F2" w:rsidRPr="002D1F22" w14:paraId="0BAAA6F4" w14:textId="77777777" w:rsidTr="009D25AB">
        <w:tc>
          <w:tcPr>
            <w:tcW w:w="575" w:type="dxa"/>
            <w:vMerge/>
          </w:tcPr>
          <w:p w14:paraId="2051F5E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548BE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87A143" w14:textId="31CF9A7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4275B6" w14:textId="77777777" w:rsidR="00C824F2" w:rsidRPr="002D1F22" w:rsidRDefault="00C824F2" w:rsidP="00C824F2">
            <w:pPr>
              <w:rPr>
                <w:color w:val="000000" w:themeColor="text1"/>
                <w:lang w:bidi="th-TH"/>
              </w:rPr>
            </w:pPr>
          </w:p>
        </w:tc>
      </w:tr>
      <w:tr w:rsidR="00C824F2" w:rsidRPr="002D1F22" w14:paraId="3401CC56" w14:textId="77777777" w:rsidTr="009D25AB">
        <w:tc>
          <w:tcPr>
            <w:tcW w:w="575" w:type="dxa"/>
            <w:vMerge/>
          </w:tcPr>
          <w:p w14:paraId="2CD39E5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6DE57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09D89C" w14:textId="0466A706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485EBA6" w14:textId="77777777" w:rsidR="00C824F2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&gt;  (F) Line</w:t>
            </w:r>
          </w:p>
          <w:p w14:paraId="00AE3E63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70C7973C" w14:textId="764C4142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XCUST_PR_PO_INFO_TBL.PO_LINE_NUMBER</w:t>
            </w:r>
          </w:p>
        </w:tc>
      </w:tr>
      <w:tr w:rsidR="00C824F2" w:rsidRPr="002D1F22" w14:paraId="1E2D5D8E" w14:textId="77777777" w:rsidTr="009D25AB">
        <w:tc>
          <w:tcPr>
            <w:tcW w:w="575" w:type="dxa"/>
            <w:vMerge/>
          </w:tcPr>
          <w:p w14:paraId="4408DCAE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6C61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EA5A1D" w14:textId="498E5FC4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A8FEABF" w14:textId="5D49B385" w:rsidR="00C824F2" w:rsidRPr="002D1F22" w:rsidRDefault="00B8307F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6</w:t>
            </w:r>
          </w:p>
        </w:tc>
      </w:tr>
      <w:tr w:rsidR="00C824F2" w:rsidRPr="002D1F22" w14:paraId="6A0ACB2E" w14:textId="77777777" w:rsidTr="00922E78">
        <w:trPr>
          <w:trHeight w:val="294"/>
        </w:trPr>
        <w:tc>
          <w:tcPr>
            <w:tcW w:w="575" w:type="dxa"/>
            <w:vMerge w:val="restart"/>
          </w:tcPr>
          <w:p w14:paraId="450FA89C" w14:textId="60A35C7E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7</w:t>
            </w:r>
          </w:p>
        </w:tc>
        <w:tc>
          <w:tcPr>
            <w:tcW w:w="2485" w:type="dxa"/>
            <w:vMerge w:val="restart"/>
          </w:tcPr>
          <w:p w14:paraId="04C44690" w14:textId="4A246412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Item Code</w:t>
            </w:r>
          </w:p>
        </w:tc>
        <w:tc>
          <w:tcPr>
            <w:tcW w:w="1505" w:type="dxa"/>
          </w:tcPr>
          <w:p w14:paraId="78D3A64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A9ED2D3" w14:textId="7964A49B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Item Code</w:t>
            </w:r>
          </w:p>
        </w:tc>
      </w:tr>
      <w:tr w:rsidR="00C824F2" w:rsidRPr="002D1F22" w14:paraId="7DC37877" w14:textId="77777777" w:rsidTr="009D25AB">
        <w:tc>
          <w:tcPr>
            <w:tcW w:w="575" w:type="dxa"/>
            <w:vMerge/>
          </w:tcPr>
          <w:p w14:paraId="3B219E72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C8432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C3CF9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E20DCCC" w14:textId="04B78C66" w:rsidR="00C824F2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C824F2" w:rsidRPr="002D1F22" w14:paraId="013F69F1" w14:textId="77777777" w:rsidTr="009D25AB">
        <w:tc>
          <w:tcPr>
            <w:tcW w:w="575" w:type="dxa"/>
            <w:vMerge/>
          </w:tcPr>
          <w:p w14:paraId="4EF15EE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D2662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A60D1C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51B952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5327509B" w14:textId="77777777" w:rsidTr="009D25AB">
        <w:tc>
          <w:tcPr>
            <w:tcW w:w="575" w:type="dxa"/>
            <w:vMerge/>
          </w:tcPr>
          <w:p w14:paraId="78CFEC4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A88D07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37291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317377" w14:textId="2435EB05" w:rsidR="00C824F2" w:rsidRPr="002D1F22" w:rsidRDefault="00922E78" w:rsidP="00C824F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C824F2" w:rsidRPr="002D1F22" w14:paraId="3E1ACE73" w14:textId="77777777" w:rsidTr="009D25AB">
        <w:tc>
          <w:tcPr>
            <w:tcW w:w="575" w:type="dxa"/>
            <w:vMerge/>
          </w:tcPr>
          <w:p w14:paraId="264C22E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1E2B9A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1F9F493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D284CE5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4ECF14CC" w14:textId="77777777" w:rsidTr="009D25AB">
        <w:tc>
          <w:tcPr>
            <w:tcW w:w="575" w:type="dxa"/>
            <w:vMerge/>
          </w:tcPr>
          <w:p w14:paraId="256EF9DB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74058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703C927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67075CA" w14:textId="77777777" w:rsidR="00C824F2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Item</w:t>
            </w:r>
          </w:p>
          <w:p w14:paraId="0363A71F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4748CC36" w14:textId="1948834B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XCUST_PR_PO_INFO_TBL.ITEM_CODE</w:t>
            </w:r>
          </w:p>
        </w:tc>
      </w:tr>
      <w:tr w:rsidR="00C824F2" w:rsidRPr="002D1F22" w14:paraId="60DF5D31" w14:textId="77777777" w:rsidTr="009D25AB">
        <w:tc>
          <w:tcPr>
            <w:tcW w:w="575" w:type="dxa"/>
            <w:vMerge/>
          </w:tcPr>
          <w:p w14:paraId="795DC68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950806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9619AD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07DB040" w14:textId="4B109033" w:rsidR="00C824F2" w:rsidRPr="002D1F22" w:rsidRDefault="00B8307F" w:rsidP="00C824F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7</w:t>
            </w:r>
          </w:p>
        </w:tc>
      </w:tr>
      <w:tr w:rsidR="00C824F2" w:rsidRPr="002D1F22" w14:paraId="25988E0E" w14:textId="77777777" w:rsidTr="009D25AB">
        <w:tc>
          <w:tcPr>
            <w:tcW w:w="575" w:type="dxa"/>
            <w:vMerge w:val="restart"/>
          </w:tcPr>
          <w:p w14:paraId="740707C0" w14:textId="4B37BCB9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8</w:t>
            </w:r>
          </w:p>
        </w:tc>
        <w:tc>
          <w:tcPr>
            <w:tcW w:w="2485" w:type="dxa"/>
            <w:vMerge w:val="restart"/>
          </w:tcPr>
          <w:p w14:paraId="4CC1409E" w14:textId="24DE394F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 1</w:t>
            </w:r>
          </w:p>
        </w:tc>
        <w:tc>
          <w:tcPr>
            <w:tcW w:w="1505" w:type="dxa"/>
          </w:tcPr>
          <w:p w14:paraId="2CD8CE95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479F429" w14:textId="74059CE7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Item Description</w:t>
            </w:r>
          </w:p>
        </w:tc>
      </w:tr>
      <w:tr w:rsidR="00C824F2" w:rsidRPr="002D1F22" w14:paraId="0CB48AE1" w14:textId="77777777" w:rsidTr="009D25AB">
        <w:tc>
          <w:tcPr>
            <w:tcW w:w="575" w:type="dxa"/>
            <w:vMerge/>
          </w:tcPr>
          <w:p w14:paraId="688E7BA9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D2AF4A9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3F8D14F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B829C56" w14:textId="777F18BC" w:rsidR="00C824F2" w:rsidRPr="002D1F22" w:rsidRDefault="00922E78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C824F2" w:rsidRPr="002D1F22" w14:paraId="783C36FC" w14:textId="77777777" w:rsidTr="009D25AB">
        <w:tc>
          <w:tcPr>
            <w:tcW w:w="575" w:type="dxa"/>
            <w:vMerge/>
          </w:tcPr>
          <w:p w14:paraId="05408221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CCDBCC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18D03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EF997AA" w14:textId="77777777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1AF3E1BF" w14:textId="77777777" w:rsidTr="009D25AB">
        <w:tc>
          <w:tcPr>
            <w:tcW w:w="575" w:type="dxa"/>
            <w:vMerge/>
          </w:tcPr>
          <w:p w14:paraId="391666D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744BB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7890D10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FC6DC07" w14:textId="2976EC4F" w:rsidR="00C824F2" w:rsidRPr="002D1F22" w:rsidRDefault="00C824F2" w:rsidP="00C824F2">
            <w:pPr>
              <w:rPr>
                <w:color w:val="000000" w:themeColor="text1"/>
              </w:rPr>
            </w:pPr>
          </w:p>
        </w:tc>
      </w:tr>
      <w:tr w:rsidR="00C824F2" w:rsidRPr="002D1F22" w14:paraId="3A15458D" w14:textId="77777777" w:rsidTr="009D25AB">
        <w:tc>
          <w:tcPr>
            <w:tcW w:w="575" w:type="dxa"/>
            <w:vMerge/>
          </w:tcPr>
          <w:p w14:paraId="192810C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17E16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2F211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714F55A" w14:textId="0A917556" w:rsidR="00C824F2" w:rsidRPr="002D1F22" w:rsidRDefault="00C824F2" w:rsidP="00C824F2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2D1F22" w:rsidRPr="002D1F22" w14:paraId="37A5E14B" w14:textId="77777777" w:rsidTr="009D25AB">
        <w:tc>
          <w:tcPr>
            <w:tcW w:w="575" w:type="dxa"/>
            <w:vMerge/>
          </w:tcPr>
          <w:p w14:paraId="5D1A137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6A26AE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5AC89D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DE1A5EC" w14:textId="77777777" w:rsidR="00C824F2" w:rsidRPr="002D1F22" w:rsidRDefault="00922E78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Description</w:t>
            </w:r>
          </w:p>
          <w:p w14:paraId="24A701C3" w14:textId="77777777" w:rsidR="006C4208" w:rsidRPr="002D1F22" w:rsidRDefault="006C4208" w:rsidP="00C824F2">
            <w:pPr>
              <w:rPr>
                <w:color w:val="000000" w:themeColor="text1"/>
                <w:lang w:bidi="th-TH"/>
              </w:rPr>
            </w:pPr>
          </w:p>
          <w:p w14:paraId="78CEFBFC" w14:textId="7F22DBF3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XCUST_PR_PO_INFO_TBL.PO_LINE_DESCRIPTION</w:t>
            </w:r>
          </w:p>
        </w:tc>
      </w:tr>
      <w:tr w:rsidR="00C824F2" w:rsidRPr="002D1F22" w14:paraId="037E4E14" w14:textId="77777777" w:rsidTr="009D25AB">
        <w:tc>
          <w:tcPr>
            <w:tcW w:w="575" w:type="dxa"/>
            <w:vMerge/>
          </w:tcPr>
          <w:p w14:paraId="71C0BFB4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A8744D8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268CE0A" w14:textId="77777777" w:rsidR="00C824F2" w:rsidRPr="002D1F22" w:rsidRDefault="00C824F2" w:rsidP="00C824F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9B5189F" w14:textId="0DCB5D9A" w:rsidR="00C824F2" w:rsidRPr="002D1F22" w:rsidRDefault="00B8307F" w:rsidP="00C824F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8</w:t>
            </w:r>
          </w:p>
        </w:tc>
      </w:tr>
      <w:tr w:rsidR="00922E78" w:rsidRPr="002D1F22" w14:paraId="6712048C" w14:textId="77777777" w:rsidTr="009D25AB">
        <w:tc>
          <w:tcPr>
            <w:tcW w:w="575" w:type="dxa"/>
            <w:vMerge w:val="restart"/>
          </w:tcPr>
          <w:p w14:paraId="1F861639" w14:textId="4929EF86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9</w:t>
            </w:r>
          </w:p>
        </w:tc>
        <w:tc>
          <w:tcPr>
            <w:tcW w:w="2485" w:type="dxa"/>
            <w:vMerge w:val="restart"/>
          </w:tcPr>
          <w:p w14:paraId="760F3F6E" w14:textId="5371E665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 2</w:t>
            </w:r>
          </w:p>
        </w:tc>
        <w:tc>
          <w:tcPr>
            <w:tcW w:w="1505" w:type="dxa"/>
          </w:tcPr>
          <w:p w14:paraId="4201572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8790DC4" w14:textId="5985CF9C" w:rsidR="00922E78" w:rsidRPr="002D1F22" w:rsidRDefault="006C4208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PO Line </w:t>
            </w:r>
            <w:r w:rsidR="00922E78" w:rsidRPr="002D1F22">
              <w:rPr>
                <w:color w:val="000000" w:themeColor="text1"/>
                <w:lang w:bidi="th-TH"/>
              </w:rPr>
              <w:t>Description</w:t>
            </w:r>
          </w:p>
        </w:tc>
      </w:tr>
      <w:tr w:rsidR="00922E78" w:rsidRPr="002D1F22" w14:paraId="1FDDAB15" w14:textId="77777777" w:rsidTr="009D25AB">
        <w:tc>
          <w:tcPr>
            <w:tcW w:w="575" w:type="dxa"/>
            <w:vMerge/>
          </w:tcPr>
          <w:p w14:paraId="394561B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C2E18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51EFE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26D22D2" w14:textId="7B9614BB" w:rsidR="00922E78" w:rsidRPr="002D1F22" w:rsidRDefault="00922E78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11D2E2DE" w14:textId="77777777" w:rsidTr="009D25AB">
        <w:tc>
          <w:tcPr>
            <w:tcW w:w="575" w:type="dxa"/>
            <w:vMerge/>
          </w:tcPr>
          <w:p w14:paraId="15F9017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BA455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01FD6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463557A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7EBB5949" w14:textId="77777777" w:rsidTr="009D25AB">
        <w:tc>
          <w:tcPr>
            <w:tcW w:w="575" w:type="dxa"/>
            <w:vMerge/>
          </w:tcPr>
          <w:p w14:paraId="6256254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DE2063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144C0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3CB4CA22" w14:textId="562278D8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0C89A862" w14:textId="77777777" w:rsidTr="009D25AB">
        <w:tc>
          <w:tcPr>
            <w:tcW w:w="575" w:type="dxa"/>
            <w:vMerge/>
          </w:tcPr>
          <w:p w14:paraId="745D3BA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7C76D4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B852B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24A6ECE" w14:textId="67FD3A90" w:rsidR="00922E78" w:rsidRPr="002D1F22" w:rsidRDefault="006C420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 </w:t>
            </w:r>
            <w:r w:rsidRPr="002D1F22">
              <w:rPr>
                <w:color w:val="000000" w:themeColor="text1"/>
                <w:lang w:bidi="th-TH"/>
              </w:rPr>
              <w:t xml:space="preserve">Descriptions 1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ไม่พอ ให้ตัดมาที่ </w:t>
            </w:r>
            <w:r w:rsidRPr="002D1F22">
              <w:rPr>
                <w:color w:val="000000" w:themeColor="text1"/>
                <w:lang w:bidi="th-TH"/>
              </w:rPr>
              <w:t xml:space="preserve">Column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นี้ หรือกรณีไม่ใช่ </w:t>
            </w:r>
            <w:r w:rsidRPr="002D1F22">
              <w:rPr>
                <w:color w:val="000000" w:themeColor="text1"/>
                <w:lang w:bidi="th-TH"/>
              </w:rPr>
              <w:t>Item Inventory</w:t>
            </w:r>
          </w:p>
        </w:tc>
      </w:tr>
      <w:tr w:rsidR="00922E78" w:rsidRPr="002D1F22" w14:paraId="7A21C305" w14:textId="77777777" w:rsidTr="009D25AB">
        <w:tc>
          <w:tcPr>
            <w:tcW w:w="575" w:type="dxa"/>
            <w:vMerge/>
          </w:tcPr>
          <w:p w14:paraId="180D7F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DCACE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E17BF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257FE63" w14:textId="77777777" w:rsidR="00922E78" w:rsidRPr="002D1F22" w:rsidRDefault="00922E78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Description</w:t>
            </w:r>
          </w:p>
          <w:p w14:paraId="04C6BD63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795CD9F0" w14:textId="575C32E4" w:rsidR="006C4208" w:rsidRPr="002D1F22" w:rsidRDefault="006C4208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XCUST_PR_PO_INFO_TBL.PO_LINE_DESCRIPTION</w:t>
            </w:r>
          </w:p>
        </w:tc>
      </w:tr>
      <w:tr w:rsidR="00922E78" w:rsidRPr="002D1F22" w14:paraId="359D5B1C" w14:textId="77777777" w:rsidTr="009D25AB">
        <w:tc>
          <w:tcPr>
            <w:tcW w:w="575" w:type="dxa"/>
            <w:vMerge/>
          </w:tcPr>
          <w:p w14:paraId="7C439A5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883E6D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3CE3F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6012961" w14:textId="1DAA473E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9</w:t>
            </w:r>
          </w:p>
        </w:tc>
      </w:tr>
      <w:tr w:rsidR="00922E78" w:rsidRPr="002D1F22" w14:paraId="563B2BA5" w14:textId="77777777" w:rsidTr="009D25AB">
        <w:tc>
          <w:tcPr>
            <w:tcW w:w="575" w:type="dxa"/>
            <w:vMerge w:val="restart"/>
          </w:tcPr>
          <w:p w14:paraId="70BD1816" w14:textId="124897B4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10</w:t>
            </w:r>
          </w:p>
        </w:tc>
        <w:tc>
          <w:tcPr>
            <w:tcW w:w="2485" w:type="dxa"/>
            <w:vMerge w:val="restart"/>
          </w:tcPr>
          <w:p w14:paraId="2151F8CF" w14:textId="7CBE7516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Receipt Amount</w:t>
            </w:r>
          </w:p>
        </w:tc>
        <w:tc>
          <w:tcPr>
            <w:tcW w:w="1505" w:type="dxa"/>
          </w:tcPr>
          <w:p w14:paraId="60C2D79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DD4C29F" w14:textId="20310502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ยอด </w:t>
            </w:r>
            <w:r w:rsidRPr="002D1F22">
              <w:rPr>
                <w:color w:val="000000" w:themeColor="text1"/>
                <w:lang w:bidi="th-TH"/>
              </w:rPr>
              <w:t xml:space="preserve">Receipt Amount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ของ </w:t>
            </w:r>
            <w:r w:rsidRPr="002D1F22">
              <w:rPr>
                <w:color w:val="000000" w:themeColor="text1"/>
                <w:lang w:bidi="th-TH"/>
              </w:rPr>
              <w:t>PO ,PO Line</w:t>
            </w:r>
          </w:p>
        </w:tc>
      </w:tr>
      <w:tr w:rsidR="00922E78" w:rsidRPr="002D1F22" w14:paraId="6D72D385" w14:textId="77777777" w:rsidTr="009D25AB">
        <w:tc>
          <w:tcPr>
            <w:tcW w:w="575" w:type="dxa"/>
            <w:vMerge/>
          </w:tcPr>
          <w:p w14:paraId="370649A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43ACE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A4C3C8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57121DA" w14:textId="77777777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Number </w:t>
            </w:r>
          </w:p>
          <w:p w14:paraId="69BC0759" w14:textId="5D476CA5" w:rsidR="00074622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Format : N,NNN,NN0.00</w:t>
            </w:r>
          </w:p>
        </w:tc>
      </w:tr>
      <w:tr w:rsidR="00922E78" w:rsidRPr="002D1F22" w14:paraId="43148D47" w14:textId="77777777" w:rsidTr="009D25AB">
        <w:tc>
          <w:tcPr>
            <w:tcW w:w="575" w:type="dxa"/>
            <w:vMerge/>
          </w:tcPr>
          <w:p w14:paraId="69298EA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516CF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CDF53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845A696" w14:textId="763E74A5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113618EF" w14:textId="77777777" w:rsidTr="009D25AB">
        <w:tc>
          <w:tcPr>
            <w:tcW w:w="575" w:type="dxa"/>
            <w:vMerge/>
          </w:tcPr>
          <w:p w14:paraId="067CACE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801875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B1C648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810A27A" w14:textId="5C3FCDF6" w:rsidR="00922E78" w:rsidRPr="002D1F22" w:rsidRDefault="00074622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922E78" w:rsidRPr="002D1F22" w14:paraId="57C6DF09" w14:textId="77777777" w:rsidTr="009D25AB">
        <w:tc>
          <w:tcPr>
            <w:tcW w:w="575" w:type="dxa"/>
            <w:vMerge/>
          </w:tcPr>
          <w:p w14:paraId="636750E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97A41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D7E7E4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BEB8DD" w14:textId="2071D9C7" w:rsidR="00922E78" w:rsidRPr="002D1F22" w:rsidRDefault="00C877C2" w:rsidP="00922E78">
            <w:pPr>
              <w:rPr>
                <w:color w:val="000000" w:themeColor="text1"/>
              </w:rPr>
            </w:pPr>
            <w:ins w:id="47" w:author="Polter" w:date="2017-10-24T10:32:00Z">
              <w:r>
                <w:rPr>
                  <w:color w:val="000000" w:themeColor="text1"/>
                  <w:lang w:bidi="th-TH"/>
                </w:rPr>
                <w:t>Line Status = ‘Delivered’</w:t>
              </w:r>
            </w:ins>
          </w:p>
        </w:tc>
      </w:tr>
      <w:tr w:rsidR="002D1F22" w:rsidRPr="002D1F22" w14:paraId="7E802528" w14:textId="77777777" w:rsidTr="009D25AB">
        <w:tc>
          <w:tcPr>
            <w:tcW w:w="575" w:type="dxa"/>
            <w:vMerge/>
          </w:tcPr>
          <w:p w14:paraId="0367339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1E63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5AA49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8BC8D30" w14:textId="45DE12EA" w:rsidR="00922E78" w:rsidRPr="002D1F22" w:rsidRDefault="00922E78" w:rsidP="0007462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</w:t>
            </w:r>
            <w:r w:rsidR="00074622" w:rsidRPr="002D1F22">
              <w:rPr>
                <w:color w:val="000000" w:themeColor="text1"/>
              </w:rPr>
              <w:t xml:space="preserve">Inventory Management &gt; </w:t>
            </w:r>
            <w:r w:rsidR="00074622" w:rsidRPr="002D1F22">
              <w:rPr>
                <w:color w:val="000000" w:themeColor="text1"/>
                <w:lang w:bidi="th-TH"/>
              </w:rPr>
              <w:t xml:space="preserve">Receipts &gt; Inspect </w:t>
            </w:r>
            <w:commentRangeStart w:id="48"/>
            <w:r w:rsidR="00074622" w:rsidRPr="002D1F22">
              <w:rPr>
                <w:color w:val="000000" w:themeColor="text1"/>
                <w:lang w:bidi="th-TH"/>
              </w:rPr>
              <w:t>Receipts</w:t>
            </w:r>
            <w:commentRangeEnd w:id="48"/>
            <w:r w:rsidR="00A63E6C" w:rsidRPr="002D1F22">
              <w:rPr>
                <w:rStyle w:val="CommentReference"/>
                <w:rFonts w:eastAsia="Times New Roman" w:cs="Angsana New"/>
                <w:color w:val="000000" w:themeColor="text1"/>
                <w:spacing w:val="4"/>
                <w:lang w:eastAsia="en-US"/>
              </w:rPr>
              <w:commentReference w:id="48"/>
            </w:r>
            <w:r w:rsidR="00074622" w:rsidRPr="002D1F22">
              <w:rPr>
                <w:color w:val="000000" w:themeColor="text1"/>
                <w:lang w:bidi="th-TH"/>
              </w:rPr>
              <w:t xml:space="preserve"> &gt; </w:t>
            </w:r>
            <w:r w:rsidR="00D86A03">
              <w:rPr>
                <w:color w:val="000000" w:themeColor="text1"/>
                <w:lang w:bidi="th-TH"/>
              </w:rPr>
              <w:t>Quatity Receipt</w:t>
            </w:r>
          </w:p>
          <w:p w14:paraId="74816A56" w14:textId="77777777" w:rsidR="006C4208" w:rsidRDefault="006C4208" w:rsidP="00074622">
            <w:pPr>
              <w:rPr>
                <w:ins w:id="49" w:author="Polter" w:date="2017-10-24T10:32:00Z"/>
                <w:color w:val="000000" w:themeColor="text1"/>
                <w:lang w:bidi="th-TH"/>
              </w:rPr>
            </w:pPr>
          </w:p>
          <w:p w14:paraId="44F47C39" w14:textId="161A1281" w:rsidR="00D31F4C" w:rsidRDefault="00D31F4C" w:rsidP="00074622">
            <w:pPr>
              <w:rPr>
                <w:ins w:id="50" w:author="Polter" w:date="2017-10-24T10:32:00Z"/>
                <w:color w:val="000000" w:themeColor="text1"/>
                <w:lang w:bidi="th-TH"/>
              </w:rPr>
            </w:pPr>
            <w:ins w:id="51" w:author="Polter" w:date="2017-10-24T10:32:00Z">
              <w:r>
                <w:rPr>
                  <w:color w:val="000000" w:themeColor="text1"/>
                </w:rPr>
                <w:t>(N)</w:t>
              </w:r>
              <w:r>
                <w:rPr>
                  <w:rFonts w:hint="cs"/>
                  <w:color w:val="000000" w:themeColor="text1"/>
                  <w:cs/>
                  <w:lang w:bidi="th-TH"/>
                </w:rPr>
                <w:t xml:space="preserve"> </w:t>
              </w:r>
              <w:r>
                <w:rPr>
                  <w:color w:val="000000" w:themeColor="text1"/>
                </w:rPr>
                <w:t>Inventory Management &gt;</w:t>
              </w:r>
              <w:r w:rsidRPr="002D1F22">
                <w:rPr>
                  <w:color w:val="000000" w:themeColor="text1"/>
                  <w:lang w:bidi="th-TH"/>
                </w:rPr>
                <w:t xml:space="preserve"> </w:t>
              </w:r>
              <w:commentRangeStart w:id="52"/>
              <w:r>
                <w:rPr>
                  <w:color w:val="000000" w:themeColor="text1"/>
                  <w:lang w:bidi="th-TH"/>
                </w:rPr>
                <w:t>Search</w:t>
              </w:r>
              <w:commentRangeEnd w:id="52"/>
              <w:r w:rsidRPr="002D1F22">
                <w:rPr>
                  <w:rStyle w:val="CommentReference"/>
                  <w:rFonts w:eastAsia="Times New Roman" w:cs="Angsana New"/>
                  <w:color w:val="000000" w:themeColor="text1"/>
                  <w:spacing w:val="4"/>
                  <w:lang w:eastAsia="en-US"/>
                </w:rPr>
                <w:commentReference w:id="52"/>
              </w:r>
              <w:r w:rsidRPr="002D1F22">
                <w:rPr>
                  <w:color w:val="000000" w:themeColor="text1"/>
                  <w:lang w:bidi="th-TH"/>
                </w:rPr>
                <w:t xml:space="preserve"> &gt; </w:t>
              </w:r>
              <w:r>
                <w:rPr>
                  <w:color w:val="000000" w:themeColor="text1"/>
                  <w:lang w:bidi="th-TH"/>
                </w:rPr>
                <w:t>(F)Quantity</w:t>
              </w:r>
            </w:ins>
          </w:p>
          <w:p w14:paraId="724E7544" w14:textId="77777777" w:rsidR="00D31F4C" w:rsidRPr="002D1F22" w:rsidRDefault="00D31F4C" w:rsidP="00074622">
            <w:pPr>
              <w:rPr>
                <w:color w:val="000000" w:themeColor="text1"/>
                <w:lang w:bidi="th-TH"/>
              </w:rPr>
            </w:pPr>
          </w:p>
          <w:p w14:paraId="02688342" w14:textId="57B0D4F7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XCUST_PR_PO_INFO_TBL.AMOUNT_RECEIPT</w:t>
            </w:r>
          </w:p>
        </w:tc>
      </w:tr>
      <w:tr w:rsidR="00922E78" w:rsidRPr="002D1F22" w14:paraId="09443C74" w14:textId="77777777" w:rsidTr="009D25AB">
        <w:tc>
          <w:tcPr>
            <w:tcW w:w="575" w:type="dxa"/>
            <w:vMerge/>
          </w:tcPr>
          <w:p w14:paraId="151E79D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35769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1342E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58F9FBF8" w14:textId="6989F72E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10</w:t>
            </w:r>
          </w:p>
        </w:tc>
      </w:tr>
      <w:tr w:rsidR="00922E78" w:rsidRPr="002D1F22" w14:paraId="3F13D162" w14:textId="77777777" w:rsidTr="009D25AB">
        <w:tc>
          <w:tcPr>
            <w:tcW w:w="575" w:type="dxa"/>
            <w:vMerge w:val="restart"/>
          </w:tcPr>
          <w:p w14:paraId="19CFDC13" w14:textId="6EF05430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11</w:t>
            </w:r>
          </w:p>
        </w:tc>
        <w:tc>
          <w:tcPr>
            <w:tcW w:w="2485" w:type="dxa"/>
            <w:vMerge w:val="restart"/>
          </w:tcPr>
          <w:p w14:paraId="563A85A4" w14:textId="44DA829B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Tax Code</w:t>
            </w:r>
          </w:p>
        </w:tc>
        <w:tc>
          <w:tcPr>
            <w:tcW w:w="1505" w:type="dxa"/>
          </w:tcPr>
          <w:p w14:paraId="1E25BC0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8AAE4AF" w14:textId="5553B98B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Tax Code</w:t>
            </w:r>
          </w:p>
        </w:tc>
      </w:tr>
      <w:tr w:rsidR="00922E78" w:rsidRPr="002D1F22" w14:paraId="5D9C9D88" w14:textId="77777777" w:rsidTr="009D25AB">
        <w:tc>
          <w:tcPr>
            <w:tcW w:w="575" w:type="dxa"/>
            <w:vMerge/>
          </w:tcPr>
          <w:p w14:paraId="7654853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86E53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15752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73B6BA0" w14:textId="550DE590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137E4882" w14:textId="77777777" w:rsidTr="009D25AB">
        <w:tc>
          <w:tcPr>
            <w:tcW w:w="575" w:type="dxa"/>
            <w:vMerge/>
          </w:tcPr>
          <w:p w14:paraId="5C5464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C9C1F1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C61186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3F32FD2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3EC07293" w14:textId="77777777" w:rsidTr="009D25AB">
        <w:tc>
          <w:tcPr>
            <w:tcW w:w="575" w:type="dxa"/>
            <w:vMerge/>
          </w:tcPr>
          <w:p w14:paraId="6EB0660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484E8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FA4FD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DD6A68E" w14:textId="7694FBD7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922E78" w:rsidRPr="002D1F22" w14:paraId="7F7A8CDF" w14:textId="77777777" w:rsidTr="009D25AB">
        <w:tc>
          <w:tcPr>
            <w:tcW w:w="575" w:type="dxa"/>
            <w:vMerge/>
          </w:tcPr>
          <w:p w14:paraId="77F834D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FE1D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58B95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ACA570E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2D1F22" w:rsidRPr="002D1F22" w14:paraId="1089BCCE" w14:textId="77777777" w:rsidTr="009D25AB">
        <w:tc>
          <w:tcPr>
            <w:tcW w:w="575" w:type="dxa"/>
            <w:vMerge/>
          </w:tcPr>
          <w:p w14:paraId="1B7B509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CF2A7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9DC66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5E6DD00" w14:textId="77777777" w:rsidR="00922E78" w:rsidRPr="002D1F22" w:rsidRDefault="00074622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Total Tax &gt; Tax Line &gt; Tax Name</w:t>
            </w:r>
          </w:p>
          <w:p w14:paraId="74B91799" w14:textId="77777777" w:rsidR="006C4208" w:rsidRPr="002D1F22" w:rsidRDefault="006C4208" w:rsidP="00922E78">
            <w:pPr>
              <w:rPr>
                <w:color w:val="000000" w:themeColor="text1"/>
                <w:lang w:bidi="th-TH"/>
              </w:rPr>
            </w:pPr>
          </w:p>
          <w:p w14:paraId="11D0C106" w14:textId="6301D6D0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XCUST_PR_PO_INFO_TBL.PO_TAX_CODE</w:t>
            </w:r>
          </w:p>
        </w:tc>
      </w:tr>
      <w:tr w:rsidR="00922E78" w:rsidRPr="002D1F22" w14:paraId="4DEEDCDD" w14:textId="77777777" w:rsidTr="009D25AB">
        <w:tc>
          <w:tcPr>
            <w:tcW w:w="575" w:type="dxa"/>
            <w:vMerge/>
          </w:tcPr>
          <w:p w14:paraId="0F1CD21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FB4E9D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A7ABD8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1C5021D" w14:textId="54FD4025" w:rsidR="00922E78" w:rsidRPr="002D1F22" w:rsidRDefault="00B8307F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11</w:t>
            </w:r>
          </w:p>
        </w:tc>
      </w:tr>
      <w:tr w:rsidR="00922E78" w:rsidRPr="002D1F22" w14:paraId="77B6101D" w14:textId="77777777" w:rsidTr="009D25AB">
        <w:tc>
          <w:tcPr>
            <w:tcW w:w="575" w:type="dxa"/>
            <w:vMerge w:val="restart"/>
          </w:tcPr>
          <w:p w14:paraId="5F9BEB51" w14:textId="1AB5155C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B9F64E1" w14:textId="46230678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Tax Exp Code</w:t>
            </w:r>
          </w:p>
        </w:tc>
        <w:tc>
          <w:tcPr>
            <w:tcW w:w="1505" w:type="dxa"/>
          </w:tcPr>
          <w:p w14:paraId="2CEDFF8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F4727B8" w14:textId="77777777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ประเภท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21112011" w14:textId="77777777" w:rsidR="00A63E6C" w:rsidRPr="002D1F22" w:rsidRDefault="00A63E6C" w:rsidP="00A63E6C">
            <w:pPr>
              <w:rPr>
                <w:color w:val="000000" w:themeColor="text1"/>
                <w:u w:val="single"/>
                <w:lang w:bidi="th-TH"/>
              </w:rPr>
            </w:pPr>
            <w:r w:rsidRPr="002D1F22">
              <w:rPr>
                <w:color w:val="000000" w:themeColor="text1"/>
                <w:u w:val="single"/>
                <w:lang w:bidi="th-TH"/>
              </w:rPr>
              <w:t>Codes - Description 01</w:t>
            </w:r>
          </w:p>
          <w:p w14:paraId="2907F0E3" w14:textId="77777777" w:rsidR="00A63E6C" w:rsidRPr="002D1F22" w:rsidRDefault="00A63E6C" w:rsidP="00A63E6C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E - Value Added Tax Exempt</w:t>
            </w:r>
          </w:p>
          <w:p w14:paraId="416FC3C4" w14:textId="30B0FD99" w:rsidR="00A63E6C" w:rsidRPr="002D1F22" w:rsidRDefault="00A63E6C" w:rsidP="00A63E6C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 - Value Added (input) Tax</w:t>
            </w:r>
          </w:p>
        </w:tc>
      </w:tr>
      <w:tr w:rsidR="00922E78" w:rsidRPr="002D1F22" w14:paraId="62DD764C" w14:textId="77777777" w:rsidTr="009D25AB">
        <w:tc>
          <w:tcPr>
            <w:tcW w:w="575" w:type="dxa"/>
            <w:vMerge/>
          </w:tcPr>
          <w:p w14:paraId="1E95278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B1AAE7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A453E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03315F1" w14:textId="0AF377EB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6AA28F26" w14:textId="77777777" w:rsidTr="009D25AB">
        <w:tc>
          <w:tcPr>
            <w:tcW w:w="575" w:type="dxa"/>
            <w:vMerge/>
          </w:tcPr>
          <w:p w14:paraId="651020D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C8D32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158C94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62F2B72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7A90EFF2" w14:textId="77777777" w:rsidTr="009D25AB">
        <w:tc>
          <w:tcPr>
            <w:tcW w:w="575" w:type="dxa"/>
            <w:vMerge/>
          </w:tcPr>
          <w:p w14:paraId="795AA3B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548319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A38D6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6739110" w14:textId="2F9F95E8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922E78" w:rsidRPr="002D1F22" w14:paraId="7BFFCFE5" w14:textId="77777777" w:rsidTr="009D25AB">
        <w:tc>
          <w:tcPr>
            <w:tcW w:w="575" w:type="dxa"/>
            <w:vMerge/>
          </w:tcPr>
          <w:p w14:paraId="25520EA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08DA5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ACDB8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106E8C0F" w14:textId="7733BFD3" w:rsidR="00922E78" w:rsidRPr="002D1F22" w:rsidRDefault="00922E78" w:rsidP="00922E78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922E78" w:rsidRPr="002D1F22" w14:paraId="07B8487B" w14:textId="77777777" w:rsidTr="009D25AB">
        <w:tc>
          <w:tcPr>
            <w:tcW w:w="575" w:type="dxa"/>
            <w:vMerge/>
          </w:tcPr>
          <w:p w14:paraId="1FD78A17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AD95E9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0F60B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B60984" w14:textId="77777777" w:rsidR="00922E78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 xml:space="preserve">‘E’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หากไม่มี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  <w:p w14:paraId="18FEF2E0" w14:textId="3EFB1480" w:rsidR="00A63E6C" w:rsidRPr="002D1F22" w:rsidRDefault="00A63E6C" w:rsidP="00922E78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 xml:space="preserve">‘V’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หากไม่มี </w:t>
            </w:r>
            <w:r w:rsidRPr="002D1F22">
              <w:rPr>
                <w:color w:val="000000" w:themeColor="text1"/>
                <w:lang w:bidi="th-TH"/>
              </w:rPr>
              <w:t>Tax</w:t>
            </w:r>
          </w:p>
        </w:tc>
      </w:tr>
      <w:tr w:rsidR="00922E78" w:rsidRPr="002D1F22" w14:paraId="3010CED4" w14:textId="77777777" w:rsidTr="009D25AB">
        <w:tc>
          <w:tcPr>
            <w:tcW w:w="575" w:type="dxa"/>
            <w:vMerge/>
          </w:tcPr>
          <w:p w14:paraId="43C146A3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BFBEA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019B3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BABFCE0" w14:textId="4FBA940D" w:rsidR="00922E78" w:rsidRPr="002D1F22" w:rsidRDefault="00B8307F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12</w:t>
            </w:r>
          </w:p>
        </w:tc>
      </w:tr>
      <w:tr w:rsidR="00922E78" w:rsidRPr="002D1F22" w14:paraId="61B3384B" w14:textId="77777777" w:rsidTr="009D25AB">
        <w:tc>
          <w:tcPr>
            <w:tcW w:w="575" w:type="dxa"/>
            <w:vMerge w:val="restart"/>
          </w:tcPr>
          <w:p w14:paraId="0FDB705D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12</w:t>
            </w:r>
          </w:p>
        </w:tc>
        <w:tc>
          <w:tcPr>
            <w:tcW w:w="2485" w:type="dxa"/>
            <w:vMerge w:val="restart"/>
          </w:tcPr>
          <w:p w14:paraId="70724EFD" w14:textId="761AFD05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Account Code</w:t>
            </w:r>
          </w:p>
        </w:tc>
        <w:tc>
          <w:tcPr>
            <w:tcW w:w="1505" w:type="dxa"/>
          </w:tcPr>
          <w:p w14:paraId="6C4D2A62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75FCFC9" w14:textId="17349C5A" w:rsidR="00922E78" w:rsidRPr="002D1F22" w:rsidRDefault="00A63E6C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Account code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>การลงบัญชี</w:t>
            </w:r>
          </w:p>
        </w:tc>
      </w:tr>
      <w:tr w:rsidR="00922E78" w:rsidRPr="002D1F22" w14:paraId="02488226" w14:textId="77777777" w:rsidTr="009D25AB">
        <w:tc>
          <w:tcPr>
            <w:tcW w:w="575" w:type="dxa"/>
            <w:vMerge/>
          </w:tcPr>
          <w:p w14:paraId="3383932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B01275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2C0F88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00C488F" w14:textId="1866367F" w:rsidR="00922E78" w:rsidRPr="002D1F22" w:rsidRDefault="00A63E6C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922E78" w:rsidRPr="002D1F22" w14:paraId="7A1ECF85" w14:textId="77777777" w:rsidTr="009D25AB">
        <w:tc>
          <w:tcPr>
            <w:tcW w:w="575" w:type="dxa"/>
            <w:vMerge/>
          </w:tcPr>
          <w:p w14:paraId="32B5AA5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55CBB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C74133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C126E50" w14:textId="77777777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5FA2C0DD" w14:textId="77777777" w:rsidTr="009D25AB">
        <w:tc>
          <w:tcPr>
            <w:tcW w:w="575" w:type="dxa"/>
            <w:vMerge/>
          </w:tcPr>
          <w:p w14:paraId="0B0C2711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43737E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B28B1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68E6418" w14:textId="131B92C1" w:rsidR="00922E78" w:rsidRPr="002D1F22" w:rsidRDefault="00A63E6C" w:rsidP="00922E7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922E78" w:rsidRPr="002D1F22" w14:paraId="3A2766CD" w14:textId="77777777" w:rsidTr="009D25AB">
        <w:tc>
          <w:tcPr>
            <w:tcW w:w="575" w:type="dxa"/>
            <w:vMerge/>
          </w:tcPr>
          <w:p w14:paraId="01CDB774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C039676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B004FC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BBC1967" w14:textId="03D4CF21" w:rsidR="00922E78" w:rsidRPr="002D1F22" w:rsidRDefault="00922E78" w:rsidP="00922E78">
            <w:pPr>
              <w:rPr>
                <w:color w:val="000000" w:themeColor="text1"/>
              </w:rPr>
            </w:pPr>
          </w:p>
        </w:tc>
      </w:tr>
      <w:tr w:rsidR="00922E78" w:rsidRPr="002D1F22" w14:paraId="2D6C7B84" w14:textId="77777777" w:rsidTr="009D25AB">
        <w:tc>
          <w:tcPr>
            <w:tcW w:w="575" w:type="dxa"/>
            <w:vMerge/>
          </w:tcPr>
          <w:p w14:paraId="149F8CE9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ED703B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F75A0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E44B8A5" w14:textId="456DA9D9" w:rsidR="00922E78" w:rsidRPr="002D1F22" w:rsidRDefault="00A63E6C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922E78" w:rsidRPr="002D1F22" w14:paraId="7E5656E1" w14:textId="77777777" w:rsidTr="009D25AB">
        <w:tc>
          <w:tcPr>
            <w:tcW w:w="575" w:type="dxa"/>
            <w:vMerge/>
          </w:tcPr>
          <w:p w14:paraId="35CB4E3F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38591D0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37CAFA" w14:textId="77777777" w:rsidR="00922E78" w:rsidRPr="002D1F22" w:rsidRDefault="00922E78" w:rsidP="00922E78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572C0AB" w14:textId="69ABD208" w:rsidR="00922E78" w:rsidRPr="002D1F22" w:rsidRDefault="00B8307F" w:rsidP="00922E78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13</w:t>
            </w:r>
          </w:p>
        </w:tc>
      </w:tr>
      <w:tr w:rsidR="00D04DD4" w:rsidRPr="002D1F22" w14:paraId="76BC7A85" w14:textId="77777777" w:rsidTr="00D04DD4">
        <w:tc>
          <w:tcPr>
            <w:tcW w:w="575" w:type="dxa"/>
            <w:vMerge w:val="restart"/>
          </w:tcPr>
          <w:p w14:paraId="76B16CE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13</w:t>
            </w:r>
          </w:p>
        </w:tc>
        <w:tc>
          <w:tcPr>
            <w:tcW w:w="2485" w:type="dxa"/>
            <w:vMerge w:val="restart"/>
          </w:tcPr>
          <w:p w14:paraId="0FABC2A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Quantity</w:t>
            </w:r>
          </w:p>
        </w:tc>
        <w:tc>
          <w:tcPr>
            <w:tcW w:w="1505" w:type="dxa"/>
          </w:tcPr>
          <w:p w14:paraId="4B57F19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7DAFA2E" w14:textId="77777777" w:rsidR="00D04DD4" w:rsidRPr="002D1F22" w:rsidRDefault="00D04DD4" w:rsidP="00D04DD4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จำนวนที่รับแล้วของ </w:t>
            </w:r>
            <w:r w:rsidRPr="002D1F22">
              <w:rPr>
                <w:color w:val="000000" w:themeColor="text1"/>
                <w:lang w:bidi="th-TH"/>
              </w:rPr>
              <w:t xml:space="preserve">PO Line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>นั้น</w:t>
            </w:r>
          </w:p>
        </w:tc>
      </w:tr>
      <w:tr w:rsidR="00D04DD4" w:rsidRPr="002D1F22" w14:paraId="151EE87A" w14:textId="77777777" w:rsidTr="00D04DD4">
        <w:tc>
          <w:tcPr>
            <w:tcW w:w="575" w:type="dxa"/>
            <w:vMerge/>
          </w:tcPr>
          <w:p w14:paraId="37B528E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BEF88B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5D1ABD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1D7B65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  <w:p w14:paraId="2B7A7D1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FORMAT : N,NNN,NN0.00</w:t>
            </w:r>
          </w:p>
        </w:tc>
      </w:tr>
      <w:tr w:rsidR="00D04DD4" w:rsidRPr="002D1F22" w14:paraId="63173B9B" w14:textId="77777777" w:rsidTr="00D04DD4">
        <w:tc>
          <w:tcPr>
            <w:tcW w:w="575" w:type="dxa"/>
            <w:vMerge/>
          </w:tcPr>
          <w:p w14:paraId="5DC95E78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3A0CB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07A51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F5676C4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D04DD4" w:rsidRPr="002D1F22" w14:paraId="0CB2BFE7" w14:textId="77777777" w:rsidTr="00D04DD4">
        <w:tc>
          <w:tcPr>
            <w:tcW w:w="575" w:type="dxa"/>
            <w:vMerge/>
          </w:tcPr>
          <w:p w14:paraId="0D5693A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D6A7E06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7193A9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53A67F3" w14:textId="446D97AC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D04DD4" w:rsidRPr="002D1F22" w14:paraId="5540A6D2" w14:textId="77777777" w:rsidTr="00D04DD4">
        <w:tc>
          <w:tcPr>
            <w:tcW w:w="575" w:type="dxa"/>
            <w:vMerge/>
          </w:tcPr>
          <w:p w14:paraId="4078C69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67D8EF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FA449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226CAD8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2D1F22" w:rsidRPr="002D1F22" w14:paraId="74262841" w14:textId="77777777" w:rsidTr="00D04DD4">
        <w:tc>
          <w:tcPr>
            <w:tcW w:w="575" w:type="dxa"/>
            <w:vMerge/>
          </w:tcPr>
          <w:p w14:paraId="2C4CA4ED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5FDB6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701CC9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89AE7E4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Receipts &gt; Inspect Receipts &gt; (F) QUANTITY</w:t>
            </w:r>
          </w:p>
          <w:p w14:paraId="49BEF91C" w14:textId="77777777" w:rsidR="006C4208" w:rsidRPr="002D1F22" w:rsidRDefault="006C4208" w:rsidP="00D04DD4">
            <w:pPr>
              <w:rPr>
                <w:color w:val="000000" w:themeColor="text1"/>
              </w:rPr>
            </w:pPr>
          </w:p>
          <w:p w14:paraId="6B0D3138" w14:textId="76EC8945" w:rsidR="006C4208" w:rsidRPr="002D1F22" w:rsidRDefault="006C4208" w:rsidP="006C420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  <w:lang w:bidi="th-TH"/>
              </w:rPr>
              <w:t>XCUST_PR_PO_INFO_TBL.QTY_RECEIPT</w:t>
            </w:r>
          </w:p>
        </w:tc>
      </w:tr>
      <w:tr w:rsidR="00D04DD4" w:rsidRPr="002D1F22" w14:paraId="10EDCCAE" w14:textId="77777777" w:rsidTr="00D04DD4">
        <w:tc>
          <w:tcPr>
            <w:tcW w:w="575" w:type="dxa"/>
            <w:vMerge/>
          </w:tcPr>
          <w:p w14:paraId="76E329A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3C1654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D58040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49F5E35" w14:textId="05B5A6C9" w:rsidR="00D04DD4" w:rsidRPr="002D1F22" w:rsidRDefault="00B8307F" w:rsidP="00D04DD4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14</w:t>
            </w:r>
          </w:p>
        </w:tc>
      </w:tr>
      <w:tr w:rsidR="00D04DD4" w:rsidRPr="002D1F22" w14:paraId="687B282B" w14:textId="77777777" w:rsidTr="00D04DD4">
        <w:tc>
          <w:tcPr>
            <w:tcW w:w="575" w:type="dxa"/>
            <w:vMerge w:val="restart"/>
          </w:tcPr>
          <w:p w14:paraId="46C4568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14</w:t>
            </w:r>
          </w:p>
        </w:tc>
        <w:tc>
          <w:tcPr>
            <w:tcW w:w="2485" w:type="dxa"/>
            <w:vMerge w:val="restart"/>
          </w:tcPr>
          <w:p w14:paraId="75379AE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UOM</w:t>
            </w:r>
          </w:p>
        </w:tc>
        <w:tc>
          <w:tcPr>
            <w:tcW w:w="1505" w:type="dxa"/>
          </w:tcPr>
          <w:p w14:paraId="713F974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F9B00D1" w14:textId="77777777" w:rsidR="00D04DD4" w:rsidRPr="002D1F22" w:rsidRDefault="00D04DD4" w:rsidP="00D04DD4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หน่วยที่ทำรับ</w:t>
            </w:r>
          </w:p>
        </w:tc>
      </w:tr>
      <w:tr w:rsidR="00D04DD4" w:rsidRPr="002D1F22" w14:paraId="4C59871F" w14:textId="77777777" w:rsidTr="00D04DD4">
        <w:tc>
          <w:tcPr>
            <w:tcW w:w="575" w:type="dxa"/>
            <w:vMerge/>
          </w:tcPr>
          <w:p w14:paraId="57C0D615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E1C304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032CB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7D6840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  <w:p w14:paraId="7B92DDF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</w:tr>
      <w:tr w:rsidR="00D04DD4" w:rsidRPr="002D1F22" w14:paraId="3EF590A2" w14:textId="77777777" w:rsidTr="00D04DD4">
        <w:tc>
          <w:tcPr>
            <w:tcW w:w="575" w:type="dxa"/>
            <w:vMerge/>
          </w:tcPr>
          <w:p w14:paraId="21A193F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B7480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853C6D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10098DF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D04DD4" w:rsidRPr="002D1F22" w14:paraId="311F4D47" w14:textId="77777777" w:rsidTr="00D04DD4">
        <w:tc>
          <w:tcPr>
            <w:tcW w:w="575" w:type="dxa"/>
            <w:vMerge/>
          </w:tcPr>
          <w:p w14:paraId="6DBA66C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06990C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2A1B6E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D6B1C09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D04DD4" w:rsidRPr="002D1F22" w14:paraId="53355E45" w14:textId="77777777" w:rsidTr="00D04DD4">
        <w:tc>
          <w:tcPr>
            <w:tcW w:w="575" w:type="dxa"/>
            <w:vMerge/>
          </w:tcPr>
          <w:p w14:paraId="18E465A0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1B73E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13966E3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22CFEBD" w14:textId="77777777" w:rsidR="00D04DD4" w:rsidRPr="002D1F22" w:rsidRDefault="00D04DD4" w:rsidP="00D04DD4">
            <w:pPr>
              <w:rPr>
                <w:color w:val="000000" w:themeColor="text1"/>
              </w:rPr>
            </w:pPr>
          </w:p>
        </w:tc>
      </w:tr>
      <w:tr w:rsidR="002D1F22" w:rsidRPr="002D1F22" w14:paraId="1D1264C5" w14:textId="77777777" w:rsidTr="00D04DD4">
        <w:tc>
          <w:tcPr>
            <w:tcW w:w="575" w:type="dxa"/>
            <w:vMerge/>
          </w:tcPr>
          <w:p w14:paraId="416E4D17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9044E5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AFE15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E537BAD" w14:textId="77777777" w:rsidR="00D04DD4" w:rsidRPr="002D1F22" w:rsidRDefault="00D04DD4" w:rsidP="00D04DD4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Receipts &gt; Inspect Receipts &gt; (F) UOM</w:t>
            </w:r>
          </w:p>
          <w:p w14:paraId="33BC5372" w14:textId="77777777" w:rsidR="006C4208" w:rsidRPr="002D1F22" w:rsidRDefault="006C4208" w:rsidP="00D04DD4">
            <w:pPr>
              <w:rPr>
                <w:color w:val="000000" w:themeColor="text1"/>
              </w:rPr>
            </w:pPr>
          </w:p>
          <w:p w14:paraId="22652392" w14:textId="44A8B2B8" w:rsidR="006C4208" w:rsidRPr="002D1F22" w:rsidRDefault="006C4208" w:rsidP="006C420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  <w:lang w:bidi="th-TH"/>
              </w:rPr>
              <w:t>XCUST_PR_PO_INFO_TBL.PO_RCP_UOM</w:t>
            </w:r>
          </w:p>
        </w:tc>
      </w:tr>
      <w:tr w:rsidR="00D04DD4" w:rsidRPr="002D1F22" w14:paraId="5D16E1AD" w14:textId="77777777" w:rsidTr="00D04DD4">
        <w:tc>
          <w:tcPr>
            <w:tcW w:w="575" w:type="dxa"/>
            <w:vMerge/>
          </w:tcPr>
          <w:p w14:paraId="65B08D0A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11FB0AB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7C96982" w14:textId="77777777" w:rsidR="00D04DD4" w:rsidRPr="002D1F22" w:rsidRDefault="00D04DD4" w:rsidP="00D04DD4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4E194D2" w14:textId="46B3F20D" w:rsidR="00D04DD4" w:rsidRPr="002D1F22" w:rsidRDefault="00B8307F" w:rsidP="00D04DD4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15</w:t>
            </w:r>
          </w:p>
        </w:tc>
      </w:tr>
      <w:tr w:rsidR="00E37131" w:rsidRPr="002D1F22" w14:paraId="791D6D30" w14:textId="77777777" w:rsidTr="00180B42">
        <w:tc>
          <w:tcPr>
            <w:tcW w:w="575" w:type="dxa"/>
            <w:vMerge w:val="restart"/>
          </w:tcPr>
          <w:p w14:paraId="2F0F3B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15</w:t>
            </w:r>
          </w:p>
        </w:tc>
        <w:tc>
          <w:tcPr>
            <w:tcW w:w="2485" w:type="dxa"/>
            <w:vMerge w:val="restart"/>
          </w:tcPr>
          <w:p w14:paraId="76678A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Unit Price</w:t>
            </w:r>
          </w:p>
        </w:tc>
        <w:tc>
          <w:tcPr>
            <w:tcW w:w="1505" w:type="dxa"/>
          </w:tcPr>
          <w:p w14:paraId="7D30C32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2BB5E4C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ราคาต่อหน่วย</w:t>
            </w:r>
          </w:p>
        </w:tc>
      </w:tr>
      <w:tr w:rsidR="00E37131" w:rsidRPr="002D1F22" w14:paraId="331412C2" w14:textId="77777777" w:rsidTr="00180B42">
        <w:tc>
          <w:tcPr>
            <w:tcW w:w="575" w:type="dxa"/>
            <w:vMerge/>
          </w:tcPr>
          <w:p w14:paraId="78F2B3A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E24EF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FBBF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1E602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  <w:p w14:paraId="0FF7DE3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FORMAT : N,NNN,NN0.00</w:t>
            </w:r>
          </w:p>
        </w:tc>
      </w:tr>
      <w:tr w:rsidR="00E37131" w:rsidRPr="002D1F22" w14:paraId="11BB3D05" w14:textId="77777777" w:rsidTr="00180B42">
        <w:tc>
          <w:tcPr>
            <w:tcW w:w="575" w:type="dxa"/>
            <w:vMerge/>
          </w:tcPr>
          <w:p w14:paraId="24207A3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FD4C6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C67C1C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3821DB9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3C18BAF3" w14:textId="77777777" w:rsidTr="00180B42">
        <w:tc>
          <w:tcPr>
            <w:tcW w:w="575" w:type="dxa"/>
            <w:vMerge/>
          </w:tcPr>
          <w:p w14:paraId="5720912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6C6E3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CC010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E5132DA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37131" w:rsidRPr="002D1F22" w14:paraId="66A3E4A9" w14:textId="77777777" w:rsidTr="00180B42">
        <w:tc>
          <w:tcPr>
            <w:tcW w:w="575" w:type="dxa"/>
            <w:vMerge/>
          </w:tcPr>
          <w:p w14:paraId="1BC8C98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E8244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4C552C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1063820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B966D2A" w14:textId="77777777" w:rsidTr="00180B42">
        <w:tc>
          <w:tcPr>
            <w:tcW w:w="575" w:type="dxa"/>
            <w:vMerge/>
          </w:tcPr>
          <w:p w14:paraId="38881AB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758BF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87400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6DD23DF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 Price</w:t>
            </w:r>
          </w:p>
          <w:p w14:paraId="3CB5F27C" w14:textId="77777777" w:rsidR="006C4208" w:rsidRPr="002D1F22" w:rsidRDefault="006C4208" w:rsidP="00180B42">
            <w:pPr>
              <w:rPr>
                <w:color w:val="000000" w:themeColor="text1"/>
              </w:rPr>
            </w:pPr>
          </w:p>
          <w:p w14:paraId="4FAFEFFC" w14:textId="0C6C2368" w:rsidR="006C4208" w:rsidRPr="002D1F22" w:rsidRDefault="006C4208" w:rsidP="006C4208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  <w:lang w:bidi="th-TH"/>
              </w:rPr>
              <w:t>XCUST_PR_PO_INFO_TBL.UNIT_PRICE</w:t>
            </w:r>
          </w:p>
        </w:tc>
      </w:tr>
      <w:tr w:rsidR="00E37131" w:rsidRPr="002D1F22" w14:paraId="0F4777AF" w14:textId="77777777" w:rsidTr="00180B42">
        <w:tc>
          <w:tcPr>
            <w:tcW w:w="575" w:type="dxa"/>
            <w:vMerge/>
          </w:tcPr>
          <w:p w14:paraId="44E6BD3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F518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FB24CD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639B7A8" w14:textId="0A1CE240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16</w:t>
            </w:r>
          </w:p>
        </w:tc>
      </w:tr>
      <w:tr w:rsidR="00E37131" w:rsidRPr="002D1F22" w14:paraId="1C8432C5" w14:textId="77777777" w:rsidTr="00180B42">
        <w:tc>
          <w:tcPr>
            <w:tcW w:w="575" w:type="dxa"/>
            <w:vMerge w:val="restart"/>
          </w:tcPr>
          <w:p w14:paraId="7089405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16</w:t>
            </w:r>
          </w:p>
        </w:tc>
        <w:tc>
          <w:tcPr>
            <w:tcW w:w="2485" w:type="dxa"/>
            <w:vMerge w:val="restart"/>
          </w:tcPr>
          <w:p w14:paraId="5C764DA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Sub Ledger</w:t>
            </w:r>
          </w:p>
        </w:tc>
        <w:tc>
          <w:tcPr>
            <w:tcW w:w="1505" w:type="dxa"/>
          </w:tcPr>
          <w:p w14:paraId="418CF5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7B02B91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รหัสบัญชี</w:t>
            </w:r>
          </w:p>
        </w:tc>
      </w:tr>
      <w:tr w:rsidR="00E37131" w:rsidRPr="002D1F22" w14:paraId="0D4DF926" w14:textId="77777777" w:rsidTr="00180B42">
        <w:tc>
          <w:tcPr>
            <w:tcW w:w="575" w:type="dxa"/>
            <w:vMerge/>
          </w:tcPr>
          <w:p w14:paraId="169C61E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65509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D23B2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9340F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6241DC9" w14:textId="77777777" w:rsidTr="00180B42">
        <w:tc>
          <w:tcPr>
            <w:tcW w:w="575" w:type="dxa"/>
            <w:vMerge/>
          </w:tcPr>
          <w:p w14:paraId="035BCE9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11620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E9907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57DF72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1F20DFD8" w14:textId="77777777" w:rsidTr="00180B42">
        <w:tc>
          <w:tcPr>
            <w:tcW w:w="575" w:type="dxa"/>
            <w:vMerge/>
          </w:tcPr>
          <w:p w14:paraId="62978E2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B35117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EBA48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04147032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0C630428" w14:textId="77777777" w:rsidTr="00180B42">
        <w:tc>
          <w:tcPr>
            <w:tcW w:w="575" w:type="dxa"/>
            <w:vMerge/>
          </w:tcPr>
          <w:p w14:paraId="4B38255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FDDD4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D1E3E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C6150BC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28446DDD" w14:textId="77777777" w:rsidTr="00180B42">
        <w:tc>
          <w:tcPr>
            <w:tcW w:w="575" w:type="dxa"/>
            <w:vMerge/>
          </w:tcPr>
          <w:p w14:paraId="4DA32D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127F9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B5D19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2378DB8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5D73550A" w14:textId="77777777" w:rsidTr="00180B42">
        <w:tc>
          <w:tcPr>
            <w:tcW w:w="575" w:type="dxa"/>
            <w:vMerge/>
          </w:tcPr>
          <w:p w14:paraId="64377C9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B3C4B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8F414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8C7361B" w14:textId="237D0B58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17</w:t>
            </w:r>
          </w:p>
        </w:tc>
      </w:tr>
      <w:tr w:rsidR="00E37131" w:rsidRPr="002D1F22" w14:paraId="445779BA" w14:textId="77777777" w:rsidTr="00180B42">
        <w:tc>
          <w:tcPr>
            <w:tcW w:w="575" w:type="dxa"/>
            <w:vMerge w:val="restart"/>
          </w:tcPr>
          <w:p w14:paraId="228B3DB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17</w:t>
            </w:r>
          </w:p>
        </w:tc>
        <w:tc>
          <w:tcPr>
            <w:tcW w:w="2485" w:type="dxa"/>
            <w:vMerge w:val="restart"/>
          </w:tcPr>
          <w:p w14:paraId="52CA4E2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Sub Ledger Type</w:t>
            </w:r>
          </w:p>
        </w:tc>
        <w:tc>
          <w:tcPr>
            <w:tcW w:w="1505" w:type="dxa"/>
          </w:tcPr>
          <w:p w14:paraId="3625C18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17E4630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ประเภทรหัสบัญชี</w:t>
            </w:r>
          </w:p>
        </w:tc>
      </w:tr>
      <w:tr w:rsidR="00E37131" w:rsidRPr="002D1F22" w14:paraId="75555B10" w14:textId="77777777" w:rsidTr="00180B42">
        <w:tc>
          <w:tcPr>
            <w:tcW w:w="575" w:type="dxa"/>
            <w:vMerge/>
          </w:tcPr>
          <w:p w14:paraId="6AE5A9B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7ABABF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F0F3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9B1CEB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660E30EA" w14:textId="77777777" w:rsidTr="00180B42">
        <w:tc>
          <w:tcPr>
            <w:tcW w:w="575" w:type="dxa"/>
            <w:vMerge/>
          </w:tcPr>
          <w:p w14:paraId="669361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08EE2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A497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95F3F5A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28F5C699" w14:textId="77777777" w:rsidTr="00180B42">
        <w:tc>
          <w:tcPr>
            <w:tcW w:w="575" w:type="dxa"/>
            <w:vMerge/>
          </w:tcPr>
          <w:p w14:paraId="49777D5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0F4D0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0A5BF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E76A71C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188A9E7A" w14:textId="77777777" w:rsidTr="00180B42">
        <w:tc>
          <w:tcPr>
            <w:tcW w:w="575" w:type="dxa"/>
            <w:vMerge/>
          </w:tcPr>
          <w:p w14:paraId="77D0A4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A545E5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B4BAE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7D71F9D7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4F3F8309" w14:textId="77777777" w:rsidTr="00180B42">
        <w:tc>
          <w:tcPr>
            <w:tcW w:w="575" w:type="dxa"/>
            <w:vMerge/>
          </w:tcPr>
          <w:p w14:paraId="18EE5B0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27EC6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5A5B7E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18C5257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42135280" w14:textId="77777777" w:rsidTr="00180B42">
        <w:tc>
          <w:tcPr>
            <w:tcW w:w="575" w:type="dxa"/>
            <w:vMerge/>
          </w:tcPr>
          <w:p w14:paraId="5292C94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40C74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4295C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1BD9BEA" w14:textId="4CB13AD2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18</w:t>
            </w:r>
          </w:p>
        </w:tc>
      </w:tr>
      <w:tr w:rsidR="00E37131" w:rsidRPr="002D1F22" w14:paraId="2D66C8F2" w14:textId="77777777" w:rsidTr="00180B42">
        <w:tc>
          <w:tcPr>
            <w:tcW w:w="575" w:type="dxa"/>
            <w:vMerge w:val="restart"/>
          </w:tcPr>
          <w:p w14:paraId="3C992A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lastRenderedPageBreak/>
              <w:t>18</w:t>
            </w:r>
          </w:p>
        </w:tc>
        <w:tc>
          <w:tcPr>
            <w:tcW w:w="2485" w:type="dxa"/>
            <w:vMerge w:val="restart"/>
          </w:tcPr>
          <w:p w14:paraId="5B00D2E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Reference 1</w:t>
            </w:r>
          </w:p>
        </w:tc>
        <w:tc>
          <w:tcPr>
            <w:tcW w:w="1505" w:type="dxa"/>
          </w:tcPr>
          <w:p w14:paraId="49A8F1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14634DC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Reference </w:t>
            </w:r>
            <w:r w:rsidRPr="002D1F22">
              <w:rPr>
                <w:color w:val="000000" w:themeColor="text1"/>
                <w:cs/>
                <w:lang w:bidi="th-TH"/>
              </w:rPr>
              <w:t>ในการสั่งซื้อ 1</w:t>
            </w:r>
          </w:p>
        </w:tc>
      </w:tr>
      <w:tr w:rsidR="00E37131" w:rsidRPr="002D1F22" w14:paraId="4D5B3973" w14:textId="77777777" w:rsidTr="00180B42">
        <w:tc>
          <w:tcPr>
            <w:tcW w:w="575" w:type="dxa"/>
            <w:vMerge/>
          </w:tcPr>
          <w:p w14:paraId="5B37AA7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193FDD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7EBE3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A53D69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49F3B4E7" w14:textId="77777777" w:rsidTr="00180B42">
        <w:tc>
          <w:tcPr>
            <w:tcW w:w="575" w:type="dxa"/>
            <w:vMerge/>
          </w:tcPr>
          <w:p w14:paraId="3FB7DEE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EE6E0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00BC6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8492A98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5C052F86" w14:textId="77777777" w:rsidTr="00180B42">
        <w:tc>
          <w:tcPr>
            <w:tcW w:w="575" w:type="dxa"/>
            <w:vMerge/>
          </w:tcPr>
          <w:p w14:paraId="256FD7C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EB61A0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1065F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F257BA4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75D10BD0" w14:textId="77777777" w:rsidTr="00180B42">
        <w:tc>
          <w:tcPr>
            <w:tcW w:w="575" w:type="dxa"/>
            <w:vMerge/>
          </w:tcPr>
          <w:p w14:paraId="4DFD05B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D115B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3C192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A9EB6A1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11C23F7E" w14:textId="77777777" w:rsidTr="00180B42">
        <w:tc>
          <w:tcPr>
            <w:tcW w:w="575" w:type="dxa"/>
            <w:vMerge/>
          </w:tcPr>
          <w:p w14:paraId="6FBF15C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0B3972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4BAE35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0AFC26B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784B9271" w14:textId="77777777" w:rsidTr="00180B42">
        <w:tc>
          <w:tcPr>
            <w:tcW w:w="575" w:type="dxa"/>
            <w:vMerge/>
          </w:tcPr>
          <w:p w14:paraId="640A763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66646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3270C1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C071F61" w14:textId="3FA5A662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19</w:t>
            </w:r>
          </w:p>
        </w:tc>
      </w:tr>
      <w:tr w:rsidR="00E37131" w:rsidRPr="002D1F22" w14:paraId="2FE3D53C" w14:textId="77777777" w:rsidTr="00180B42">
        <w:tc>
          <w:tcPr>
            <w:tcW w:w="575" w:type="dxa"/>
            <w:vMerge w:val="restart"/>
          </w:tcPr>
          <w:p w14:paraId="76FDBB5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19</w:t>
            </w:r>
          </w:p>
        </w:tc>
        <w:tc>
          <w:tcPr>
            <w:tcW w:w="2485" w:type="dxa"/>
            <w:vMerge w:val="restart"/>
          </w:tcPr>
          <w:p w14:paraId="7F091CF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Reference 2</w:t>
            </w:r>
          </w:p>
        </w:tc>
        <w:tc>
          <w:tcPr>
            <w:tcW w:w="1505" w:type="dxa"/>
          </w:tcPr>
          <w:p w14:paraId="1BAA508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FE14368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Reference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ในการสั่งซื้อ </w:t>
            </w:r>
            <w:r w:rsidRPr="002D1F22">
              <w:rPr>
                <w:color w:val="000000" w:themeColor="text1"/>
                <w:lang w:bidi="th-TH"/>
              </w:rPr>
              <w:t>2</w:t>
            </w:r>
          </w:p>
        </w:tc>
      </w:tr>
      <w:tr w:rsidR="00E37131" w:rsidRPr="002D1F22" w14:paraId="0B503FB4" w14:textId="77777777" w:rsidTr="00180B42">
        <w:tc>
          <w:tcPr>
            <w:tcW w:w="575" w:type="dxa"/>
            <w:vMerge/>
          </w:tcPr>
          <w:p w14:paraId="52781A5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984B2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87400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CB01CD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878CB70" w14:textId="77777777" w:rsidTr="00180B42">
        <w:tc>
          <w:tcPr>
            <w:tcW w:w="575" w:type="dxa"/>
            <w:vMerge/>
          </w:tcPr>
          <w:p w14:paraId="20A881C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87A1A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50A4B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9CC94E4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61D94B21" w14:textId="77777777" w:rsidTr="00180B42">
        <w:tc>
          <w:tcPr>
            <w:tcW w:w="575" w:type="dxa"/>
            <w:vMerge/>
          </w:tcPr>
          <w:p w14:paraId="4D21750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92A82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4A364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A1279D8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5A5EEFE7" w14:textId="77777777" w:rsidTr="00180B42">
        <w:tc>
          <w:tcPr>
            <w:tcW w:w="575" w:type="dxa"/>
            <w:vMerge/>
          </w:tcPr>
          <w:p w14:paraId="68240DE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36136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9286D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B4BEA0D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76753DAE" w14:textId="77777777" w:rsidTr="00180B42">
        <w:tc>
          <w:tcPr>
            <w:tcW w:w="575" w:type="dxa"/>
            <w:vMerge/>
          </w:tcPr>
          <w:p w14:paraId="0726627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69B1D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BF2EA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C6D4177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2BF30C0A" w14:textId="77777777" w:rsidTr="00180B42">
        <w:tc>
          <w:tcPr>
            <w:tcW w:w="575" w:type="dxa"/>
            <w:vMerge/>
          </w:tcPr>
          <w:p w14:paraId="0ACC390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7B5262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B8560C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6DDF454" w14:textId="1296C4F5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20</w:t>
            </w:r>
          </w:p>
        </w:tc>
      </w:tr>
      <w:tr w:rsidR="00E37131" w:rsidRPr="002D1F22" w14:paraId="0F6D7BBC" w14:textId="77777777" w:rsidTr="00180B42">
        <w:tc>
          <w:tcPr>
            <w:tcW w:w="575" w:type="dxa"/>
            <w:vMerge w:val="restart"/>
          </w:tcPr>
          <w:p w14:paraId="3A59692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20</w:t>
            </w:r>
          </w:p>
        </w:tc>
        <w:tc>
          <w:tcPr>
            <w:tcW w:w="2485" w:type="dxa"/>
            <w:vMerge w:val="restart"/>
          </w:tcPr>
          <w:p w14:paraId="132428A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Remark</w:t>
            </w:r>
          </w:p>
        </w:tc>
        <w:tc>
          <w:tcPr>
            <w:tcW w:w="1505" w:type="dxa"/>
          </w:tcPr>
          <w:p w14:paraId="6D396C6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F01B444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Remark </w:t>
            </w:r>
            <w:r w:rsidRPr="002D1F22">
              <w:rPr>
                <w:color w:val="000000" w:themeColor="text1"/>
                <w:cs/>
                <w:lang w:bidi="th-TH"/>
              </w:rPr>
              <w:t>ในการสั่งซื้อ</w:t>
            </w:r>
          </w:p>
        </w:tc>
      </w:tr>
      <w:tr w:rsidR="00E37131" w:rsidRPr="002D1F22" w14:paraId="24E7C91D" w14:textId="77777777" w:rsidTr="00180B42">
        <w:tc>
          <w:tcPr>
            <w:tcW w:w="575" w:type="dxa"/>
            <w:vMerge/>
          </w:tcPr>
          <w:p w14:paraId="7630856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E7AC3C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B5201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D9C6BF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31861C01" w14:textId="77777777" w:rsidTr="00180B42">
        <w:tc>
          <w:tcPr>
            <w:tcW w:w="575" w:type="dxa"/>
            <w:vMerge/>
          </w:tcPr>
          <w:p w14:paraId="6B1B2F4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CF1BD8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1003B3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EC3A51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6A28889B" w14:textId="77777777" w:rsidTr="00180B42">
        <w:tc>
          <w:tcPr>
            <w:tcW w:w="575" w:type="dxa"/>
            <w:vMerge/>
          </w:tcPr>
          <w:p w14:paraId="00ED1F7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DCEE8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B8544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38681A5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36965A7C" w14:textId="77777777" w:rsidTr="00180B42">
        <w:tc>
          <w:tcPr>
            <w:tcW w:w="575" w:type="dxa"/>
            <w:vMerge/>
          </w:tcPr>
          <w:p w14:paraId="300D913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884B2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B74FF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9846153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333637BA" w14:textId="77777777" w:rsidTr="00180B42">
        <w:tc>
          <w:tcPr>
            <w:tcW w:w="575" w:type="dxa"/>
            <w:vMerge/>
          </w:tcPr>
          <w:p w14:paraId="411A1CC4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CE5D4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4DC361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F14FCE3" w14:textId="77777777" w:rsidR="00E37131" w:rsidRPr="002D1F22" w:rsidRDefault="00E37131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37131" w:rsidRPr="002D1F22" w14:paraId="662F3D5E" w14:textId="77777777" w:rsidTr="00180B42">
        <w:tc>
          <w:tcPr>
            <w:tcW w:w="575" w:type="dxa"/>
            <w:vMerge/>
          </w:tcPr>
          <w:p w14:paraId="4204BB4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9265E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D5CC64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1B2E9C4F" w14:textId="567C336A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21</w:t>
            </w:r>
          </w:p>
        </w:tc>
      </w:tr>
      <w:tr w:rsidR="00E37131" w:rsidRPr="002D1F22" w14:paraId="53F75E46" w14:textId="77777777" w:rsidTr="00180B42">
        <w:tc>
          <w:tcPr>
            <w:tcW w:w="575" w:type="dxa"/>
            <w:vMerge w:val="restart"/>
          </w:tcPr>
          <w:p w14:paraId="7095557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21</w:t>
            </w:r>
          </w:p>
        </w:tc>
        <w:tc>
          <w:tcPr>
            <w:tcW w:w="2485" w:type="dxa"/>
            <w:vMerge w:val="restart"/>
          </w:tcPr>
          <w:p w14:paraId="2BFBD24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Line Type</w:t>
            </w:r>
          </w:p>
        </w:tc>
        <w:tc>
          <w:tcPr>
            <w:tcW w:w="1505" w:type="dxa"/>
          </w:tcPr>
          <w:p w14:paraId="76BEBBF1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E3CF7B4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ประเภทของ </w:t>
            </w:r>
            <w:r w:rsidRPr="002D1F22">
              <w:rPr>
                <w:color w:val="000000" w:themeColor="text1"/>
              </w:rPr>
              <w:t xml:space="preserve">PO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เป็น </w:t>
            </w:r>
            <w:r w:rsidRPr="002D1F22">
              <w:rPr>
                <w:color w:val="000000" w:themeColor="text1"/>
              </w:rPr>
              <w:t xml:space="preserve">Item </w:t>
            </w:r>
            <w:r w:rsidRPr="002D1F22">
              <w:rPr>
                <w:color w:val="000000" w:themeColor="text1"/>
                <w:cs/>
                <w:lang w:bidi="th-TH"/>
              </w:rPr>
              <w:t xml:space="preserve">หรือ </w:t>
            </w:r>
            <w:r w:rsidRPr="002D1F22">
              <w:rPr>
                <w:color w:val="000000" w:themeColor="text1"/>
              </w:rPr>
              <w:t>Non Item</w:t>
            </w:r>
          </w:p>
        </w:tc>
      </w:tr>
      <w:tr w:rsidR="00E37131" w:rsidRPr="002D1F22" w14:paraId="0D70B182" w14:textId="77777777" w:rsidTr="00180B42">
        <w:tc>
          <w:tcPr>
            <w:tcW w:w="575" w:type="dxa"/>
            <w:vMerge/>
          </w:tcPr>
          <w:p w14:paraId="53E891E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310E2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0F998F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26EBDB6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68D81E1A" w14:textId="77777777" w:rsidTr="00180B42">
        <w:tc>
          <w:tcPr>
            <w:tcW w:w="575" w:type="dxa"/>
            <w:vMerge/>
          </w:tcPr>
          <w:p w14:paraId="3756792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72BE7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0180E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0BB9F38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7BF74AC5" w14:textId="77777777" w:rsidTr="00180B42">
        <w:tc>
          <w:tcPr>
            <w:tcW w:w="575" w:type="dxa"/>
            <w:vMerge/>
          </w:tcPr>
          <w:p w14:paraId="4607C7E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8CB77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6651A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8583BB4" w14:textId="69CA6479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37131" w:rsidRPr="002D1F22" w14:paraId="728B64F5" w14:textId="77777777" w:rsidTr="00180B42">
        <w:tc>
          <w:tcPr>
            <w:tcW w:w="575" w:type="dxa"/>
            <w:vMerge/>
          </w:tcPr>
          <w:p w14:paraId="58FC545C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33D43B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5C55D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15705EF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611D68F0" w14:textId="77777777" w:rsidTr="00180B42">
        <w:tc>
          <w:tcPr>
            <w:tcW w:w="575" w:type="dxa"/>
            <w:vMerge/>
          </w:tcPr>
          <w:p w14:paraId="68AD019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023D28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951685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B9703DB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Lines&gt;  (F)</w:t>
            </w:r>
            <w:r w:rsidRPr="002D1F22">
              <w:rPr>
                <w:color w:val="000000" w:themeColor="text1"/>
                <w:lang w:bidi="th-TH"/>
              </w:rPr>
              <w:t>Destination Type</w:t>
            </w:r>
          </w:p>
          <w:p w14:paraId="5B7BAF70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131D2B93" w14:textId="32A566D4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XCUST_PR_PO_INFO_TBL.PO_LINE_TYPE</w:t>
            </w:r>
          </w:p>
        </w:tc>
      </w:tr>
      <w:tr w:rsidR="00E37131" w:rsidRPr="002D1F22" w14:paraId="63C1EE80" w14:textId="77777777" w:rsidTr="00180B42">
        <w:tc>
          <w:tcPr>
            <w:tcW w:w="575" w:type="dxa"/>
            <w:vMerge/>
          </w:tcPr>
          <w:p w14:paraId="404FA46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635F8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55BDC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15D4F8F" w14:textId="54CA095B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22</w:t>
            </w:r>
          </w:p>
        </w:tc>
      </w:tr>
      <w:tr w:rsidR="00E37131" w:rsidRPr="002D1F22" w14:paraId="4A689991" w14:textId="77777777" w:rsidTr="00180B42">
        <w:tc>
          <w:tcPr>
            <w:tcW w:w="575" w:type="dxa"/>
            <w:vMerge w:val="restart"/>
          </w:tcPr>
          <w:p w14:paraId="7A8B723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22</w:t>
            </w:r>
          </w:p>
        </w:tc>
        <w:tc>
          <w:tcPr>
            <w:tcW w:w="2485" w:type="dxa"/>
            <w:vMerge w:val="restart"/>
          </w:tcPr>
          <w:p w14:paraId="52A9A83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Payment Term</w:t>
            </w:r>
          </w:p>
        </w:tc>
        <w:tc>
          <w:tcPr>
            <w:tcW w:w="1505" w:type="dxa"/>
          </w:tcPr>
          <w:p w14:paraId="51A754B8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B69F1A9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Payment Term</w:t>
            </w:r>
          </w:p>
        </w:tc>
      </w:tr>
      <w:tr w:rsidR="00E37131" w:rsidRPr="002D1F22" w14:paraId="2BB27B58" w14:textId="77777777" w:rsidTr="00180B42">
        <w:tc>
          <w:tcPr>
            <w:tcW w:w="575" w:type="dxa"/>
            <w:vMerge/>
          </w:tcPr>
          <w:p w14:paraId="29D819D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264B9A7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D33265E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E53B0CD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37131" w:rsidRPr="002D1F22" w14:paraId="7E8B0AC4" w14:textId="77777777" w:rsidTr="00180B42">
        <w:tc>
          <w:tcPr>
            <w:tcW w:w="575" w:type="dxa"/>
            <w:vMerge/>
          </w:tcPr>
          <w:p w14:paraId="7932B4C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4D75DB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BAF244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910A4B2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E37131" w:rsidRPr="002D1F22" w14:paraId="0C655815" w14:textId="77777777" w:rsidTr="00180B42">
        <w:tc>
          <w:tcPr>
            <w:tcW w:w="575" w:type="dxa"/>
            <w:vMerge/>
          </w:tcPr>
          <w:p w14:paraId="3728F3B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919BC1F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52BD8A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03E2D87" w14:textId="77777777" w:rsidR="00E37131" w:rsidRPr="002D1F22" w:rsidRDefault="00E37131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37131" w:rsidRPr="002D1F22" w14:paraId="19557955" w14:textId="77777777" w:rsidTr="00180B42">
        <w:tc>
          <w:tcPr>
            <w:tcW w:w="575" w:type="dxa"/>
            <w:vMerge/>
          </w:tcPr>
          <w:p w14:paraId="26F0CE6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F2B4F2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87C603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2C421E7" w14:textId="77777777" w:rsidR="00E37131" w:rsidRPr="002D1F22" w:rsidRDefault="00E37131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4E01298D" w14:textId="77777777" w:rsidTr="00180B42">
        <w:tc>
          <w:tcPr>
            <w:tcW w:w="575" w:type="dxa"/>
            <w:vMerge/>
          </w:tcPr>
          <w:p w14:paraId="7F1C6042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EA5AE85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5252FE9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E6694F5" w14:textId="77777777" w:rsidR="00E37131" w:rsidRPr="002D1F22" w:rsidRDefault="00E37131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Term &gt;  (F)</w:t>
            </w:r>
            <w:r w:rsidRPr="002D1F22">
              <w:rPr>
                <w:color w:val="000000" w:themeColor="text1"/>
                <w:lang w:bidi="th-TH"/>
              </w:rPr>
              <w:t>Payment Term</w:t>
            </w:r>
          </w:p>
          <w:p w14:paraId="106D287D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6EABC067" w14:textId="213B7915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XCUST_PR_PO_INFO_TBL.PAYMENT_TERM</w:t>
            </w:r>
          </w:p>
        </w:tc>
      </w:tr>
      <w:tr w:rsidR="00E37131" w:rsidRPr="002D1F22" w14:paraId="55665285" w14:textId="77777777" w:rsidTr="00180B42">
        <w:tc>
          <w:tcPr>
            <w:tcW w:w="575" w:type="dxa"/>
            <w:vMerge/>
          </w:tcPr>
          <w:p w14:paraId="1DA3E3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34A925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DBD510" w14:textId="77777777" w:rsidR="00E37131" w:rsidRPr="002D1F22" w:rsidRDefault="00E37131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289A406" w14:textId="72A47461" w:rsidR="00E37131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23</w:t>
            </w:r>
          </w:p>
        </w:tc>
      </w:tr>
      <w:tr w:rsidR="00EC72C0" w:rsidRPr="002D1F22" w14:paraId="0460CED5" w14:textId="77777777" w:rsidTr="00180B42">
        <w:tc>
          <w:tcPr>
            <w:tcW w:w="575" w:type="dxa"/>
            <w:vMerge w:val="restart"/>
          </w:tcPr>
          <w:p w14:paraId="42C97EBD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23</w:t>
            </w:r>
          </w:p>
        </w:tc>
        <w:tc>
          <w:tcPr>
            <w:tcW w:w="2485" w:type="dxa"/>
            <w:vMerge w:val="restart"/>
          </w:tcPr>
          <w:p w14:paraId="471000C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Business Unit</w:t>
            </w:r>
          </w:p>
        </w:tc>
        <w:tc>
          <w:tcPr>
            <w:tcW w:w="1505" w:type="dxa"/>
          </w:tcPr>
          <w:p w14:paraId="4BFBF17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B6B747E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Cost Center</w:t>
            </w:r>
          </w:p>
        </w:tc>
      </w:tr>
      <w:tr w:rsidR="00EC72C0" w:rsidRPr="002D1F22" w14:paraId="0F7DBA50" w14:textId="77777777" w:rsidTr="00180B42">
        <w:tc>
          <w:tcPr>
            <w:tcW w:w="575" w:type="dxa"/>
            <w:vMerge/>
          </w:tcPr>
          <w:p w14:paraId="10EB78A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48160A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265143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AC6963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C72C0" w:rsidRPr="002D1F22" w14:paraId="4FEB27DB" w14:textId="77777777" w:rsidTr="00180B42">
        <w:tc>
          <w:tcPr>
            <w:tcW w:w="575" w:type="dxa"/>
            <w:vMerge/>
          </w:tcPr>
          <w:p w14:paraId="65614BF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ACA98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AEFCB7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C5CD1D8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11BA660A" w14:textId="77777777" w:rsidTr="00180B42">
        <w:tc>
          <w:tcPr>
            <w:tcW w:w="575" w:type="dxa"/>
            <w:vMerge/>
          </w:tcPr>
          <w:p w14:paraId="0B64D4F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4B3B2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2A5509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60D27BE" w14:textId="77777777" w:rsidR="00EC72C0" w:rsidRPr="002D1F22" w:rsidRDefault="00EC72C0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C72C0" w:rsidRPr="002D1F22" w14:paraId="759FAA5A" w14:textId="77777777" w:rsidTr="00180B42">
        <w:tc>
          <w:tcPr>
            <w:tcW w:w="575" w:type="dxa"/>
            <w:vMerge/>
          </w:tcPr>
          <w:p w14:paraId="36E9421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98FF2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181B86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88D73C8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F5B3179" w14:textId="77777777" w:rsidTr="00180B42">
        <w:tc>
          <w:tcPr>
            <w:tcW w:w="575" w:type="dxa"/>
            <w:vMerge/>
          </w:tcPr>
          <w:p w14:paraId="095731B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1AE60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FF8D09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781D052F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>(N)Procurement &gt; Purchase Order &gt; (M)Manage Order &gt; Lines  &gt;  (F)</w:t>
            </w:r>
            <w:r w:rsidRPr="002D1F22">
              <w:rPr>
                <w:color w:val="000000" w:themeColor="text1"/>
                <w:lang w:bidi="th-TH"/>
              </w:rPr>
              <w:t>PO Charge Account</w:t>
            </w:r>
            <w:r w:rsidR="006C4208" w:rsidRPr="002D1F22">
              <w:rPr>
                <w:rFonts w:hint="cs"/>
                <w:color w:val="000000" w:themeColor="text1"/>
                <w:cs/>
                <w:lang w:bidi="th-TH"/>
              </w:rPr>
              <w:t xml:space="preserve"> </w:t>
            </w:r>
            <w:r w:rsidR="006C4208" w:rsidRPr="002D1F22">
              <w:rPr>
                <w:color w:val="000000" w:themeColor="text1"/>
                <w:lang w:bidi="th-TH"/>
              </w:rPr>
              <w:t>(SEGMENT COST CENTER)</w:t>
            </w:r>
          </w:p>
          <w:p w14:paraId="0C5CCEB8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77666C71" w14:textId="5D8B306E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lastRenderedPageBreak/>
              <w:t>XCUST_PR_PO_INFO_TBL.ACCOUNT_SEGMENT2</w:t>
            </w:r>
          </w:p>
        </w:tc>
      </w:tr>
      <w:tr w:rsidR="00EC72C0" w:rsidRPr="002D1F22" w14:paraId="161E1C28" w14:textId="77777777" w:rsidTr="00180B42">
        <w:tc>
          <w:tcPr>
            <w:tcW w:w="575" w:type="dxa"/>
            <w:vMerge/>
          </w:tcPr>
          <w:p w14:paraId="5885C3B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EB1949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D9DB07C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58839CC" w14:textId="2E933607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24</w:t>
            </w:r>
          </w:p>
        </w:tc>
      </w:tr>
      <w:tr w:rsidR="00EC72C0" w:rsidRPr="002D1F22" w14:paraId="6BEBA4D6" w14:textId="77777777" w:rsidTr="00180B42">
        <w:tc>
          <w:tcPr>
            <w:tcW w:w="575" w:type="dxa"/>
            <w:vMerge w:val="restart"/>
          </w:tcPr>
          <w:p w14:paraId="212C562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24</w:t>
            </w:r>
          </w:p>
        </w:tc>
        <w:tc>
          <w:tcPr>
            <w:tcW w:w="2485" w:type="dxa"/>
            <w:vMerge w:val="restart"/>
          </w:tcPr>
          <w:p w14:paraId="3CF1CA0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Curency Mode</w:t>
            </w:r>
          </w:p>
        </w:tc>
        <w:tc>
          <w:tcPr>
            <w:tcW w:w="1505" w:type="dxa"/>
          </w:tcPr>
          <w:p w14:paraId="22DFEFF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405C1E2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Direct</w:t>
            </w:r>
          </w:p>
        </w:tc>
      </w:tr>
      <w:tr w:rsidR="00EC72C0" w:rsidRPr="002D1F22" w14:paraId="536B4A2F" w14:textId="77777777" w:rsidTr="00180B42">
        <w:tc>
          <w:tcPr>
            <w:tcW w:w="575" w:type="dxa"/>
            <w:vMerge/>
          </w:tcPr>
          <w:p w14:paraId="4A1F864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6E1D4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9668A2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DCE038F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EC72C0" w:rsidRPr="002D1F22" w14:paraId="62D12EBD" w14:textId="77777777" w:rsidTr="00180B42">
        <w:tc>
          <w:tcPr>
            <w:tcW w:w="575" w:type="dxa"/>
            <w:vMerge/>
          </w:tcPr>
          <w:p w14:paraId="5609C09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2F5B8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D7BDC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D989D22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1712043E" w14:textId="77777777" w:rsidTr="00180B42">
        <w:tc>
          <w:tcPr>
            <w:tcW w:w="575" w:type="dxa"/>
            <w:vMerge/>
          </w:tcPr>
          <w:p w14:paraId="0DFAFF93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12B67F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4160F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C3136D9" w14:textId="77777777" w:rsidR="00EC72C0" w:rsidRPr="002D1F22" w:rsidRDefault="00EC72C0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EC72C0" w:rsidRPr="002D1F22" w14:paraId="67D195CA" w14:textId="77777777" w:rsidTr="00180B42">
        <w:tc>
          <w:tcPr>
            <w:tcW w:w="575" w:type="dxa"/>
            <w:vMerge/>
          </w:tcPr>
          <w:p w14:paraId="29397719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9AB2E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5CD2F7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BA1C363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4583B8E5" w14:textId="77777777" w:rsidTr="00180B42">
        <w:tc>
          <w:tcPr>
            <w:tcW w:w="575" w:type="dxa"/>
            <w:vMerge/>
          </w:tcPr>
          <w:p w14:paraId="6E6C44A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9234C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FE764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E0B608B" w14:textId="77777777" w:rsidR="00EC72C0" w:rsidRPr="002D1F22" w:rsidRDefault="00EC72C0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ระบุ </w:t>
            </w:r>
            <w:r w:rsidRPr="002D1F22">
              <w:rPr>
                <w:color w:val="000000" w:themeColor="text1"/>
                <w:lang w:bidi="th-TH"/>
              </w:rPr>
              <w:t>‘Direct’</w:t>
            </w:r>
          </w:p>
        </w:tc>
      </w:tr>
      <w:tr w:rsidR="00EC72C0" w:rsidRPr="002D1F22" w14:paraId="12A72CDA" w14:textId="77777777" w:rsidTr="00180B42">
        <w:tc>
          <w:tcPr>
            <w:tcW w:w="575" w:type="dxa"/>
            <w:vMerge/>
          </w:tcPr>
          <w:p w14:paraId="6959018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9C9E2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6C9058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CEA46B4" w14:textId="710223E5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25</w:t>
            </w:r>
          </w:p>
        </w:tc>
      </w:tr>
      <w:tr w:rsidR="00180B42" w:rsidRPr="002D1F22" w14:paraId="0A540695" w14:textId="77777777" w:rsidTr="00180B42">
        <w:tc>
          <w:tcPr>
            <w:tcW w:w="575" w:type="dxa"/>
            <w:vMerge w:val="restart"/>
          </w:tcPr>
          <w:p w14:paraId="10EE120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25</w:t>
            </w:r>
          </w:p>
        </w:tc>
        <w:tc>
          <w:tcPr>
            <w:tcW w:w="2485" w:type="dxa"/>
            <w:vMerge w:val="restart"/>
          </w:tcPr>
          <w:p w14:paraId="18359EE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Curency Code</w:t>
            </w:r>
          </w:p>
        </w:tc>
        <w:tc>
          <w:tcPr>
            <w:tcW w:w="1505" w:type="dxa"/>
          </w:tcPr>
          <w:p w14:paraId="5C1D1AD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39C9D86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สกุลเงินที่จ่าย</w:t>
            </w:r>
          </w:p>
        </w:tc>
      </w:tr>
      <w:tr w:rsidR="00180B42" w:rsidRPr="002D1F22" w14:paraId="708E4F53" w14:textId="77777777" w:rsidTr="00180B42">
        <w:tc>
          <w:tcPr>
            <w:tcW w:w="575" w:type="dxa"/>
            <w:vMerge/>
          </w:tcPr>
          <w:p w14:paraId="548D40F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A03395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BAF1F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36E0FE7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24E89208" w14:textId="77777777" w:rsidTr="00180B42">
        <w:tc>
          <w:tcPr>
            <w:tcW w:w="575" w:type="dxa"/>
            <w:vMerge/>
          </w:tcPr>
          <w:p w14:paraId="1E86234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044C0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EE4D42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BAC87F4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13A29F3C" w14:textId="77777777" w:rsidTr="00180B42">
        <w:tc>
          <w:tcPr>
            <w:tcW w:w="575" w:type="dxa"/>
            <w:vMerge/>
          </w:tcPr>
          <w:p w14:paraId="0936F01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BA531C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B73FC4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BA13CB5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180B42" w:rsidRPr="002D1F22" w14:paraId="2CF2B2A1" w14:textId="77777777" w:rsidTr="00180B42">
        <w:tc>
          <w:tcPr>
            <w:tcW w:w="575" w:type="dxa"/>
            <w:vMerge/>
          </w:tcPr>
          <w:p w14:paraId="60C36C1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417213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616FC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23090ADE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7F839B2F" w14:textId="77777777" w:rsidTr="00180B42">
        <w:tc>
          <w:tcPr>
            <w:tcW w:w="575" w:type="dxa"/>
            <w:vMerge/>
          </w:tcPr>
          <w:p w14:paraId="75BB850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5EA72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E2DB08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CDD72F" w14:textId="2DD6522A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 xml:space="preserve">Receipts &gt; Inspect Receipts &gt; (F) </w:t>
            </w:r>
            <w:r w:rsidR="00EC3255">
              <w:rPr>
                <w:color w:val="000000" w:themeColor="text1"/>
                <w:lang w:bidi="th-TH"/>
              </w:rPr>
              <w:t>Currecy</w:t>
            </w:r>
          </w:p>
          <w:p w14:paraId="56C4FD24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39DA1C7C" w14:textId="4B448D07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XCUST_PR_PO_INFO_TBL.CURRENCY_CODE</w:t>
            </w:r>
          </w:p>
        </w:tc>
      </w:tr>
      <w:tr w:rsidR="00180B42" w:rsidRPr="002D1F22" w14:paraId="0FB3233B" w14:textId="77777777" w:rsidTr="00180B42">
        <w:tc>
          <w:tcPr>
            <w:tcW w:w="575" w:type="dxa"/>
            <w:vMerge/>
          </w:tcPr>
          <w:p w14:paraId="76E5479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4F967D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F109AA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3B0A2827" w14:textId="50F827C5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26</w:t>
            </w:r>
          </w:p>
        </w:tc>
      </w:tr>
      <w:tr w:rsidR="00180B42" w:rsidRPr="002D1F22" w14:paraId="63FAFA92" w14:textId="77777777" w:rsidTr="00180B42">
        <w:tc>
          <w:tcPr>
            <w:tcW w:w="575" w:type="dxa"/>
            <w:vMerge w:val="restart"/>
          </w:tcPr>
          <w:p w14:paraId="34820AD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26</w:t>
            </w:r>
          </w:p>
        </w:tc>
        <w:tc>
          <w:tcPr>
            <w:tcW w:w="2485" w:type="dxa"/>
            <w:vMerge w:val="restart"/>
          </w:tcPr>
          <w:p w14:paraId="7BE6BE0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Receipt NO.</w:t>
            </w:r>
          </w:p>
        </w:tc>
        <w:tc>
          <w:tcPr>
            <w:tcW w:w="1505" w:type="dxa"/>
          </w:tcPr>
          <w:p w14:paraId="5E162B2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3815733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หมายเลขการทำรับสินค้า</w:t>
            </w:r>
          </w:p>
        </w:tc>
      </w:tr>
      <w:tr w:rsidR="00180B42" w:rsidRPr="002D1F22" w14:paraId="332CEE6D" w14:textId="77777777" w:rsidTr="00180B42">
        <w:tc>
          <w:tcPr>
            <w:tcW w:w="575" w:type="dxa"/>
            <w:vMerge/>
          </w:tcPr>
          <w:p w14:paraId="2E6B91F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FCBDC9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ADB671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E0F11D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4D9009ED" w14:textId="77777777" w:rsidTr="00180B42">
        <w:tc>
          <w:tcPr>
            <w:tcW w:w="575" w:type="dxa"/>
            <w:vMerge/>
          </w:tcPr>
          <w:p w14:paraId="5DC3ACB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6C55ED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D3413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F795A74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56F9167A" w14:textId="77777777" w:rsidTr="00180B42">
        <w:tc>
          <w:tcPr>
            <w:tcW w:w="575" w:type="dxa"/>
            <w:vMerge/>
          </w:tcPr>
          <w:p w14:paraId="29D9B79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065FF2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3FAD52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48CF6240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180B42" w:rsidRPr="002D1F22" w14:paraId="2369D714" w14:textId="77777777" w:rsidTr="00180B42">
        <w:tc>
          <w:tcPr>
            <w:tcW w:w="575" w:type="dxa"/>
            <w:vMerge/>
          </w:tcPr>
          <w:p w14:paraId="2CE02F5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861C5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6F909D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AFC7D90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3B748534" w14:textId="77777777" w:rsidTr="00180B42">
        <w:tc>
          <w:tcPr>
            <w:tcW w:w="575" w:type="dxa"/>
            <w:vMerge/>
          </w:tcPr>
          <w:p w14:paraId="2E6CE4F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98DB9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D2D972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1FE32BE6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Receipts &gt; Inspect Receipts &gt; (F) Receipt</w:t>
            </w:r>
          </w:p>
          <w:p w14:paraId="6917CEAC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390CCF2B" w14:textId="7EF95F64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XCUST_PR_PO_INFO_TBL.RECEIPT_NO</w:t>
            </w:r>
          </w:p>
        </w:tc>
      </w:tr>
      <w:tr w:rsidR="00180B42" w:rsidRPr="002D1F22" w14:paraId="55631D12" w14:textId="77777777" w:rsidTr="00180B42">
        <w:tc>
          <w:tcPr>
            <w:tcW w:w="575" w:type="dxa"/>
            <w:vMerge/>
          </w:tcPr>
          <w:p w14:paraId="0026FAE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2742F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E56162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79CCCA0" w14:textId="46E87282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27</w:t>
            </w:r>
          </w:p>
        </w:tc>
      </w:tr>
      <w:tr w:rsidR="00180B42" w:rsidRPr="002D1F22" w14:paraId="73E8F2E8" w14:textId="77777777" w:rsidTr="00180B42">
        <w:tc>
          <w:tcPr>
            <w:tcW w:w="575" w:type="dxa"/>
            <w:vMerge w:val="restart"/>
          </w:tcPr>
          <w:p w14:paraId="5149F8B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27</w:t>
            </w:r>
          </w:p>
        </w:tc>
        <w:tc>
          <w:tcPr>
            <w:tcW w:w="2485" w:type="dxa"/>
            <w:vMerge w:val="restart"/>
          </w:tcPr>
          <w:p w14:paraId="1DD7AB0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Receipt Type</w:t>
            </w:r>
          </w:p>
        </w:tc>
        <w:tc>
          <w:tcPr>
            <w:tcW w:w="1505" w:type="dxa"/>
          </w:tcPr>
          <w:p w14:paraId="75C9BD0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765B54B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>ประเภทการทำรับสินค้า</w:t>
            </w:r>
          </w:p>
        </w:tc>
      </w:tr>
      <w:tr w:rsidR="00180B42" w:rsidRPr="002D1F22" w14:paraId="5E91B9E0" w14:textId="77777777" w:rsidTr="00180B42">
        <w:tc>
          <w:tcPr>
            <w:tcW w:w="575" w:type="dxa"/>
            <w:vMerge/>
          </w:tcPr>
          <w:p w14:paraId="4ABBA75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C10890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164CC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530AC0C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451F460F" w14:textId="77777777" w:rsidTr="00180B42">
        <w:tc>
          <w:tcPr>
            <w:tcW w:w="575" w:type="dxa"/>
            <w:vMerge/>
          </w:tcPr>
          <w:p w14:paraId="1794B9B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FA483A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55C95E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6BEED99D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1FAA08A" w14:textId="77777777" w:rsidTr="00180B42">
        <w:tc>
          <w:tcPr>
            <w:tcW w:w="575" w:type="dxa"/>
            <w:vMerge/>
          </w:tcPr>
          <w:p w14:paraId="5BCF883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3A8720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2A5EA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47E727A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2AC2E997" w14:textId="77777777" w:rsidTr="00180B42">
        <w:tc>
          <w:tcPr>
            <w:tcW w:w="575" w:type="dxa"/>
            <w:vMerge/>
          </w:tcPr>
          <w:p w14:paraId="66EDAF6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76E605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072378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8CA0F89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55BE873B" w14:textId="77777777" w:rsidTr="00180B42">
        <w:tc>
          <w:tcPr>
            <w:tcW w:w="575" w:type="dxa"/>
            <w:vMerge/>
          </w:tcPr>
          <w:p w14:paraId="1288122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2C78B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A20FB6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E5A3561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7725EC8A" w14:textId="77777777" w:rsidTr="00180B42">
        <w:tc>
          <w:tcPr>
            <w:tcW w:w="575" w:type="dxa"/>
            <w:vMerge/>
          </w:tcPr>
          <w:p w14:paraId="0956B6B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ACE4A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9CD71E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9869F6" w14:textId="7C54AB04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28</w:t>
            </w:r>
          </w:p>
        </w:tc>
      </w:tr>
      <w:tr w:rsidR="00180B42" w:rsidRPr="002D1F22" w14:paraId="54384A6D" w14:textId="77777777" w:rsidTr="00180B42">
        <w:tc>
          <w:tcPr>
            <w:tcW w:w="575" w:type="dxa"/>
            <w:vMerge w:val="restart"/>
          </w:tcPr>
          <w:p w14:paraId="056FDC0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28</w:t>
            </w:r>
          </w:p>
        </w:tc>
        <w:tc>
          <w:tcPr>
            <w:tcW w:w="2485" w:type="dxa"/>
            <w:vMerge w:val="restart"/>
          </w:tcPr>
          <w:p w14:paraId="2F58D36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Line no.</w:t>
            </w:r>
          </w:p>
        </w:tc>
        <w:tc>
          <w:tcPr>
            <w:tcW w:w="1505" w:type="dxa"/>
          </w:tcPr>
          <w:p w14:paraId="7DB4097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7EDBE049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PO Receipt Line Number</w:t>
            </w:r>
          </w:p>
        </w:tc>
      </w:tr>
      <w:tr w:rsidR="00180B42" w:rsidRPr="002D1F22" w14:paraId="4C976F80" w14:textId="77777777" w:rsidTr="00180B42">
        <w:tc>
          <w:tcPr>
            <w:tcW w:w="575" w:type="dxa"/>
            <w:vMerge/>
          </w:tcPr>
          <w:p w14:paraId="0E8C25D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193A42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80E701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2CEE49F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</w:tc>
      </w:tr>
      <w:tr w:rsidR="00180B42" w:rsidRPr="002D1F22" w14:paraId="503699AD" w14:textId="77777777" w:rsidTr="00180B42">
        <w:tc>
          <w:tcPr>
            <w:tcW w:w="575" w:type="dxa"/>
            <w:vMerge/>
          </w:tcPr>
          <w:p w14:paraId="689D703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AE7E63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D76E6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457C64DF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12B86ECD" w14:textId="77777777" w:rsidTr="00180B42">
        <w:tc>
          <w:tcPr>
            <w:tcW w:w="575" w:type="dxa"/>
            <w:vMerge/>
          </w:tcPr>
          <w:p w14:paraId="59B253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380ED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69DFA1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55900FBB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5CC3BD51" w14:textId="77777777" w:rsidTr="00180B42">
        <w:tc>
          <w:tcPr>
            <w:tcW w:w="575" w:type="dxa"/>
            <w:vMerge/>
          </w:tcPr>
          <w:p w14:paraId="487F573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8426B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20B54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CD8305B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75633857" w14:textId="77777777" w:rsidTr="00180B42">
        <w:tc>
          <w:tcPr>
            <w:tcW w:w="575" w:type="dxa"/>
            <w:vMerge/>
          </w:tcPr>
          <w:p w14:paraId="5C42B75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680B2E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25B9B5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FCD7D0F" w14:textId="3DDC2928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 xml:space="preserve">Receipts &gt; Inspect Receipts &gt; (F) </w:t>
            </w:r>
            <w:r w:rsidR="00EC3255">
              <w:rPr>
                <w:color w:val="000000" w:themeColor="text1"/>
                <w:lang w:bidi="th-TH"/>
              </w:rPr>
              <w:t>Line No</w:t>
            </w:r>
          </w:p>
          <w:p w14:paraId="49437A7F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5F630928" w14:textId="53CEC7CA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XCUST_PR_PO_INFO_TBL.PO_RECEIPT_LINE_NO</w:t>
            </w:r>
          </w:p>
        </w:tc>
      </w:tr>
      <w:tr w:rsidR="00180B42" w:rsidRPr="002D1F22" w14:paraId="2DEF0A92" w14:textId="77777777" w:rsidTr="00180B42">
        <w:tc>
          <w:tcPr>
            <w:tcW w:w="575" w:type="dxa"/>
            <w:vMerge/>
          </w:tcPr>
          <w:p w14:paraId="7A7568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53BA84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CB28F4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92F12BF" w14:textId="7B0C1395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29</w:t>
            </w:r>
          </w:p>
        </w:tc>
      </w:tr>
      <w:tr w:rsidR="00180B42" w:rsidRPr="002D1F22" w14:paraId="0A3F4D70" w14:textId="77777777" w:rsidTr="00180B42">
        <w:tc>
          <w:tcPr>
            <w:tcW w:w="575" w:type="dxa"/>
            <w:vMerge w:val="restart"/>
          </w:tcPr>
          <w:p w14:paraId="6F008ED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29</w:t>
            </w:r>
          </w:p>
        </w:tc>
        <w:tc>
          <w:tcPr>
            <w:tcW w:w="2485" w:type="dxa"/>
            <w:vMerge w:val="restart"/>
          </w:tcPr>
          <w:p w14:paraId="0373A9C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Tax (Y/N)</w:t>
            </w:r>
          </w:p>
        </w:tc>
        <w:tc>
          <w:tcPr>
            <w:tcW w:w="1505" w:type="dxa"/>
          </w:tcPr>
          <w:p w14:paraId="0745775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0EFFE6A0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คิด </w:t>
            </w:r>
            <w:r w:rsidRPr="002D1F22">
              <w:rPr>
                <w:color w:val="000000" w:themeColor="text1"/>
              </w:rPr>
              <w:t xml:space="preserve">Vat </w:t>
            </w:r>
            <w:r w:rsidRPr="002D1F22">
              <w:rPr>
                <w:color w:val="000000" w:themeColor="text1"/>
                <w:cs/>
                <w:lang w:bidi="th-TH"/>
              </w:rPr>
              <w:t>หรือไม่</w:t>
            </w:r>
          </w:p>
        </w:tc>
      </w:tr>
      <w:tr w:rsidR="00180B42" w:rsidRPr="002D1F22" w14:paraId="35696E4F" w14:textId="77777777" w:rsidTr="00180B42">
        <w:tc>
          <w:tcPr>
            <w:tcW w:w="575" w:type="dxa"/>
            <w:vMerge/>
          </w:tcPr>
          <w:p w14:paraId="398A75D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FD77C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8DA45D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8B727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01558A56" w14:textId="77777777" w:rsidTr="00180B42">
        <w:tc>
          <w:tcPr>
            <w:tcW w:w="575" w:type="dxa"/>
            <w:vMerge/>
          </w:tcPr>
          <w:p w14:paraId="28B99F0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4175AB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F00D42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DD7F819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662BFF1" w14:textId="77777777" w:rsidTr="00180B42">
        <w:tc>
          <w:tcPr>
            <w:tcW w:w="575" w:type="dxa"/>
            <w:vMerge/>
          </w:tcPr>
          <w:p w14:paraId="49A8C20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A27AC7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F10C34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11F3C8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Yes</w:t>
            </w:r>
          </w:p>
        </w:tc>
      </w:tr>
      <w:tr w:rsidR="00180B42" w:rsidRPr="002D1F22" w14:paraId="03377AE9" w14:textId="77777777" w:rsidTr="00180B42">
        <w:tc>
          <w:tcPr>
            <w:tcW w:w="575" w:type="dxa"/>
            <w:vMerge/>
          </w:tcPr>
          <w:p w14:paraId="456A6E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285CE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A80BB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7A6C098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4E0CBFE2" w14:textId="77777777" w:rsidTr="00180B42">
        <w:tc>
          <w:tcPr>
            <w:tcW w:w="575" w:type="dxa"/>
            <w:vMerge/>
          </w:tcPr>
          <w:p w14:paraId="0273018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10D88E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F4B05D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0C2C1D90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Y =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กรณีมี </w:t>
            </w:r>
            <w:r w:rsidRPr="002D1F22">
              <w:rPr>
                <w:color w:val="000000" w:themeColor="text1"/>
                <w:lang w:bidi="th-TH"/>
              </w:rPr>
              <w:t>Vat</w:t>
            </w:r>
          </w:p>
          <w:p w14:paraId="1376C268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N = </w:t>
            </w:r>
            <w:r w:rsidRPr="002D1F22">
              <w:rPr>
                <w:rFonts w:hint="cs"/>
                <w:color w:val="000000" w:themeColor="text1"/>
                <w:cs/>
                <w:lang w:bidi="th-TH"/>
              </w:rPr>
              <w:t xml:space="preserve">กรณีไม่มี </w:t>
            </w:r>
            <w:r w:rsidRPr="002D1F22">
              <w:rPr>
                <w:color w:val="000000" w:themeColor="text1"/>
                <w:lang w:bidi="th-TH"/>
              </w:rPr>
              <w:t>Vat</w:t>
            </w:r>
          </w:p>
        </w:tc>
      </w:tr>
      <w:tr w:rsidR="00180B42" w:rsidRPr="002D1F22" w14:paraId="3D736E51" w14:textId="77777777" w:rsidTr="00180B42">
        <w:tc>
          <w:tcPr>
            <w:tcW w:w="575" w:type="dxa"/>
            <w:vMerge/>
          </w:tcPr>
          <w:p w14:paraId="5A2A327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FDEF89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7F482C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0A4969FB" w14:textId="4141AF3D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30</w:t>
            </w:r>
          </w:p>
        </w:tc>
      </w:tr>
      <w:tr w:rsidR="00180B42" w:rsidRPr="002D1F22" w14:paraId="49B65634" w14:textId="77777777" w:rsidTr="00180B42">
        <w:tc>
          <w:tcPr>
            <w:tcW w:w="575" w:type="dxa"/>
            <w:vMerge w:val="restart"/>
          </w:tcPr>
          <w:p w14:paraId="62FA540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30</w:t>
            </w:r>
          </w:p>
        </w:tc>
        <w:tc>
          <w:tcPr>
            <w:tcW w:w="2485" w:type="dxa"/>
            <w:vMerge w:val="restart"/>
          </w:tcPr>
          <w:p w14:paraId="3875EAC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Lot</w:t>
            </w:r>
          </w:p>
        </w:tc>
        <w:tc>
          <w:tcPr>
            <w:tcW w:w="1505" w:type="dxa"/>
          </w:tcPr>
          <w:p w14:paraId="1EBCBF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4A0C0205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 xml:space="preserve">Lot </w:t>
            </w:r>
            <w:r w:rsidRPr="002D1F22">
              <w:rPr>
                <w:color w:val="000000" w:themeColor="text1"/>
                <w:cs/>
                <w:lang w:bidi="th-TH"/>
              </w:rPr>
              <w:t>ของการรับสินค้า</w:t>
            </w:r>
          </w:p>
        </w:tc>
      </w:tr>
      <w:tr w:rsidR="00180B42" w:rsidRPr="002D1F22" w14:paraId="10A21466" w14:textId="77777777" w:rsidTr="00180B42">
        <w:tc>
          <w:tcPr>
            <w:tcW w:w="575" w:type="dxa"/>
            <w:vMerge/>
          </w:tcPr>
          <w:p w14:paraId="7315E14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971541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BB2C4D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436AD4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7E4217AF" w14:textId="77777777" w:rsidTr="00180B42">
        <w:tc>
          <w:tcPr>
            <w:tcW w:w="575" w:type="dxa"/>
            <w:vMerge/>
          </w:tcPr>
          <w:p w14:paraId="34F548D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0F884B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90889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779084C3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38E33ECB" w14:textId="77777777" w:rsidTr="00180B42">
        <w:tc>
          <w:tcPr>
            <w:tcW w:w="575" w:type="dxa"/>
            <w:vMerge/>
          </w:tcPr>
          <w:p w14:paraId="489395A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0E1E67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5541EA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729C7D0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4FB4D97F" w14:textId="77777777" w:rsidTr="00180B42">
        <w:tc>
          <w:tcPr>
            <w:tcW w:w="575" w:type="dxa"/>
            <w:vMerge/>
          </w:tcPr>
          <w:p w14:paraId="00ECCF7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7E084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B45A5F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59FCBB93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2D1F22" w:rsidRPr="002D1F22" w14:paraId="2977F909" w14:textId="77777777" w:rsidTr="00180B42">
        <w:tc>
          <w:tcPr>
            <w:tcW w:w="575" w:type="dxa"/>
            <w:vMerge/>
          </w:tcPr>
          <w:p w14:paraId="6808AC4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C558F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0F3A2C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3ED37AEE" w14:textId="1E62EA50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</w:rPr>
              <w:t xml:space="preserve">(N)Procurement &gt; Inventory Management &gt; </w:t>
            </w:r>
            <w:r w:rsidRPr="002D1F22">
              <w:rPr>
                <w:color w:val="000000" w:themeColor="text1"/>
                <w:lang w:bidi="th-TH"/>
              </w:rPr>
              <w:t>Re</w:t>
            </w:r>
            <w:r w:rsidR="00EC3255">
              <w:rPr>
                <w:color w:val="000000" w:themeColor="text1"/>
                <w:lang w:bidi="th-TH"/>
              </w:rPr>
              <w:t>ceipts &gt; Inspect Receipts &gt; (F) Lot</w:t>
            </w:r>
          </w:p>
          <w:p w14:paraId="521FE18A" w14:textId="77777777" w:rsidR="006C4208" w:rsidRPr="002D1F22" w:rsidRDefault="006C4208" w:rsidP="00180B42">
            <w:pPr>
              <w:rPr>
                <w:color w:val="000000" w:themeColor="text1"/>
                <w:lang w:bidi="th-TH"/>
              </w:rPr>
            </w:pPr>
          </w:p>
          <w:p w14:paraId="5DB9517C" w14:textId="52099939" w:rsidR="006C4208" w:rsidRPr="002D1F22" w:rsidRDefault="006C4208" w:rsidP="006C4208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XCUST_PR_PO_INFO_TBL.LOT_NUMBER</w:t>
            </w:r>
          </w:p>
        </w:tc>
      </w:tr>
      <w:tr w:rsidR="00180B42" w:rsidRPr="002D1F22" w14:paraId="3E0A986A" w14:textId="77777777" w:rsidTr="00180B42">
        <w:tc>
          <w:tcPr>
            <w:tcW w:w="575" w:type="dxa"/>
            <w:vMerge/>
          </w:tcPr>
          <w:p w14:paraId="7A9992D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0A2B09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C5CBE1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CF42A60" w14:textId="6808D1D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31</w:t>
            </w:r>
          </w:p>
        </w:tc>
      </w:tr>
      <w:tr w:rsidR="00180B42" w:rsidRPr="002D1F22" w14:paraId="7B149EFD" w14:textId="77777777" w:rsidTr="00180B42">
        <w:tc>
          <w:tcPr>
            <w:tcW w:w="575" w:type="dxa"/>
            <w:vMerge w:val="restart"/>
          </w:tcPr>
          <w:p w14:paraId="3794B15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31</w:t>
            </w:r>
          </w:p>
        </w:tc>
        <w:tc>
          <w:tcPr>
            <w:tcW w:w="2485" w:type="dxa"/>
            <w:vMerge w:val="restart"/>
          </w:tcPr>
          <w:p w14:paraId="5E65234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Inv. No.</w:t>
            </w:r>
          </w:p>
        </w:tc>
        <w:tc>
          <w:tcPr>
            <w:tcW w:w="1505" w:type="dxa"/>
          </w:tcPr>
          <w:p w14:paraId="690793F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62C35805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Inv. No.</w:t>
            </w:r>
          </w:p>
        </w:tc>
      </w:tr>
      <w:tr w:rsidR="00180B42" w:rsidRPr="002D1F22" w14:paraId="69A8B2E1" w14:textId="77777777" w:rsidTr="00180B42">
        <w:tc>
          <w:tcPr>
            <w:tcW w:w="575" w:type="dxa"/>
            <w:vMerge/>
          </w:tcPr>
          <w:p w14:paraId="612454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1925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7E717F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478F908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33C963D6" w14:textId="77777777" w:rsidTr="00180B42">
        <w:tc>
          <w:tcPr>
            <w:tcW w:w="575" w:type="dxa"/>
            <w:vMerge/>
          </w:tcPr>
          <w:p w14:paraId="07E35D2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3879348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CDFE71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4B16054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6742100" w14:textId="77777777" w:rsidTr="00180B42">
        <w:tc>
          <w:tcPr>
            <w:tcW w:w="575" w:type="dxa"/>
            <w:vMerge/>
          </w:tcPr>
          <w:p w14:paraId="5007E31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05EE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8655A1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33E41E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0D1049AB" w14:textId="77777777" w:rsidTr="00180B42">
        <w:tc>
          <w:tcPr>
            <w:tcW w:w="575" w:type="dxa"/>
            <w:vMerge/>
          </w:tcPr>
          <w:p w14:paraId="1022D92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F1E3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1BBC94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6C261C15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5F0D5521" w14:textId="77777777" w:rsidTr="00180B42">
        <w:tc>
          <w:tcPr>
            <w:tcW w:w="575" w:type="dxa"/>
            <w:vMerge/>
          </w:tcPr>
          <w:p w14:paraId="44E6D84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04B7C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B0AEA7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CD0BDC7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654BD7C" w14:textId="77777777" w:rsidTr="00180B42">
        <w:tc>
          <w:tcPr>
            <w:tcW w:w="575" w:type="dxa"/>
            <w:vMerge/>
          </w:tcPr>
          <w:p w14:paraId="1D87CB0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847E9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EF8754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7CB77D74" w14:textId="36E752FE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32</w:t>
            </w:r>
          </w:p>
        </w:tc>
      </w:tr>
      <w:tr w:rsidR="00180B42" w:rsidRPr="002D1F22" w14:paraId="5BE4ACE8" w14:textId="77777777" w:rsidTr="00180B42">
        <w:tc>
          <w:tcPr>
            <w:tcW w:w="575" w:type="dxa"/>
            <w:vMerge w:val="restart"/>
          </w:tcPr>
          <w:p w14:paraId="5ECF1C7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32</w:t>
            </w:r>
          </w:p>
        </w:tc>
        <w:tc>
          <w:tcPr>
            <w:tcW w:w="2485" w:type="dxa"/>
            <w:vMerge w:val="restart"/>
          </w:tcPr>
          <w:p w14:paraId="4A83E4A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Inv. Line</w:t>
            </w:r>
          </w:p>
        </w:tc>
        <w:tc>
          <w:tcPr>
            <w:tcW w:w="1505" w:type="dxa"/>
          </w:tcPr>
          <w:p w14:paraId="40E802A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FBACA04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Inv. Line</w:t>
            </w:r>
          </w:p>
        </w:tc>
      </w:tr>
      <w:tr w:rsidR="00180B42" w:rsidRPr="002D1F22" w14:paraId="6E1074A5" w14:textId="77777777" w:rsidTr="00180B42">
        <w:tc>
          <w:tcPr>
            <w:tcW w:w="575" w:type="dxa"/>
            <w:vMerge/>
          </w:tcPr>
          <w:p w14:paraId="6ECA15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AC70B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76C20E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1A37E9C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VARCHAR2</w:t>
            </w:r>
          </w:p>
        </w:tc>
      </w:tr>
      <w:tr w:rsidR="00180B42" w:rsidRPr="002D1F22" w14:paraId="127FEB23" w14:textId="77777777" w:rsidTr="00180B42">
        <w:tc>
          <w:tcPr>
            <w:tcW w:w="575" w:type="dxa"/>
            <w:vMerge/>
          </w:tcPr>
          <w:p w14:paraId="0857D9B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86AB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E33E16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759FE5C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0D9AA4B2" w14:textId="77777777" w:rsidTr="00180B42">
        <w:tc>
          <w:tcPr>
            <w:tcW w:w="575" w:type="dxa"/>
            <w:vMerge/>
          </w:tcPr>
          <w:p w14:paraId="506C5DC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85680B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995F6F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930BB9F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18097D9F" w14:textId="77777777" w:rsidTr="00180B42">
        <w:tc>
          <w:tcPr>
            <w:tcW w:w="575" w:type="dxa"/>
            <w:vMerge/>
          </w:tcPr>
          <w:p w14:paraId="00AD03A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871DFF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3AA708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CAB05C8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49B436D" w14:textId="77777777" w:rsidTr="00180B42">
        <w:tc>
          <w:tcPr>
            <w:tcW w:w="575" w:type="dxa"/>
            <w:vMerge/>
          </w:tcPr>
          <w:p w14:paraId="3F25022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9D196D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895468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1C02D6C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6DC4CFDC" w14:textId="77777777" w:rsidTr="00180B42">
        <w:tc>
          <w:tcPr>
            <w:tcW w:w="575" w:type="dxa"/>
            <w:vMerge/>
          </w:tcPr>
          <w:p w14:paraId="33769978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7EA678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91DB0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48CEF4A" w14:textId="7197E3FA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33</w:t>
            </w:r>
          </w:p>
        </w:tc>
      </w:tr>
      <w:tr w:rsidR="00180B42" w:rsidRPr="002D1F22" w14:paraId="6439ECD0" w14:textId="77777777" w:rsidTr="00180B42">
        <w:tc>
          <w:tcPr>
            <w:tcW w:w="575" w:type="dxa"/>
            <w:vMerge w:val="restart"/>
          </w:tcPr>
          <w:p w14:paraId="0E2397A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33</w:t>
            </w:r>
          </w:p>
        </w:tc>
        <w:tc>
          <w:tcPr>
            <w:tcW w:w="2485" w:type="dxa"/>
            <w:vMerge w:val="restart"/>
          </w:tcPr>
          <w:p w14:paraId="067CCED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Inv Date</w:t>
            </w:r>
          </w:p>
        </w:tc>
        <w:tc>
          <w:tcPr>
            <w:tcW w:w="1505" w:type="dxa"/>
          </w:tcPr>
          <w:p w14:paraId="7D18245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22384849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Invoice Date</w:t>
            </w:r>
          </w:p>
        </w:tc>
      </w:tr>
      <w:tr w:rsidR="00180B42" w:rsidRPr="002D1F22" w14:paraId="5DF58D19" w14:textId="77777777" w:rsidTr="00180B42">
        <w:tc>
          <w:tcPr>
            <w:tcW w:w="575" w:type="dxa"/>
            <w:vMerge/>
          </w:tcPr>
          <w:p w14:paraId="1D3ECEA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D8B273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E6BA86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327EE8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DATE</w:t>
            </w:r>
          </w:p>
        </w:tc>
      </w:tr>
      <w:tr w:rsidR="00180B42" w:rsidRPr="002D1F22" w14:paraId="4F3D4C1E" w14:textId="77777777" w:rsidTr="00180B42">
        <w:tc>
          <w:tcPr>
            <w:tcW w:w="575" w:type="dxa"/>
            <w:vMerge/>
          </w:tcPr>
          <w:p w14:paraId="3032E7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F376A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61B63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53BB306B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3AB2999F" w14:textId="77777777" w:rsidTr="00180B42">
        <w:tc>
          <w:tcPr>
            <w:tcW w:w="575" w:type="dxa"/>
            <w:vMerge/>
          </w:tcPr>
          <w:p w14:paraId="7D9DED2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EA0756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CC4776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7824E6AE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7CF3C484" w14:textId="77777777" w:rsidTr="00180B42">
        <w:tc>
          <w:tcPr>
            <w:tcW w:w="575" w:type="dxa"/>
            <w:vMerge/>
          </w:tcPr>
          <w:p w14:paraId="70BC3EB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0BE665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36907A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0F564DCF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1425613D" w14:textId="77777777" w:rsidTr="00180B42">
        <w:tc>
          <w:tcPr>
            <w:tcW w:w="575" w:type="dxa"/>
            <w:vMerge/>
          </w:tcPr>
          <w:p w14:paraId="2EC6FAF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297CE3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4D016E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E0BC22F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719A59C" w14:textId="77777777" w:rsidTr="00180B42">
        <w:tc>
          <w:tcPr>
            <w:tcW w:w="575" w:type="dxa"/>
            <w:vMerge/>
          </w:tcPr>
          <w:p w14:paraId="791024A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B5BA73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62A9C76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BC10641" w14:textId="58ED656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34</w:t>
            </w:r>
          </w:p>
        </w:tc>
      </w:tr>
      <w:tr w:rsidR="00180B42" w:rsidRPr="002D1F22" w14:paraId="4BD450F7" w14:textId="77777777" w:rsidTr="00180B42">
        <w:tc>
          <w:tcPr>
            <w:tcW w:w="575" w:type="dxa"/>
            <w:vMerge w:val="restart"/>
          </w:tcPr>
          <w:p w14:paraId="2C8D928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34</w:t>
            </w:r>
          </w:p>
        </w:tc>
        <w:tc>
          <w:tcPr>
            <w:tcW w:w="2485" w:type="dxa"/>
            <w:vMerge w:val="restart"/>
          </w:tcPr>
          <w:p w14:paraId="4E3B22E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Actual Taxable Amount</w:t>
            </w:r>
          </w:p>
        </w:tc>
        <w:tc>
          <w:tcPr>
            <w:tcW w:w="1505" w:type="dxa"/>
          </w:tcPr>
          <w:p w14:paraId="4DB7CE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F84FC6B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ยอดเงินรวมใน </w:t>
            </w:r>
            <w:r w:rsidRPr="002D1F22">
              <w:rPr>
                <w:color w:val="000000" w:themeColor="text1"/>
              </w:rPr>
              <w:t>PO</w:t>
            </w:r>
          </w:p>
        </w:tc>
      </w:tr>
      <w:tr w:rsidR="00180B42" w:rsidRPr="002D1F22" w14:paraId="417259CA" w14:textId="77777777" w:rsidTr="00180B42">
        <w:tc>
          <w:tcPr>
            <w:tcW w:w="575" w:type="dxa"/>
            <w:vMerge/>
          </w:tcPr>
          <w:p w14:paraId="2B32E1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9F3A12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7B34A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7B9FED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NUMBER</w:t>
            </w:r>
          </w:p>
        </w:tc>
      </w:tr>
      <w:tr w:rsidR="00180B42" w:rsidRPr="002D1F22" w14:paraId="3EB7CB3B" w14:textId="77777777" w:rsidTr="00180B42">
        <w:tc>
          <w:tcPr>
            <w:tcW w:w="575" w:type="dxa"/>
            <w:vMerge/>
          </w:tcPr>
          <w:p w14:paraId="5AEB7A8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6C7F58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22A17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1B9859C0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E6A0470" w14:textId="77777777" w:rsidTr="00180B42">
        <w:tc>
          <w:tcPr>
            <w:tcW w:w="575" w:type="dxa"/>
            <w:vMerge/>
          </w:tcPr>
          <w:p w14:paraId="2BFC5DE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BABBEC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6C30A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137B5B4B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5A7E5695" w14:textId="77777777" w:rsidTr="00180B42">
        <w:tc>
          <w:tcPr>
            <w:tcW w:w="575" w:type="dxa"/>
            <w:vMerge/>
          </w:tcPr>
          <w:p w14:paraId="443945B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434F950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5F4D5ED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63CEDDF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26B195E7" w14:textId="77777777" w:rsidTr="00180B42">
        <w:tc>
          <w:tcPr>
            <w:tcW w:w="575" w:type="dxa"/>
            <w:vMerge/>
          </w:tcPr>
          <w:p w14:paraId="3BCC726A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4E0FA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26BAFD3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6E9008E1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2929D507" w14:textId="77777777" w:rsidTr="00180B42">
        <w:tc>
          <w:tcPr>
            <w:tcW w:w="575" w:type="dxa"/>
            <w:vMerge/>
          </w:tcPr>
          <w:p w14:paraId="05D083A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B56809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091120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486D6E35" w14:textId="0443D3AB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35</w:t>
            </w:r>
          </w:p>
        </w:tc>
      </w:tr>
      <w:tr w:rsidR="00180B42" w:rsidRPr="002D1F22" w14:paraId="601CB77E" w14:textId="77777777" w:rsidTr="00180B42">
        <w:tc>
          <w:tcPr>
            <w:tcW w:w="575" w:type="dxa"/>
            <w:vMerge w:val="restart"/>
          </w:tcPr>
          <w:p w14:paraId="00D731B7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35</w:t>
            </w:r>
          </w:p>
        </w:tc>
        <w:tc>
          <w:tcPr>
            <w:tcW w:w="2485" w:type="dxa"/>
            <w:vMerge w:val="restart"/>
          </w:tcPr>
          <w:p w14:paraId="5A9AEF8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PO WHT</w:t>
            </w:r>
          </w:p>
        </w:tc>
        <w:tc>
          <w:tcPr>
            <w:tcW w:w="1505" w:type="dxa"/>
          </w:tcPr>
          <w:p w14:paraId="04E3004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138E95FD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PO Witholding Tax Amount</w:t>
            </w:r>
          </w:p>
        </w:tc>
      </w:tr>
      <w:tr w:rsidR="00180B42" w:rsidRPr="002D1F22" w14:paraId="7952DF43" w14:textId="77777777" w:rsidTr="00180B42">
        <w:tc>
          <w:tcPr>
            <w:tcW w:w="575" w:type="dxa"/>
            <w:vMerge/>
          </w:tcPr>
          <w:p w14:paraId="48B8398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E8411A9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A678E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0C782C94" w14:textId="77777777" w:rsidR="00180B42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</w:t>
            </w:r>
          </w:p>
        </w:tc>
      </w:tr>
      <w:tr w:rsidR="00180B42" w:rsidRPr="002D1F22" w14:paraId="3C0C17F9" w14:textId="77777777" w:rsidTr="00180B42">
        <w:tc>
          <w:tcPr>
            <w:tcW w:w="575" w:type="dxa"/>
            <w:vMerge/>
          </w:tcPr>
          <w:p w14:paraId="7B4C01B3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DEA33A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CCD533C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3BFEE10A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7C48D926" w14:textId="77777777" w:rsidTr="00180B42">
        <w:tc>
          <w:tcPr>
            <w:tcW w:w="575" w:type="dxa"/>
            <w:vMerge/>
          </w:tcPr>
          <w:p w14:paraId="37006F0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6B0CCB1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7A97804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6B6E29DC" w14:textId="77777777" w:rsidR="00180B42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180B42" w:rsidRPr="002D1F22" w14:paraId="6E5C1045" w14:textId="77777777" w:rsidTr="00180B42">
        <w:tc>
          <w:tcPr>
            <w:tcW w:w="575" w:type="dxa"/>
            <w:vMerge/>
          </w:tcPr>
          <w:p w14:paraId="11BF8D4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C9C9E9B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F7DA6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325B29B7" w14:textId="77777777" w:rsidR="00180B42" w:rsidRPr="002D1F22" w:rsidRDefault="00180B42" w:rsidP="00180B42">
            <w:pPr>
              <w:rPr>
                <w:color w:val="000000" w:themeColor="text1"/>
              </w:rPr>
            </w:pPr>
          </w:p>
        </w:tc>
      </w:tr>
      <w:tr w:rsidR="00180B42" w:rsidRPr="002D1F22" w14:paraId="67543EE5" w14:textId="77777777" w:rsidTr="00180B42">
        <w:tc>
          <w:tcPr>
            <w:tcW w:w="575" w:type="dxa"/>
            <w:vMerge/>
          </w:tcPr>
          <w:p w14:paraId="5CE90925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310C7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65CDEADF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27B86054" w14:textId="77777777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180B42" w:rsidRPr="002D1F22" w14:paraId="4534480D" w14:textId="77777777" w:rsidTr="00180B42">
        <w:tc>
          <w:tcPr>
            <w:tcW w:w="575" w:type="dxa"/>
            <w:vMerge/>
          </w:tcPr>
          <w:p w14:paraId="25FDC2DE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132972CD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825E622" w14:textId="77777777" w:rsidR="00180B42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20FA8104" w14:textId="2A1567AF" w:rsidR="00180B42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36</w:t>
            </w:r>
          </w:p>
        </w:tc>
      </w:tr>
      <w:tr w:rsidR="00EC72C0" w:rsidRPr="002D1F22" w14:paraId="0A68BAC3" w14:textId="77777777" w:rsidTr="00180B42">
        <w:tc>
          <w:tcPr>
            <w:tcW w:w="575" w:type="dxa"/>
            <w:vMerge w:val="restart"/>
          </w:tcPr>
          <w:p w14:paraId="4F0ACDC7" w14:textId="47E276CA" w:rsidR="00EC72C0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36</w:t>
            </w:r>
          </w:p>
        </w:tc>
        <w:tc>
          <w:tcPr>
            <w:tcW w:w="2485" w:type="dxa"/>
            <w:vMerge w:val="restart"/>
          </w:tcPr>
          <w:p w14:paraId="6C852D12" w14:textId="5F3D1706" w:rsidR="00EC72C0" w:rsidRPr="002D1F22" w:rsidRDefault="00180B42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Supplier Type</w:t>
            </w:r>
          </w:p>
        </w:tc>
        <w:tc>
          <w:tcPr>
            <w:tcW w:w="1505" w:type="dxa"/>
          </w:tcPr>
          <w:p w14:paraId="4C1F0D5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474" w:type="dxa"/>
          </w:tcPr>
          <w:p w14:paraId="5E4EA6FA" w14:textId="50FF7147" w:rsidR="00EC72C0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cs/>
                <w:lang w:bidi="th-TH"/>
              </w:rPr>
              <w:t xml:space="preserve">ประเภท </w:t>
            </w:r>
            <w:r w:rsidRPr="002D1F22">
              <w:rPr>
                <w:color w:val="000000" w:themeColor="text1"/>
              </w:rPr>
              <w:t>Supplier</w:t>
            </w:r>
          </w:p>
        </w:tc>
      </w:tr>
      <w:tr w:rsidR="00EC72C0" w:rsidRPr="002D1F22" w14:paraId="2267D540" w14:textId="77777777" w:rsidTr="00180B42">
        <w:tc>
          <w:tcPr>
            <w:tcW w:w="575" w:type="dxa"/>
            <w:vMerge/>
          </w:tcPr>
          <w:p w14:paraId="6ED17A9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558019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4C40D8F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474" w:type="dxa"/>
          </w:tcPr>
          <w:p w14:paraId="6ECF511E" w14:textId="13D2AAC4" w:rsidR="00EC72C0" w:rsidRPr="002D1F22" w:rsidRDefault="00180B42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VARCHAR2</w:t>
            </w:r>
          </w:p>
        </w:tc>
      </w:tr>
      <w:tr w:rsidR="00EC72C0" w:rsidRPr="002D1F22" w14:paraId="680C9959" w14:textId="77777777" w:rsidTr="00180B42">
        <w:tc>
          <w:tcPr>
            <w:tcW w:w="575" w:type="dxa"/>
            <w:vMerge/>
          </w:tcPr>
          <w:p w14:paraId="046CBAB7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5A43B660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72B86E0B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474" w:type="dxa"/>
          </w:tcPr>
          <w:p w14:paraId="28628ECA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775A5D93" w14:textId="77777777" w:rsidTr="00180B42">
        <w:tc>
          <w:tcPr>
            <w:tcW w:w="575" w:type="dxa"/>
            <w:vMerge/>
          </w:tcPr>
          <w:p w14:paraId="4663CD7D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DCF0C4C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0B17C24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474" w:type="dxa"/>
          </w:tcPr>
          <w:p w14:paraId="29853BF8" w14:textId="3CBB5B5E" w:rsidR="00EC72C0" w:rsidRPr="002D1F22" w:rsidRDefault="00180B42" w:rsidP="00180B42">
            <w:pPr>
              <w:rPr>
                <w:color w:val="000000" w:themeColor="text1"/>
              </w:rPr>
            </w:pPr>
            <w:r w:rsidRPr="002D1F22">
              <w:rPr>
                <w:color w:val="000000" w:themeColor="text1"/>
              </w:rPr>
              <w:t>No</w:t>
            </w:r>
          </w:p>
        </w:tc>
      </w:tr>
      <w:tr w:rsidR="00EC72C0" w:rsidRPr="002D1F22" w14:paraId="7F65B421" w14:textId="77777777" w:rsidTr="00180B42">
        <w:tc>
          <w:tcPr>
            <w:tcW w:w="575" w:type="dxa"/>
            <w:vMerge/>
          </w:tcPr>
          <w:p w14:paraId="60C4D15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79A05AC2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7C6C85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474" w:type="dxa"/>
          </w:tcPr>
          <w:p w14:paraId="4000F28C" w14:textId="77777777" w:rsidR="00EC72C0" w:rsidRPr="002D1F22" w:rsidRDefault="00EC72C0" w:rsidP="00180B42">
            <w:pPr>
              <w:rPr>
                <w:color w:val="000000" w:themeColor="text1"/>
              </w:rPr>
            </w:pPr>
          </w:p>
        </w:tc>
      </w:tr>
      <w:tr w:rsidR="00EC72C0" w:rsidRPr="002D1F22" w14:paraId="2882D502" w14:textId="77777777" w:rsidTr="00180B42">
        <w:tc>
          <w:tcPr>
            <w:tcW w:w="575" w:type="dxa"/>
            <w:vMerge/>
          </w:tcPr>
          <w:p w14:paraId="7BBC5CEE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4461BEA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10A98074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474" w:type="dxa"/>
          </w:tcPr>
          <w:p w14:paraId="51B1AE91" w14:textId="47049385" w:rsidR="00180B42" w:rsidRPr="002D1F22" w:rsidRDefault="00180B42" w:rsidP="00180B42">
            <w:pPr>
              <w:rPr>
                <w:color w:val="000000" w:themeColor="text1"/>
                <w:cs/>
                <w:lang w:bidi="th-TH"/>
              </w:rPr>
            </w:pPr>
            <w:r w:rsidRPr="002D1F22">
              <w:rPr>
                <w:rFonts w:hint="cs"/>
                <w:color w:val="000000" w:themeColor="text1"/>
                <w:cs/>
                <w:lang w:bidi="th-TH"/>
              </w:rPr>
              <w:t>ระบุค่าว่าง</w:t>
            </w:r>
          </w:p>
        </w:tc>
      </w:tr>
      <w:tr w:rsidR="00EC72C0" w:rsidRPr="002D1F22" w14:paraId="2CCEF81C" w14:textId="77777777" w:rsidTr="00180B42">
        <w:tc>
          <w:tcPr>
            <w:tcW w:w="575" w:type="dxa"/>
            <w:vMerge/>
          </w:tcPr>
          <w:p w14:paraId="3E32698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F06EB35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1505" w:type="dxa"/>
          </w:tcPr>
          <w:p w14:paraId="377A2C91" w14:textId="77777777" w:rsidR="00EC72C0" w:rsidRPr="002D1F22" w:rsidRDefault="00EC72C0" w:rsidP="00180B42">
            <w:pPr>
              <w:rPr>
                <w:color w:val="000000" w:themeColor="text1"/>
                <w:lang w:bidi="en-US"/>
              </w:rPr>
            </w:pPr>
            <w:r w:rsidRPr="002D1F22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474" w:type="dxa"/>
          </w:tcPr>
          <w:p w14:paraId="650C881F" w14:textId="65BA23F3" w:rsidR="00EC72C0" w:rsidRPr="002D1F22" w:rsidRDefault="00B8307F" w:rsidP="00180B42">
            <w:pPr>
              <w:rPr>
                <w:color w:val="000000" w:themeColor="text1"/>
                <w:lang w:bidi="th-TH"/>
              </w:rPr>
            </w:pPr>
            <w:r w:rsidRPr="002D1F22">
              <w:rPr>
                <w:color w:val="000000" w:themeColor="text1"/>
                <w:lang w:bidi="th-TH"/>
              </w:rPr>
              <w:t>Column 37</w:t>
            </w:r>
          </w:p>
        </w:tc>
      </w:tr>
    </w:tbl>
    <w:p w14:paraId="1B1124C3" w14:textId="77777777" w:rsidR="00EC72C0" w:rsidRPr="00FC40AE" w:rsidRDefault="00EC72C0" w:rsidP="00EC72C0">
      <w:pPr>
        <w:rPr>
          <w:color w:val="000000" w:themeColor="text1"/>
          <w:lang w:bidi="th-TH"/>
        </w:rPr>
      </w:pPr>
    </w:p>
    <w:p w14:paraId="4094CE92" w14:textId="118A4614" w:rsidR="002F4183" w:rsidRPr="003101BC" w:rsidRDefault="00DF1467" w:rsidP="002F4183">
      <w:pPr>
        <w:rPr>
          <w:b/>
          <w:bCs/>
          <w:color w:val="000000" w:themeColor="text1"/>
          <w:lang w:bidi="th-TH"/>
        </w:rPr>
      </w:pPr>
      <w:r>
        <w:rPr>
          <w:b/>
          <w:bCs/>
          <w:color w:val="000000" w:themeColor="text1"/>
          <w:lang w:bidi="th-TH"/>
        </w:rPr>
        <w:t>Table : XCUST_PR_PO_INFO</w:t>
      </w:r>
    </w:p>
    <w:p w14:paraId="27C58976" w14:textId="77777777" w:rsidR="00E06664" w:rsidRPr="003101BC" w:rsidRDefault="00E06664" w:rsidP="000F09E7">
      <w:pPr>
        <w:rPr>
          <w:color w:val="000000" w:themeColor="text1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75"/>
        <w:gridCol w:w="2485"/>
        <w:gridCol w:w="1457"/>
        <w:gridCol w:w="5522"/>
      </w:tblGrid>
      <w:tr w:rsidR="00E06664" w:rsidRPr="003101BC" w14:paraId="600A7191" w14:textId="77777777" w:rsidTr="00B708C6">
        <w:tc>
          <w:tcPr>
            <w:tcW w:w="575" w:type="dxa"/>
            <w:shd w:val="clear" w:color="auto" w:fill="D9D9D9"/>
          </w:tcPr>
          <w:p w14:paraId="60374636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No.</w:t>
            </w:r>
          </w:p>
        </w:tc>
        <w:tc>
          <w:tcPr>
            <w:tcW w:w="2485" w:type="dxa"/>
            <w:shd w:val="clear" w:color="auto" w:fill="D9D9D9"/>
          </w:tcPr>
          <w:p w14:paraId="438D775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Field Name</w:t>
            </w:r>
          </w:p>
        </w:tc>
        <w:tc>
          <w:tcPr>
            <w:tcW w:w="1457" w:type="dxa"/>
            <w:shd w:val="clear" w:color="auto" w:fill="D9D9D9"/>
          </w:tcPr>
          <w:p w14:paraId="2528D3E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Task</w:t>
            </w:r>
          </w:p>
        </w:tc>
        <w:tc>
          <w:tcPr>
            <w:tcW w:w="5522" w:type="dxa"/>
            <w:shd w:val="clear" w:color="auto" w:fill="D9D9D9"/>
          </w:tcPr>
          <w:p w14:paraId="2A56D3DC" w14:textId="77777777" w:rsidR="00E06664" w:rsidRPr="003101BC" w:rsidRDefault="00E06664" w:rsidP="00B708C6">
            <w:pPr>
              <w:jc w:val="center"/>
              <w:rPr>
                <w:b/>
                <w:bCs/>
                <w:color w:val="000000" w:themeColor="text1"/>
                <w:lang w:bidi="en-US"/>
              </w:rPr>
            </w:pPr>
            <w:r w:rsidRPr="003101BC">
              <w:rPr>
                <w:b/>
                <w:bCs/>
                <w:color w:val="000000" w:themeColor="text1"/>
                <w:lang w:bidi="en-US"/>
              </w:rPr>
              <w:t>Information</w:t>
            </w:r>
          </w:p>
        </w:tc>
      </w:tr>
      <w:tr w:rsidR="00AC14D9" w:rsidRPr="003101BC" w14:paraId="68EDDE83" w14:textId="77777777" w:rsidTr="00B708C6">
        <w:tc>
          <w:tcPr>
            <w:tcW w:w="575" w:type="dxa"/>
            <w:vMerge w:val="restart"/>
          </w:tcPr>
          <w:p w14:paraId="0BB3AEEE" w14:textId="5F9D259D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>
              <w:rPr>
                <w:color w:val="000000" w:themeColor="text1"/>
                <w:lang w:bidi="en-US"/>
              </w:rPr>
              <w:t>1</w:t>
            </w:r>
          </w:p>
        </w:tc>
        <w:tc>
          <w:tcPr>
            <w:tcW w:w="2485" w:type="dxa"/>
            <w:vMerge w:val="restart"/>
          </w:tcPr>
          <w:p w14:paraId="074A9F7B" w14:textId="7EF1D75E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  <w:r>
              <w:rPr>
                <w:color w:val="000000" w:themeColor="text1"/>
                <w:lang w:bidi="en-US"/>
              </w:rPr>
              <w:t>Outbound Flag</w:t>
            </w:r>
          </w:p>
        </w:tc>
        <w:tc>
          <w:tcPr>
            <w:tcW w:w="1457" w:type="dxa"/>
          </w:tcPr>
          <w:p w14:paraId="54D4DBF1" w14:textId="17093B8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Description</w:t>
            </w:r>
          </w:p>
        </w:tc>
        <w:tc>
          <w:tcPr>
            <w:tcW w:w="5522" w:type="dxa"/>
          </w:tcPr>
          <w:p w14:paraId="0506977A" w14:textId="17705A20" w:rsidR="00AC14D9" w:rsidRPr="003101BC" w:rsidRDefault="00AC14D9" w:rsidP="00AC14D9">
            <w:pPr>
              <w:rPr>
                <w:color w:val="000000" w:themeColor="text1"/>
                <w:lang w:bidi="th-TH"/>
              </w:rPr>
            </w:pPr>
            <w:r>
              <w:rPr>
                <w:rFonts w:hint="cs"/>
                <w:color w:val="000000" w:themeColor="text1"/>
                <w:cs/>
                <w:lang w:bidi="th-TH"/>
              </w:rPr>
              <w:t xml:space="preserve">สถานะการ </w:t>
            </w:r>
            <w:r>
              <w:rPr>
                <w:color w:val="000000" w:themeColor="text1"/>
                <w:lang w:bidi="th-TH"/>
              </w:rPr>
              <w:t>write file</w:t>
            </w:r>
          </w:p>
        </w:tc>
      </w:tr>
      <w:tr w:rsidR="00AC14D9" w:rsidRPr="003101BC" w14:paraId="17196B1A" w14:textId="77777777" w:rsidTr="00B708C6">
        <w:tc>
          <w:tcPr>
            <w:tcW w:w="575" w:type="dxa"/>
            <w:vMerge/>
          </w:tcPr>
          <w:p w14:paraId="087E3477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6CAF69C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7A1279" w14:textId="5FE3C3E5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Type</w:t>
            </w:r>
          </w:p>
        </w:tc>
        <w:tc>
          <w:tcPr>
            <w:tcW w:w="5522" w:type="dxa"/>
          </w:tcPr>
          <w:p w14:paraId="06236654" w14:textId="08EBA440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  <w:lang w:bidi="en-US"/>
              </w:rPr>
              <w:t>VARCHAR2(</w:t>
            </w:r>
            <w:r>
              <w:rPr>
                <w:color w:val="000000" w:themeColor="text1"/>
                <w:lang w:bidi="en-US"/>
              </w:rPr>
              <w:t>1</w:t>
            </w:r>
            <w:r w:rsidRPr="003101BC">
              <w:rPr>
                <w:color w:val="000000" w:themeColor="text1"/>
                <w:lang w:bidi="en-US"/>
              </w:rPr>
              <w:t>)</w:t>
            </w:r>
          </w:p>
        </w:tc>
      </w:tr>
      <w:tr w:rsidR="00AC14D9" w:rsidRPr="003101BC" w14:paraId="46F1984C" w14:textId="77777777" w:rsidTr="00B708C6">
        <w:tc>
          <w:tcPr>
            <w:tcW w:w="575" w:type="dxa"/>
            <w:vMerge/>
          </w:tcPr>
          <w:p w14:paraId="452E7BF8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356A36D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4DC84744" w14:textId="66B0AD84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Default</w:t>
            </w:r>
          </w:p>
        </w:tc>
        <w:tc>
          <w:tcPr>
            <w:tcW w:w="5522" w:type="dxa"/>
          </w:tcPr>
          <w:p w14:paraId="1762DE29" w14:textId="22FD89B4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41843B96" w14:textId="77777777" w:rsidTr="00B708C6">
        <w:tc>
          <w:tcPr>
            <w:tcW w:w="575" w:type="dxa"/>
            <w:vMerge/>
          </w:tcPr>
          <w:p w14:paraId="3D6C6770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02C906A3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7510519C" w14:textId="3FB32581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Required</w:t>
            </w:r>
          </w:p>
        </w:tc>
        <w:tc>
          <w:tcPr>
            <w:tcW w:w="5522" w:type="dxa"/>
          </w:tcPr>
          <w:p w14:paraId="0E17C8EF" w14:textId="16E230E8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color w:val="000000" w:themeColor="text1"/>
              </w:rPr>
              <w:t>No</w:t>
            </w:r>
          </w:p>
        </w:tc>
      </w:tr>
      <w:tr w:rsidR="00AC14D9" w:rsidRPr="003101BC" w14:paraId="7014D533" w14:textId="77777777" w:rsidTr="00B708C6">
        <w:tc>
          <w:tcPr>
            <w:tcW w:w="575" w:type="dxa"/>
            <w:vMerge/>
          </w:tcPr>
          <w:p w14:paraId="08EEBD44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9DF9007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0A52A78" w14:textId="46F154CF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Condition(s)</w:t>
            </w:r>
          </w:p>
        </w:tc>
        <w:tc>
          <w:tcPr>
            <w:tcW w:w="5522" w:type="dxa"/>
          </w:tcPr>
          <w:p w14:paraId="7B5B13D5" w14:textId="50443F2B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N = NO PROCESS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P = PROCESSING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Y = PROCESS COMPLETE</w:t>
            </w:r>
            <w:r w:rsidRPr="003101BC">
              <w:rPr>
                <w:rFonts w:ascii="Arial" w:hAnsi="Arial" w:cs="Arial"/>
                <w:color w:val="000000" w:themeColor="text1"/>
              </w:rPr>
              <w:br/>
            </w:r>
            <w:r w:rsidRPr="003101BC">
              <w:rPr>
                <w:rFonts w:ascii="Arial" w:hAnsi="Arial" w:cs="Arial"/>
                <w:color w:val="000000" w:themeColor="text1"/>
                <w:shd w:val="clear" w:color="auto" w:fill="FFFFFF"/>
              </w:rPr>
              <w:t>E = PROCESS ERROR</w:t>
            </w:r>
          </w:p>
        </w:tc>
      </w:tr>
      <w:tr w:rsidR="00AC14D9" w:rsidRPr="003101BC" w14:paraId="5817799C" w14:textId="77777777" w:rsidTr="00B708C6">
        <w:tc>
          <w:tcPr>
            <w:tcW w:w="575" w:type="dxa"/>
            <w:vMerge/>
          </w:tcPr>
          <w:p w14:paraId="6A440B6C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4F771EDA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7E76B43" w14:textId="36A0C468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Source</w:t>
            </w:r>
          </w:p>
        </w:tc>
        <w:tc>
          <w:tcPr>
            <w:tcW w:w="5522" w:type="dxa"/>
          </w:tcPr>
          <w:p w14:paraId="740AA98D" w14:textId="77777777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</w:p>
        </w:tc>
      </w:tr>
      <w:tr w:rsidR="00AC14D9" w:rsidRPr="003101BC" w14:paraId="60A2C2E9" w14:textId="77777777" w:rsidTr="00B708C6">
        <w:tc>
          <w:tcPr>
            <w:tcW w:w="575" w:type="dxa"/>
            <w:vMerge/>
          </w:tcPr>
          <w:p w14:paraId="17A14B63" w14:textId="77777777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</w:p>
        </w:tc>
        <w:tc>
          <w:tcPr>
            <w:tcW w:w="2485" w:type="dxa"/>
            <w:vMerge/>
          </w:tcPr>
          <w:p w14:paraId="21D5D628" w14:textId="77777777" w:rsidR="00AC14D9" w:rsidRPr="003101BC" w:rsidRDefault="00AC14D9" w:rsidP="00AC14D9">
            <w:pPr>
              <w:rPr>
                <w:color w:val="000000" w:themeColor="text1"/>
                <w:lang w:eastAsia="en-US" w:bidi="th-TH"/>
              </w:rPr>
            </w:pPr>
          </w:p>
        </w:tc>
        <w:tc>
          <w:tcPr>
            <w:tcW w:w="1457" w:type="dxa"/>
          </w:tcPr>
          <w:p w14:paraId="2385710F" w14:textId="79EFE9D3" w:rsidR="00AC14D9" w:rsidRPr="003101BC" w:rsidRDefault="00AC14D9" w:rsidP="00AC14D9">
            <w:pPr>
              <w:rPr>
                <w:color w:val="000000" w:themeColor="text1"/>
                <w:lang w:bidi="en-US"/>
              </w:rPr>
            </w:pPr>
            <w:r w:rsidRPr="003101BC">
              <w:rPr>
                <w:color w:val="000000" w:themeColor="text1"/>
                <w:lang w:bidi="en-US"/>
              </w:rPr>
              <w:t>Data Destination</w:t>
            </w:r>
          </w:p>
        </w:tc>
        <w:tc>
          <w:tcPr>
            <w:tcW w:w="5522" w:type="dxa"/>
          </w:tcPr>
          <w:p w14:paraId="514F0C96" w14:textId="22B63F13" w:rsidR="00AC14D9" w:rsidRPr="003101BC" w:rsidRDefault="00AC14D9" w:rsidP="00AC14D9">
            <w:pPr>
              <w:rPr>
                <w:color w:val="000000" w:themeColor="text1"/>
                <w:cs/>
                <w:lang w:bidi="th-TH"/>
              </w:rPr>
            </w:pPr>
            <w:r>
              <w:rPr>
                <w:color w:val="000000" w:themeColor="text1"/>
                <w:lang w:bidi="th-TH"/>
              </w:rPr>
              <w:t>XCUST_PR_PO_INFO</w:t>
            </w:r>
            <w:r w:rsidRPr="003101BC">
              <w:rPr>
                <w:color w:val="000000" w:themeColor="text1"/>
                <w:lang w:bidi="th-TH"/>
              </w:rPr>
              <w:t>.</w:t>
            </w:r>
            <w:r w:rsidRPr="000058B2">
              <w:rPr>
                <w:color w:val="000000" w:themeColor="text1"/>
                <w:lang w:bidi="en-US"/>
              </w:rPr>
              <w:t>GEN_OUTBOUD_FLAG</w:t>
            </w:r>
          </w:p>
        </w:tc>
      </w:tr>
    </w:tbl>
    <w:p w14:paraId="2CACB79C" w14:textId="77777777" w:rsidR="00E06664" w:rsidRPr="003101BC" w:rsidRDefault="00E06664" w:rsidP="000F09E7">
      <w:pPr>
        <w:rPr>
          <w:color w:val="000000" w:themeColor="text1"/>
        </w:rPr>
      </w:pPr>
    </w:p>
    <w:p w14:paraId="790CA792" w14:textId="77777777" w:rsidR="00B17E8E" w:rsidRPr="003101BC" w:rsidRDefault="00B17E8E" w:rsidP="00440FC3">
      <w:pPr>
        <w:rPr>
          <w:color w:val="000000" w:themeColor="text1"/>
        </w:rPr>
      </w:pPr>
    </w:p>
    <w:p w14:paraId="75858C50" w14:textId="77777777" w:rsidR="001F619B" w:rsidRPr="003101BC" w:rsidRDefault="001F619B" w:rsidP="00440FC3">
      <w:pPr>
        <w:rPr>
          <w:color w:val="000000" w:themeColor="text1"/>
        </w:rPr>
      </w:pPr>
    </w:p>
    <w:p w14:paraId="1F64D811" w14:textId="77777777" w:rsidR="00440FC3" w:rsidRPr="003101BC" w:rsidRDefault="00440FC3" w:rsidP="00440FC3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t xml:space="preserve">              </w:t>
      </w:r>
    </w:p>
    <w:p w14:paraId="7AC1D984" w14:textId="77777777" w:rsidR="00D77098" w:rsidRPr="003101BC" w:rsidRDefault="007D6765" w:rsidP="007D6765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53" w:name="_Toc495231881"/>
      <w:r w:rsidRPr="003101BC">
        <w:rPr>
          <w:color w:val="000000" w:themeColor="text1"/>
        </w:rPr>
        <w:t>Error Handlings</w:t>
      </w:r>
      <w:bookmarkEnd w:id="53"/>
    </w:p>
    <w:tbl>
      <w:tblPr>
        <w:tblpPr w:leftFromText="180" w:rightFromText="180" w:vertAnchor="text" w:tblpY="1"/>
        <w:tblOverlap w:val="never"/>
        <w:tblW w:w="100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718"/>
        <w:gridCol w:w="7342"/>
      </w:tblGrid>
      <w:tr w:rsidR="00BB2758" w:rsidRPr="003101BC" w14:paraId="18D8A555" w14:textId="77777777" w:rsidTr="00BB2758">
        <w:trPr>
          <w:tblHeader/>
        </w:trPr>
        <w:tc>
          <w:tcPr>
            <w:tcW w:w="2718" w:type="dxa"/>
            <w:shd w:val="clear" w:color="auto" w:fill="E6E6E6"/>
            <w:vAlign w:val="center"/>
          </w:tcPr>
          <w:p w14:paraId="79C298E2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Event</w:t>
            </w:r>
          </w:p>
        </w:tc>
        <w:tc>
          <w:tcPr>
            <w:tcW w:w="7342" w:type="dxa"/>
            <w:shd w:val="clear" w:color="auto" w:fill="E6E6E6"/>
            <w:vAlign w:val="center"/>
          </w:tcPr>
          <w:p w14:paraId="397000BA" w14:textId="77777777" w:rsidR="00BB2758" w:rsidRPr="003101BC" w:rsidRDefault="00BB2758" w:rsidP="00D77098">
            <w:pPr>
              <w:pStyle w:val="StyleTableTextAsianTimesNewRoman10ptBoldCentered"/>
              <w:jc w:val="left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Error Description</w:t>
            </w:r>
          </w:p>
        </w:tc>
      </w:tr>
      <w:tr w:rsidR="00BB2758" w:rsidRPr="003101BC" w14:paraId="6CE9EC4F" w14:textId="77777777" w:rsidTr="00BB2758">
        <w:tc>
          <w:tcPr>
            <w:tcW w:w="2718" w:type="dxa"/>
          </w:tcPr>
          <w:p w14:paraId="4A4B657A" w14:textId="6B2CE4DE" w:rsidR="00BB2758" w:rsidRPr="00705483" w:rsidRDefault="00E24F8D" w:rsidP="00547B1A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  <w:lang w:eastAsia="en-US" w:bidi="th-TH"/>
              </w:rPr>
              <w:t>Error PO007</w:t>
            </w:r>
            <w:r w:rsidR="00BB2758" w:rsidRPr="00705483">
              <w:rPr>
                <w:color w:val="000000" w:themeColor="text1"/>
                <w:lang w:eastAsia="en-US" w:bidi="th-TH"/>
              </w:rPr>
              <w:t>-001: No</w:t>
            </w:r>
            <w:r w:rsidR="00CC63C9" w:rsidRPr="00705483">
              <w:rPr>
                <w:color w:val="000000" w:themeColor="text1"/>
                <w:lang w:eastAsia="en-US" w:bidi="th-TH"/>
              </w:rPr>
              <w:t xml:space="preserve"> Data Found</w:t>
            </w:r>
            <w:r w:rsidR="00BB2758" w:rsidRPr="00705483">
              <w:rPr>
                <w:rFonts w:hint="cs"/>
                <w:color w:val="000000" w:themeColor="text1"/>
                <w:cs/>
                <w:lang w:eastAsia="en-US" w:bidi="th-TH"/>
              </w:rPr>
              <w:t xml:space="preserve"> </w:t>
            </w:r>
          </w:p>
        </w:tc>
        <w:tc>
          <w:tcPr>
            <w:tcW w:w="7342" w:type="dxa"/>
          </w:tcPr>
          <w:p w14:paraId="4980CA9E" w14:textId="5EA6D78E" w:rsidR="00BB2758" w:rsidRPr="00705483" w:rsidRDefault="00BB2758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กรณี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ไม่เจอ </w:t>
            </w:r>
            <w:r w:rsidR="00CC63C9"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Data </w:t>
            </w:r>
            <w:r w:rsidR="00CC63C9"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ตามเงื่อนไข</w:t>
            </w:r>
          </w:p>
        </w:tc>
      </w:tr>
      <w:tr w:rsidR="00BB2758" w:rsidRPr="003101BC" w14:paraId="557929FA" w14:textId="77777777" w:rsidTr="00BB2758">
        <w:tc>
          <w:tcPr>
            <w:tcW w:w="2718" w:type="dxa"/>
          </w:tcPr>
          <w:p w14:paraId="651B7587" w14:textId="267B5C93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eastAsia="en-US"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E24F8D" w:rsidRPr="00705483">
              <w:rPr>
                <w:color w:val="000000" w:themeColor="text1"/>
                <w:lang w:eastAsia="en-US" w:bidi="th-TH"/>
              </w:rPr>
              <w:t>PO007</w:t>
            </w:r>
            <w:r w:rsidRPr="00705483">
              <w:rPr>
                <w:color w:val="000000" w:themeColor="text1"/>
              </w:rPr>
              <w:t xml:space="preserve">-002 </w:t>
            </w:r>
            <w:r w:rsidR="00CC63C9" w:rsidRPr="00705483">
              <w:rPr>
                <w:color w:val="000000" w:themeColor="text1"/>
              </w:rPr>
              <w:t>: Not found path</w:t>
            </w:r>
          </w:p>
        </w:tc>
        <w:tc>
          <w:tcPr>
            <w:tcW w:w="7342" w:type="dxa"/>
          </w:tcPr>
          <w:p w14:paraId="6978AC5C" w14:textId="018497F6" w:rsidR="00BB2758" w:rsidRPr="00705483" w:rsidRDefault="00CC63C9" w:rsidP="00CC63C9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กรณีหา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Path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ที่</w:t>
            </w:r>
            <w:r w:rsidRPr="00705483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ระบุใน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ไม่เจอ</w:t>
            </w:r>
          </w:p>
        </w:tc>
      </w:tr>
      <w:tr w:rsidR="003101BC" w:rsidRPr="003101BC" w14:paraId="2983172A" w14:textId="77777777" w:rsidTr="00705483">
        <w:trPr>
          <w:trHeight w:val="54"/>
        </w:trPr>
        <w:tc>
          <w:tcPr>
            <w:tcW w:w="2718" w:type="dxa"/>
          </w:tcPr>
          <w:p w14:paraId="244C2C85" w14:textId="03152983" w:rsidR="00BB2758" w:rsidRPr="00705483" w:rsidRDefault="00BB2758" w:rsidP="00CC63C9">
            <w:pPr>
              <w:autoSpaceDE w:val="0"/>
              <w:autoSpaceDN w:val="0"/>
              <w:adjustRightInd w:val="0"/>
              <w:rPr>
                <w:color w:val="000000" w:themeColor="text1"/>
                <w:lang w:bidi="th-TH"/>
              </w:rPr>
            </w:pPr>
            <w:r w:rsidRPr="00705483">
              <w:rPr>
                <w:color w:val="000000" w:themeColor="text1"/>
              </w:rPr>
              <w:t xml:space="preserve">Error </w:t>
            </w:r>
            <w:r w:rsidR="00E24F8D" w:rsidRPr="00705483">
              <w:rPr>
                <w:color w:val="000000" w:themeColor="text1"/>
                <w:lang w:eastAsia="en-US" w:bidi="th-TH"/>
              </w:rPr>
              <w:t>PO007</w:t>
            </w:r>
            <w:r w:rsidRPr="00705483">
              <w:rPr>
                <w:color w:val="000000" w:themeColor="text1"/>
              </w:rPr>
              <w:t>-00</w:t>
            </w:r>
            <w:r w:rsidRPr="00705483">
              <w:rPr>
                <w:color w:val="000000" w:themeColor="text1"/>
                <w:lang w:bidi="th-TH"/>
              </w:rPr>
              <w:t>3</w:t>
            </w:r>
            <w:r w:rsidRPr="00705483">
              <w:rPr>
                <w:color w:val="000000" w:themeColor="text1"/>
              </w:rPr>
              <w:t xml:space="preserve"> </w:t>
            </w:r>
            <w:r w:rsidR="00CC63C9" w:rsidRPr="00705483">
              <w:rPr>
                <w:color w:val="000000" w:themeColor="text1"/>
              </w:rPr>
              <w:t>: Cannot write file</w:t>
            </w:r>
          </w:p>
        </w:tc>
        <w:tc>
          <w:tcPr>
            <w:tcW w:w="7342" w:type="dxa"/>
          </w:tcPr>
          <w:p w14:paraId="61D0FCE7" w14:textId="487EFE92" w:rsidR="00BB2758" w:rsidRPr="00705483" w:rsidRDefault="00CC63C9" w:rsidP="008323CC">
            <w:pPr>
              <w:pStyle w:val="BodyText"/>
              <w:spacing w:after="6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กรณีไม่สามารถ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Write File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 xml:space="preserve">ลง </w:t>
            </w:r>
            <w:r w:rsidRPr="00705483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Pr="00705483">
              <w:rPr>
                <w:rFonts w:cs="Tahoma"/>
                <w:color w:val="000000" w:themeColor="text1"/>
                <w:szCs w:val="20"/>
                <w:cs/>
                <w:lang w:bidi="th-TH"/>
              </w:rPr>
              <w:t>ได้</w:t>
            </w:r>
          </w:p>
        </w:tc>
      </w:tr>
    </w:tbl>
    <w:p w14:paraId="6356C26F" w14:textId="77777777" w:rsidR="007D6765" w:rsidRPr="003101BC" w:rsidRDefault="007D6765" w:rsidP="007D6765">
      <w:pPr>
        <w:ind w:left="420"/>
        <w:rPr>
          <w:color w:val="000000" w:themeColor="text1"/>
          <w:lang w:bidi="th-TH"/>
        </w:rPr>
      </w:pPr>
    </w:p>
    <w:p w14:paraId="126E0FA4" w14:textId="77777777" w:rsidR="007D6765" w:rsidRPr="003101BC" w:rsidRDefault="007D6765" w:rsidP="007D6765">
      <w:pPr>
        <w:ind w:left="420"/>
        <w:rPr>
          <w:color w:val="000000" w:themeColor="text1"/>
          <w:cs/>
          <w:lang w:bidi="th-TH"/>
        </w:rPr>
      </w:pPr>
    </w:p>
    <w:p w14:paraId="235ACEF6" w14:textId="77777777" w:rsidR="007D6765" w:rsidRPr="003101BC" w:rsidRDefault="00C87BC1" w:rsidP="007D6765">
      <w:pPr>
        <w:rPr>
          <w:color w:val="000000" w:themeColor="text1"/>
          <w:lang w:bidi="th-TH"/>
        </w:rPr>
      </w:pPr>
      <w:r w:rsidRPr="003101BC">
        <w:rPr>
          <w:color w:val="000000" w:themeColor="text1"/>
          <w:cs/>
          <w:lang w:bidi="th-TH"/>
        </w:rPr>
        <w:br w:type="page"/>
      </w:r>
    </w:p>
    <w:p w14:paraId="6DC278AC" w14:textId="77777777" w:rsidR="002A24A9" w:rsidRPr="003101BC" w:rsidRDefault="002A24A9" w:rsidP="002A24A9">
      <w:pPr>
        <w:pStyle w:val="HeadingBar"/>
        <w:rPr>
          <w:color w:val="000000" w:themeColor="text1"/>
        </w:rPr>
      </w:pPr>
      <w:r w:rsidRPr="003101BC">
        <w:rPr>
          <w:color w:val="000000" w:themeColor="text1"/>
        </w:rPr>
        <w:lastRenderedPageBreak/>
        <w:t xml:space="preserve">              </w:t>
      </w:r>
    </w:p>
    <w:p w14:paraId="589C5F5C" w14:textId="77777777" w:rsidR="00C87BC1" w:rsidRPr="003101BC" w:rsidRDefault="002A24A9" w:rsidP="00582BA9">
      <w:pPr>
        <w:pStyle w:val="Heading3"/>
        <w:numPr>
          <w:ilvl w:val="1"/>
          <w:numId w:val="3"/>
        </w:numPr>
        <w:ind w:left="426" w:hanging="426"/>
        <w:rPr>
          <w:color w:val="000000" w:themeColor="text1"/>
        </w:rPr>
      </w:pPr>
      <w:bookmarkStart w:id="54" w:name="_Toc495231882"/>
      <w:r w:rsidRPr="003101BC">
        <w:rPr>
          <w:color w:val="000000" w:themeColor="text1"/>
        </w:rPr>
        <w:t>Log Layout</w:t>
      </w:r>
      <w:bookmarkEnd w:id="54"/>
    </w:p>
    <w:p w14:paraId="02033673" w14:textId="2CE43698" w:rsidR="00582BA9" w:rsidRPr="003101BC" w:rsidRDefault="002B788C" w:rsidP="00582BA9">
      <w:pPr>
        <w:rPr>
          <w:color w:val="000000" w:themeColor="text1"/>
          <w:lang w:bidi="th-TH"/>
        </w:rPr>
      </w:pPr>
      <w:r>
        <w:rPr>
          <w:noProof/>
          <w:lang w:eastAsia="en-US" w:bidi="th-TH"/>
        </w:rPr>
        <w:drawing>
          <wp:inline distT="0" distB="0" distL="0" distR="0" wp14:anchorId="4A0F2728" wp14:editId="43023E36">
            <wp:extent cx="5479255" cy="5075360"/>
            <wp:effectExtent l="19050" t="19050" r="2667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0753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04C8E14" w14:textId="77777777" w:rsidR="00582BA9" w:rsidRPr="003101BC" w:rsidRDefault="00582BA9" w:rsidP="00582BA9">
      <w:pPr>
        <w:rPr>
          <w:color w:val="000000" w:themeColor="text1"/>
          <w:cs/>
          <w:lang w:bidi="th-TH"/>
        </w:rPr>
      </w:pPr>
    </w:p>
    <w:p w14:paraId="25D7CF23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6332367F" w14:textId="77777777" w:rsidR="00693F0F" w:rsidRPr="003101BC" w:rsidRDefault="00693F0F" w:rsidP="00693F0F">
      <w:pPr>
        <w:rPr>
          <w:color w:val="000000" w:themeColor="text1"/>
          <w:cs/>
          <w:lang w:bidi="th-TH"/>
        </w:rPr>
      </w:pPr>
    </w:p>
    <w:p w14:paraId="18619C9A" w14:textId="77777777" w:rsidR="00582BA9" w:rsidRPr="003101BC" w:rsidRDefault="00693F0F" w:rsidP="00693F0F">
      <w:pPr>
        <w:tabs>
          <w:tab w:val="left" w:pos="1515"/>
        </w:tabs>
        <w:rPr>
          <w:color w:val="000000" w:themeColor="text1"/>
          <w:cs/>
          <w:lang w:bidi="th-TH"/>
        </w:rPr>
      </w:pPr>
      <w:r w:rsidRPr="003101BC">
        <w:rPr>
          <w:color w:val="000000" w:themeColor="text1"/>
          <w:lang w:bidi="th-TH"/>
        </w:rPr>
        <w:tab/>
      </w:r>
    </w:p>
    <w:p w14:paraId="73C17A16" w14:textId="77777777" w:rsidR="00D558D6" w:rsidRPr="003101BC" w:rsidRDefault="00DA3F80" w:rsidP="000A4CF8">
      <w:pPr>
        <w:pStyle w:val="Heading2"/>
        <w:rPr>
          <w:color w:val="000000" w:themeColor="text1"/>
        </w:rPr>
      </w:pPr>
      <w:bookmarkStart w:id="55" w:name="_Toc495231883"/>
      <w:r w:rsidRPr="003101BC">
        <w:rPr>
          <w:color w:val="000000" w:themeColor="text1"/>
        </w:rPr>
        <w:lastRenderedPageBreak/>
        <w:t xml:space="preserve">3. </w:t>
      </w:r>
      <w:r w:rsidR="00E5715A" w:rsidRPr="003101BC">
        <w:rPr>
          <w:color w:val="000000" w:themeColor="text1"/>
        </w:rPr>
        <w:t>TESTING SCENARIO</w:t>
      </w:r>
      <w:bookmarkEnd w:id="55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0"/>
        <w:gridCol w:w="3690"/>
        <w:gridCol w:w="5130"/>
      </w:tblGrid>
      <w:tr w:rsidR="002D2FA4" w:rsidRPr="003101BC" w14:paraId="76654799" w14:textId="77777777" w:rsidTr="00CC5DD8">
        <w:trPr>
          <w:trHeight w:val="269"/>
        </w:trPr>
        <w:tc>
          <w:tcPr>
            <w:tcW w:w="720" w:type="dxa"/>
            <w:shd w:val="clear" w:color="auto" w:fill="D9D9D9"/>
            <w:vAlign w:val="center"/>
          </w:tcPr>
          <w:p w14:paraId="60759C65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ID</w:t>
            </w:r>
          </w:p>
        </w:tc>
        <w:tc>
          <w:tcPr>
            <w:tcW w:w="3690" w:type="dxa"/>
            <w:shd w:val="clear" w:color="auto" w:fill="D9D9D9"/>
            <w:vAlign w:val="center"/>
          </w:tcPr>
          <w:p w14:paraId="1AFDB904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Test Scenario</w:t>
            </w:r>
          </w:p>
        </w:tc>
        <w:tc>
          <w:tcPr>
            <w:tcW w:w="5130" w:type="dxa"/>
            <w:shd w:val="clear" w:color="auto" w:fill="D9D9D9"/>
            <w:vAlign w:val="center"/>
          </w:tcPr>
          <w:p w14:paraId="12AF9EA1" w14:textId="77777777" w:rsidR="002D2FA4" w:rsidRPr="003101BC" w:rsidRDefault="002D2FA4" w:rsidP="001E1F7A">
            <w:pPr>
              <w:pStyle w:val="BodyText"/>
              <w:spacing w:after="0"/>
              <w:jc w:val="center"/>
              <w:rPr>
                <w:rFonts w:cs="Tahoma"/>
                <w:b/>
                <w:bCs/>
                <w:color w:val="000000" w:themeColor="text1"/>
                <w:szCs w:val="20"/>
              </w:rPr>
            </w:pPr>
            <w:r w:rsidRPr="003101BC">
              <w:rPr>
                <w:rFonts w:cs="Tahoma"/>
                <w:b/>
                <w:bCs/>
                <w:color w:val="000000" w:themeColor="text1"/>
                <w:szCs w:val="20"/>
              </w:rPr>
              <w:t>Expected Result</w:t>
            </w:r>
          </w:p>
        </w:tc>
      </w:tr>
      <w:tr w:rsidR="00A32631" w:rsidRPr="00A32631" w14:paraId="29A521F8" w14:textId="77777777" w:rsidTr="00CC5DD8">
        <w:tc>
          <w:tcPr>
            <w:tcW w:w="720" w:type="dxa"/>
          </w:tcPr>
          <w:p w14:paraId="2678B2DE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</w:t>
            </w:r>
          </w:p>
        </w:tc>
        <w:tc>
          <w:tcPr>
            <w:tcW w:w="3690" w:type="dxa"/>
          </w:tcPr>
          <w:p w14:paraId="7F72B2E8" w14:textId="3E2DEA2D" w:rsidR="00693F0F" w:rsidRPr="00A32631" w:rsidRDefault="00B55EF4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Folder </w:t>
            </w:r>
            <w:r w:rsidR="00A549C8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="00A549C8" w:rsidRPr="00A32631">
              <w:rPr>
                <w:rFonts w:cs="Tahoma"/>
                <w:color w:val="000000" w:themeColor="text1"/>
                <w:szCs w:val="20"/>
                <w:lang w:bidi="th-TH"/>
              </w:rPr>
              <w:t>Parameter</w:t>
            </w:r>
          </w:p>
          <w:p w14:paraId="6E465A53" w14:textId="1A0828A8" w:rsidR="00A549C8" w:rsidRPr="00A32631" w:rsidRDefault="00A32631" w:rsidP="00693F0F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Path Initial</w:t>
            </w:r>
          </w:p>
          <w:p w14:paraId="1C041FA9" w14:textId="77777777" w:rsidR="002D2FA4" w:rsidRPr="00A32631" w:rsidRDefault="002D2FA4" w:rsidP="00C2667A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</w:p>
        </w:tc>
        <w:tc>
          <w:tcPr>
            <w:tcW w:w="5130" w:type="dxa"/>
          </w:tcPr>
          <w:p w14:paraId="12450D3C" w14:textId="77777777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ตาม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F4C424D" w14:textId="31A41EDE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SFTP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ได้ถูกต้องตรงกับ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Parameter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ที่ระบุ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</w:t>
            </w:r>
          </w:p>
          <w:p w14:paraId="152533F0" w14:textId="0040FE7F" w:rsidR="00376971" w:rsidRPr="00A32631" w:rsidRDefault="00376971" w:rsidP="0037697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2.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แสดง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ได้ถูกต้อง</w:t>
            </w:r>
          </w:p>
          <w:p w14:paraId="4971B121" w14:textId="1986BFF2" w:rsidR="00376971" w:rsidRPr="00A32631" w:rsidRDefault="00376971" w:rsidP="00A549C8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</w:p>
        </w:tc>
      </w:tr>
      <w:tr w:rsidR="00A32631" w:rsidRPr="00A32631" w14:paraId="74272B56" w14:textId="77777777" w:rsidTr="003232B2">
        <w:tc>
          <w:tcPr>
            <w:tcW w:w="720" w:type="dxa"/>
          </w:tcPr>
          <w:p w14:paraId="506C0A52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2</w:t>
            </w:r>
          </w:p>
        </w:tc>
        <w:tc>
          <w:tcPr>
            <w:tcW w:w="3690" w:type="dxa"/>
          </w:tcPr>
          <w:p w14:paraId="5BD4D609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Case Mapping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ข้อมูล</w:t>
            </w:r>
          </w:p>
        </w:tc>
        <w:tc>
          <w:tcPr>
            <w:tcW w:w="5130" w:type="dxa"/>
          </w:tcPr>
          <w:p w14:paraId="0F2406D7" w14:textId="77777777" w:rsidR="00A32631" w:rsidRPr="00A32631" w:rsidRDefault="00A32631" w:rsidP="003232B2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สามารถ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mapping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ข้อมูลได้ถูกต้อง</w:t>
            </w:r>
          </w:p>
        </w:tc>
      </w:tr>
      <w:tr w:rsidR="00A32631" w:rsidRPr="00A32631" w14:paraId="70A126B2" w14:textId="77777777" w:rsidTr="00CC5DD8">
        <w:tc>
          <w:tcPr>
            <w:tcW w:w="720" w:type="dxa"/>
          </w:tcPr>
          <w:p w14:paraId="3F14FEE9" w14:textId="18CA9948" w:rsidR="00CC5DD8" w:rsidRPr="00A32631" w:rsidRDefault="00A3263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3</w:t>
            </w:r>
          </w:p>
        </w:tc>
        <w:tc>
          <w:tcPr>
            <w:tcW w:w="3690" w:type="dxa"/>
          </w:tcPr>
          <w:p w14:paraId="5E4383DB" w14:textId="7F799C43" w:rsidR="00CC5DD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Case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Format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ข้อมูล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ใน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File</w:t>
            </w:r>
          </w:p>
        </w:tc>
        <w:tc>
          <w:tcPr>
            <w:tcW w:w="5130" w:type="dxa"/>
          </w:tcPr>
          <w:p w14:paraId="2044208B" w14:textId="012166E5" w:rsidR="00A549C8" w:rsidRPr="00A32631" w:rsidRDefault="003302DE" w:rsidP="00A32631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สามารถ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Gen </w:t>
            </w:r>
            <w:r w:rsidR="00A32631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ได้ตรง </w:t>
            </w:r>
            <w:r w:rsidR="00A32631" w:rsidRPr="00A32631">
              <w:rPr>
                <w:rFonts w:cs="Tahoma"/>
                <w:color w:val="000000" w:themeColor="text1"/>
                <w:szCs w:val="20"/>
                <w:lang w:bidi="th-TH"/>
              </w:rPr>
              <w:t>Column</w:t>
            </w:r>
          </w:p>
        </w:tc>
      </w:tr>
      <w:tr w:rsidR="00A32631" w:rsidRPr="00A32631" w14:paraId="5AEE8A43" w14:textId="77777777" w:rsidTr="00CC5DD8">
        <w:tc>
          <w:tcPr>
            <w:tcW w:w="720" w:type="dxa"/>
          </w:tcPr>
          <w:p w14:paraId="676ED86A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4</w:t>
            </w:r>
          </w:p>
        </w:tc>
        <w:tc>
          <w:tcPr>
            <w:tcW w:w="3690" w:type="dxa"/>
          </w:tcPr>
          <w:p w14:paraId="2271407D" w14:textId="33F713F3" w:rsidR="002F52ED" w:rsidRPr="00A32631" w:rsidRDefault="00376971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1 PO</w:t>
            </w:r>
          </w:p>
        </w:tc>
        <w:tc>
          <w:tcPr>
            <w:tcW w:w="5130" w:type="dxa"/>
          </w:tcPr>
          <w:p w14:paraId="6DC3B70D" w14:textId="547E3296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08525E0B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  <w:tr w:rsidR="00A32631" w:rsidRPr="00A32631" w14:paraId="4888768D" w14:textId="77777777" w:rsidTr="00CC5DD8">
        <w:tc>
          <w:tcPr>
            <w:tcW w:w="720" w:type="dxa"/>
          </w:tcPr>
          <w:p w14:paraId="0C3B0402" w14:textId="77777777" w:rsidR="002F52ED" w:rsidRPr="00A32631" w:rsidRDefault="002F52ED" w:rsidP="00890063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>5</w:t>
            </w:r>
          </w:p>
        </w:tc>
        <w:tc>
          <w:tcPr>
            <w:tcW w:w="3690" w:type="dxa"/>
          </w:tcPr>
          <w:p w14:paraId="4F158822" w14:textId="23A770EB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ทดสอบการ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มากว่า 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1 PO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และมี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Error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บาง </w:t>
            </w:r>
            <w:ins w:id="56" w:author="Sorasak (IT) Thawonnikron" w:date="2017-10-19T15:20:00Z">
              <w:r w:rsidR="006C7CD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PO </w:t>
              </w:r>
              <w:r w:rsidR="006C7CD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 xml:space="preserve">ใน </w:t>
              </w:r>
              <w:r w:rsidR="006C7CDA">
                <w:rPr>
                  <w:rFonts w:cs="Tahoma"/>
                  <w:color w:val="000000" w:themeColor="text1"/>
                  <w:szCs w:val="20"/>
                  <w:lang w:bidi="th-TH"/>
                </w:rPr>
                <w:t xml:space="preserve">file </w:t>
              </w:r>
              <w:r w:rsidR="006C7CDA">
                <w:rPr>
                  <w:rFonts w:cs="Tahoma" w:hint="cs"/>
                  <w:color w:val="000000" w:themeColor="text1"/>
                  <w:szCs w:val="20"/>
                  <w:cs/>
                  <w:lang w:bidi="th-TH"/>
                </w:rPr>
                <w:t>เดียวกัน</w:t>
              </w:r>
            </w:ins>
            <w:del w:id="57" w:author="Sorasak (IT) Thawonnikron" w:date="2017-10-19T15:20:00Z">
              <w:r w:rsidR="002F52ED" w:rsidRPr="00A32631" w:rsidDel="006C7CDA">
                <w:rPr>
                  <w:rFonts w:cs="Tahoma"/>
                  <w:color w:val="000000" w:themeColor="text1"/>
                  <w:szCs w:val="20"/>
                  <w:lang w:bidi="th-TH"/>
                </w:rPr>
                <w:delText xml:space="preserve">File </w:delText>
              </w:r>
            </w:del>
          </w:p>
        </w:tc>
        <w:tc>
          <w:tcPr>
            <w:tcW w:w="5130" w:type="dxa"/>
          </w:tcPr>
          <w:p w14:paraId="08145E2A" w14:textId="32F0A1DC" w:rsidR="002F52ED" w:rsidRPr="00A32631" w:rsidRDefault="00376971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lang w:bidi="th-TH"/>
              </w:rPr>
            </w:pP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</w:t>
            </w: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 Write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File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และ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Process </w:t>
            </w:r>
            <w:r w:rsidR="002F52ED"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 xml:space="preserve">ต่อทั้ง </w:t>
            </w:r>
            <w:r w:rsidR="002F52ED" w:rsidRPr="00A32631">
              <w:rPr>
                <w:rFonts w:cs="Tahoma"/>
                <w:color w:val="000000" w:themeColor="text1"/>
                <w:szCs w:val="20"/>
                <w:lang w:bidi="th-TH"/>
              </w:rPr>
              <w:t>Folder</w:t>
            </w:r>
          </w:p>
          <w:p w14:paraId="106D349F" w14:textId="77777777" w:rsidR="002F52ED" w:rsidRPr="00A32631" w:rsidRDefault="002F52ED" w:rsidP="002F52ED">
            <w:pPr>
              <w:pStyle w:val="BodyText"/>
              <w:spacing w:after="0"/>
              <w:rPr>
                <w:rFonts w:cs="Tahoma"/>
                <w:color w:val="000000" w:themeColor="text1"/>
                <w:szCs w:val="20"/>
                <w:cs/>
                <w:lang w:bidi="th-TH"/>
              </w:rPr>
            </w:pPr>
            <w:r w:rsidRPr="00A32631">
              <w:rPr>
                <w:rFonts w:cs="Tahoma"/>
                <w:color w:val="000000" w:themeColor="text1"/>
                <w:szCs w:val="20"/>
                <w:lang w:bidi="th-TH"/>
              </w:rPr>
              <w:t xml:space="preserve">Log </w:t>
            </w:r>
            <w:r w:rsidRPr="00A32631">
              <w:rPr>
                <w:rFonts w:cs="Tahoma" w:hint="cs"/>
                <w:color w:val="000000" w:themeColor="text1"/>
                <w:szCs w:val="20"/>
                <w:cs/>
                <w:lang w:bidi="th-TH"/>
              </w:rPr>
              <w:t>ต้องแสดงถูกต้อง</w:t>
            </w:r>
          </w:p>
        </w:tc>
      </w:tr>
    </w:tbl>
    <w:p w14:paraId="3638E14E" w14:textId="77777777" w:rsidR="00C31FFC" w:rsidRPr="003101BC" w:rsidRDefault="00C31FFC" w:rsidP="007B5A6F">
      <w:pPr>
        <w:rPr>
          <w:color w:val="000000" w:themeColor="text1"/>
        </w:rPr>
      </w:pPr>
    </w:p>
    <w:p w14:paraId="3F283E42" w14:textId="77777777" w:rsidR="008F58E1" w:rsidRPr="003101BC" w:rsidRDefault="008F58E1" w:rsidP="008F58E1">
      <w:pPr>
        <w:pStyle w:val="Heading2"/>
        <w:rPr>
          <w:color w:val="000000" w:themeColor="text1"/>
          <w:cs/>
        </w:rPr>
      </w:pPr>
      <w:bookmarkStart w:id="58" w:name="_Toc495231884"/>
      <w:r w:rsidRPr="003101BC">
        <w:rPr>
          <w:color w:val="000000" w:themeColor="text1"/>
        </w:rPr>
        <w:lastRenderedPageBreak/>
        <w:t xml:space="preserve">4. </w:t>
      </w:r>
      <w:r w:rsidR="00E028DC" w:rsidRPr="003101BC">
        <w:rPr>
          <w:color w:val="000000" w:themeColor="text1"/>
        </w:rPr>
        <w:t>SPECIFICATION SIGN OFF</w:t>
      </w:r>
      <w:bookmarkEnd w:id="58"/>
    </w:p>
    <w:tbl>
      <w:tblPr>
        <w:tblpPr w:leftFromText="180" w:rightFromText="180" w:vertAnchor="text" w:horzAnchor="margin" w:tblpXSpec="right" w:tblpY="2346"/>
        <w:tblW w:w="98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84"/>
        <w:gridCol w:w="1700"/>
        <w:gridCol w:w="2015"/>
        <w:gridCol w:w="3873"/>
        <w:gridCol w:w="12"/>
      </w:tblGrid>
      <w:tr w:rsidR="001D347E" w:rsidRPr="003101BC" w14:paraId="472F7F5A" w14:textId="77777777" w:rsidTr="009E0BBF">
        <w:tc>
          <w:tcPr>
            <w:tcW w:w="3984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</w:tcPr>
          <w:p w14:paraId="05E94A6A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Specification Confirmation Date :</w:t>
            </w:r>
          </w:p>
        </w:tc>
        <w:tc>
          <w:tcPr>
            <w:tcW w:w="5900" w:type="dxa"/>
            <w:gridSpan w:val="3"/>
            <w:tcBorders>
              <w:top w:val="single" w:sz="12" w:space="0" w:color="auto"/>
              <w:right w:val="single" w:sz="12" w:space="0" w:color="auto"/>
            </w:tcBorders>
          </w:tcPr>
          <w:p w14:paraId="61D86F37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</w:tr>
      <w:tr w:rsidR="001D347E" w:rsidRPr="003101BC" w14:paraId="122E71AF" w14:textId="77777777" w:rsidTr="009E0BBF">
        <w:trPr>
          <w:gridAfter w:val="1"/>
          <w:wAfter w:w="12" w:type="dxa"/>
        </w:trPr>
        <w:tc>
          <w:tcPr>
            <w:tcW w:w="2284" w:type="dxa"/>
            <w:vMerge w:val="restart"/>
            <w:tcBorders>
              <w:top w:val="single" w:sz="4" w:space="0" w:color="auto"/>
              <w:left w:val="single" w:sz="12" w:space="0" w:color="auto"/>
            </w:tcBorders>
            <w:shd w:val="clear" w:color="auto" w:fill="E6E6E6"/>
          </w:tcPr>
          <w:p w14:paraId="04356888" w14:textId="77777777" w:rsidR="00145C8A" w:rsidRPr="003101BC" w:rsidRDefault="001D347E" w:rsidP="009E0BBF">
            <w:pPr>
              <w:pStyle w:val="NormalTahoma"/>
              <w:rPr>
                <w:color w:val="000000" w:themeColor="text1"/>
              </w:rPr>
            </w:pPr>
            <w:r w:rsidRPr="003101BC">
              <w:rPr>
                <w:color w:val="000000" w:themeColor="text1"/>
              </w:rPr>
              <w:t>Signature</w:t>
            </w:r>
          </w:p>
          <w:p w14:paraId="0FF7CBCD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052394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D6B853F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00E3ADCA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98EC113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3491D391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596E229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130D3B0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935FDEC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275B31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708CDBA9" w14:textId="77777777" w:rsidR="00145C8A" w:rsidRPr="003101BC" w:rsidRDefault="00145C8A" w:rsidP="00145C8A">
            <w:pPr>
              <w:rPr>
                <w:color w:val="000000" w:themeColor="text1"/>
                <w:lang w:eastAsia="zh-CN" w:bidi="th-TH"/>
              </w:rPr>
            </w:pPr>
          </w:p>
          <w:p w14:paraId="66D3D63B" w14:textId="77777777" w:rsidR="001D347E" w:rsidRPr="003101BC" w:rsidRDefault="001D347E" w:rsidP="002145D1">
            <w:pPr>
              <w:ind w:firstLine="720"/>
              <w:jc w:val="center"/>
              <w:rPr>
                <w:color w:val="000000" w:themeColor="text1"/>
                <w:lang w:eastAsia="zh-CN" w:bidi="th-TH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14:paraId="67CE8EBE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</w:tcPr>
          <w:p w14:paraId="7A46EBC8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RD’s Project Manager:</w:t>
            </w:r>
          </w:p>
          <w:p w14:paraId="0DD052EB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C09AD3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A4687B1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2ED08F68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 Sorasak Thawonnokorn)</w:t>
            </w:r>
          </w:p>
          <w:p w14:paraId="121A572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178E7339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4EE71571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  <w:tr w:rsidR="001D347E" w:rsidRPr="003101BC" w14:paraId="01F6D1DB" w14:textId="77777777" w:rsidTr="009E0BBF">
        <w:trPr>
          <w:gridAfter w:val="1"/>
          <w:wAfter w:w="12" w:type="dxa"/>
        </w:trPr>
        <w:tc>
          <w:tcPr>
            <w:tcW w:w="228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E6E6E6"/>
          </w:tcPr>
          <w:p w14:paraId="1ACC140D" w14:textId="77777777" w:rsidR="001D347E" w:rsidRPr="003101BC" w:rsidRDefault="001D347E" w:rsidP="009E0BBF">
            <w:pPr>
              <w:pStyle w:val="NormalTahoma"/>
              <w:rPr>
                <w:color w:val="000000" w:themeColor="text1"/>
              </w:rPr>
            </w:pPr>
          </w:p>
        </w:tc>
        <w:tc>
          <w:tcPr>
            <w:tcW w:w="3715" w:type="dxa"/>
            <w:gridSpan w:val="2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22A0985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 xml:space="preserve">     iCE – Technical Consultant:</w:t>
            </w:r>
          </w:p>
          <w:p w14:paraId="41BC0224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64AAFC36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0E9A9B5B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5C46AF93" w14:textId="38220A75" w:rsidR="001D347E" w:rsidRPr="00FD0B96" w:rsidRDefault="00FD0B96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FD0B96">
              <w:rPr>
                <w:b/>
                <w:bCs/>
                <w:color w:val="000000" w:themeColor="text1"/>
              </w:rPr>
              <w:t>(Khun  Kittiya Pansripong</w:t>
            </w:r>
            <w:r w:rsidR="001D347E" w:rsidRPr="00FD0B96">
              <w:rPr>
                <w:b/>
                <w:bCs/>
                <w:color w:val="000000" w:themeColor="text1"/>
              </w:rPr>
              <w:t>)</w:t>
            </w:r>
          </w:p>
          <w:p w14:paraId="1ECA791D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89517CA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6ABE7A72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iCE’s Project Manager:</w:t>
            </w:r>
          </w:p>
          <w:p w14:paraId="286C4DFE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5DF8D64C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</w:p>
          <w:p w14:paraId="2E421753" w14:textId="77777777" w:rsidR="001D347E" w:rsidRPr="003101BC" w:rsidRDefault="001D347E" w:rsidP="009E0BBF">
            <w:pPr>
              <w:rPr>
                <w:color w:val="000000" w:themeColor="text1"/>
              </w:rPr>
            </w:pPr>
          </w:p>
          <w:p w14:paraId="38858C57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(Khun</w:t>
            </w:r>
            <w:r w:rsidRPr="003101BC">
              <w:rPr>
                <w:b/>
                <w:bCs/>
                <w:color w:val="000000" w:themeColor="text1"/>
                <w:sz w:val="18"/>
                <w:szCs w:val="18"/>
              </w:rPr>
              <w:t xml:space="preserve"> </w:t>
            </w:r>
            <w:r w:rsidRPr="003101BC">
              <w:rPr>
                <w:b/>
                <w:bCs/>
                <w:color w:val="000000" w:themeColor="text1"/>
              </w:rPr>
              <w:t xml:space="preserve"> Arporn Chimcham)</w:t>
            </w:r>
          </w:p>
          <w:p w14:paraId="7665C07E" w14:textId="77777777" w:rsidR="001D347E" w:rsidRPr="003101BC" w:rsidRDefault="001D347E" w:rsidP="009E0BBF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8968847" w14:textId="77777777" w:rsidR="001D347E" w:rsidRPr="003101BC" w:rsidRDefault="001D347E" w:rsidP="009E0BBF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Date:</w:t>
            </w:r>
          </w:p>
        </w:tc>
      </w:tr>
    </w:tbl>
    <w:tbl>
      <w:tblPr>
        <w:tblpPr w:leftFromText="180" w:rightFromText="180" w:vertAnchor="text" w:horzAnchor="margin" w:tblpXSpec="right" w:tblpY="101"/>
        <w:tblW w:w="4813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3104"/>
        <w:gridCol w:w="6928"/>
      </w:tblGrid>
      <w:tr w:rsidR="008C64F9" w:rsidRPr="003101BC" w14:paraId="3939A93D" w14:textId="77777777" w:rsidTr="001D347E">
        <w:tc>
          <w:tcPr>
            <w:tcW w:w="1547" w:type="pct"/>
          </w:tcPr>
          <w:p w14:paraId="74DD6BAA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Customer</w:t>
            </w:r>
          </w:p>
        </w:tc>
        <w:tc>
          <w:tcPr>
            <w:tcW w:w="3453" w:type="pct"/>
          </w:tcPr>
          <w:p w14:paraId="6D783FEF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rStyle w:val="HighlightedVariable"/>
                <w:rFonts w:ascii="Tahoma" w:hAnsi="Tahoma"/>
                <w:color w:val="000000" w:themeColor="text1"/>
              </w:rPr>
              <w:t>Res</w:t>
            </w:r>
            <w:r w:rsidRPr="003101BC">
              <w:rPr>
                <w:color w:val="000000" w:themeColor="text1"/>
              </w:rPr>
              <w:t>ta</w:t>
            </w:r>
            <w:r w:rsidRPr="003101BC">
              <w:rPr>
                <w:color w:val="000000" w:themeColor="text1"/>
                <w:lang w:bidi="th-TH"/>
              </w:rPr>
              <w:t>urant Development Co.,Ltd.</w:t>
            </w:r>
          </w:p>
        </w:tc>
      </w:tr>
      <w:tr w:rsidR="008C64F9" w:rsidRPr="003101BC" w14:paraId="52118494" w14:textId="77777777" w:rsidTr="001D347E">
        <w:tc>
          <w:tcPr>
            <w:tcW w:w="1547" w:type="pct"/>
          </w:tcPr>
          <w:p w14:paraId="741E54E9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u w:val="single"/>
              </w:rPr>
            </w:pPr>
            <w:r w:rsidRPr="003101BC">
              <w:rPr>
                <w:b/>
                <w:bCs/>
                <w:color w:val="000000" w:themeColor="text1"/>
              </w:rPr>
              <w:t>Project</w:t>
            </w:r>
          </w:p>
        </w:tc>
        <w:tc>
          <w:tcPr>
            <w:tcW w:w="3453" w:type="pct"/>
          </w:tcPr>
          <w:p w14:paraId="4AAC60FC" w14:textId="77777777" w:rsidR="008C64F9" w:rsidRPr="003101BC" w:rsidRDefault="00AC7E3B" w:rsidP="00890063">
            <w:pPr>
              <w:rPr>
                <w:rStyle w:val="HighlightedVariable"/>
                <w:color w:val="000000" w:themeColor="text1"/>
              </w:rPr>
            </w:pPr>
            <w:r w:rsidRPr="003101BC">
              <w:rPr>
                <w:color w:val="000000" w:themeColor="text1"/>
              </w:rPr>
              <w:t>Oracle Cloud Implementation</w:t>
            </w:r>
          </w:p>
        </w:tc>
      </w:tr>
      <w:tr w:rsidR="008C64F9" w:rsidRPr="003101BC" w14:paraId="53B11A00" w14:textId="77777777" w:rsidTr="001D347E">
        <w:tc>
          <w:tcPr>
            <w:tcW w:w="1547" w:type="pct"/>
          </w:tcPr>
          <w:p w14:paraId="0518043A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Application</w:t>
            </w:r>
          </w:p>
        </w:tc>
        <w:tc>
          <w:tcPr>
            <w:tcW w:w="3453" w:type="pct"/>
          </w:tcPr>
          <w:p w14:paraId="0566CC1D" w14:textId="77777777" w:rsidR="008C64F9" w:rsidRPr="003101BC" w:rsidRDefault="008C64F9" w:rsidP="00AC7E3B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 xml:space="preserve">Oracle </w:t>
            </w:r>
            <w:r w:rsidR="00AC7E3B" w:rsidRPr="003101BC">
              <w:rPr>
                <w:color w:val="000000" w:themeColor="text1"/>
                <w:lang w:bidi="th-TH"/>
              </w:rPr>
              <w:t>Fusion Cloud</w:t>
            </w:r>
          </w:p>
        </w:tc>
      </w:tr>
      <w:tr w:rsidR="008C64F9" w:rsidRPr="003101BC" w14:paraId="159FC5BF" w14:textId="77777777" w:rsidTr="001D347E">
        <w:trPr>
          <w:trHeight w:val="167"/>
        </w:trPr>
        <w:tc>
          <w:tcPr>
            <w:tcW w:w="1547" w:type="pct"/>
          </w:tcPr>
          <w:p w14:paraId="4C3F44F2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  <w:lang w:val="fr-FR"/>
              </w:rPr>
              <w:t>Applications Version</w:t>
            </w:r>
          </w:p>
        </w:tc>
        <w:tc>
          <w:tcPr>
            <w:tcW w:w="3453" w:type="pct"/>
          </w:tcPr>
          <w:p w14:paraId="3244D4AD" w14:textId="77777777" w:rsidR="008C64F9" w:rsidRPr="003101BC" w:rsidRDefault="00AC7E3B" w:rsidP="00890063">
            <w:pPr>
              <w:rPr>
                <w:color w:val="000000" w:themeColor="text1"/>
                <w:lang w:bidi="th-TH"/>
              </w:rPr>
            </w:pPr>
            <w:r w:rsidRPr="003101BC">
              <w:rPr>
                <w:color w:val="000000" w:themeColor="text1"/>
                <w:lang w:bidi="th-TH"/>
              </w:rPr>
              <w:t>13</w:t>
            </w:r>
          </w:p>
        </w:tc>
      </w:tr>
      <w:tr w:rsidR="008C64F9" w:rsidRPr="003101BC" w14:paraId="0E0903A9" w14:textId="77777777" w:rsidTr="001D347E">
        <w:tc>
          <w:tcPr>
            <w:tcW w:w="1547" w:type="pct"/>
          </w:tcPr>
          <w:p w14:paraId="2D71DC25" w14:textId="77777777" w:rsidR="008C64F9" w:rsidRPr="003101BC" w:rsidRDefault="008C64F9" w:rsidP="00890063">
            <w:pPr>
              <w:rPr>
                <w:b/>
                <w:bCs/>
                <w:color w:val="000000" w:themeColor="text1"/>
                <w:lang w:val="fr-FR"/>
              </w:rPr>
            </w:pPr>
            <w:r w:rsidRPr="003101BC">
              <w:rPr>
                <w:b/>
                <w:bCs/>
                <w:color w:val="000000" w:themeColor="text1"/>
              </w:rPr>
              <w:t>Program Specification No.</w:t>
            </w:r>
          </w:p>
        </w:tc>
        <w:tc>
          <w:tcPr>
            <w:tcW w:w="3453" w:type="pct"/>
          </w:tcPr>
          <w:p w14:paraId="04175448" w14:textId="3DD05A49" w:rsidR="008C64F9" w:rsidRPr="003101BC" w:rsidRDefault="00376971" w:rsidP="0097540D">
            <w:pPr>
              <w:rPr>
                <w:color w:val="000000" w:themeColor="text1"/>
                <w:lang w:bidi="th-TH"/>
              </w:rPr>
            </w:pPr>
            <w:r>
              <w:rPr>
                <w:color w:val="000000" w:themeColor="text1"/>
                <w:lang w:bidi="th-TH"/>
              </w:rPr>
              <w:t>PO00</w:t>
            </w:r>
            <w:r w:rsidR="0097540D">
              <w:rPr>
                <w:color w:val="000000" w:themeColor="text1"/>
                <w:lang w:bidi="th-TH"/>
              </w:rPr>
              <w:t>7</w:t>
            </w:r>
            <w:r w:rsidR="008C64F9" w:rsidRPr="003101BC">
              <w:rPr>
                <w:color w:val="000000" w:themeColor="text1"/>
                <w:lang w:bidi="th-TH"/>
              </w:rPr>
              <w:t xml:space="preserve"> : </w:t>
            </w:r>
            <w:r w:rsidR="007B6A36" w:rsidRPr="003101BC">
              <w:rPr>
                <w:color w:val="000000" w:themeColor="text1"/>
              </w:rPr>
              <w:t xml:space="preserve"> </w:t>
            </w:r>
            <w:r w:rsidR="007B6A36" w:rsidRPr="003101BC">
              <w:rPr>
                <w:color w:val="000000" w:themeColor="text1"/>
                <w:lang w:bidi="th-TH"/>
              </w:rPr>
              <w:t xml:space="preserve">Interface </w:t>
            </w:r>
            <w:r>
              <w:rPr>
                <w:color w:val="000000" w:themeColor="text1"/>
                <w:lang w:bidi="th-TH"/>
              </w:rPr>
              <w:t xml:space="preserve">PO (ERP) to </w:t>
            </w:r>
            <w:r w:rsidR="0097540D">
              <w:rPr>
                <w:color w:val="000000" w:themeColor="text1"/>
                <w:lang w:bidi="th-TH"/>
              </w:rPr>
              <w:t>U-info</w:t>
            </w:r>
          </w:p>
        </w:tc>
      </w:tr>
      <w:tr w:rsidR="008C64F9" w:rsidRPr="003101BC" w14:paraId="6F33493D" w14:textId="77777777" w:rsidTr="001D347E">
        <w:tc>
          <w:tcPr>
            <w:tcW w:w="1547" w:type="pct"/>
          </w:tcPr>
          <w:p w14:paraId="0ADE1209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Customization ID</w:t>
            </w:r>
          </w:p>
        </w:tc>
        <w:tc>
          <w:tcPr>
            <w:tcW w:w="3453" w:type="pct"/>
          </w:tcPr>
          <w:p w14:paraId="04669A1F" w14:textId="5D0F8230" w:rsidR="008C64F9" w:rsidRPr="003101BC" w:rsidRDefault="00376971" w:rsidP="007B6A36">
            <w:pPr>
              <w:rPr>
                <w:rStyle w:val="HighlightedVariable"/>
                <w:color w:val="000000" w:themeColor="text1"/>
              </w:rPr>
            </w:pPr>
            <w:r>
              <w:t>PO00</w:t>
            </w:r>
            <w:r w:rsidR="0097540D">
              <w:t>7</w:t>
            </w:r>
          </w:p>
        </w:tc>
      </w:tr>
      <w:tr w:rsidR="008C64F9" w:rsidRPr="003101BC" w14:paraId="4867D4FA" w14:textId="77777777" w:rsidTr="001D347E">
        <w:tc>
          <w:tcPr>
            <w:tcW w:w="1547" w:type="pct"/>
          </w:tcPr>
          <w:p w14:paraId="1D8D88EC" w14:textId="77777777" w:rsidR="008C64F9" w:rsidRPr="003101BC" w:rsidRDefault="008C64F9" w:rsidP="00890063">
            <w:pPr>
              <w:rPr>
                <w:b/>
                <w:bCs/>
                <w:color w:val="000000" w:themeColor="text1"/>
              </w:rPr>
            </w:pPr>
            <w:r w:rsidRPr="003101BC">
              <w:rPr>
                <w:b/>
                <w:bCs/>
                <w:color w:val="000000" w:themeColor="text1"/>
              </w:rPr>
              <w:t>Sign Off Version</w:t>
            </w:r>
          </w:p>
        </w:tc>
        <w:tc>
          <w:tcPr>
            <w:tcW w:w="3453" w:type="pct"/>
          </w:tcPr>
          <w:p w14:paraId="59CA7E9B" w14:textId="77777777" w:rsidR="008C64F9" w:rsidRPr="003101BC" w:rsidRDefault="008C64F9" w:rsidP="00890063">
            <w:pPr>
              <w:rPr>
                <w:color w:val="000000" w:themeColor="text1"/>
              </w:rPr>
            </w:pPr>
          </w:p>
        </w:tc>
      </w:tr>
    </w:tbl>
    <w:p w14:paraId="52625E66" w14:textId="77777777" w:rsidR="0008190B" w:rsidRPr="003101BC" w:rsidRDefault="0008190B" w:rsidP="0008190B">
      <w:pPr>
        <w:rPr>
          <w:vanish/>
          <w:color w:val="000000" w:themeColor="text1"/>
          <w:lang w:bidi="th-TH"/>
        </w:rPr>
      </w:pPr>
    </w:p>
    <w:sectPr w:rsidR="0008190B" w:rsidRPr="003101BC" w:rsidSect="003424F8">
      <w:headerReference w:type="even" r:id="rId26"/>
      <w:footerReference w:type="default" r:id="rId27"/>
      <w:footerReference w:type="first" r:id="rId28"/>
      <w:pgSz w:w="11907" w:h="16840" w:code="9"/>
      <w:pgMar w:top="1718" w:right="567" w:bottom="1440" w:left="1134" w:header="720" w:footer="340" w:gutter="0"/>
      <w:pgNumType w:start="1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4" w:author="Sorasak (IT) Thawonnikron" w:date="2017-10-19T15:16:00Z" w:initials="S(T">
    <w:p w14:paraId="289365EC" w14:textId="4DBE1B57" w:rsidR="003232B2" w:rsidRDefault="003232B2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rPr>
          <w:lang w:bidi="th-TH"/>
        </w:rPr>
        <w:t>Should be</w:t>
      </w:r>
      <w:r>
        <w:rPr>
          <w:rFonts w:hint="cs"/>
          <w:cs/>
          <w:lang w:bidi="th-TH"/>
        </w:rPr>
        <w:t xml:space="preserve"> </w:t>
      </w:r>
      <w:r>
        <w:rPr>
          <w:lang w:bidi="th-TH"/>
        </w:rPr>
        <w:t>Matching with Expense in ERP</w:t>
      </w:r>
    </w:p>
  </w:comment>
  <w:comment w:id="36" w:author="ice-amo" w:date="2017-10-08T11:33:00Z" w:initials="i">
    <w:p w14:paraId="05A61B4B" w14:textId="297B6B07" w:rsidR="003232B2" w:rsidRDefault="003232B2">
      <w:pPr>
        <w:pStyle w:val="CommentText"/>
      </w:pPr>
      <w:r>
        <w:rPr>
          <w:rStyle w:val="CommentReference"/>
        </w:rPr>
        <w:annotationRef/>
      </w:r>
      <w:r>
        <w:t>Consult confirm</w:t>
      </w:r>
    </w:p>
  </w:comment>
  <w:comment w:id="38" w:author="ice-amo" w:date="2017-10-24T10:31:00Z" w:initials="i">
    <w:p w14:paraId="2783D720" w14:textId="77777777" w:rsidR="00B20AC2" w:rsidRDefault="00B20AC2" w:rsidP="00B20AC2">
      <w:pPr>
        <w:pStyle w:val="CommentText"/>
      </w:pPr>
      <w:r>
        <w:rPr>
          <w:rStyle w:val="CommentReference"/>
        </w:rPr>
        <w:annotationRef/>
      </w:r>
      <w:r>
        <w:t>Consult confirm</w:t>
      </w:r>
    </w:p>
  </w:comment>
  <w:comment w:id="48" w:author="ice-amo" w:date="2017-10-08T12:06:00Z" w:initials="i">
    <w:p w14:paraId="5F4EA1C6" w14:textId="302E79CE" w:rsidR="003232B2" w:rsidRDefault="003232B2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t xml:space="preserve">onfirm </w:t>
      </w:r>
      <w:r>
        <w:rPr>
          <w:rFonts w:hint="cs"/>
          <w:cs/>
          <w:lang w:bidi="th-TH"/>
        </w:rPr>
        <w:t xml:space="preserve">กะ </w:t>
      </w:r>
      <w:r>
        <w:rPr>
          <w:lang w:bidi="th-TH"/>
        </w:rPr>
        <w:t xml:space="preserve">Consult </w:t>
      </w:r>
      <w:r>
        <w:rPr>
          <w:rFonts w:hint="cs"/>
          <w:cs/>
          <w:lang w:bidi="th-TH"/>
        </w:rPr>
        <w:t xml:space="preserve">ว่าอยู่หน้าไหน </w:t>
      </w:r>
      <w:r>
        <w:rPr>
          <w:lang w:bidi="th-TH"/>
        </w:rPr>
        <w:t xml:space="preserve">Field </w:t>
      </w:r>
      <w:r>
        <w:rPr>
          <w:rFonts w:hint="cs"/>
          <w:cs/>
          <w:lang w:bidi="th-TH"/>
        </w:rPr>
        <w:t>ไหน</w:t>
      </w:r>
    </w:p>
  </w:comment>
  <w:comment w:id="52" w:author="ice-amo" w:date="2017-10-24T10:32:00Z" w:initials="i">
    <w:p w14:paraId="564A55FB" w14:textId="77777777" w:rsidR="00D31F4C" w:rsidRDefault="00D31F4C" w:rsidP="00D31F4C">
      <w:pPr>
        <w:pStyle w:val="CommentText"/>
        <w:rPr>
          <w:cs/>
          <w:lang w:bidi="th-TH"/>
        </w:rPr>
      </w:pPr>
      <w:r>
        <w:rPr>
          <w:rStyle w:val="CommentReference"/>
        </w:rPr>
        <w:annotationRef/>
      </w:r>
      <w:r>
        <w:t xml:space="preserve">onfirm </w:t>
      </w:r>
      <w:r>
        <w:rPr>
          <w:rFonts w:hint="cs"/>
          <w:cs/>
          <w:lang w:bidi="th-TH"/>
        </w:rPr>
        <w:t xml:space="preserve">กะ </w:t>
      </w:r>
      <w:r>
        <w:rPr>
          <w:lang w:bidi="th-TH"/>
        </w:rPr>
        <w:t xml:space="preserve">Consult </w:t>
      </w:r>
      <w:r>
        <w:rPr>
          <w:rFonts w:hint="cs"/>
          <w:cs/>
          <w:lang w:bidi="th-TH"/>
        </w:rPr>
        <w:t xml:space="preserve">ว่าอยู่หน้าไหน </w:t>
      </w:r>
      <w:r>
        <w:rPr>
          <w:lang w:bidi="th-TH"/>
        </w:rPr>
        <w:t xml:space="preserve">Field </w:t>
      </w:r>
      <w:r>
        <w:rPr>
          <w:rFonts w:hint="cs"/>
          <w:cs/>
          <w:lang w:bidi="th-TH"/>
        </w:rPr>
        <w:t>ไหน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9365EC" w15:done="0"/>
  <w15:commentEx w15:paraId="05A61B4B" w15:done="0"/>
  <w15:commentEx w15:paraId="5F4EA1C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89365EC" w16cid:durableId="1D934035"/>
  <w16cid:commentId w16cid:paraId="05A61B4B" w16cid:durableId="1D933F9A"/>
  <w16cid:commentId w16cid:paraId="5F4EA1C6" w16cid:durableId="1D933F9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3797EB" w14:textId="77777777" w:rsidR="000B3364" w:rsidRDefault="000B3364">
      <w:r>
        <w:separator/>
      </w:r>
    </w:p>
  </w:endnote>
  <w:endnote w:type="continuationSeparator" w:id="0">
    <w:p w14:paraId="6012893D" w14:textId="77777777" w:rsidR="000B3364" w:rsidRDefault="000B33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96518D" w14:textId="77777777" w:rsidR="003232B2" w:rsidRDefault="003232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E9BD19" w14:textId="60358C71" w:rsidR="003232B2" w:rsidRPr="00192472" w:rsidRDefault="003232B2" w:rsidP="009F18EE">
    <w:pPr>
      <w:pStyle w:val="Header"/>
      <w:framePr w:w="4119" w:h="247" w:hRule="exact" w:hSpace="187" w:wrap="around" w:vAnchor="text" w:hAnchor="page" w:x="7091" w:y="-91"/>
      <w:jc w:val="right"/>
      <w:rPr>
        <w:sz w:val="16"/>
        <w:szCs w:val="16"/>
        <w:lang w:val="fr-FR"/>
      </w:rPr>
    </w:pPr>
    <w:r w:rsidRPr="00192472">
      <w:rPr>
        <w:sz w:val="16"/>
        <w:szCs w:val="16"/>
        <w:lang w:val="fr-FR"/>
      </w:rPr>
      <w:t xml:space="preserve">Page </w: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IF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 </w:instrText>
    </w:r>
    <w:r w:rsidRPr="009F18EE">
      <w:rPr>
        <w:sz w:val="16"/>
        <w:szCs w:val="16"/>
      </w:rPr>
      <w:fldChar w:fldCharType="separate"/>
    </w:r>
    <w:r w:rsidR="00A72E0A">
      <w:rPr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&gt; 1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PAGE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1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 of 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SECTIONPAGES   \* MERGEFORMAT </w:instrText>
    </w:r>
    <w:r w:rsidRPr="009F18EE">
      <w:rPr>
        <w:sz w:val="16"/>
        <w:szCs w:val="16"/>
      </w:rPr>
      <w:fldChar w:fldCharType="separate"/>
    </w:r>
    <w:r w:rsidRPr="00192472">
      <w:rPr>
        <w:noProof/>
        <w:sz w:val="16"/>
        <w:szCs w:val="16"/>
        <w:lang w:val="fr-FR"/>
      </w:rPr>
      <w:instrText>6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>” “</w:instrText>
    </w:r>
    <w:r w:rsidRPr="009F18EE">
      <w:rPr>
        <w:sz w:val="16"/>
        <w:szCs w:val="16"/>
      </w:rPr>
      <w:fldChar w:fldCharType="begin"/>
    </w:r>
    <w:r w:rsidRPr="00192472">
      <w:rPr>
        <w:sz w:val="16"/>
        <w:szCs w:val="16"/>
        <w:lang w:val="fr-FR"/>
      </w:rPr>
      <w:instrText xml:space="preserve"> PAGE </w:instrText>
    </w:r>
    <w:r w:rsidRPr="009F18EE">
      <w:rPr>
        <w:sz w:val="16"/>
        <w:szCs w:val="16"/>
      </w:rPr>
      <w:fldChar w:fldCharType="separate"/>
    </w:r>
    <w:r w:rsidR="00A72E0A">
      <w:rPr>
        <w:noProof/>
        <w:sz w:val="16"/>
        <w:szCs w:val="16"/>
        <w:lang w:val="fr-FR"/>
      </w:rPr>
      <w:instrText>iii</w:instrTex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instrText xml:space="preserve">” </w:instrText>
    </w:r>
    <w:r w:rsidRPr="009F18EE">
      <w:rPr>
        <w:sz w:val="16"/>
        <w:szCs w:val="16"/>
      </w:rPr>
      <w:fldChar w:fldCharType="separate"/>
    </w:r>
    <w:r w:rsidR="00A72E0A">
      <w:rPr>
        <w:noProof/>
        <w:sz w:val="16"/>
        <w:szCs w:val="16"/>
        <w:lang w:val="fr-FR"/>
      </w:rPr>
      <w:t>iii</w:t>
    </w:r>
    <w:r w:rsidRPr="009F18EE">
      <w:rPr>
        <w:sz w:val="16"/>
        <w:szCs w:val="16"/>
      </w:rPr>
      <w:fldChar w:fldCharType="end"/>
    </w:r>
    <w:r w:rsidRPr="00192472">
      <w:rPr>
        <w:sz w:val="16"/>
        <w:szCs w:val="16"/>
        <w:lang w:val="fr-FR"/>
      </w:rPr>
      <w:t xml:space="preserve">   </w:t>
    </w:r>
  </w:p>
  <w:p w14:paraId="3D08587A" w14:textId="673B58D4" w:rsidR="003232B2" w:rsidRPr="001C7E6D" w:rsidRDefault="003232B2" w:rsidP="009F18EE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192472">
      <w:rPr>
        <w:sz w:val="12"/>
        <w:szCs w:val="12"/>
        <w:lang w:val="fr-FR"/>
      </w:rPr>
      <w:t>File Ref:</w:t>
    </w:r>
    <w:r w:rsidRPr="00397674">
      <w:t xml:space="preserve"> </w:t>
    </w:r>
    <w:r>
      <w:rPr>
        <w:noProof/>
        <w:sz w:val="12"/>
        <w:szCs w:val="12"/>
        <w:lang w:val="fr-FR"/>
      </w:rPr>
      <w:fldChar w:fldCharType="begin"/>
    </w:r>
    <w:r>
      <w:rPr>
        <w:noProof/>
        <w:sz w:val="12"/>
        <w:szCs w:val="12"/>
        <w:lang w:val="fr-FR"/>
      </w:rPr>
      <w:instrText xml:space="preserve"> FILENAME \* MERGEFORMAT </w:instrText>
    </w:r>
    <w:r>
      <w:rPr>
        <w:noProof/>
        <w:sz w:val="12"/>
        <w:szCs w:val="12"/>
        <w:lang w:val="fr-FR"/>
      </w:rPr>
      <w:fldChar w:fldCharType="separate"/>
    </w:r>
    <w:r>
      <w:rPr>
        <w:noProof/>
        <w:sz w:val="12"/>
        <w:szCs w:val="12"/>
        <w:lang w:val="fr-FR"/>
      </w:rPr>
      <w:t>RD1701_FSPEC_PO007_V00R03</w:t>
    </w:r>
    <w:r>
      <w:rPr>
        <w:noProof/>
        <w:sz w:val="12"/>
        <w:szCs w:val="12"/>
        <w:lang w:val="fr-FR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63BB9E" w14:textId="77777777" w:rsidR="003232B2" w:rsidRDefault="003232B2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910DAD3" w14:textId="3621A073" w:rsidR="003232B2" w:rsidRPr="004077BA" w:rsidRDefault="003232B2" w:rsidP="00C25D16">
    <w:pPr>
      <w:pStyle w:val="Footer"/>
      <w:tabs>
        <w:tab w:val="center" w:pos="5400"/>
        <w:tab w:val="right" w:pos="14212"/>
        <w:tab w:val="right" w:pos="14960"/>
      </w:tabs>
      <w:rPr>
        <w:noProof/>
        <w:sz w:val="12"/>
        <w:szCs w:val="12"/>
        <w:lang w:val="fr-FR"/>
      </w:rPr>
    </w:pPr>
    <w:r w:rsidRPr="007C6286">
      <w:rPr>
        <w:sz w:val="12"/>
        <w:szCs w:val="12"/>
      </w:rPr>
      <w:t xml:space="preserve">File Ref: 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RD1701_FSPEC_PO007_V00R02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</w:r>
    <w:r>
      <w:rPr>
        <w:sz w:val="12"/>
        <w:szCs w:val="12"/>
      </w:rPr>
      <w:tab/>
    </w:r>
    <w:r w:rsidRPr="004077BA">
      <w:rPr>
        <w:sz w:val="12"/>
        <w:szCs w:val="12"/>
      </w:rPr>
      <w:t xml:space="preserve">Page </w: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IF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 </w:instrText>
    </w:r>
    <w:r w:rsidRPr="004077BA">
      <w:rPr>
        <w:sz w:val="12"/>
        <w:szCs w:val="12"/>
      </w:rPr>
      <w:fldChar w:fldCharType="separate"/>
    </w:r>
    <w:r w:rsidR="00A72E0A">
      <w:rPr>
        <w:sz w:val="12"/>
        <w:szCs w:val="12"/>
      </w:rPr>
      <w:instrText>2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&gt; 1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PAGE </w:instrText>
    </w:r>
    <w:r w:rsidRPr="004077BA">
      <w:rPr>
        <w:sz w:val="12"/>
        <w:szCs w:val="12"/>
      </w:rPr>
      <w:fldChar w:fldCharType="separate"/>
    </w:r>
    <w:r w:rsidR="00A72E0A">
      <w:rPr>
        <w:noProof/>
        <w:sz w:val="12"/>
        <w:szCs w:val="12"/>
      </w:rPr>
      <w:instrText>1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 of 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SECTIONPAGES   \* MERGEFORMAT </w:instrText>
    </w:r>
    <w:r w:rsidRPr="004077BA">
      <w:rPr>
        <w:sz w:val="12"/>
        <w:szCs w:val="12"/>
      </w:rPr>
      <w:fldChar w:fldCharType="separate"/>
    </w:r>
    <w:r w:rsidR="00A72E0A">
      <w:rPr>
        <w:noProof/>
        <w:sz w:val="12"/>
        <w:szCs w:val="12"/>
      </w:rPr>
      <w:instrText>16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>” “</w:instrText>
    </w:r>
    <w:r w:rsidRPr="004077BA">
      <w:rPr>
        <w:sz w:val="12"/>
        <w:szCs w:val="12"/>
      </w:rPr>
      <w:fldChar w:fldCharType="begin"/>
    </w:r>
    <w:r w:rsidRPr="004077BA">
      <w:rPr>
        <w:sz w:val="12"/>
        <w:szCs w:val="12"/>
      </w:rPr>
      <w:instrText xml:space="preserve"> PAGE </w:instrText>
    </w:r>
    <w:r w:rsidRPr="004077BA">
      <w:rPr>
        <w:sz w:val="12"/>
        <w:szCs w:val="12"/>
      </w:rPr>
      <w:fldChar w:fldCharType="separate"/>
    </w:r>
    <w:r w:rsidRPr="004077BA">
      <w:rPr>
        <w:noProof/>
        <w:sz w:val="12"/>
        <w:szCs w:val="12"/>
      </w:rPr>
      <w:instrText>iii</w:instrTex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instrText xml:space="preserve">” </w:instrText>
    </w:r>
    <w:r w:rsidRPr="004077BA">
      <w:rPr>
        <w:sz w:val="12"/>
        <w:szCs w:val="12"/>
      </w:rPr>
      <w:fldChar w:fldCharType="separate"/>
    </w:r>
    <w:r w:rsidR="00A72E0A">
      <w:rPr>
        <w:noProof/>
        <w:sz w:val="12"/>
        <w:szCs w:val="12"/>
      </w:rPr>
      <w:t>1</w:t>
    </w:r>
    <w:r w:rsidR="00A72E0A" w:rsidRPr="004077BA">
      <w:rPr>
        <w:noProof/>
        <w:sz w:val="12"/>
        <w:szCs w:val="12"/>
      </w:rPr>
      <w:t xml:space="preserve"> of </w:t>
    </w:r>
    <w:r w:rsidR="00A72E0A">
      <w:rPr>
        <w:noProof/>
        <w:sz w:val="12"/>
        <w:szCs w:val="12"/>
      </w:rPr>
      <w:t>16</w:t>
    </w:r>
    <w:r w:rsidRPr="004077BA">
      <w:rPr>
        <w:sz w:val="12"/>
        <w:szCs w:val="12"/>
      </w:rPr>
      <w:fldChar w:fldCharType="end"/>
    </w:r>
    <w:r w:rsidRPr="004077BA">
      <w:rPr>
        <w:sz w:val="12"/>
        <w:szCs w:val="12"/>
      </w:rPr>
      <w:t xml:space="preserve">  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93ECD7" w14:textId="77777777" w:rsidR="003232B2" w:rsidRPr="005E0A89" w:rsidRDefault="003232B2" w:rsidP="005E0A89">
    <w:pPr>
      <w:pStyle w:val="Footer"/>
      <w:tabs>
        <w:tab w:val="clear" w:pos="4320"/>
        <w:tab w:val="clear" w:pos="8640"/>
        <w:tab w:val="right" w:pos="14212"/>
        <w:tab w:val="right" w:pos="14960"/>
      </w:tabs>
      <w:rPr>
        <w:sz w:val="16"/>
        <w:szCs w:val="16"/>
      </w:rPr>
    </w:pPr>
    <w:r w:rsidRPr="009F18EE">
      <w:rPr>
        <w:sz w:val="12"/>
        <w:szCs w:val="12"/>
      </w:rPr>
      <w:t xml:space="preserve">File Ref:  </w:t>
    </w:r>
    <w:r w:rsidRPr="009F18EE">
      <w:rPr>
        <w:sz w:val="12"/>
        <w:szCs w:val="12"/>
      </w:rPr>
      <w:fldChar w:fldCharType="begin"/>
    </w:r>
    <w:r w:rsidRPr="009F18EE">
      <w:rPr>
        <w:sz w:val="12"/>
        <w:szCs w:val="12"/>
      </w:rPr>
      <w:instrText xml:space="preserve"> FILENAME </w:instrText>
    </w:r>
    <w:r w:rsidRPr="009F18EE">
      <w:rPr>
        <w:sz w:val="12"/>
        <w:szCs w:val="12"/>
      </w:rPr>
      <w:fldChar w:fldCharType="separate"/>
    </w:r>
    <w:r>
      <w:rPr>
        <w:noProof/>
        <w:sz w:val="12"/>
        <w:szCs w:val="12"/>
      </w:rPr>
      <w:t>SYMR12_FSPEC_IF013_VFINAL</w:t>
    </w:r>
    <w:r w:rsidRPr="009F18EE">
      <w:rPr>
        <w:sz w:val="12"/>
        <w:szCs w:val="12"/>
      </w:rPr>
      <w:fldChar w:fldCharType="end"/>
    </w:r>
    <w:r>
      <w:rPr>
        <w:sz w:val="12"/>
        <w:szCs w:val="12"/>
      </w:rPr>
      <w:tab/>
    </w:r>
    <w:r w:rsidRPr="005E0A89">
      <w:rPr>
        <w:sz w:val="16"/>
        <w:szCs w:val="16"/>
      </w:rPr>
      <w:t xml:space="preserve">Page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PAGE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1</w:t>
    </w:r>
    <w:r w:rsidRPr="005E0A89">
      <w:rPr>
        <w:rStyle w:val="PageNumber"/>
        <w:sz w:val="16"/>
        <w:szCs w:val="16"/>
      </w:rPr>
      <w:fldChar w:fldCharType="end"/>
    </w:r>
    <w:r w:rsidRPr="005E0A89">
      <w:rPr>
        <w:rStyle w:val="PageNumber"/>
        <w:sz w:val="16"/>
        <w:szCs w:val="16"/>
      </w:rPr>
      <w:t xml:space="preserve"> o</w:t>
    </w:r>
    <w:r>
      <w:rPr>
        <w:rStyle w:val="PageNumber"/>
        <w:sz w:val="16"/>
        <w:szCs w:val="16"/>
      </w:rPr>
      <w:t>f</w:t>
    </w:r>
    <w:r w:rsidRPr="005E0A89">
      <w:rPr>
        <w:rStyle w:val="PageNumber"/>
        <w:sz w:val="16"/>
        <w:szCs w:val="16"/>
      </w:rPr>
      <w:t xml:space="preserve"> </w:t>
    </w:r>
    <w:r w:rsidRPr="005E0A89">
      <w:rPr>
        <w:rStyle w:val="PageNumber"/>
        <w:sz w:val="16"/>
        <w:szCs w:val="16"/>
      </w:rPr>
      <w:fldChar w:fldCharType="begin"/>
    </w:r>
    <w:r w:rsidRPr="005E0A89">
      <w:rPr>
        <w:rStyle w:val="PageNumber"/>
        <w:sz w:val="16"/>
        <w:szCs w:val="16"/>
      </w:rPr>
      <w:instrText xml:space="preserve"> NUMPAGES </w:instrText>
    </w:r>
    <w:r w:rsidRPr="005E0A89">
      <w:rPr>
        <w:rStyle w:val="PageNumber"/>
        <w:sz w:val="16"/>
        <w:szCs w:val="16"/>
      </w:rPr>
      <w:fldChar w:fldCharType="separate"/>
    </w:r>
    <w:r>
      <w:rPr>
        <w:rStyle w:val="PageNumber"/>
        <w:noProof/>
        <w:sz w:val="16"/>
        <w:szCs w:val="16"/>
      </w:rPr>
      <w:t>42</w:t>
    </w:r>
    <w:r w:rsidRPr="005E0A89">
      <w:rPr>
        <w:rStyle w:val="PageNumber"/>
        <w:sz w:val="16"/>
        <w:szCs w:val="16"/>
      </w:rPr>
      <w:fldChar w:fldCharType="end"/>
    </w:r>
  </w:p>
  <w:p w14:paraId="28F1C63B" w14:textId="77777777" w:rsidR="003232B2" w:rsidRDefault="003232B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A4A178" w14:textId="77777777" w:rsidR="000B3364" w:rsidRDefault="000B3364">
      <w:r>
        <w:separator/>
      </w:r>
    </w:p>
  </w:footnote>
  <w:footnote w:type="continuationSeparator" w:id="0">
    <w:p w14:paraId="51476464" w14:textId="77777777" w:rsidR="000B3364" w:rsidRDefault="000B336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249C9" w14:textId="77777777" w:rsidR="003232B2" w:rsidRDefault="00323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5D292B" w14:textId="77777777" w:rsidR="003232B2" w:rsidRDefault="003232B2" w:rsidP="008B6887">
    <w:pPr>
      <w:pStyle w:val="Header"/>
      <w:tabs>
        <w:tab w:val="clear" w:pos="8640"/>
        <w:tab w:val="right" w:pos="9100"/>
        <w:tab w:val="right" w:pos="10098"/>
      </w:tabs>
      <w:rPr>
        <w:b/>
        <w:bCs/>
        <w:sz w:val="16"/>
        <w:szCs w:val="16"/>
      </w:rPr>
    </w:pPr>
    <w:r>
      <w:rPr>
        <w:rFonts w:hint="cs"/>
        <w:b/>
        <w:bCs/>
        <w:noProof/>
        <w:lang w:eastAsia="en-US" w:bidi="th-TH"/>
      </w:rPr>
      <w:drawing>
        <wp:anchor distT="0" distB="0" distL="114300" distR="114300" simplePos="0" relativeHeight="251657728" behindDoc="0" locked="0" layoutInCell="1" allowOverlap="1" wp14:anchorId="4E8D0C71" wp14:editId="14232844">
          <wp:simplePos x="0" y="0"/>
          <wp:positionH relativeFrom="column">
            <wp:posOffset>48260</wp:posOffset>
          </wp:positionH>
          <wp:positionV relativeFrom="paragraph">
            <wp:posOffset>0</wp:posOffset>
          </wp:positionV>
          <wp:extent cx="566420" cy="425450"/>
          <wp:effectExtent l="0" t="0" r="5080" b="0"/>
          <wp:wrapNone/>
          <wp:docPr id="2" name="Picture 2" descr="logo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1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4254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6013CC0" w14:textId="77777777" w:rsidR="003232B2" w:rsidRDefault="003232B2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Function Specification</w:t>
    </w:r>
  </w:p>
  <w:p w14:paraId="48845B54" w14:textId="77777777" w:rsidR="003232B2" w:rsidRDefault="003232B2" w:rsidP="008B6887">
    <w:pPr>
      <w:pStyle w:val="Title-Major"/>
      <w:keepLines w:val="0"/>
      <w:ind w:left="2548" w:right="108"/>
      <w:jc w:val="right"/>
      <w:rPr>
        <w:b/>
        <w:bCs/>
        <w:sz w:val="16"/>
        <w:szCs w:val="16"/>
      </w:rPr>
    </w:pPr>
    <w:r>
      <w:rPr>
        <w:b/>
        <w:bCs/>
        <w:sz w:val="16"/>
        <w:szCs w:val="16"/>
      </w:rPr>
      <w:t>interface format</w:t>
    </w:r>
  </w:p>
  <w:p w14:paraId="18B08D98" w14:textId="77777777" w:rsidR="003232B2" w:rsidRPr="00F2355B" w:rsidRDefault="003232B2" w:rsidP="00D00E35">
    <w:pPr>
      <w:pStyle w:val="Title-Major"/>
      <w:keepLines w:val="0"/>
      <w:ind w:left="2548" w:right="108"/>
      <w:jc w:val="center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DA0C43" w14:textId="77777777" w:rsidR="003232B2" w:rsidRDefault="003232B2" w:rsidP="00AF15D0">
    <w:pPr>
      <w:pStyle w:val="Header"/>
      <w:tabs>
        <w:tab w:val="right" w:pos="10098"/>
      </w:tabs>
      <w:rPr>
        <w:rFonts w:ascii="Book Antiqua" w:hAnsi="Book Antiqua"/>
      </w:rPr>
    </w:pPr>
  </w:p>
  <w:p w14:paraId="4115323E" w14:textId="77777777" w:rsidR="003232B2" w:rsidRDefault="003232B2" w:rsidP="00AF15D0">
    <w:pPr>
      <w:pStyle w:val="Header"/>
      <w:tabs>
        <w:tab w:val="right" w:pos="10098"/>
      </w:tabs>
      <w:jc w:val="right"/>
      <w:rPr>
        <w:b/>
        <w:bCs/>
      </w:rPr>
    </w:pPr>
  </w:p>
  <w:p w14:paraId="65354E6F" w14:textId="77777777" w:rsidR="003232B2" w:rsidRDefault="003232B2" w:rsidP="00AF15D0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  <w:p w14:paraId="490EF754" w14:textId="77777777" w:rsidR="003232B2" w:rsidRPr="00D079D8" w:rsidRDefault="003232B2" w:rsidP="00D079D8">
    <w:pPr>
      <w:pStyle w:val="Header"/>
      <w:tabs>
        <w:tab w:val="right" w:pos="10098"/>
      </w:tabs>
      <w:jc w:val="right"/>
      <w:rPr>
        <w:b/>
        <w:bCs/>
        <w:sz w:val="16"/>
        <w:szCs w:val="16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E1002" w14:textId="77777777" w:rsidR="003232B2" w:rsidRDefault="003232B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C2E89"/>
    <w:multiLevelType w:val="singleLevel"/>
    <w:tmpl w:val="A2C86A62"/>
    <w:lvl w:ilvl="0">
      <w:start w:val="1"/>
      <w:numFmt w:val="bullet"/>
      <w:pStyle w:val="ListBullet"/>
      <w:lvlText w:val=""/>
      <w:lvlJc w:val="left"/>
      <w:pPr>
        <w:tabs>
          <w:tab w:val="num" w:pos="864"/>
        </w:tabs>
        <w:ind w:left="864" w:hanging="432"/>
      </w:pPr>
      <w:rPr>
        <w:rFonts w:ascii="Symbol" w:hAnsi="Symbol" w:hint="default"/>
      </w:rPr>
    </w:lvl>
  </w:abstractNum>
  <w:abstractNum w:abstractNumId="1">
    <w:nsid w:val="07920E56"/>
    <w:multiLevelType w:val="hybridMultilevel"/>
    <w:tmpl w:val="79E253E2"/>
    <w:lvl w:ilvl="0" w:tplc="2D522270">
      <w:start w:val="1"/>
      <w:numFmt w:val="decimal"/>
      <w:lvlText w:val="%1."/>
      <w:lvlJc w:val="left"/>
      <w:pPr>
        <w:ind w:left="720" w:hanging="360"/>
      </w:pPr>
      <w:rPr>
        <w:rFonts w:cs="Angsana New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B97C4E"/>
    <w:multiLevelType w:val="hybridMultilevel"/>
    <w:tmpl w:val="D75EC51C"/>
    <w:lvl w:ilvl="0" w:tplc="6F70BFE2">
      <w:start w:val="1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101A1"/>
    <w:multiLevelType w:val="hybridMultilevel"/>
    <w:tmpl w:val="2BB4F09E"/>
    <w:lvl w:ilvl="0" w:tplc="FF32D3CE">
      <w:start w:val="2"/>
      <w:numFmt w:val="bullet"/>
      <w:lvlText w:val="-"/>
      <w:lvlJc w:val="left"/>
      <w:pPr>
        <w:ind w:left="7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2196C0E"/>
    <w:multiLevelType w:val="hybridMultilevel"/>
    <w:tmpl w:val="504E582E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27245E9"/>
    <w:multiLevelType w:val="hybridMultilevel"/>
    <w:tmpl w:val="F9EC560E"/>
    <w:lvl w:ilvl="0" w:tplc="9C3EA3D6">
      <w:start w:val="1"/>
      <w:numFmt w:val="bullet"/>
      <w:lvlText w:val="-"/>
      <w:lvlJc w:val="left"/>
      <w:pPr>
        <w:ind w:left="7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903C3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010E4A"/>
    <w:multiLevelType w:val="hybridMultilevel"/>
    <w:tmpl w:val="9BFEC7F6"/>
    <w:lvl w:ilvl="0" w:tplc="DD9EA4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791226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3B4811"/>
    <w:multiLevelType w:val="multilevel"/>
    <w:tmpl w:val="14927A7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>
    <w:nsid w:val="305B3ED5"/>
    <w:multiLevelType w:val="hybridMultilevel"/>
    <w:tmpl w:val="6F766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DB68C3"/>
    <w:multiLevelType w:val="multilevel"/>
    <w:tmpl w:val="BC1ADF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>
    <w:nsid w:val="35DB4FA7"/>
    <w:multiLevelType w:val="hybridMultilevel"/>
    <w:tmpl w:val="6726A100"/>
    <w:lvl w:ilvl="0" w:tplc="FE1644E4">
      <w:start w:val="1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4024249"/>
    <w:multiLevelType w:val="hybridMultilevel"/>
    <w:tmpl w:val="48347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2D18C8"/>
    <w:multiLevelType w:val="hybridMultilevel"/>
    <w:tmpl w:val="B9A8DDE4"/>
    <w:lvl w:ilvl="0" w:tplc="8F1A6BAE">
      <w:numFmt w:val="bullet"/>
      <w:lvlText w:val="-"/>
      <w:lvlJc w:val="left"/>
      <w:pPr>
        <w:ind w:left="252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>
    <w:nsid w:val="4E4A2DC0"/>
    <w:multiLevelType w:val="hybridMultilevel"/>
    <w:tmpl w:val="90CA2C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ED1663"/>
    <w:multiLevelType w:val="hybridMultilevel"/>
    <w:tmpl w:val="1F7C4C1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C08DDE0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1A8252CC">
      <w:start w:val="1"/>
      <w:numFmt w:val="bullet"/>
      <w:lvlText w:val="-"/>
      <w:lvlJc w:val="left"/>
      <w:pPr>
        <w:ind w:left="2880" w:hanging="360"/>
      </w:pPr>
      <w:rPr>
        <w:rFonts w:ascii="Tahoma" w:eastAsia="Batang" w:hAnsi="Tahoma" w:cs="Tahoma" w:hint="default"/>
        <w:color w:val="auto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04D50C6"/>
    <w:multiLevelType w:val="hybridMultilevel"/>
    <w:tmpl w:val="1D44F9E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5F8A78B4"/>
    <w:multiLevelType w:val="hybridMultilevel"/>
    <w:tmpl w:val="B25ACA9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61054388"/>
    <w:multiLevelType w:val="hybridMultilevel"/>
    <w:tmpl w:val="6C381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463062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9F77CD3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F500E0D"/>
    <w:multiLevelType w:val="hybridMultilevel"/>
    <w:tmpl w:val="52B44A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FFA0E16"/>
    <w:multiLevelType w:val="multilevel"/>
    <w:tmpl w:val="78B064D2"/>
    <w:lvl w:ilvl="0">
      <w:start w:val="1"/>
      <w:numFmt w:val="decimal"/>
      <w:lvlText w:val="%1"/>
      <w:legacy w:legacy="1" w:legacySpace="0" w:legacyIndent="360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>
    <w:nsid w:val="70606ACD"/>
    <w:multiLevelType w:val="hybridMultilevel"/>
    <w:tmpl w:val="96DCDE9A"/>
    <w:lvl w:ilvl="0" w:tplc="F500841C">
      <w:start w:val="2010"/>
      <w:numFmt w:val="bullet"/>
      <w:lvlText w:val="-"/>
      <w:lvlJc w:val="left"/>
      <w:pPr>
        <w:ind w:left="1080" w:hanging="360"/>
      </w:pPr>
      <w:rPr>
        <w:rFonts w:ascii="Tahoma" w:eastAsia="Batang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09C61AE"/>
    <w:multiLevelType w:val="hybridMultilevel"/>
    <w:tmpl w:val="9DEE3B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8E5E1C"/>
    <w:multiLevelType w:val="hybridMultilevel"/>
    <w:tmpl w:val="A928E93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>
    <w:nsid w:val="7DB025B8"/>
    <w:multiLevelType w:val="hybridMultilevel"/>
    <w:tmpl w:val="F03CC6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D5ABF"/>
    <w:multiLevelType w:val="hybridMultilevel"/>
    <w:tmpl w:val="AF20D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23"/>
  </w:num>
  <w:num w:numId="5">
    <w:abstractNumId w:val="18"/>
  </w:num>
  <w:num w:numId="6">
    <w:abstractNumId w:val="4"/>
  </w:num>
  <w:num w:numId="7">
    <w:abstractNumId w:val="16"/>
  </w:num>
  <w:num w:numId="8">
    <w:abstractNumId w:val="22"/>
  </w:num>
  <w:num w:numId="9">
    <w:abstractNumId w:val="25"/>
  </w:num>
  <w:num w:numId="10">
    <w:abstractNumId w:val="21"/>
  </w:num>
  <w:num w:numId="11">
    <w:abstractNumId w:val="20"/>
  </w:num>
  <w:num w:numId="12">
    <w:abstractNumId w:val="8"/>
  </w:num>
  <w:num w:numId="13">
    <w:abstractNumId w:val="14"/>
  </w:num>
  <w:num w:numId="14">
    <w:abstractNumId w:val="26"/>
  </w:num>
  <w:num w:numId="15">
    <w:abstractNumId w:val="10"/>
  </w:num>
  <w:num w:numId="16">
    <w:abstractNumId w:val="13"/>
  </w:num>
  <w:num w:numId="17">
    <w:abstractNumId w:val="7"/>
  </w:num>
  <w:num w:numId="18">
    <w:abstractNumId w:val="17"/>
  </w:num>
  <w:num w:numId="19">
    <w:abstractNumId w:val="6"/>
  </w:num>
  <w:num w:numId="20">
    <w:abstractNumId w:val="27"/>
  </w:num>
  <w:num w:numId="21">
    <w:abstractNumId w:val="19"/>
  </w:num>
  <w:num w:numId="22">
    <w:abstractNumId w:val="1"/>
  </w:num>
  <w:num w:numId="23">
    <w:abstractNumId w:val="24"/>
  </w:num>
  <w:num w:numId="24">
    <w:abstractNumId w:val="2"/>
  </w:num>
  <w:num w:numId="25">
    <w:abstractNumId w:val="3"/>
  </w:num>
  <w:num w:numId="26">
    <w:abstractNumId w:val="12"/>
  </w:num>
  <w:num w:numId="27">
    <w:abstractNumId w:val="28"/>
  </w:num>
  <w:num w:numId="28">
    <w:abstractNumId w:val="15"/>
  </w:num>
  <w:num w:numId="29">
    <w:abstractNumId w:val="5"/>
  </w:num>
  <w:numIdMacAtCleanup w:val="1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ice-amo">
    <w15:presenceInfo w15:providerId="None" w15:userId="ice-amo"/>
  </w15:person>
  <w15:person w15:author="Sorasak (IT) Thawonnikron">
    <w15:presenceInfo w15:providerId="AD" w15:userId="S-1-12-1-1584843841-1310985559-2194572681-289711616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trackRevisions/>
  <w:defaultTabStop w:val="720"/>
  <w:drawingGridHorizontalSpacing w:val="10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21"/>
    <w:rsid w:val="00000EED"/>
    <w:rsid w:val="00001E01"/>
    <w:rsid w:val="00002C32"/>
    <w:rsid w:val="00002F57"/>
    <w:rsid w:val="00003322"/>
    <w:rsid w:val="00003BA3"/>
    <w:rsid w:val="000049CB"/>
    <w:rsid w:val="0000530C"/>
    <w:rsid w:val="000053DE"/>
    <w:rsid w:val="00005656"/>
    <w:rsid w:val="000058B2"/>
    <w:rsid w:val="00005BD5"/>
    <w:rsid w:val="00005F12"/>
    <w:rsid w:val="000062B0"/>
    <w:rsid w:val="000067E3"/>
    <w:rsid w:val="00006C4A"/>
    <w:rsid w:val="00007B93"/>
    <w:rsid w:val="00007BA9"/>
    <w:rsid w:val="00007FBA"/>
    <w:rsid w:val="00010150"/>
    <w:rsid w:val="00010CB8"/>
    <w:rsid w:val="0001127A"/>
    <w:rsid w:val="000121D5"/>
    <w:rsid w:val="00012636"/>
    <w:rsid w:val="000127B9"/>
    <w:rsid w:val="00012982"/>
    <w:rsid w:val="00012EA2"/>
    <w:rsid w:val="0001368C"/>
    <w:rsid w:val="00013B4E"/>
    <w:rsid w:val="00014B6B"/>
    <w:rsid w:val="000150CF"/>
    <w:rsid w:val="000157D5"/>
    <w:rsid w:val="00015D24"/>
    <w:rsid w:val="00015E7C"/>
    <w:rsid w:val="00016DFC"/>
    <w:rsid w:val="000170FE"/>
    <w:rsid w:val="00017536"/>
    <w:rsid w:val="00017851"/>
    <w:rsid w:val="00020B75"/>
    <w:rsid w:val="00020EED"/>
    <w:rsid w:val="00020F10"/>
    <w:rsid w:val="0002189F"/>
    <w:rsid w:val="00022347"/>
    <w:rsid w:val="0002294F"/>
    <w:rsid w:val="00023912"/>
    <w:rsid w:val="00023E0C"/>
    <w:rsid w:val="0002425C"/>
    <w:rsid w:val="000245D8"/>
    <w:rsid w:val="000251A0"/>
    <w:rsid w:val="0002575E"/>
    <w:rsid w:val="00026454"/>
    <w:rsid w:val="0002731C"/>
    <w:rsid w:val="00027D5F"/>
    <w:rsid w:val="000302B5"/>
    <w:rsid w:val="00030DA9"/>
    <w:rsid w:val="00031832"/>
    <w:rsid w:val="00031CAF"/>
    <w:rsid w:val="0003221D"/>
    <w:rsid w:val="00032848"/>
    <w:rsid w:val="00032F77"/>
    <w:rsid w:val="00033316"/>
    <w:rsid w:val="00033B04"/>
    <w:rsid w:val="000341CF"/>
    <w:rsid w:val="0003492B"/>
    <w:rsid w:val="0003561A"/>
    <w:rsid w:val="00035D26"/>
    <w:rsid w:val="00036829"/>
    <w:rsid w:val="000403DD"/>
    <w:rsid w:val="00040477"/>
    <w:rsid w:val="00040710"/>
    <w:rsid w:val="00040B7C"/>
    <w:rsid w:val="00040E47"/>
    <w:rsid w:val="00041098"/>
    <w:rsid w:val="00041378"/>
    <w:rsid w:val="000423AA"/>
    <w:rsid w:val="0004246D"/>
    <w:rsid w:val="0004252A"/>
    <w:rsid w:val="000426EB"/>
    <w:rsid w:val="00042FF2"/>
    <w:rsid w:val="00043D46"/>
    <w:rsid w:val="00044D32"/>
    <w:rsid w:val="0004503C"/>
    <w:rsid w:val="000450B6"/>
    <w:rsid w:val="00045970"/>
    <w:rsid w:val="00045EC0"/>
    <w:rsid w:val="000466EA"/>
    <w:rsid w:val="000471CE"/>
    <w:rsid w:val="00050027"/>
    <w:rsid w:val="000506D7"/>
    <w:rsid w:val="0005115B"/>
    <w:rsid w:val="00051F3D"/>
    <w:rsid w:val="000521C1"/>
    <w:rsid w:val="000521F0"/>
    <w:rsid w:val="00052BBE"/>
    <w:rsid w:val="00053343"/>
    <w:rsid w:val="000535D8"/>
    <w:rsid w:val="000542E9"/>
    <w:rsid w:val="000547A8"/>
    <w:rsid w:val="00054DAE"/>
    <w:rsid w:val="000550C3"/>
    <w:rsid w:val="00056182"/>
    <w:rsid w:val="0005648F"/>
    <w:rsid w:val="00057701"/>
    <w:rsid w:val="00060728"/>
    <w:rsid w:val="00060F20"/>
    <w:rsid w:val="000612FB"/>
    <w:rsid w:val="00061B14"/>
    <w:rsid w:val="0006272A"/>
    <w:rsid w:val="00062746"/>
    <w:rsid w:val="00062A48"/>
    <w:rsid w:val="000630C7"/>
    <w:rsid w:val="0006313D"/>
    <w:rsid w:val="00063ABC"/>
    <w:rsid w:val="00063ED4"/>
    <w:rsid w:val="0006464F"/>
    <w:rsid w:val="000650FD"/>
    <w:rsid w:val="000658C4"/>
    <w:rsid w:val="00065BC5"/>
    <w:rsid w:val="000712DD"/>
    <w:rsid w:val="00071DB3"/>
    <w:rsid w:val="00071E4E"/>
    <w:rsid w:val="000722B9"/>
    <w:rsid w:val="000726D1"/>
    <w:rsid w:val="0007379A"/>
    <w:rsid w:val="00073A19"/>
    <w:rsid w:val="00073D63"/>
    <w:rsid w:val="00074458"/>
    <w:rsid w:val="00074622"/>
    <w:rsid w:val="000747CB"/>
    <w:rsid w:val="00074DF8"/>
    <w:rsid w:val="00074E6E"/>
    <w:rsid w:val="00077321"/>
    <w:rsid w:val="000810B9"/>
    <w:rsid w:val="0008190B"/>
    <w:rsid w:val="00081ED1"/>
    <w:rsid w:val="000827BE"/>
    <w:rsid w:val="00082FC3"/>
    <w:rsid w:val="00083592"/>
    <w:rsid w:val="00083A34"/>
    <w:rsid w:val="000843AD"/>
    <w:rsid w:val="000844AA"/>
    <w:rsid w:val="00084F84"/>
    <w:rsid w:val="00084F92"/>
    <w:rsid w:val="000867D1"/>
    <w:rsid w:val="00087768"/>
    <w:rsid w:val="000901CD"/>
    <w:rsid w:val="00091232"/>
    <w:rsid w:val="00091402"/>
    <w:rsid w:val="000919FA"/>
    <w:rsid w:val="000924DB"/>
    <w:rsid w:val="00092623"/>
    <w:rsid w:val="000927CF"/>
    <w:rsid w:val="00092B93"/>
    <w:rsid w:val="0009309F"/>
    <w:rsid w:val="000936BE"/>
    <w:rsid w:val="000937AC"/>
    <w:rsid w:val="000941D2"/>
    <w:rsid w:val="00095696"/>
    <w:rsid w:val="00095798"/>
    <w:rsid w:val="00095829"/>
    <w:rsid w:val="00096243"/>
    <w:rsid w:val="000963A8"/>
    <w:rsid w:val="00096A9F"/>
    <w:rsid w:val="00096D7D"/>
    <w:rsid w:val="00097018"/>
    <w:rsid w:val="0009723C"/>
    <w:rsid w:val="00097690"/>
    <w:rsid w:val="000A07E1"/>
    <w:rsid w:val="000A1742"/>
    <w:rsid w:val="000A1C7A"/>
    <w:rsid w:val="000A339A"/>
    <w:rsid w:val="000A3692"/>
    <w:rsid w:val="000A36E0"/>
    <w:rsid w:val="000A41D2"/>
    <w:rsid w:val="000A4CF8"/>
    <w:rsid w:val="000A531D"/>
    <w:rsid w:val="000A5DA7"/>
    <w:rsid w:val="000A69E0"/>
    <w:rsid w:val="000A7B29"/>
    <w:rsid w:val="000A7DF9"/>
    <w:rsid w:val="000B0128"/>
    <w:rsid w:val="000B031A"/>
    <w:rsid w:val="000B08F3"/>
    <w:rsid w:val="000B0E1C"/>
    <w:rsid w:val="000B125A"/>
    <w:rsid w:val="000B1D25"/>
    <w:rsid w:val="000B1EC3"/>
    <w:rsid w:val="000B23A2"/>
    <w:rsid w:val="000B23FD"/>
    <w:rsid w:val="000B27B4"/>
    <w:rsid w:val="000B2C34"/>
    <w:rsid w:val="000B3353"/>
    <w:rsid w:val="000B3364"/>
    <w:rsid w:val="000B419C"/>
    <w:rsid w:val="000B47A1"/>
    <w:rsid w:val="000B5419"/>
    <w:rsid w:val="000B58B7"/>
    <w:rsid w:val="000B6260"/>
    <w:rsid w:val="000B70C6"/>
    <w:rsid w:val="000B74DF"/>
    <w:rsid w:val="000B7E00"/>
    <w:rsid w:val="000C0D56"/>
    <w:rsid w:val="000C1FC6"/>
    <w:rsid w:val="000C201C"/>
    <w:rsid w:val="000C2ACB"/>
    <w:rsid w:val="000C2C3B"/>
    <w:rsid w:val="000C2E8C"/>
    <w:rsid w:val="000C366B"/>
    <w:rsid w:val="000C456A"/>
    <w:rsid w:val="000C4F18"/>
    <w:rsid w:val="000C5A93"/>
    <w:rsid w:val="000C606E"/>
    <w:rsid w:val="000C6F39"/>
    <w:rsid w:val="000C72EA"/>
    <w:rsid w:val="000C75C4"/>
    <w:rsid w:val="000D0787"/>
    <w:rsid w:val="000D0FD8"/>
    <w:rsid w:val="000D146F"/>
    <w:rsid w:val="000D1A66"/>
    <w:rsid w:val="000D1B29"/>
    <w:rsid w:val="000D204A"/>
    <w:rsid w:val="000D2C56"/>
    <w:rsid w:val="000D3A12"/>
    <w:rsid w:val="000D3AD7"/>
    <w:rsid w:val="000D41AF"/>
    <w:rsid w:val="000D542F"/>
    <w:rsid w:val="000D5898"/>
    <w:rsid w:val="000D5F08"/>
    <w:rsid w:val="000D6CA0"/>
    <w:rsid w:val="000E039C"/>
    <w:rsid w:val="000E0AFA"/>
    <w:rsid w:val="000E1082"/>
    <w:rsid w:val="000E10BA"/>
    <w:rsid w:val="000E3D0C"/>
    <w:rsid w:val="000E3DA4"/>
    <w:rsid w:val="000E3FB3"/>
    <w:rsid w:val="000E4F87"/>
    <w:rsid w:val="000E5ABB"/>
    <w:rsid w:val="000E63C5"/>
    <w:rsid w:val="000E67BC"/>
    <w:rsid w:val="000E68B9"/>
    <w:rsid w:val="000E7461"/>
    <w:rsid w:val="000F00FC"/>
    <w:rsid w:val="000F09E0"/>
    <w:rsid w:val="000F09E7"/>
    <w:rsid w:val="000F0FA5"/>
    <w:rsid w:val="000F1244"/>
    <w:rsid w:val="000F25CE"/>
    <w:rsid w:val="000F2DB1"/>
    <w:rsid w:val="000F2E7D"/>
    <w:rsid w:val="000F386F"/>
    <w:rsid w:val="000F3CF1"/>
    <w:rsid w:val="000F4C7D"/>
    <w:rsid w:val="000F4D7F"/>
    <w:rsid w:val="000F58CD"/>
    <w:rsid w:val="000F598E"/>
    <w:rsid w:val="000F5B4E"/>
    <w:rsid w:val="000F5DEC"/>
    <w:rsid w:val="000F603E"/>
    <w:rsid w:val="000F6514"/>
    <w:rsid w:val="000F65FC"/>
    <w:rsid w:val="000F6A01"/>
    <w:rsid w:val="000F73EE"/>
    <w:rsid w:val="000F7987"/>
    <w:rsid w:val="000F7CE5"/>
    <w:rsid w:val="0010028F"/>
    <w:rsid w:val="0010033A"/>
    <w:rsid w:val="001017D0"/>
    <w:rsid w:val="00101A9B"/>
    <w:rsid w:val="00101E0B"/>
    <w:rsid w:val="00102322"/>
    <w:rsid w:val="001026D6"/>
    <w:rsid w:val="0010350C"/>
    <w:rsid w:val="00104A60"/>
    <w:rsid w:val="00104A7B"/>
    <w:rsid w:val="00104D3A"/>
    <w:rsid w:val="001057BF"/>
    <w:rsid w:val="00105E35"/>
    <w:rsid w:val="001061C8"/>
    <w:rsid w:val="00106DC3"/>
    <w:rsid w:val="00107305"/>
    <w:rsid w:val="0011060D"/>
    <w:rsid w:val="0011445C"/>
    <w:rsid w:val="00114BF8"/>
    <w:rsid w:val="00114FD1"/>
    <w:rsid w:val="0011551F"/>
    <w:rsid w:val="00116580"/>
    <w:rsid w:val="001165D6"/>
    <w:rsid w:val="0011696D"/>
    <w:rsid w:val="00116A7A"/>
    <w:rsid w:val="001178A2"/>
    <w:rsid w:val="00117918"/>
    <w:rsid w:val="00117CF5"/>
    <w:rsid w:val="001200A0"/>
    <w:rsid w:val="001208F9"/>
    <w:rsid w:val="001209F3"/>
    <w:rsid w:val="00120C13"/>
    <w:rsid w:val="00120D31"/>
    <w:rsid w:val="00121343"/>
    <w:rsid w:val="001222B0"/>
    <w:rsid w:val="0012273D"/>
    <w:rsid w:val="00122BAB"/>
    <w:rsid w:val="00122DD9"/>
    <w:rsid w:val="00122FB2"/>
    <w:rsid w:val="0012305E"/>
    <w:rsid w:val="0012308B"/>
    <w:rsid w:val="00123319"/>
    <w:rsid w:val="0012359A"/>
    <w:rsid w:val="00123977"/>
    <w:rsid w:val="00124ADC"/>
    <w:rsid w:val="00124CC2"/>
    <w:rsid w:val="00125187"/>
    <w:rsid w:val="0012529E"/>
    <w:rsid w:val="0012603B"/>
    <w:rsid w:val="00130606"/>
    <w:rsid w:val="00130F28"/>
    <w:rsid w:val="001314B4"/>
    <w:rsid w:val="00131903"/>
    <w:rsid w:val="00132852"/>
    <w:rsid w:val="001328DD"/>
    <w:rsid w:val="00133126"/>
    <w:rsid w:val="00133CC4"/>
    <w:rsid w:val="00133F83"/>
    <w:rsid w:val="00134C7A"/>
    <w:rsid w:val="001351BC"/>
    <w:rsid w:val="0013524B"/>
    <w:rsid w:val="001355AF"/>
    <w:rsid w:val="00135603"/>
    <w:rsid w:val="001376D4"/>
    <w:rsid w:val="00137D9D"/>
    <w:rsid w:val="00137F96"/>
    <w:rsid w:val="00140213"/>
    <w:rsid w:val="001406A2"/>
    <w:rsid w:val="001416FE"/>
    <w:rsid w:val="00141A27"/>
    <w:rsid w:val="00141FBC"/>
    <w:rsid w:val="001424C4"/>
    <w:rsid w:val="0014281F"/>
    <w:rsid w:val="00142822"/>
    <w:rsid w:val="0014284C"/>
    <w:rsid w:val="001433F8"/>
    <w:rsid w:val="001444E5"/>
    <w:rsid w:val="001446E5"/>
    <w:rsid w:val="00144BAD"/>
    <w:rsid w:val="001452F8"/>
    <w:rsid w:val="001456E7"/>
    <w:rsid w:val="00145C8A"/>
    <w:rsid w:val="00146442"/>
    <w:rsid w:val="00146690"/>
    <w:rsid w:val="00147F54"/>
    <w:rsid w:val="00151EAB"/>
    <w:rsid w:val="00152220"/>
    <w:rsid w:val="001531F2"/>
    <w:rsid w:val="0015350F"/>
    <w:rsid w:val="00153E35"/>
    <w:rsid w:val="0015481F"/>
    <w:rsid w:val="00154B4F"/>
    <w:rsid w:val="00155AFB"/>
    <w:rsid w:val="00155B07"/>
    <w:rsid w:val="00156825"/>
    <w:rsid w:val="00157F99"/>
    <w:rsid w:val="00160D96"/>
    <w:rsid w:val="00161278"/>
    <w:rsid w:val="00161339"/>
    <w:rsid w:val="00161825"/>
    <w:rsid w:val="00161FED"/>
    <w:rsid w:val="001625BE"/>
    <w:rsid w:val="00162E2B"/>
    <w:rsid w:val="00163670"/>
    <w:rsid w:val="00163930"/>
    <w:rsid w:val="0016407D"/>
    <w:rsid w:val="00164F8C"/>
    <w:rsid w:val="00165080"/>
    <w:rsid w:val="001650E4"/>
    <w:rsid w:val="00165EB9"/>
    <w:rsid w:val="0016628D"/>
    <w:rsid w:val="001663A8"/>
    <w:rsid w:val="001666C4"/>
    <w:rsid w:val="00167B82"/>
    <w:rsid w:val="001700E3"/>
    <w:rsid w:val="001718C1"/>
    <w:rsid w:val="0017192B"/>
    <w:rsid w:val="00171BB6"/>
    <w:rsid w:val="001723A9"/>
    <w:rsid w:val="001726CD"/>
    <w:rsid w:val="00172729"/>
    <w:rsid w:val="00173332"/>
    <w:rsid w:val="0017369F"/>
    <w:rsid w:val="0017372E"/>
    <w:rsid w:val="00173E2E"/>
    <w:rsid w:val="00173F5E"/>
    <w:rsid w:val="00174096"/>
    <w:rsid w:val="00176274"/>
    <w:rsid w:val="00176300"/>
    <w:rsid w:val="0017647A"/>
    <w:rsid w:val="00176834"/>
    <w:rsid w:val="00176F92"/>
    <w:rsid w:val="0017750D"/>
    <w:rsid w:val="00177916"/>
    <w:rsid w:val="00177C82"/>
    <w:rsid w:val="001800F0"/>
    <w:rsid w:val="00180725"/>
    <w:rsid w:val="001809E0"/>
    <w:rsid w:val="00180A4D"/>
    <w:rsid w:val="00180B42"/>
    <w:rsid w:val="00180C6C"/>
    <w:rsid w:val="00181415"/>
    <w:rsid w:val="001816D8"/>
    <w:rsid w:val="00181F8B"/>
    <w:rsid w:val="001822C7"/>
    <w:rsid w:val="00183B6C"/>
    <w:rsid w:val="00184DC0"/>
    <w:rsid w:val="0018583F"/>
    <w:rsid w:val="00185B22"/>
    <w:rsid w:val="00185E11"/>
    <w:rsid w:val="00186793"/>
    <w:rsid w:val="00186C20"/>
    <w:rsid w:val="00186F22"/>
    <w:rsid w:val="00187782"/>
    <w:rsid w:val="00187D70"/>
    <w:rsid w:val="0019122B"/>
    <w:rsid w:val="00191714"/>
    <w:rsid w:val="001918EA"/>
    <w:rsid w:val="00192472"/>
    <w:rsid w:val="00192525"/>
    <w:rsid w:val="00192784"/>
    <w:rsid w:val="001931C0"/>
    <w:rsid w:val="00193318"/>
    <w:rsid w:val="0019376A"/>
    <w:rsid w:val="001943C1"/>
    <w:rsid w:val="001943F8"/>
    <w:rsid w:val="0019479B"/>
    <w:rsid w:val="00194854"/>
    <w:rsid w:val="00194FF0"/>
    <w:rsid w:val="00195817"/>
    <w:rsid w:val="00195A52"/>
    <w:rsid w:val="00195E84"/>
    <w:rsid w:val="001960E1"/>
    <w:rsid w:val="00196BFA"/>
    <w:rsid w:val="00196DA5"/>
    <w:rsid w:val="00197A49"/>
    <w:rsid w:val="00197DDF"/>
    <w:rsid w:val="00197FC1"/>
    <w:rsid w:val="001A0C50"/>
    <w:rsid w:val="001A0E90"/>
    <w:rsid w:val="001A15FF"/>
    <w:rsid w:val="001A1626"/>
    <w:rsid w:val="001A29FE"/>
    <w:rsid w:val="001A2DDC"/>
    <w:rsid w:val="001A2E90"/>
    <w:rsid w:val="001A39AB"/>
    <w:rsid w:val="001A3E2D"/>
    <w:rsid w:val="001A44A1"/>
    <w:rsid w:val="001A4A62"/>
    <w:rsid w:val="001A531E"/>
    <w:rsid w:val="001A5A44"/>
    <w:rsid w:val="001A5B38"/>
    <w:rsid w:val="001A65F8"/>
    <w:rsid w:val="001A6804"/>
    <w:rsid w:val="001A6ED8"/>
    <w:rsid w:val="001A7D9B"/>
    <w:rsid w:val="001A7F0E"/>
    <w:rsid w:val="001B00E3"/>
    <w:rsid w:val="001B1426"/>
    <w:rsid w:val="001B14EB"/>
    <w:rsid w:val="001B16FE"/>
    <w:rsid w:val="001B1B12"/>
    <w:rsid w:val="001B1FA3"/>
    <w:rsid w:val="001B22AD"/>
    <w:rsid w:val="001B239A"/>
    <w:rsid w:val="001B2EA5"/>
    <w:rsid w:val="001B3DFD"/>
    <w:rsid w:val="001B409C"/>
    <w:rsid w:val="001B481E"/>
    <w:rsid w:val="001B53A3"/>
    <w:rsid w:val="001B5985"/>
    <w:rsid w:val="001B5A23"/>
    <w:rsid w:val="001B6405"/>
    <w:rsid w:val="001B6433"/>
    <w:rsid w:val="001B66BD"/>
    <w:rsid w:val="001B69BD"/>
    <w:rsid w:val="001B6AAD"/>
    <w:rsid w:val="001B7993"/>
    <w:rsid w:val="001B7E1F"/>
    <w:rsid w:val="001C019C"/>
    <w:rsid w:val="001C0C30"/>
    <w:rsid w:val="001C2BF3"/>
    <w:rsid w:val="001C3E01"/>
    <w:rsid w:val="001C41E9"/>
    <w:rsid w:val="001C47EF"/>
    <w:rsid w:val="001C4AE6"/>
    <w:rsid w:val="001C4F74"/>
    <w:rsid w:val="001C4FB0"/>
    <w:rsid w:val="001C553D"/>
    <w:rsid w:val="001C5D96"/>
    <w:rsid w:val="001C5FCB"/>
    <w:rsid w:val="001C62E5"/>
    <w:rsid w:val="001C686D"/>
    <w:rsid w:val="001C6CD0"/>
    <w:rsid w:val="001C7965"/>
    <w:rsid w:val="001C798B"/>
    <w:rsid w:val="001C7E6D"/>
    <w:rsid w:val="001D05D6"/>
    <w:rsid w:val="001D091E"/>
    <w:rsid w:val="001D0992"/>
    <w:rsid w:val="001D0A96"/>
    <w:rsid w:val="001D0ADC"/>
    <w:rsid w:val="001D1450"/>
    <w:rsid w:val="001D252E"/>
    <w:rsid w:val="001D26FE"/>
    <w:rsid w:val="001D2988"/>
    <w:rsid w:val="001D2A6E"/>
    <w:rsid w:val="001D2BA2"/>
    <w:rsid w:val="001D2EDC"/>
    <w:rsid w:val="001D347E"/>
    <w:rsid w:val="001D36E6"/>
    <w:rsid w:val="001D389F"/>
    <w:rsid w:val="001D391A"/>
    <w:rsid w:val="001D3E0A"/>
    <w:rsid w:val="001D53CC"/>
    <w:rsid w:val="001D59CF"/>
    <w:rsid w:val="001D5D7C"/>
    <w:rsid w:val="001D64CB"/>
    <w:rsid w:val="001D659F"/>
    <w:rsid w:val="001D6A51"/>
    <w:rsid w:val="001D6D3D"/>
    <w:rsid w:val="001D6FDF"/>
    <w:rsid w:val="001D7B57"/>
    <w:rsid w:val="001D7F21"/>
    <w:rsid w:val="001E0A61"/>
    <w:rsid w:val="001E162B"/>
    <w:rsid w:val="001E1F7A"/>
    <w:rsid w:val="001E2B09"/>
    <w:rsid w:val="001E3AC0"/>
    <w:rsid w:val="001E3FA2"/>
    <w:rsid w:val="001E46C0"/>
    <w:rsid w:val="001E556E"/>
    <w:rsid w:val="001E572B"/>
    <w:rsid w:val="001E5982"/>
    <w:rsid w:val="001E5D6F"/>
    <w:rsid w:val="001E632E"/>
    <w:rsid w:val="001E678B"/>
    <w:rsid w:val="001F08B5"/>
    <w:rsid w:val="001F14FB"/>
    <w:rsid w:val="001F1CDF"/>
    <w:rsid w:val="001F28C6"/>
    <w:rsid w:val="001F3134"/>
    <w:rsid w:val="001F389C"/>
    <w:rsid w:val="001F39C8"/>
    <w:rsid w:val="001F456B"/>
    <w:rsid w:val="001F4E76"/>
    <w:rsid w:val="001F5D29"/>
    <w:rsid w:val="001F5E06"/>
    <w:rsid w:val="001F619B"/>
    <w:rsid w:val="001F6537"/>
    <w:rsid w:val="001F76B5"/>
    <w:rsid w:val="001F77F3"/>
    <w:rsid w:val="00200181"/>
    <w:rsid w:val="002002AF"/>
    <w:rsid w:val="00200548"/>
    <w:rsid w:val="002019F1"/>
    <w:rsid w:val="00202185"/>
    <w:rsid w:val="00202C03"/>
    <w:rsid w:val="00202D5C"/>
    <w:rsid w:val="0020371D"/>
    <w:rsid w:val="0020405C"/>
    <w:rsid w:val="0020475F"/>
    <w:rsid w:val="002050CE"/>
    <w:rsid w:val="00205399"/>
    <w:rsid w:val="00206DBC"/>
    <w:rsid w:val="00206E31"/>
    <w:rsid w:val="00207241"/>
    <w:rsid w:val="0021022D"/>
    <w:rsid w:val="002104A4"/>
    <w:rsid w:val="00210879"/>
    <w:rsid w:val="002108CF"/>
    <w:rsid w:val="00210AE1"/>
    <w:rsid w:val="00210CF9"/>
    <w:rsid w:val="00211172"/>
    <w:rsid w:val="0021126A"/>
    <w:rsid w:val="0021150D"/>
    <w:rsid w:val="00212880"/>
    <w:rsid w:val="00212F09"/>
    <w:rsid w:val="00213D37"/>
    <w:rsid w:val="0021452E"/>
    <w:rsid w:val="002145B1"/>
    <w:rsid w:val="002145D1"/>
    <w:rsid w:val="00214AAA"/>
    <w:rsid w:val="00214E43"/>
    <w:rsid w:val="002151C4"/>
    <w:rsid w:val="0021520B"/>
    <w:rsid w:val="00216CAE"/>
    <w:rsid w:val="002179FD"/>
    <w:rsid w:val="002202AC"/>
    <w:rsid w:val="00220ABC"/>
    <w:rsid w:val="0022172E"/>
    <w:rsid w:val="00221AC3"/>
    <w:rsid w:val="0022293D"/>
    <w:rsid w:val="00223081"/>
    <w:rsid w:val="00223C16"/>
    <w:rsid w:val="00223FDC"/>
    <w:rsid w:val="002240A3"/>
    <w:rsid w:val="0022642C"/>
    <w:rsid w:val="00226B58"/>
    <w:rsid w:val="00226D9F"/>
    <w:rsid w:val="00227192"/>
    <w:rsid w:val="002276BD"/>
    <w:rsid w:val="00231017"/>
    <w:rsid w:val="002330BE"/>
    <w:rsid w:val="00233A02"/>
    <w:rsid w:val="00233A33"/>
    <w:rsid w:val="00234175"/>
    <w:rsid w:val="00235269"/>
    <w:rsid w:val="00235458"/>
    <w:rsid w:val="00235B3D"/>
    <w:rsid w:val="00236134"/>
    <w:rsid w:val="00236D2B"/>
    <w:rsid w:val="002374DC"/>
    <w:rsid w:val="0023774D"/>
    <w:rsid w:val="00240137"/>
    <w:rsid w:val="002404BD"/>
    <w:rsid w:val="00240F9D"/>
    <w:rsid w:val="00241062"/>
    <w:rsid w:val="00241263"/>
    <w:rsid w:val="002419D2"/>
    <w:rsid w:val="00241E27"/>
    <w:rsid w:val="00241F62"/>
    <w:rsid w:val="00242E07"/>
    <w:rsid w:val="002430A1"/>
    <w:rsid w:val="00243147"/>
    <w:rsid w:val="00243A48"/>
    <w:rsid w:val="00244102"/>
    <w:rsid w:val="0024449A"/>
    <w:rsid w:val="002446B6"/>
    <w:rsid w:val="0024477A"/>
    <w:rsid w:val="00244A90"/>
    <w:rsid w:val="00244DDA"/>
    <w:rsid w:val="00244EF1"/>
    <w:rsid w:val="00244F36"/>
    <w:rsid w:val="00245AB3"/>
    <w:rsid w:val="00245C6E"/>
    <w:rsid w:val="00246707"/>
    <w:rsid w:val="00246A9B"/>
    <w:rsid w:val="00246ED1"/>
    <w:rsid w:val="002471D5"/>
    <w:rsid w:val="002475EA"/>
    <w:rsid w:val="00247C83"/>
    <w:rsid w:val="00247F96"/>
    <w:rsid w:val="002506A8"/>
    <w:rsid w:val="00251AF4"/>
    <w:rsid w:val="002525EF"/>
    <w:rsid w:val="00252C98"/>
    <w:rsid w:val="002530C0"/>
    <w:rsid w:val="00253A25"/>
    <w:rsid w:val="0025428E"/>
    <w:rsid w:val="00254600"/>
    <w:rsid w:val="0025567A"/>
    <w:rsid w:val="00255E63"/>
    <w:rsid w:val="00256131"/>
    <w:rsid w:val="00256213"/>
    <w:rsid w:val="00256477"/>
    <w:rsid w:val="00256C69"/>
    <w:rsid w:val="00257CB4"/>
    <w:rsid w:val="00257E5C"/>
    <w:rsid w:val="002605BB"/>
    <w:rsid w:val="0026176E"/>
    <w:rsid w:val="00261C54"/>
    <w:rsid w:val="00261D27"/>
    <w:rsid w:val="002621A6"/>
    <w:rsid w:val="0026280E"/>
    <w:rsid w:val="002629AB"/>
    <w:rsid w:val="0026328E"/>
    <w:rsid w:val="00263AA9"/>
    <w:rsid w:val="00263B40"/>
    <w:rsid w:val="00264227"/>
    <w:rsid w:val="0026452F"/>
    <w:rsid w:val="00265AEE"/>
    <w:rsid w:val="0026647D"/>
    <w:rsid w:val="00266772"/>
    <w:rsid w:val="002671C3"/>
    <w:rsid w:val="00267A22"/>
    <w:rsid w:val="002703DD"/>
    <w:rsid w:val="00270604"/>
    <w:rsid w:val="00270BDE"/>
    <w:rsid w:val="00270EF3"/>
    <w:rsid w:val="00271456"/>
    <w:rsid w:val="00271D02"/>
    <w:rsid w:val="002722E5"/>
    <w:rsid w:val="002730CB"/>
    <w:rsid w:val="00273C84"/>
    <w:rsid w:val="0027415C"/>
    <w:rsid w:val="002746CD"/>
    <w:rsid w:val="0027497F"/>
    <w:rsid w:val="00275193"/>
    <w:rsid w:val="002751EC"/>
    <w:rsid w:val="002754EE"/>
    <w:rsid w:val="00276D65"/>
    <w:rsid w:val="002772A7"/>
    <w:rsid w:val="00277AA9"/>
    <w:rsid w:val="00277F2A"/>
    <w:rsid w:val="0028043C"/>
    <w:rsid w:val="00280507"/>
    <w:rsid w:val="002808F4"/>
    <w:rsid w:val="00281534"/>
    <w:rsid w:val="00281823"/>
    <w:rsid w:val="002831E9"/>
    <w:rsid w:val="00283312"/>
    <w:rsid w:val="002833AF"/>
    <w:rsid w:val="00283A93"/>
    <w:rsid w:val="00283DB0"/>
    <w:rsid w:val="0028409D"/>
    <w:rsid w:val="0028447E"/>
    <w:rsid w:val="002851CF"/>
    <w:rsid w:val="002853BF"/>
    <w:rsid w:val="00285A53"/>
    <w:rsid w:val="002861DC"/>
    <w:rsid w:val="002864FF"/>
    <w:rsid w:val="00286E2C"/>
    <w:rsid w:val="002873D5"/>
    <w:rsid w:val="00287706"/>
    <w:rsid w:val="002902AD"/>
    <w:rsid w:val="00290BBE"/>
    <w:rsid w:val="00290EAF"/>
    <w:rsid w:val="00292503"/>
    <w:rsid w:val="00292956"/>
    <w:rsid w:val="00292B75"/>
    <w:rsid w:val="002935E4"/>
    <w:rsid w:val="00293AC7"/>
    <w:rsid w:val="00294AF0"/>
    <w:rsid w:val="002959AE"/>
    <w:rsid w:val="00295D7B"/>
    <w:rsid w:val="002965CA"/>
    <w:rsid w:val="00296643"/>
    <w:rsid w:val="00296726"/>
    <w:rsid w:val="00296C12"/>
    <w:rsid w:val="00297F29"/>
    <w:rsid w:val="00297F31"/>
    <w:rsid w:val="002A0306"/>
    <w:rsid w:val="002A0564"/>
    <w:rsid w:val="002A0BF9"/>
    <w:rsid w:val="002A0D39"/>
    <w:rsid w:val="002A113F"/>
    <w:rsid w:val="002A1CA3"/>
    <w:rsid w:val="002A24A9"/>
    <w:rsid w:val="002A2B9E"/>
    <w:rsid w:val="002A3222"/>
    <w:rsid w:val="002A4B19"/>
    <w:rsid w:val="002A4C4D"/>
    <w:rsid w:val="002A6632"/>
    <w:rsid w:val="002A7580"/>
    <w:rsid w:val="002A7BD3"/>
    <w:rsid w:val="002B0CE6"/>
    <w:rsid w:val="002B0F78"/>
    <w:rsid w:val="002B1273"/>
    <w:rsid w:val="002B139C"/>
    <w:rsid w:val="002B1595"/>
    <w:rsid w:val="002B4111"/>
    <w:rsid w:val="002B5432"/>
    <w:rsid w:val="002B5B46"/>
    <w:rsid w:val="002B689A"/>
    <w:rsid w:val="002B781E"/>
    <w:rsid w:val="002B788C"/>
    <w:rsid w:val="002B7EFD"/>
    <w:rsid w:val="002C01F0"/>
    <w:rsid w:val="002C07CE"/>
    <w:rsid w:val="002C0867"/>
    <w:rsid w:val="002C0E63"/>
    <w:rsid w:val="002C0E99"/>
    <w:rsid w:val="002C104D"/>
    <w:rsid w:val="002C1A07"/>
    <w:rsid w:val="002C1AFD"/>
    <w:rsid w:val="002C219A"/>
    <w:rsid w:val="002C233A"/>
    <w:rsid w:val="002C35C5"/>
    <w:rsid w:val="002C37F5"/>
    <w:rsid w:val="002C3A58"/>
    <w:rsid w:val="002C462B"/>
    <w:rsid w:val="002C51F0"/>
    <w:rsid w:val="002C5837"/>
    <w:rsid w:val="002C5E3F"/>
    <w:rsid w:val="002C6591"/>
    <w:rsid w:val="002C6EF2"/>
    <w:rsid w:val="002C77BA"/>
    <w:rsid w:val="002C7D9E"/>
    <w:rsid w:val="002D014A"/>
    <w:rsid w:val="002D03B2"/>
    <w:rsid w:val="002D03ED"/>
    <w:rsid w:val="002D133C"/>
    <w:rsid w:val="002D155E"/>
    <w:rsid w:val="002D1680"/>
    <w:rsid w:val="002D1D05"/>
    <w:rsid w:val="002D1F22"/>
    <w:rsid w:val="002D20DC"/>
    <w:rsid w:val="002D21BF"/>
    <w:rsid w:val="002D2899"/>
    <w:rsid w:val="002D2FA4"/>
    <w:rsid w:val="002D3678"/>
    <w:rsid w:val="002D3F16"/>
    <w:rsid w:val="002D419F"/>
    <w:rsid w:val="002D4766"/>
    <w:rsid w:val="002D50E1"/>
    <w:rsid w:val="002D5208"/>
    <w:rsid w:val="002D529D"/>
    <w:rsid w:val="002D5497"/>
    <w:rsid w:val="002D54CA"/>
    <w:rsid w:val="002D57F9"/>
    <w:rsid w:val="002D59F3"/>
    <w:rsid w:val="002D5BC6"/>
    <w:rsid w:val="002D5D1B"/>
    <w:rsid w:val="002D5E0C"/>
    <w:rsid w:val="002D6330"/>
    <w:rsid w:val="002D650F"/>
    <w:rsid w:val="002D65A3"/>
    <w:rsid w:val="002D68C2"/>
    <w:rsid w:val="002D6939"/>
    <w:rsid w:val="002D69A0"/>
    <w:rsid w:val="002D69DF"/>
    <w:rsid w:val="002D6B60"/>
    <w:rsid w:val="002D79D0"/>
    <w:rsid w:val="002D7EC0"/>
    <w:rsid w:val="002E0B8E"/>
    <w:rsid w:val="002E0E06"/>
    <w:rsid w:val="002E1281"/>
    <w:rsid w:val="002E1648"/>
    <w:rsid w:val="002E2A7A"/>
    <w:rsid w:val="002E2F4C"/>
    <w:rsid w:val="002E360E"/>
    <w:rsid w:val="002E4494"/>
    <w:rsid w:val="002E5576"/>
    <w:rsid w:val="002E55E0"/>
    <w:rsid w:val="002E60DE"/>
    <w:rsid w:val="002E697B"/>
    <w:rsid w:val="002E6F8F"/>
    <w:rsid w:val="002F01DF"/>
    <w:rsid w:val="002F0801"/>
    <w:rsid w:val="002F0D70"/>
    <w:rsid w:val="002F1E8B"/>
    <w:rsid w:val="002F24DA"/>
    <w:rsid w:val="002F26FA"/>
    <w:rsid w:val="002F3C10"/>
    <w:rsid w:val="002F4183"/>
    <w:rsid w:val="002F438C"/>
    <w:rsid w:val="002F52ED"/>
    <w:rsid w:val="002F5F2A"/>
    <w:rsid w:val="002F63C8"/>
    <w:rsid w:val="002F6B10"/>
    <w:rsid w:val="002F7B63"/>
    <w:rsid w:val="002F7D5C"/>
    <w:rsid w:val="00300251"/>
    <w:rsid w:val="00300ACE"/>
    <w:rsid w:val="0030175E"/>
    <w:rsid w:val="003019D9"/>
    <w:rsid w:val="00301DEE"/>
    <w:rsid w:val="0030370F"/>
    <w:rsid w:val="00303C15"/>
    <w:rsid w:val="003044BA"/>
    <w:rsid w:val="00305AAA"/>
    <w:rsid w:val="00305BEA"/>
    <w:rsid w:val="00305D66"/>
    <w:rsid w:val="00306661"/>
    <w:rsid w:val="003066FD"/>
    <w:rsid w:val="00306FAC"/>
    <w:rsid w:val="003077CC"/>
    <w:rsid w:val="00307BD8"/>
    <w:rsid w:val="00307FC2"/>
    <w:rsid w:val="003101BC"/>
    <w:rsid w:val="00310F4B"/>
    <w:rsid w:val="00311AB8"/>
    <w:rsid w:val="003121E2"/>
    <w:rsid w:val="003127E0"/>
    <w:rsid w:val="00312F43"/>
    <w:rsid w:val="003135D9"/>
    <w:rsid w:val="00313863"/>
    <w:rsid w:val="00314098"/>
    <w:rsid w:val="00314873"/>
    <w:rsid w:val="0031583F"/>
    <w:rsid w:val="00317842"/>
    <w:rsid w:val="003178C4"/>
    <w:rsid w:val="00317B19"/>
    <w:rsid w:val="0032084B"/>
    <w:rsid w:val="00321060"/>
    <w:rsid w:val="0032197F"/>
    <w:rsid w:val="003224B1"/>
    <w:rsid w:val="0032291E"/>
    <w:rsid w:val="00322F80"/>
    <w:rsid w:val="003232B2"/>
    <w:rsid w:val="00323B71"/>
    <w:rsid w:val="0032458D"/>
    <w:rsid w:val="003247A1"/>
    <w:rsid w:val="00325FB5"/>
    <w:rsid w:val="003262F3"/>
    <w:rsid w:val="003302DE"/>
    <w:rsid w:val="00331582"/>
    <w:rsid w:val="003316B2"/>
    <w:rsid w:val="00331924"/>
    <w:rsid w:val="003319BC"/>
    <w:rsid w:val="00331DAD"/>
    <w:rsid w:val="00332158"/>
    <w:rsid w:val="00332D7B"/>
    <w:rsid w:val="00332EAE"/>
    <w:rsid w:val="003332E5"/>
    <w:rsid w:val="0033344A"/>
    <w:rsid w:val="00333FE2"/>
    <w:rsid w:val="003341DF"/>
    <w:rsid w:val="00334751"/>
    <w:rsid w:val="003349D4"/>
    <w:rsid w:val="00334A32"/>
    <w:rsid w:val="00334DCB"/>
    <w:rsid w:val="00335B93"/>
    <w:rsid w:val="00335D1F"/>
    <w:rsid w:val="0033613E"/>
    <w:rsid w:val="003407B5"/>
    <w:rsid w:val="00340DE2"/>
    <w:rsid w:val="00340E1E"/>
    <w:rsid w:val="003420BC"/>
    <w:rsid w:val="003420FE"/>
    <w:rsid w:val="0034218D"/>
    <w:rsid w:val="003424F8"/>
    <w:rsid w:val="003425A0"/>
    <w:rsid w:val="00342BF3"/>
    <w:rsid w:val="00342F2F"/>
    <w:rsid w:val="003437B2"/>
    <w:rsid w:val="003439FE"/>
    <w:rsid w:val="00343A54"/>
    <w:rsid w:val="00343CB7"/>
    <w:rsid w:val="00343FD5"/>
    <w:rsid w:val="00346967"/>
    <w:rsid w:val="0034701F"/>
    <w:rsid w:val="0034770A"/>
    <w:rsid w:val="0034781B"/>
    <w:rsid w:val="00347DAE"/>
    <w:rsid w:val="00350E19"/>
    <w:rsid w:val="00351870"/>
    <w:rsid w:val="00351DBE"/>
    <w:rsid w:val="00351DE7"/>
    <w:rsid w:val="0035203E"/>
    <w:rsid w:val="003523B1"/>
    <w:rsid w:val="00352D36"/>
    <w:rsid w:val="00352F51"/>
    <w:rsid w:val="003531B7"/>
    <w:rsid w:val="00353471"/>
    <w:rsid w:val="0035415A"/>
    <w:rsid w:val="003559FA"/>
    <w:rsid w:val="00355AA9"/>
    <w:rsid w:val="0035606B"/>
    <w:rsid w:val="003572EB"/>
    <w:rsid w:val="00357CB7"/>
    <w:rsid w:val="00357FDE"/>
    <w:rsid w:val="00360D11"/>
    <w:rsid w:val="003616AE"/>
    <w:rsid w:val="00361DA6"/>
    <w:rsid w:val="00362113"/>
    <w:rsid w:val="0036227E"/>
    <w:rsid w:val="00362699"/>
    <w:rsid w:val="00362A1F"/>
    <w:rsid w:val="00362A5E"/>
    <w:rsid w:val="00362A7F"/>
    <w:rsid w:val="00362BFA"/>
    <w:rsid w:val="00363007"/>
    <w:rsid w:val="00363804"/>
    <w:rsid w:val="003644DE"/>
    <w:rsid w:val="00364E6B"/>
    <w:rsid w:val="00365149"/>
    <w:rsid w:val="003657EA"/>
    <w:rsid w:val="003658C1"/>
    <w:rsid w:val="00366448"/>
    <w:rsid w:val="003668BE"/>
    <w:rsid w:val="003701E7"/>
    <w:rsid w:val="0037020F"/>
    <w:rsid w:val="003702B1"/>
    <w:rsid w:val="00370517"/>
    <w:rsid w:val="003705D1"/>
    <w:rsid w:val="003708E7"/>
    <w:rsid w:val="00370B26"/>
    <w:rsid w:val="00370BDF"/>
    <w:rsid w:val="00370E10"/>
    <w:rsid w:val="00370F87"/>
    <w:rsid w:val="00371C96"/>
    <w:rsid w:val="003737C2"/>
    <w:rsid w:val="00374427"/>
    <w:rsid w:val="003758CA"/>
    <w:rsid w:val="00375DD9"/>
    <w:rsid w:val="00375DFB"/>
    <w:rsid w:val="003766D1"/>
    <w:rsid w:val="003768C5"/>
    <w:rsid w:val="00376971"/>
    <w:rsid w:val="00376B24"/>
    <w:rsid w:val="00377229"/>
    <w:rsid w:val="00377FFA"/>
    <w:rsid w:val="00380218"/>
    <w:rsid w:val="00381FE8"/>
    <w:rsid w:val="00383356"/>
    <w:rsid w:val="00384D39"/>
    <w:rsid w:val="00384DEF"/>
    <w:rsid w:val="003860C1"/>
    <w:rsid w:val="00387A66"/>
    <w:rsid w:val="00387E05"/>
    <w:rsid w:val="003903F7"/>
    <w:rsid w:val="00390704"/>
    <w:rsid w:val="00390D92"/>
    <w:rsid w:val="003916EA"/>
    <w:rsid w:val="00391D93"/>
    <w:rsid w:val="00391EE3"/>
    <w:rsid w:val="00392ECA"/>
    <w:rsid w:val="0039335D"/>
    <w:rsid w:val="00394915"/>
    <w:rsid w:val="00395308"/>
    <w:rsid w:val="003953CF"/>
    <w:rsid w:val="003972DE"/>
    <w:rsid w:val="00397674"/>
    <w:rsid w:val="003A05A7"/>
    <w:rsid w:val="003A0C8D"/>
    <w:rsid w:val="003A0F4B"/>
    <w:rsid w:val="003A0FD0"/>
    <w:rsid w:val="003A14AC"/>
    <w:rsid w:val="003A1602"/>
    <w:rsid w:val="003A215D"/>
    <w:rsid w:val="003A2164"/>
    <w:rsid w:val="003A3991"/>
    <w:rsid w:val="003A4197"/>
    <w:rsid w:val="003A4785"/>
    <w:rsid w:val="003A4872"/>
    <w:rsid w:val="003A5345"/>
    <w:rsid w:val="003A5EEC"/>
    <w:rsid w:val="003A75E4"/>
    <w:rsid w:val="003A7E89"/>
    <w:rsid w:val="003A7ED4"/>
    <w:rsid w:val="003B0216"/>
    <w:rsid w:val="003B0578"/>
    <w:rsid w:val="003B08F1"/>
    <w:rsid w:val="003B098B"/>
    <w:rsid w:val="003B0EBA"/>
    <w:rsid w:val="003B1125"/>
    <w:rsid w:val="003B1F67"/>
    <w:rsid w:val="003B22CD"/>
    <w:rsid w:val="003B24BA"/>
    <w:rsid w:val="003B2B18"/>
    <w:rsid w:val="003B4DC8"/>
    <w:rsid w:val="003B566A"/>
    <w:rsid w:val="003B7920"/>
    <w:rsid w:val="003B79E0"/>
    <w:rsid w:val="003B7D38"/>
    <w:rsid w:val="003C1209"/>
    <w:rsid w:val="003C18B9"/>
    <w:rsid w:val="003C1B0E"/>
    <w:rsid w:val="003C1C28"/>
    <w:rsid w:val="003C261A"/>
    <w:rsid w:val="003C27DC"/>
    <w:rsid w:val="003C3E2A"/>
    <w:rsid w:val="003C4523"/>
    <w:rsid w:val="003C518C"/>
    <w:rsid w:val="003C5E5F"/>
    <w:rsid w:val="003C6F47"/>
    <w:rsid w:val="003C7770"/>
    <w:rsid w:val="003D002B"/>
    <w:rsid w:val="003D0078"/>
    <w:rsid w:val="003D0635"/>
    <w:rsid w:val="003D10A7"/>
    <w:rsid w:val="003D14D7"/>
    <w:rsid w:val="003D184E"/>
    <w:rsid w:val="003D2278"/>
    <w:rsid w:val="003D2534"/>
    <w:rsid w:val="003D3188"/>
    <w:rsid w:val="003D332B"/>
    <w:rsid w:val="003D37A9"/>
    <w:rsid w:val="003D4997"/>
    <w:rsid w:val="003D6A75"/>
    <w:rsid w:val="003D6FDF"/>
    <w:rsid w:val="003D76E0"/>
    <w:rsid w:val="003D7A13"/>
    <w:rsid w:val="003D7FD9"/>
    <w:rsid w:val="003E00C8"/>
    <w:rsid w:val="003E089E"/>
    <w:rsid w:val="003E150E"/>
    <w:rsid w:val="003E40B8"/>
    <w:rsid w:val="003E459E"/>
    <w:rsid w:val="003E54E9"/>
    <w:rsid w:val="003E6611"/>
    <w:rsid w:val="003E7145"/>
    <w:rsid w:val="003E7416"/>
    <w:rsid w:val="003E7709"/>
    <w:rsid w:val="003F144F"/>
    <w:rsid w:val="003F1658"/>
    <w:rsid w:val="003F17CD"/>
    <w:rsid w:val="003F288E"/>
    <w:rsid w:val="003F2BF8"/>
    <w:rsid w:val="003F4200"/>
    <w:rsid w:val="003F4447"/>
    <w:rsid w:val="003F44B9"/>
    <w:rsid w:val="003F4539"/>
    <w:rsid w:val="003F46D4"/>
    <w:rsid w:val="003F4CC1"/>
    <w:rsid w:val="003F55CF"/>
    <w:rsid w:val="003F5DDF"/>
    <w:rsid w:val="003F66AC"/>
    <w:rsid w:val="003F7549"/>
    <w:rsid w:val="003F7ED2"/>
    <w:rsid w:val="00400646"/>
    <w:rsid w:val="00401864"/>
    <w:rsid w:val="00401B09"/>
    <w:rsid w:val="00401B47"/>
    <w:rsid w:val="00401CCF"/>
    <w:rsid w:val="00402642"/>
    <w:rsid w:val="00402D7C"/>
    <w:rsid w:val="004030A9"/>
    <w:rsid w:val="00403245"/>
    <w:rsid w:val="004034F8"/>
    <w:rsid w:val="0040382E"/>
    <w:rsid w:val="00403AA5"/>
    <w:rsid w:val="004046C9"/>
    <w:rsid w:val="00404964"/>
    <w:rsid w:val="00404B9D"/>
    <w:rsid w:val="00405F83"/>
    <w:rsid w:val="00405F92"/>
    <w:rsid w:val="004071A0"/>
    <w:rsid w:val="0040767E"/>
    <w:rsid w:val="004077BA"/>
    <w:rsid w:val="00410E48"/>
    <w:rsid w:val="00411D07"/>
    <w:rsid w:val="00411DBA"/>
    <w:rsid w:val="0041273D"/>
    <w:rsid w:val="00413CA2"/>
    <w:rsid w:val="0041403D"/>
    <w:rsid w:val="00414545"/>
    <w:rsid w:val="00414FE5"/>
    <w:rsid w:val="0041549C"/>
    <w:rsid w:val="004157A4"/>
    <w:rsid w:val="00415A96"/>
    <w:rsid w:val="00415F0F"/>
    <w:rsid w:val="00415FF2"/>
    <w:rsid w:val="0041605D"/>
    <w:rsid w:val="004164E6"/>
    <w:rsid w:val="00416BDA"/>
    <w:rsid w:val="00416C95"/>
    <w:rsid w:val="00416D60"/>
    <w:rsid w:val="0041780D"/>
    <w:rsid w:val="00417C40"/>
    <w:rsid w:val="00420139"/>
    <w:rsid w:val="0042063E"/>
    <w:rsid w:val="00420CAC"/>
    <w:rsid w:val="00420DAD"/>
    <w:rsid w:val="00421CDF"/>
    <w:rsid w:val="00421F04"/>
    <w:rsid w:val="004242D2"/>
    <w:rsid w:val="00425CB1"/>
    <w:rsid w:val="00425E72"/>
    <w:rsid w:val="00425F0B"/>
    <w:rsid w:val="00426187"/>
    <w:rsid w:val="0042624D"/>
    <w:rsid w:val="004266D3"/>
    <w:rsid w:val="004269AA"/>
    <w:rsid w:val="00426AB9"/>
    <w:rsid w:val="00427CAE"/>
    <w:rsid w:val="00427CBF"/>
    <w:rsid w:val="00430722"/>
    <w:rsid w:val="00430AA0"/>
    <w:rsid w:val="004315A9"/>
    <w:rsid w:val="00432551"/>
    <w:rsid w:val="00432BD0"/>
    <w:rsid w:val="0043342D"/>
    <w:rsid w:val="0043370E"/>
    <w:rsid w:val="00433D9B"/>
    <w:rsid w:val="00433E36"/>
    <w:rsid w:val="00433FF4"/>
    <w:rsid w:val="00434555"/>
    <w:rsid w:val="00434BD5"/>
    <w:rsid w:val="00435F78"/>
    <w:rsid w:val="00436117"/>
    <w:rsid w:val="00437A7A"/>
    <w:rsid w:val="00437B21"/>
    <w:rsid w:val="00437D99"/>
    <w:rsid w:val="0044002B"/>
    <w:rsid w:val="0044015E"/>
    <w:rsid w:val="00440B4F"/>
    <w:rsid w:val="00440C3B"/>
    <w:rsid w:val="00440FC3"/>
    <w:rsid w:val="004418A4"/>
    <w:rsid w:val="00441BCC"/>
    <w:rsid w:val="00441D18"/>
    <w:rsid w:val="0044238E"/>
    <w:rsid w:val="00442FEE"/>
    <w:rsid w:val="0044369E"/>
    <w:rsid w:val="00443D18"/>
    <w:rsid w:val="00443D4A"/>
    <w:rsid w:val="00443E31"/>
    <w:rsid w:val="004445FA"/>
    <w:rsid w:val="0044482D"/>
    <w:rsid w:val="00445909"/>
    <w:rsid w:val="0044625A"/>
    <w:rsid w:val="00446346"/>
    <w:rsid w:val="0045036D"/>
    <w:rsid w:val="00450A72"/>
    <w:rsid w:val="00450C28"/>
    <w:rsid w:val="00451045"/>
    <w:rsid w:val="00451D38"/>
    <w:rsid w:val="0045207D"/>
    <w:rsid w:val="004525F6"/>
    <w:rsid w:val="00452B2E"/>
    <w:rsid w:val="0045330C"/>
    <w:rsid w:val="00453BC4"/>
    <w:rsid w:val="00454222"/>
    <w:rsid w:val="00454FC3"/>
    <w:rsid w:val="00455EFB"/>
    <w:rsid w:val="00456960"/>
    <w:rsid w:val="00460292"/>
    <w:rsid w:val="00460462"/>
    <w:rsid w:val="004607C9"/>
    <w:rsid w:val="00460B47"/>
    <w:rsid w:val="00460DC0"/>
    <w:rsid w:val="00461F32"/>
    <w:rsid w:val="00461F6B"/>
    <w:rsid w:val="00462BE6"/>
    <w:rsid w:val="00462CEE"/>
    <w:rsid w:val="004641A9"/>
    <w:rsid w:val="00464741"/>
    <w:rsid w:val="00464C6B"/>
    <w:rsid w:val="00464E01"/>
    <w:rsid w:val="00467069"/>
    <w:rsid w:val="00467547"/>
    <w:rsid w:val="004675A8"/>
    <w:rsid w:val="00467BA1"/>
    <w:rsid w:val="004702BD"/>
    <w:rsid w:val="004709E5"/>
    <w:rsid w:val="00470E82"/>
    <w:rsid w:val="00471421"/>
    <w:rsid w:val="00471CBD"/>
    <w:rsid w:val="00471F2B"/>
    <w:rsid w:val="0047284C"/>
    <w:rsid w:val="00472870"/>
    <w:rsid w:val="00472BC0"/>
    <w:rsid w:val="00473262"/>
    <w:rsid w:val="00473CBF"/>
    <w:rsid w:val="00474BD3"/>
    <w:rsid w:val="00474E8C"/>
    <w:rsid w:val="0047588D"/>
    <w:rsid w:val="004758F3"/>
    <w:rsid w:val="00475C5E"/>
    <w:rsid w:val="00475DC6"/>
    <w:rsid w:val="00475F25"/>
    <w:rsid w:val="00476625"/>
    <w:rsid w:val="00476C6A"/>
    <w:rsid w:val="00477D3A"/>
    <w:rsid w:val="00480EF7"/>
    <w:rsid w:val="00481548"/>
    <w:rsid w:val="004817D5"/>
    <w:rsid w:val="0048278B"/>
    <w:rsid w:val="00482C37"/>
    <w:rsid w:val="004832D6"/>
    <w:rsid w:val="004840C9"/>
    <w:rsid w:val="00484A7B"/>
    <w:rsid w:val="00485099"/>
    <w:rsid w:val="004854DC"/>
    <w:rsid w:val="004859F7"/>
    <w:rsid w:val="00485A18"/>
    <w:rsid w:val="00485D4C"/>
    <w:rsid w:val="00486449"/>
    <w:rsid w:val="0048678B"/>
    <w:rsid w:val="00486B18"/>
    <w:rsid w:val="00487741"/>
    <w:rsid w:val="004921B9"/>
    <w:rsid w:val="00492B9A"/>
    <w:rsid w:val="0049369B"/>
    <w:rsid w:val="004936A4"/>
    <w:rsid w:val="00493AA9"/>
    <w:rsid w:val="00493B78"/>
    <w:rsid w:val="004949A3"/>
    <w:rsid w:val="00494E35"/>
    <w:rsid w:val="00494E36"/>
    <w:rsid w:val="004952BD"/>
    <w:rsid w:val="004954F0"/>
    <w:rsid w:val="00495C8C"/>
    <w:rsid w:val="0049625E"/>
    <w:rsid w:val="004964A8"/>
    <w:rsid w:val="00496C3A"/>
    <w:rsid w:val="004973D8"/>
    <w:rsid w:val="00497D7B"/>
    <w:rsid w:val="004A140F"/>
    <w:rsid w:val="004A19B3"/>
    <w:rsid w:val="004A1B70"/>
    <w:rsid w:val="004A1DE9"/>
    <w:rsid w:val="004A38D5"/>
    <w:rsid w:val="004A3DEE"/>
    <w:rsid w:val="004A42AD"/>
    <w:rsid w:val="004A4983"/>
    <w:rsid w:val="004A4C6C"/>
    <w:rsid w:val="004A4DC8"/>
    <w:rsid w:val="004A4FEE"/>
    <w:rsid w:val="004A5CB0"/>
    <w:rsid w:val="004A743D"/>
    <w:rsid w:val="004A76E6"/>
    <w:rsid w:val="004B0BB1"/>
    <w:rsid w:val="004B0EC2"/>
    <w:rsid w:val="004B1104"/>
    <w:rsid w:val="004B14B8"/>
    <w:rsid w:val="004B1BF7"/>
    <w:rsid w:val="004B1CFA"/>
    <w:rsid w:val="004B2963"/>
    <w:rsid w:val="004B3423"/>
    <w:rsid w:val="004B3A30"/>
    <w:rsid w:val="004B3BC8"/>
    <w:rsid w:val="004B4609"/>
    <w:rsid w:val="004B4B0B"/>
    <w:rsid w:val="004B51F9"/>
    <w:rsid w:val="004B571D"/>
    <w:rsid w:val="004B6284"/>
    <w:rsid w:val="004B6ED3"/>
    <w:rsid w:val="004B732B"/>
    <w:rsid w:val="004B7C7B"/>
    <w:rsid w:val="004B7F6B"/>
    <w:rsid w:val="004C04F4"/>
    <w:rsid w:val="004C054B"/>
    <w:rsid w:val="004C0C1E"/>
    <w:rsid w:val="004C2CFB"/>
    <w:rsid w:val="004C38E2"/>
    <w:rsid w:val="004C3CA8"/>
    <w:rsid w:val="004C45D8"/>
    <w:rsid w:val="004C54A8"/>
    <w:rsid w:val="004C56B6"/>
    <w:rsid w:val="004C5D15"/>
    <w:rsid w:val="004C5E45"/>
    <w:rsid w:val="004C5F5F"/>
    <w:rsid w:val="004C6939"/>
    <w:rsid w:val="004D02CA"/>
    <w:rsid w:val="004D05EE"/>
    <w:rsid w:val="004D072C"/>
    <w:rsid w:val="004D148E"/>
    <w:rsid w:val="004D1BE6"/>
    <w:rsid w:val="004D28DF"/>
    <w:rsid w:val="004D2D84"/>
    <w:rsid w:val="004D2E25"/>
    <w:rsid w:val="004D31D7"/>
    <w:rsid w:val="004D39B5"/>
    <w:rsid w:val="004D5B3F"/>
    <w:rsid w:val="004D5CA5"/>
    <w:rsid w:val="004D65B2"/>
    <w:rsid w:val="004D6ACF"/>
    <w:rsid w:val="004D7432"/>
    <w:rsid w:val="004D760C"/>
    <w:rsid w:val="004D7749"/>
    <w:rsid w:val="004D7BA3"/>
    <w:rsid w:val="004E143E"/>
    <w:rsid w:val="004E1B19"/>
    <w:rsid w:val="004E21DC"/>
    <w:rsid w:val="004E2B4F"/>
    <w:rsid w:val="004E3076"/>
    <w:rsid w:val="004E3A01"/>
    <w:rsid w:val="004E3FCC"/>
    <w:rsid w:val="004E4621"/>
    <w:rsid w:val="004E51D7"/>
    <w:rsid w:val="004E5860"/>
    <w:rsid w:val="004E5FFC"/>
    <w:rsid w:val="004E631E"/>
    <w:rsid w:val="004E6827"/>
    <w:rsid w:val="004E6B92"/>
    <w:rsid w:val="004E739F"/>
    <w:rsid w:val="004E757E"/>
    <w:rsid w:val="004F0302"/>
    <w:rsid w:val="004F0A49"/>
    <w:rsid w:val="004F0EF7"/>
    <w:rsid w:val="004F14E9"/>
    <w:rsid w:val="004F17CD"/>
    <w:rsid w:val="004F1E16"/>
    <w:rsid w:val="004F2181"/>
    <w:rsid w:val="004F4AA1"/>
    <w:rsid w:val="004F4C64"/>
    <w:rsid w:val="004F5DB2"/>
    <w:rsid w:val="004F5DC2"/>
    <w:rsid w:val="004F7AAF"/>
    <w:rsid w:val="0050110E"/>
    <w:rsid w:val="00501554"/>
    <w:rsid w:val="00502488"/>
    <w:rsid w:val="00502788"/>
    <w:rsid w:val="00502BE0"/>
    <w:rsid w:val="0050303F"/>
    <w:rsid w:val="00503369"/>
    <w:rsid w:val="00503B81"/>
    <w:rsid w:val="00505122"/>
    <w:rsid w:val="005053AC"/>
    <w:rsid w:val="00506B5E"/>
    <w:rsid w:val="0050751E"/>
    <w:rsid w:val="00507F2F"/>
    <w:rsid w:val="005105A4"/>
    <w:rsid w:val="005108F2"/>
    <w:rsid w:val="00510A74"/>
    <w:rsid w:val="00510FFA"/>
    <w:rsid w:val="005113FA"/>
    <w:rsid w:val="00511762"/>
    <w:rsid w:val="00511A7D"/>
    <w:rsid w:val="00511F73"/>
    <w:rsid w:val="00512C8E"/>
    <w:rsid w:val="0051302F"/>
    <w:rsid w:val="005133F2"/>
    <w:rsid w:val="0051387C"/>
    <w:rsid w:val="005156AE"/>
    <w:rsid w:val="00515701"/>
    <w:rsid w:val="0051625C"/>
    <w:rsid w:val="005179A2"/>
    <w:rsid w:val="00520A0A"/>
    <w:rsid w:val="00520DB1"/>
    <w:rsid w:val="00521C46"/>
    <w:rsid w:val="00521CED"/>
    <w:rsid w:val="00521F97"/>
    <w:rsid w:val="005229D1"/>
    <w:rsid w:val="005232B6"/>
    <w:rsid w:val="00523906"/>
    <w:rsid w:val="005240C7"/>
    <w:rsid w:val="00524C80"/>
    <w:rsid w:val="0052530D"/>
    <w:rsid w:val="0052580D"/>
    <w:rsid w:val="00526198"/>
    <w:rsid w:val="005263B3"/>
    <w:rsid w:val="00526C9D"/>
    <w:rsid w:val="005272F7"/>
    <w:rsid w:val="005274C7"/>
    <w:rsid w:val="00527692"/>
    <w:rsid w:val="00527C10"/>
    <w:rsid w:val="00530266"/>
    <w:rsid w:val="0053151D"/>
    <w:rsid w:val="00532CCB"/>
    <w:rsid w:val="00533128"/>
    <w:rsid w:val="00533200"/>
    <w:rsid w:val="00533348"/>
    <w:rsid w:val="00535D3A"/>
    <w:rsid w:val="00535F4F"/>
    <w:rsid w:val="00536892"/>
    <w:rsid w:val="005371E4"/>
    <w:rsid w:val="00537980"/>
    <w:rsid w:val="00540211"/>
    <w:rsid w:val="005403D4"/>
    <w:rsid w:val="00540D8D"/>
    <w:rsid w:val="0054224E"/>
    <w:rsid w:val="00542F6D"/>
    <w:rsid w:val="005430A4"/>
    <w:rsid w:val="00543793"/>
    <w:rsid w:val="0054446A"/>
    <w:rsid w:val="00544A5C"/>
    <w:rsid w:val="00544BA0"/>
    <w:rsid w:val="00545775"/>
    <w:rsid w:val="00545E74"/>
    <w:rsid w:val="00546021"/>
    <w:rsid w:val="0054607D"/>
    <w:rsid w:val="00546E2C"/>
    <w:rsid w:val="0054701C"/>
    <w:rsid w:val="005475C9"/>
    <w:rsid w:val="00547908"/>
    <w:rsid w:val="00547B1A"/>
    <w:rsid w:val="00547CD2"/>
    <w:rsid w:val="00547F2B"/>
    <w:rsid w:val="00550471"/>
    <w:rsid w:val="005507B8"/>
    <w:rsid w:val="00550DD0"/>
    <w:rsid w:val="00551698"/>
    <w:rsid w:val="005516DA"/>
    <w:rsid w:val="00551B6A"/>
    <w:rsid w:val="00551B77"/>
    <w:rsid w:val="00552627"/>
    <w:rsid w:val="005527BA"/>
    <w:rsid w:val="00552EF9"/>
    <w:rsid w:val="00553796"/>
    <w:rsid w:val="00553911"/>
    <w:rsid w:val="00554065"/>
    <w:rsid w:val="005541EB"/>
    <w:rsid w:val="00555909"/>
    <w:rsid w:val="00555A81"/>
    <w:rsid w:val="00555CF4"/>
    <w:rsid w:val="00555F76"/>
    <w:rsid w:val="005560DF"/>
    <w:rsid w:val="00556259"/>
    <w:rsid w:val="00556C18"/>
    <w:rsid w:val="00556C46"/>
    <w:rsid w:val="00556C89"/>
    <w:rsid w:val="00556F38"/>
    <w:rsid w:val="005577D2"/>
    <w:rsid w:val="00557BEF"/>
    <w:rsid w:val="005600C9"/>
    <w:rsid w:val="00560697"/>
    <w:rsid w:val="00560C0D"/>
    <w:rsid w:val="0056139C"/>
    <w:rsid w:val="00561855"/>
    <w:rsid w:val="0056233C"/>
    <w:rsid w:val="0056236E"/>
    <w:rsid w:val="005631EB"/>
    <w:rsid w:val="00564854"/>
    <w:rsid w:val="005653EB"/>
    <w:rsid w:val="005659F2"/>
    <w:rsid w:val="00566255"/>
    <w:rsid w:val="00566D6D"/>
    <w:rsid w:val="00566F6F"/>
    <w:rsid w:val="0056743F"/>
    <w:rsid w:val="00567FB7"/>
    <w:rsid w:val="00570854"/>
    <w:rsid w:val="0057121F"/>
    <w:rsid w:val="0057143E"/>
    <w:rsid w:val="00572BC6"/>
    <w:rsid w:val="00572C98"/>
    <w:rsid w:val="00572D53"/>
    <w:rsid w:val="0057400B"/>
    <w:rsid w:val="00574D0C"/>
    <w:rsid w:val="0057521C"/>
    <w:rsid w:val="00575238"/>
    <w:rsid w:val="005759D6"/>
    <w:rsid w:val="0057604B"/>
    <w:rsid w:val="00576754"/>
    <w:rsid w:val="005768D6"/>
    <w:rsid w:val="0057705D"/>
    <w:rsid w:val="005772AC"/>
    <w:rsid w:val="00577A5E"/>
    <w:rsid w:val="00577EBD"/>
    <w:rsid w:val="00580895"/>
    <w:rsid w:val="00580985"/>
    <w:rsid w:val="00581A06"/>
    <w:rsid w:val="005821BF"/>
    <w:rsid w:val="00582441"/>
    <w:rsid w:val="00582BA9"/>
    <w:rsid w:val="00582CAE"/>
    <w:rsid w:val="0058393E"/>
    <w:rsid w:val="00583E23"/>
    <w:rsid w:val="005841EE"/>
    <w:rsid w:val="00585A29"/>
    <w:rsid w:val="00585CC2"/>
    <w:rsid w:val="005873FB"/>
    <w:rsid w:val="005903E3"/>
    <w:rsid w:val="005904D0"/>
    <w:rsid w:val="00590F17"/>
    <w:rsid w:val="00592022"/>
    <w:rsid w:val="00592DED"/>
    <w:rsid w:val="005934C1"/>
    <w:rsid w:val="00593573"/>
    <w:rsid w:val="00594044"/>
    <w:rsid w:val="0059559B"/>
    <w:rsid w:val="00595EDA"/>
    <w:rsid w:val="005964D7"/>
    <w:rsid w:val="00596AFC"/>
    <w:rsid w:val="00596E4C"/>
    <w:rsid w:val="00596F17"/>
    <w:rsid w:val="005A04DF"/>
    <w:rsid w:val="005A06FE"/>
    <w:rsid w:val="005A07EB"/>
    <w:rsid w:val="005A1441"/>
    <w:rsid w:val="005A1719"/>
    <w:rsid w:val="005A1C7C"/>
    <w:rsid w:val="005A2144"/>
    <w:rsid w:val="005A2675"/>
    <w:rsid w:val="005A2986"/>
    <w:rsid w:val="005A2B60"/>
    <w:rsid w:val="005A2CE3"/>
    <w:rsid w:val="005A2EE0"/>
    <w:rsid w:val="005A2EF0"/>
    <w:rsid w:val="005A35BC"/>
    <w:rsid w:val="005A45ED"/>
    <w:rsid w:val="005A4839"/>
    <w:rsid w:val="005A49FF"/>
    <w:rsid w:val="005A4D59"/>
    <w:rsid w:val="005A6130"/>
    <w:rsid w:val="005A69E7"/>
    <w:rsid w:val="005A714F"/>
    <w:rsid w:val="005B0388"/>
    <w:rsid w:val="005B0441"/>
    <w:rsid w:val="005B0FDF"/>
    <w:rsid w:val="005B100A"/>
    <w:rsid w:val="005B1098"/>
    <w:rsid w:val="005B17ED"/>
    <w:rsid w:val="005B1E46"/>
    <w:rsid w:val="005B26AF"/>
    <w:rsid w:val="005B35EE"/>
    <w:rsid w:val="005B3ED4"/>
    <w:rsid w:val="005B4A63"/>
    <w:rsid w:val="005B4B7D"/>
    <w:rsid w:val="005B4E15"/>
    <w:rsid w:val="005B5FCC"/>
    <w:rsid w:val="005B6050"/>
    <w:rsid w:val="005B6436"/>
    <w:rsid w:val="005B68D2"/>
    <w:rsid w:val="005B6A42"/>
    <w:rsid w:val="005B6DAE"/>
    <w:rsid w:val="005B71CA"/>
    <w:rsid w:val="005B73C9"/>
    <w:rsid w:val="005C012C"/>
    <w:rsid w:val="005C08D3"/>
    <w:rsid w:val="005C0AC9"/>
    <w:rsid w:val="005C0C46"/>
    <w:rsid w:val="005C0E03"/>
    <w:rsid w:val="005C0F2C"/>
    <w:rsid w:val="005C126B"/>
    <w:rsid w:val="005C129A"/>
    <w:rsid w:val="005C16C1"/>
    <w:rsid w:val="005C18C9"/>
    <w:rsid w:val="005C214A"/>
    <w:rsid w:val="005C37D9"/>
    <w:rsid w:val="005C3EDD"/>
    <w:rsid w:val="005C47BC"/>
    <w:rsid w:val="005C49D5"/>
    <w:rsid w:val="005C507E"/>
    <w:rsid w:val="005C54C8"/>
    <w:rsid w:val="005C5E2D"/>
    <w:rsid w:val="005C5EE8"/>
    <w:rsid w:val="005C5FB2"/>
    <w:rsid w:val="005C5FD9"/>
    <w:rsid w:val="005C67A0"/>
    <w:rsid w:val="005C6836"/>
    <w:rsid w:val="005C697C"/>
    <w:rsid w:val="005C74FE"/>
    <w:rsid w:val="005D0704"/>
    <w:rsid w:val="005D1485"/>
    <w:rsid w:val="005D189F"/>
    <w:rsid w:val="005D1B61"/>
    <w:rsid w:val="005D2113"/>
    <w:rsid w:val="005D2434"/>
    <w:rsid w:val="005D254C"/>
    <w:rsid w:val="005D26BF"/>
    <w:rsid w:val="005D309F"/>
    <w:rsid w:val="005D3413"/>
    <w:rsid w:val="005D375C"/>
    <w:rsid w:val="005D3FF6"/>
    <w:rsid w:val="005D4965"/>
    <w:rsid w:val="005D4EDA"/>
    <w:rsid w:val="005D4FE2"/>
    <w:rsid w:val="005D6246"/>
    <w:rsid w:val="005D6B11"/>
    <w:rsid w:val="005D712F"/>
    <w:rsid w:val="005D7884"/>
    <w:rsid w:val="005E0A89"/>
    <w:rsid w:val="005E0FA3"/>
    <w:rsid w:val="005E1516"/>
    <w:rsid w:val="005E1F90"/>
    <w:rsid w:val="005E2E71"/>
    <w:rsid w:val="005E467D"/>
    <w:rsid w:val="005E5C3C"/>
    <w:rsid w:val="005E60CC"/>
    <w:rsid w:val="005E6F5F"/>
    <w:rsid w:val="005E705A"/>
    <w:rsid w:val="005F0481"/>
    <w:rsid w:val="005F0516"/>
    <w:rsid w:val="005F1676"/>
    <w:rsid w:val="005F1ACC"/>
    <w:rsid w:val="005F2346"/>
    <w:rsid w:val="005F2D1D"/>
    <w:rsid w:val="005F33DB"/>
    <w:rsid w:val="005F3C60"/>
    <w:rsid w:val="005F436C"/>
    <w:rsid w:val="005F51E6"/>
    <w:rsid w:val="005F6512"/>
    <w:rsid w:val="005F6E01"/>
    <w:rsid w:val="005F730F"/>
    <w:rsid w:val="006019E5"/>
    <w:rsid w:val="00601DD5"/>
    <w:rsid w:val="00601E64"/>
    <w:rsid w:val="006020AA"/>
    <w:rsid w:val="006023D6"/>
    <w:rsid w:val="0060347C"/>
    <w:rsid w:val="00603F58"/>
    <w:rsid w:val="00604071"/>
    <w:rsid w:val="006051F9"/>
    <w:rsid w:val="00605906"/>
    <w:rsid w:val="00605A63"/>
    <w:rsid w:val="00605B0C"/>
    <w:rsid w:val="00606F29"/>
    <w:rsid w:val="006104E3"/>
    <w:rsid w:val="00611105"/>
    <w:rsid w:val="00611356"/>
    <w:rsid w:val="0061140B"/>
    <w:rsid w:val="0061179E"/>
    <w:rsid w:val="006122A8"/>
    <w:rsid w:val="0061300B"/>
    <w:rsid w:val="00613D68"/>
    <w:rsid w:val="006146A7"/>
    <w:rsid w:val="00614D9A"/>
    <w:rsid w:val="00615534"/>
    <w:rsid w:val="00617737"/>
    <w:rsid w:val="006204D5"/>
    <w:rsid w:val="00620537"/>
    <w:rsid w:val="00620A4E"/>
    <w:rsid w:val="00621F6C"/>
    <w:rsid w:val="00622BB0"/>
    <w:rsid w:val="00622E8F"/>
    <w:rsid w:val="00623796"/>
    <w:rsid w:val="0062399A"/>
    <w:rsid w:val="00623DBE"/>
    <w:rsid w:val="00624521"/>
    <w:rsid w:val="00625277"/>
    <w:rsid w:val="00625666"/>
    <w:rsid w:val="006256C3"/>
    <w:rsid w:val="006265F7"/>
    <w:rsid w:val="00626685"/>
    <w:rsid w:val="006266A0"/>
    <w:rsid w:val="0062724A"/>
    <w:rsid w:val="006276DB"/>
    <w:rsid w:val="00627D8F"/>
    <w:rsid w:val="00627F55"/>
    <w:rsid w:val="0063158E"/>
    <w:rsid w:val="00633765"/>
    <w:rsid w:val="00633CA6"/>
    <w:rsid w:val="00634D58"/>
    <w:rsid w:val="0063505C"/>
    <w:rsid w:val="006360BA"/>
    <w:rsid w:val="006368D9"/>
    <w:rsid w:val="00636D5C"/>
    <w:rsid w:val="00636E1F"/>
    <w:rsid w:val="00637121"/>
    <w:rsid w:val="0064031C"/>
    <w:rsid w:val="006408E0"/>
    <w:rsid w:val="0064090E"/>
    <w:rsid w:val="00640B0B"/>
    <w:rsid w:val="00641035"/>
    <w:rsid w:val="0064156A"/>
    <w:rsid w:val="006417D9"/>
    <w:rsid w:val="00641AA9"/>
    <w:rsid w:val="00641C34"/>
    <w:rsid w:val="00641D89"/>
    <w:rsid w:val="00641DF0"/>
    <w:rsid w:val="00641ECD"/>
    <w:rsid w:val="00642017"/>
    <w:rsid w:val="00642F9A"/>
    <w:rsid w:val="006433DF"/>
    <w:rsid w:val="00643DDA"/>
    <w:rsid w:val="006449CF"/>
    <w:rsid w:val="006456A4"/>
    <w:rsid w:val="00646A0D"/>
    <w:rsid w:val="00646CAE"/>
    <w:rsid w:val="00646FC1"/>
    <w:rsid w:val="0064700F"/>
    <w:rsid w:val="00647536"/>
    <w:rsid w:val="00650D49"/>
    <w:rsid w:val="00652DEF"/>
    <w:rsid w:val="00653A2C"/>
    <w:rsid w:val="00653F9F"/>
    <w:rsid w:val="006541CB"/>
    <w:rsid w:val="00654241"/>
    <w:rsid w:val="00654AA9"/>
    <w:rsid w:val="00654ED2"/>
    <w:rsid w:val="006553A0"/>
    <w:rsid w:val="006553C4"/>
    <w:rsid w:val="00655456"/>
    <w:rsid w:val="00655959"/>
    <w:rsid w:val="00656AD2"/>
    <w:rsid w:val="00656FA6"/>
    <w:rsid w:val="006579B7"/>
    <w:rsid w:val="00657A16"/>
    <w:rsid w:val="00660136"/>
    <w:rsid w:val="006602DF"/>
    <w:rsid w:val="00660862"/>
    <w:rsid w:val="00661196"/>
    <w:rsid w:val="006614EB"/>
    <w:rsid w:val="00661B72"/>
    <w:rsid w:val="00661EF7"/>
    <w:rsid w:val="00662AF5"/>
    <w:rsid w:val="00662DB6"/>
    <w:rsid w:val="006631E7"/>
    <w:rsid w:val="00663528"/>
    <w:rsid w:val="00663735"/>
    <w:rsid w:val="006642BD"/>
    <w:rsid w:val="006657A1"/>
    <w:rsid w:val="00665B51"/>
    <w:rsid w:val="00665F19"/>
    <w:rsid w:val="00665F9B"/>
    <w:rsid w:val="0066611B"/>
    <w:rsid w:val="0066722C"/>
    <w:rsid w:val="006672B2"/>
    <w:rsid w:val="00667532"/>
    <w:rsid w:val="0067106E"/>
    <w:rsid w:val="006713A9"/>
    <w:rsid w:val="006719D8"/>
    <w:rsid w:val="00671B51"/>
    <w:rsid w:val="00672008"/>
    <w:rsid w:val="00672615"/>
    <w:rsid w:val="0067305F"/>
    <w:rsid w:val="00673707"/>
    <w:rsid w:val="00673724"/>
    <w:rsid w:val="00673A5E"/>
    <w:rsid w:val="00673B83"/>
    <w:rsid w:val="00673D6F"/>
    <w:rsid w:val="00673E2D"/>
    <w:rsid w:val="00673F49"/>
    <w:rsid w:val="00674507"/>
    <w:rsid w:val="006745FA"/>
    <w:rsid w:val="00674879"/>
    <w:rsid w:val="006748F8"/>
    <w:rsid w:val="00674DEF"/>
    <w:rsid w:val="00675F4D"/>
    <w:rsid w:val="00675F7B"/>
    <w:rsid w:val="006761A4"/>
    <w:rsid w:val="0067739F"/>
    <w:rsid w:val="0067756D"/>
    <w:rsid w:val="006775B0"/>
    <w:rsid w:val="00677C73"/>
    <w:rsid w:val="00680E90"/>
    <w:rsid w:val="00680EB8"/>
    <w:rsid w:val="0068150D"/>
    <w:rsid w:val="006818C0"/>
    <w:rsid w:val="00681F09"/>
    <w:rsid w:val="0068222C"/>
    <w:rsid w:val="006839BB"/>
    <w:rsid w:val="00683AFD"/>
    <w:rsid w:val="00683DFA"/>
    <w:rsid w:val="006841CA"/>
    <w:rsid w:val="00684C4A"/>
    <w:rsid w:val="00684E95"/>
    <w:rsid w:val="00685E9E"/>
    <w:rsid w:val="00690A5C"/>
    <w:rsid w:val="00690A7D"/>
    <w:rsid w:val="00690F0F"/>
    <w:rsid w:val="00691871"/>
    <w:rsid w:val="006922AD"/>
    <w:rsid w:val="00692583"/>
    <w:rsid w:val="00692699"/>
    <w:rsid w:val="0069282B"/>
    <w:rsid w:val="00692923"/>
    <w:rsid w:val="00693F0F"/>
    <w:rsid w:val="00694D05"/>
    <w:rsid w:val="00695867"/>
    <w:rsid w:val="00696321"/>
    <w:rsid w:val="006968F0"/>
    <w:rsid w:val="006972B2"/>
    <w:rsid w:val="006974B7"/>
    <w:rsid w:val="006974CB"/>
    <w:rsid w:val="00697CFC"/>
    <w:rsid w:val="006A02DB"/>
    <w:rsid w:val="006A0D75"/>
    <w:rsid w:val="006A18A1"/>
    <w:rsid w:val="006A298B"/>
    <w:rsid w:val="006A2B55"/>
    <w:rsid w:val="006A2C60"/>
    <w:rsid w:val="006A32B6"/>
    <w:rsid w:val="006A3EEE"/>
    <w:rsid w:val="006A4A6E"/>
    <w:rsid w:val="006A4D86"/>
    <w:rsid w:val="006A4FDC"/>
    <w:rsid w:val="006A69D1"/>
    <w:rsid w:val="006A6F59"/>
    <w:rsid w:val="006A7127"/>
    <w:rsid w:val="006A79C4"/>
    <w:rsid w:val="006A7B95"/>
    <w:rsid w:val="006A7C7D"/>
    <w:rsid w:val="006B04B6"/>
    <w:rsid w:val="006B0E17"/>
    <w:rsid w:val="006B1765"/>
    <w:rsid w:val="006B19BF"/>
    <w:rsid w:val="006B19F7"/>
    <w:rsid w:val="006B24A4"/>
    <w:rsid w:val="006B2E9A"/>
    <w:rsid w:val="006B3875"/>
    <w:rsid w:val="006B393E"/>
    <w:rsid w:val="006B3EF8"/>
    <w:rsid w:val="006B3FEC"/>
    <w:rsid w:val="006B4742"/>
    <w:rsid w:val="006B47B7"/>
    <w:rsid w:val="006B4C67"/>
    <w:rsid w:val="006B5A5B"/>
    <w:rsid w:val="006B6A5C"/>
    <w:rsid w:val="006B7014"/>
    <w:rsid w:val="006B73E1"/>
    <w:rsid w:val="006B786B"/>
    <w:rsid w:val="006C04ED"/>
    <w:rsid w:val="006C075F"/>
    <w:rsid w:val="006C092A"/>
    <w:rsid w:val="006C112F"/>
    <w:rsid w:val="006C16E3"/>
    <w:rsid w:val="006C2460"/>
    <w:rsid w:val="006C33F5"/>
    <w:rsid w:val="006C377B"/>
    <w:rsid w:val="006C3C3D"/>
    <w:rsid w:val="006C4208"/>
    <w:rsid w:val="006C50AE"/>
    <w:rsid w:val="006C536C"/>
    <w:rsid w:val="006C55E2"/>
    <w:rsid w:val="006C6284"/>
    <w:rsid w:val="006C66B9"/>
    <w:rsid w:val="006C68AD"/>
    <w:rsid w:val="006C6BBE"/>
    <w:rsid w:val="006C7C9E"/>
    <w:rsid w:val="006C7CDA"/>
    <w:rsid w:val="006D1409"/>
    <w:rsid w:val="006D1511"/>
    <w:rsid w:val="006D18DF"/>
    <w:rsid w:val="006D1B9D"/>
    <w:rsid w:val="006D3B41"/>
    <w:rsid w:val="006D3C57"/>
    <w:rsid w:val="006D4F1B"/>
    <w:rsid w:val="006D5361"/>
    <w:rsid w:val="006D5BD9"/>
    <w:rsid w:val="006D6988"/>
    <w:rsid w:val="006D724C"/>
    <w:rsid w:val="006E0A54"/>
    <w:rsid w:val="006E0D1F"/>
    <w:rsid w:val="006E20A3"/>
    <w:rsid w:val="006E2E64"/>
    <w:rsid w:val="006E2FCD"/>
    <w:rsid w:val="006E3D08"/>
    <w:rsid w:val="006E3ECA"/>
    <w:rsid w:val="006E5570"/>
    <w:rsid w:val="006E5CA1"/>
    <w:rsid w:val="006E62A7"/>
    <w:rsid w:val="006E6858"/>
    <w:rsid w:val="006E7174"/>
    <w:rsid w:val="006E7391"/>
    <w:rsid w:val="006E7549"/>
    <w:rsid w:val="006E7C6E"/>
    <w:rsid w:val="006E7FE2"/>
    <w:rsid w:val="006F023A"/>
    <w:rsid w:val="006F1B7A"/>
    <w:rsid w:val="006F1ECB"/>
    <w:rsid w:val="006F2CAB"/>
    <w:rsid w:val="006F2F7D"/>
    <w:rsid w:val="006F30F9"/>
    <w:rsid w:val="006F3486"/>
    <w:rsid w:val="006F3716"/>
    <w:rsid w:val="006F37AA"/>
    <w:rsid w:val="006F4F15"/>
    <w:rsid w:val="006F5083"/>
    <w:rsid w:val="006F51EE"/>
    <w:rsid w:val="006F51F5"/>
    <w:rsid w:val="006F5976"/>
    <w:rsid w:val="006F5C26"/>
    <w:rsid w:val="006F6DB0"/>
    <w:rsid w:val="006F6E58"/>
    <w:rsid w:val="006F6F52"/>
    <w:rsid w:val="006F7333"/>
    <w:rsid w:val="006F7422"/>
    <w:rsid w:val="006F79E0"/>
    <w:rsid w:val="00700698"/>
    <w:rsid w:val="00701109"/>
    <w:rsid w:val="007012FB"/>
    <w:rsid w:val="007016D3"/>
    <w:rsid w:val="00701850"/>
    <w:rsid w:val="007026F5"/>
    <w:rsid w:val="00703369"/>
    <w:rsid w:val="007034F5"/>
    <w:rsid w:val="0070450D"/>
    <w:rsid w:val="00704837"/>
    <w:rsid w:val="00704DF8"/>
    <w:rsid w:val="0070522E"/>
    <w:rsid w:val="00705483"/>
    <w:rsid w:val="007057A2"/>
    <w:rsid w:val="00705ECA"/>
    <w:rsid w:val="007070B6"/>
    <w:rsid w:val="00707251"/>
    <w:rsid w:val="00710137"/>
    <w:rsid w:val="00710C3F"/>
    <w:rsid w:val="00711259"/>
    <w:rsid w:val="0071223F"/>
    <w:rsid w:val="00712A99"/>
    <w:rsid w:val="00712F21"/>
    <w:rsid w:val="007133DC"/>
    <w:rsid w:val="00713B19"/>
    <w:rsid w:val="0071487F"/>
    <w:rsid w:val="0071519D"/>
    <w:rsid w:val="00715FD7"/>
    <w:rsid w:val="0071667B"/>
    <w:rsid w:val="00716C46"/>
    <w:rsid w:val="00716F55"/>
    <w:rsid w:val="00717511"/>
    <w:rsid w:val="0071765C"/>
    <w:rsid w:val="007209DB"/>
    <w:rsid w:val="00720CA8"/>
    <w:rsid w:val="00720EC4"/>
    <w:rsid w:val="00721709"/>
    <w:rsid w:val="00721E09"/>
    <w:rsid w:val="0072215F"/>
    <w:rsid w:val="00722504"/>
    <w:rsid w:val="00722585"/>
    <w:rsid w:val="00722FDA"/>
    <w:rsid w:val="00724E2E"/>
    <w:rsid w:val="00724ECE"/>
    <w:rsid w:val="00725367"/>
    <w:rsid w:val="007255CA"/>
    <w:rsid w:val="00725849"/>
    <w:rsid w:val="007259AF"/>
    <w:rsid w:val="00725CF9"/>
    <w:rsid w:val="0072616C"/>
    <w:rsid w:val="0072660D"/>
    <w:rsid w:val="00726691"/>
    <w:rsid w:val="00726E42"/>
    <w:rsid w:val="007279AC"/>
    <w:rsid w:val="00727C90"/>
    <w:rsid w:val="007302B8"/>
    <w:rsid w:val="00730ECE"/>
    <w:rsid w:val="0073130F"/>
    <w:rsid w:val="00732DE2"/>
    <w:rsid w:val="007344AE"/>
    <w:rsid w:val="00734851"/>
    <w:rsid w:val="007351D0"/>
    <w:rsid w:val="007355CA"/>
    <w:rsid w:val="007356BB"/>
    <w:rsid w:val="007359D7"/>
    <w:rsid w:val="0073630E"/>
    <w:rsid w:val="00737525"/>
    <w:rsid w:val="00737ECD"/>
    <w:rsid w:val="00737FF1"/>
    <w:rsid w:val="00741127"/>
    <w:rsid w:val="0074114B"/>
    <w:rsid w:val="007411A0"/>
    <w:rsid w:val="007412E2"/>
    <w:rsid w:val="00742275"/>
    <w:rsid w:val="0074378E"/>
    <w:rsid w:val="00743E88"/>
    <w:rsid w:val="00744B4A"/>
    <w:rsid w:val="00744D46"/>
    <w:rsid w:val="00745B56"/>
    <w:rsid w:val="00746AB0"/>
    <w:rsid w:val="007472B6"/>
    <w:rsid w:val="007478AF"/>
    <w:rsid w:val="00747B23"/>
    <w:rsid w:val="0075069B"/>
    <w:rsid w:val="00750B62"/>
    <w:rsid w:val="00751159"/>
    <w:rsid w:val="007511BB"/>
    <w:rsid w:val="00751640"/>
    <w:rsid w:val="00751B2E"/>
    <w:rsid w:val="00751C4D"/>
    <w:rsid w:val="00752703"/>
    <w:rsid w:val="00753A3D"/>
    <w:rsid w:val="00753CC9"/>
    <w:rsid w:val="007542CD"/>
    <w:rsid w:val="0075446A"/>
    <w:rsid w:val="00754584"/>
    <w:rsid w:val="0075495D"/>
    <w:rsid w:val="007549CD"/>
    <w:rsid w:val="00755551"/>
    <w:rsid w:val="007557E7"/>
    <w:rsid w:val="00755B07"/>
    <w:rsid w:val="00755E44"/>
    <w:rsid w:val="007561AD"/>
    <w:rsid w:val="00756AF9"/>
    <w:rsid w:val="007570A2"/>
    <w:rsid w:val="007573A5"/>
    <w:rsid w:val="007573CD"/>
    <w:rsid w:val="00757433"/>
    <w:rsid w:val="0076092D"/>
    <w:rsid w:val="00760B0D"/>
    <w:rsid w:val="00760C70"/>
    <w:rsid w:val="0076199A"/>
    <w:rsid w:val="00761B86"/>
    <w:rsid w:val="00761E29"/>
    <w:rsid w:val="00762B44"/>
    <w:rsid w:val="007642E8"/>
    <w:rsid w:val="00764594"/>
    <w:rsid w:val="007646C3"/>
    <w:rsid w:val="00764783"/>
    <w:rsid w:val="0076562E"/>
    <w:rsid w:val="00765E33"/>
    <w:rsid w:val="00766341"/>
    <w:rsid w:val="007675AE"/>
    <w:rsid w:val="007678DD"/>
    <w:rsid w:val="00767F71"/>
    <w:rsid w:val="00767FC2"/>
    <w:rsid w:val="0077051B"/>
    <w:rsid w:val="00770E62"/>
    <w:rsid w:val="0077110F"/>
    <w:rsid w:val="0077180D"/>
    <w:rsid w:val="007726EF"/>
    <w:rsid w:val="00772B80"/>
    <w:rsid w:val="00775300"/>
    <w:rsid w:val="00775315"/>
    <w:rsid w:val="00775568"/>
    <w:rsid w:val="00775690"/>
    <w:rsid w:val="00775844"/>
    <w:rsid w:val="007760F5"/>
    <w:rsid w:val="007776C9"/>
    <w:rsid w:val="00780360"/>
    <w:rsid w:val="00780AC0"/>
    <w:rsid w:val="0078113D"/>
    <w:rsid w:val="00781233"/>
    <w:rsid w:val="00781310"/>
    <w:rsid w:val="00782218"/>
    <w:rsid w:val="00782493"/>
    <w:rsid w:val="007833EF"/>
    <w:rsid w:val="007839A5"/>
    <w:rsid w:val="00783BB5"/>
    <w:rsid w:val="00783C9A"/>
    <w:rsid w:val="007849CA"/>
    <w:rsid w:val="007852B9"/>
    <w:rsid w:val="00785743"/>
    <w:rsid w:val="007857E4"/>
    <w:rsid w:val="00785D7E"/>
    <w:rsid w:val="007869FE"/>
    <w:rsid w:val="00786A50"/>
    <w:rsid w:val="00786CAD"/>
    <w:rsid w:val="00786D38"/>
    <w:rsid w:val="007876F1"/>
    <w:rsid w:val="00787D06"/>
    <w:rsid w:val="00787EE6"/>
    <w:rsid w:val="00787FB3"/>
    <w:rsid w:val="0079012B"/>
    <w:rsid w:val="007912DC"/>
    <w:rsid w:val="00791377"/>
    <w:rsid w:val="00791CC9"/>
    <w:rsid w:val="007921BE"/>
    <w:rsid w:val="00792731"/>
    <w:rsid w:val="00793917"/>
    <w:rsid w:val="0079431B"/>
    <w:rsid w:val="00794398"/>
    <w:rsid w:val="00794508"/>
    <w:rsid w:val="00795732"/>
    <w:rsid w:val="00797348"/>
    <w:rsid w:val="007976FE"/>
    <w:rsid w:val="007977EF"/>
    <w:rsid w:val="007A029D"/>
    <w:rsid w:val="007A07BB"/>
    <w:rsid w:val="007A07D9"/>
    <w:rsid w:val="007A1259"/>
    <w:rsid w:val="007A1EA3"/>
    <w:rsid w:val="007A21DE"/>
    <w:rsid w:val="007A25C3"/>
    <w:rsid w:val="007A3098"/>
    <w:rsid w:val="007A30E4"/>
    <w:rsid w:val="007A324A"/>
    <w:rsid w:val="007A3407"/>
    <w:rsid w:val="007A3C5D"/>
    <w:rsid w:val="007A3DD5"/>
    <w:rsid w:val="007A3DDA"/>
    <w:rsid w:val="007A483D"/>
    <w:rsid w:val="007A4E60"/>
    <w:rsid w:val="007A5B48"/>
    <w:rsid w:val="007A5C5B"/>
    <w:rsid w:val="007A6DE7"/>
    <w:rsid w:val="007A7934"/>
    <w:rsid w:val="007A7DFF"/>
    <w:rsid w:val="007B0A4D"/>
    <w:rsid w:val="007B1937"/>
    <w:rsid w:val="007B23A2"/>
    <w:rsid w:val="007B275E"/>
    <w:rsid w:val="007B4E18"/>
    <w:rsid w:val="007B5820"/>
    <w:rsid w:val="007B5A6F"/>
    <w:rsid w:val="007B5C9C"/>
    <w:rsid w:val="007B6515"/>
    <w:rsid w:val="007B659A"/>
    <w:rsid w:val="007B6A36"/>
    <w:rsid w:val="007B76CD"/>
    <w:rsid w:val="007B7B68"/>
    <w:rsid w:val="007B7F0A"/>
    <w:rsid w:val="007C0575"/>
    <w:rsid w:val="007C0DED"/>
    <w:rsid w:val="007C1040"/>
    <w:rsid w:val="007C1A00"/>
    <w:rsid w:val="007C265A"/>
    <w:rsid w:val="007C2784"/>
    <w:rsid w:val="007C291A"/>
    <w:rsid w:val="007C2D7A"/>
    <w:rsid w:val="007C43E7"/>
    <w:rsid w:val="007C4A09"/>
    <w:rsid w:val="007C4A49"/>
    <w:rsid w:val="007C4EF3"/>
    <w:rsid w:val="007C505F"/>
    <w:rsid w:val="007C5B04"/>
    <w:rsid w:val="007C6286"/>
    <w:rsid w:val="007C7277"/>
    <w:rsid w:val="007C78D7"/>
    <w:rsid w:val="007C7B5E"/>
    <w:rsid w:val="007C7DF4"/>
    <w:rsid w:val="007C7FB4"/>
    <w:rsid w:val="007D01EA"/>
    <w:rsid w:val="007D05FE"/>
    <w:rsid w:val="007D0708"/>
    <w:rsid w:val="007D0C18"/>
    <w:rsid w:val="007D14C9"/>
    <w:rsid w:val="007D14FD"/>
    <w:rsid w:val="007D1B08"/>
    <w:rsid w:val="007D1D4A"/>
    <w:rsid w:val="007D201E"/>
    <w:rsid w:val="007D2505"/>
    <w:rsid w:val="007D32F8"/>
    <w:rsid w:val="007D36A8"/>
    <w:rsid w:val="007D39A9"/>
    <w:rsid w:val="007D4D12"/>
    <w:rsid w:val="007D4E76"/>
    <w:rsid w:val="007D508D"/>
    <w:rsid w:val="007D50A3"/>
    <w:rsid w:val="007D5634"/>
    <w:rsid w:val="007D5BDC"/>
    <w:rsid w:val="007D6651"/>
    <w:rsid w:val="007D6765"/>
    <w:rsid w:val="007D76D1"/>
    <w:rsid w:val="007D7CE9"/>
    <w:rsid w:val="007E007D"/>
    <w:rsid w:val="007E0882"/>
    <w:rsid w:val="007E2278"/>
    <w:rsid w:val="007E29F7"/>
    <w:rsid w:val="007E3556"/>
    <w:rsid w:val="007E3604"/>
    <w:rsid w:val="007E3B8C"/>
    <w:rsid w:val="007E3C60"/>
    <w:rsid w:val="007E3F21"/>
    <w:rsid w:val="007E3FBA"/>
    <w:rsid w:val="007E4FA0"/>
    <w:rsid w:val="007E5080"/>
    <w:rsid w:val="007E5F3A"/>
    <w:rsid w:val="007E6134"/>
    <w:rsid w:val="007E640A"/>
    <w:rsid w:val="007E6427"/>
    <w:rsid w:val="007E6892"/>
    <w:rsid w:val="007E7802"/>
    <w:rsid w:val="007F0630"/>
    <w:rsid w:val="007F0825"/>
    <w:rsid w:val="007F084A"/>
    <w:rsid w:val="007F0B6E"/>
    <w:rsid w:val="007F0C0B"/>
    <w:rsid w:val="007F0EAC"/>
    <w:rsid w:val="007F1641"/>
    <w:rsid w:val="007F1700"/>
    <w:rsid w:val="007F1C6D"/>
    <w:rsid w:val="007F26A4"/>
    <w:rsid w:val="007F2873"/>
    <w:rsid w:val="007F2CD9"/>
    <w:rsid w:val="007F2E81"/>
    <w:rsid w:val="007F3097"/>
    <w:rsid w:val="007F35FC"/>
    <w:rsid w:val="007F3AF5"/>
    <w:rsid w:val="007F45B1"/>
    <w:rsid w:val="007F4B49"/>
    <w:rsid w:val="007F4C26"/>
    <w:rsid w:val="007F5014"/>
    <w:rsid w:val="007F5D3B"/>
    <w:rsid w:val="007F6084"/>
    <w:rsid w:val="007F6B4D"/>
    <w:rsid w:val="007F7031"/>
    <w:rsid w:val="007F7F9A"/>
    <w:rsid w:val="0080056D"/>
    <w:rsid w:val="00800AD3"/>
    <w:rsid w:val="00801429"/>
    <w:rsid w:val="008019AE"/>
    <w:rsid w:val="00801E3C"/>
    <w:rsid w:val="00802E56"/>
    <w:rsid w:val="00803872"/>
    <w:rsid w:val="008042D5"/>
    <w:rsid w:val="0080446A"/>
    <w:rsid w:val="008045B0"/>
    <w:rsid w:val="008046A7"/>
    <w:rsid w:val="008046DC"/>
    <w:rsid w:val="00804F8E"/>
    <w:rsid w:val="008050FC"/>
    <w:rsid w:val="0080638D"/>
    <w:rsid w:val="00806681"/>
    <w:rsid w:val="00806697"/>
    <w:rsid w:val="00806BD8"/>
    <w:rsid w:val="0080724C"/>
    <w:rsid w:val="00807422"/>
    <w:rsid w:val="00811731"/>
    <w:rsid w:val="0081173E"/>
    <w:rsid w:val="0081229E"/>
    <w:rsid w:val="0081295F"/>
    <w:rsid w:val="008137E8"/>
    <w:rsid w:val="00813BA0"/>
    <w:rsid w:val="008146D4"/>
    <w:rsid w:val="00814836"/>
    <w:rsid w:val="00814CAC"/>
    <w:rsid w:val="00814FFD"/>
    <w:rsid w:val="00815874"/>
    <w:rsid w:val="00815D33"/>
    <w:rsid w:val="00815DE0"/>
    <w:rsid w:val="00820277"/>
    <w:rsid w:val="00820524"/>
    <w:rsid w:val="0082077C"/>
    <w:rsid w:val="00823807"/>
    <w:rsid w:val="008239B0"/>
    <w:rsid w:val="00823DEB"/>
    <w:rsid w:val="00824A81"/>
    <w:rsid w:val="00824F1F"/>
    <w:rsid w:val="00824FA5"/>
    <w:rsid w:val="00824FB0"/>
    <w:rsid w:val="00824FB3"/>
    <w:rsid w:val="00825198"/>
    <w:rsid w:val="00825679"/>
    <w:rsid w:val="00825EEC"/>
    <w:rsid w:val="00826102"/>
    <w:rsid w:val="0082618E"/>
    <w:rsid w:val="008262A7"/>
    <w:rsid w:val="00826C6F"/>
    <w:rsid w:val="008274D9"/>
    <w:rsid w:val="008276A6"/>
    <w:rsid w:val="008278DC"/>
    <w:rsid w:val="00830118"/>
    <w:rsid w:val="00830B27"/>
    <w:rsid w:val="00830C70"/>
    <w:rsid w:val="00831202"/>
    <w:rsid w:val="00831804"/>
    <w:rsid w:val="0083235D"/>
    <w:rsid w:val="00832372"/>
    <w:rsid w:val="008323CC"/>
    <w:rsid w:val="00832CF0"/>
    <w:rsid w:val="00833AD7"/>
    <w:rsid w:val="008349F9"/>
    <w:rsid w:val="008351ED"/>
    <w:rsid w:val="00835AC8"/>
    <w:rsid w:val="00835E01"/>
    <w:rsid w:val="008363C3"/>
    <w:rsid w:val="00836C82"/>
    <w:rsid w:val="00836C98"/>
    <w:rsid w:val="00836D21"/>
    <w:rsid w:val="00840741"/>
    <w:rsid w:val="008407E7"/>
    <w:rsid w:val="008412C9"/>
    <w:rsid w:val="008414CD"/>
    <w:rsid w:val="008416CA"/>
    <w:rsid w:val="00841874"/>
    <w:rsid w:val="00842020"/>
    <w:rsid w:val="00842447"/>
    <w:rsid w:val="00842F28"/>
    <w:rsid w:val="0084368D"/>
    <w:rsid w:val="00843CCD"/>
    <w:rsid w:val="00843E12"/>
    <w:rsid w:val="008441EF"/>
    <w:rsid w:val="008449F1"/>
    <w:rsid w:val="00845052"/>
    <w:rsid w:val="008457ED"/>
    <w:rsid w:val="00845A14"/>
    <w:rsid w:val="00846B32"/>
    <w:rsid w:val="00846FC2"/>
    <w:rsid w:val="0084733B"/>
    <w:rsid w:val="00847A38"/>
    <w:rsid w:val="00847A64"/>
    <w:rsid w:val="00850036"/>
    <w:rsid w:val="0085003B"/>
    <w:rsid w:val="008504B4"/>
    <w:rsid w:val="00850D2F"/>
    <w:rsid w:val="00852D7F"/>
    <w:rsid w:val="0085419D"/>
    <w:rsid w:val="00854E44"/>
    <w:rsid w:val="00855F7A"/>
    <w:rsid w:val="00856919"/>
    <w:rsid w:val="008574C8"/>
    <w:rsid w:val="00857C83"/>
    <w:rsid w:val="00857C9F"/>
    <w:rsid w:val="00860471"/>
    <w:rsid w:val="008623F9"/>
    <w:rsid w:val="00863A56"/>
    <w:rsid w:val="008644D9"/>
    <w:rsid w:val="00864AA4"/>
    <w:rsid w:val="0086547F"/>
    <w:rsid w:val="0086585B"/>
    <w:rsid w:val="008666D7"/>
    <w:rsid w:val="008666E8"/>
    <w:rsid w:val="008675EC"/>
    <w:rsid w:val="00867696"/>
    <w:rsid w:val="00870CEB"/>
    <w:rsid w:val="00870F21"/>
    <w:rsid w:val="00871033"/>
    <w:rsid w:val="00871405"/>
    <w:rsid w:val="00872B2E"/>
    <w:rsid w:val="00872C84"/>
    <w:rsid w:val="00873828"/>
    <w:rsid w:val="00875063"/>
    <w:rsid w:val="00875A4E"/>
    <w:rsid w:val="00875AEA"/>
    <w:rsid w:val="00876150"/>
    <w:rsid w:val="00876D0F"/>
    <w:rsid w:val="00876DFF"/>
    <w:rsid w:val="00876EC6"/>
    <w:rsid w:val="0087700A"/>
    <w:rsid w:val="00877901"/>
    <w:rsid w:val="00880509"/>
    <w:rsid w:val="008809A0"/>
    <w:rsid w:val="0088244B"/>
    <w:rsid w:val="008826C2"/>
    <w:rsid w:val="00882E41"/>
    <w:rsid w:val="00882F7B"/>
    <w:rsid w:val="00883D94"/>
    <w:rsid w:val="00884065"/>
    <w:rsid w:val="00884775"/>
    <w:rsid w:val="00884BA0"/>
    <w:rsid w:val="008855D4"/>
    <w:rsid w:val="00885AA6"/>
    <w:rsid w:val="00886802"/>
    <w:rsid w:val="00886D58"/>
    <w:rsid w:val="008875F2"/>
    <w:rsid w:val="00887691"/>
    <w:rsid w:val="00887B8D"/>
    <w:rsid w:val="00890063"/>
    <w:rsid w:val="00890BE2"/>
    <w:rsid w:val="00890D48"/>
    <w:rsid w:val="00891C8E"/>
    <w:rsid w:val="0089206D"/>
    <w:rsid w:val="00892F2B"/>
    <w:rsid w:val="00893192"/>
    <w:rsid w:val="0089427D"/>
    <w:rsid w:val="008945AF"/>
    <w:rsid w:val="008947CD"/>
    <w:rsid w:val="00894DFF"/>
    <w:rsid w:val="00894ED6"/>
    <w:rsid w:val="00894ED8"/>
    <w:rsid w:val="00895A0A"/>
    <w:rsid w:val="0089642A"/>
    <w:rsid w:val="008975AA"/>
    <w:rsid w:val="008975EB"/>
    <w:rsid w:val="008A0CFB"/>
    <w:rsid w:val="008A180B"/>
    <w:rsid w:val="008A1946"/>
    <w:rsid w:val="008A1D53"/>
    <w:rsid w:val="008A1D89"/>
    <w:rsid w:val="008A2645"/>
    <w:rsid w:val="008A31A3"/>
    <w:rsid w:val="008A4466"/>
    <w:rsid w:val="008A49F1"/>
    <w:rsid w:val="008A50B0"/>
    <w:rsid w:val="008A5E70"/>
    <w:rsid w:val="008A6198"/>
    <w:rsid w:val="008A68DA"/>
    <w:rsid w:val="008A731B"/>
    <w:rsid w:val="008B21B8"/>
    <w:rsid w:val="008B2D1B"/>
    <w:rsid w:val="008B2F7B"/>
    <w:rsid w:val="008B3B8A"/>
    <w:rsid w:val="008B3CBC"/>
    <w:rsid w:val="008B3D19"/>
    <w:rsid w:val="008B3E6D"/>
    <w:rsid w:val="008B4B76"/>
    <w:rsid w:val="008B4E9E"/>
    <w:rsid w:val="008B5490"/>
    <w:rsid w:val="008B5B37"/>
    <w:rsid w:val="008B5FC6"/>
    <w:rsid w:val="008B6390"/>
    <w:rsid w:val="008B6887"/>
    <w:rsid w:val="008B72AB"/>
    <w:rsid w:val="008B7773"/>
    <w:rsid w:val="008B7FDA"/>
    <w:rsid w:val="008C0364"/>
    <w:rsid w:val="008C0B9B"/>
    <w:rsid w:val="008C0E6F"/>
    <w:rsid w:val="008C0F31"/>
    <w:rsid w:val="008C1931"/>
    <w:rsid w:val="008C1D11"/>
    <w:rsid w:val="008C21DB"/>
    <w:rsid w:val="008C3B07"/>
    <w:rsid w:val="008C458B"/>
    <w:rsid w:val="008C4CE9"/>
    <w:rsid w:val="008C5978"/>
    <w:rsid w:val="008C59F7"/>
    <w:rsid w:val="008C5DB5"/>
    <w:rsid w:val="008C6064"/>
    <w:rsid w:val="008C613F"/>
    <w:rsid w:val="008C64F9"/>
    <w:rsid w:val="008C6C4A"/>
    <w:rsid w:val="008C7248"/>
    <w:rsid w:val="008C7AB3"/>
    <w:rsid w:val="008C7B71"/>
    <w:rsid w:val="008C7D86"/>
    <w:rsid w:val="008D002B"/>
    <w:rsid w:val="008D0576"/>
    <w:rsid w:val="008D0E1C"/>
    <w:rsid w:val="008D19DF"/>
    <w:rsid w:val="008D2312"/>
    <w:rsid w:val="008D3F17"/>
    <w:rsid w:val="008D4D21"/>
    <w:rsid w:val="008D5A82"/>
    <w:rsid w:val="008D5D06"/>
    <w:rsid w:val="008D5D13"/>
    <w:rsid w:val="008D5D35"/>
    <w:rsid w:val="008D6630"/>
    <w:rsid w:val="008D7034"/>
    <w:rsid w:val="008D71D3"/>
    <w:rsid w:val="008D78B3"/>
    <w:rsid w:val="008D7D1F"/>
    <w:rsid w:val="008E0756"/>
    <w:rsid w:val="008E0929"/>
    <w:rsid w:val="008E0A21"/>
    <w:rsid w:val="008E1258"/>
    <w:rsid w:val="008E1541"/>
    <w:rsid w:val="008E1BC6"/>
    <w:rsid w:val="008E2149"/>
    <w:rsid w:val="008E2780"/>
    <w:rsid w:val="008E2A02"/>
    <w:rsid w:val="008E3579"/>
    <w:rsid w:val="008E35D4"/>
    <w:rsid w:val="008E3A75"/>
    <w:rsid w:val="008E4242"/>
    <w:rsid w:val="008E4260"/>
    <w:rsid w:val="008E445B"/>
    <w:rsid w:val="008E476F"/>
    <w:rsid w:val="008E4CFE"/>
    <w:rsid w:val="008E4D5A"/>
    <w:rsid w:val="008E5183"/>
    <w:rsid w:val="008E51FA"/>
    <w:rsid w:val="008E532D"/>
    <w:rsid w:val="008E6C22"/>
    <w:rsid w:val="008E6DA3"/>
    <w:rsid w:val="008E78E0"/>
    <w:rsid w:val="008E79C5"/>
    <w:rsid w:val="008E7ADF"/>
    <w:rsid w:val="008E7F3A"/>
    <w:rsid w:val="008F00EF"/>
    <w:rsid w:val="008F056F"/>
    <w:rsid w:val="008F0815"/>
    <w:rsid w:val="008F0CD0"/>
    <w:rsid w:val="008F1F90"/>
    <w:rsid w:val="008F28A7"/>
    <w:rsid w:val="008F2E34"/>
    <w:rsid w:val="008F307D"/>
    <w:rsid w:val="008F3089"/>
    <w:rsid w:val="008F3604"/>
    <w:rsid w:val="008F3743"/>
    <w:rsid w:val="008F3FB5"/>
    <w:rsid w:val="008F4F87"/>
    <w:rsid w:val="008F58E1"/>
    <w:rsid w:val="008F5B74"/>
    <w:rsid w:val="008F62BB"/>
    <w:rsid w:val="008F6BFE"/>
    <w:rsid w:val="008F75A2"/>
    <w:rsid w:val="008F76C8"/>
    <w:rsid w:val="009014E8"/>
    <w:rsid w:val="0090169D"/>
    <w:rsid w:val="0090345C"/>
    <w:rsid w:val="0090361A"/>
    <w:rsid w:val="00903A30"/>
    <w:rsid w:val="009049FB"/>
    <w:rsid w:val="00905B7E"/>
    <w:rsid w:val="009073A5"/>
    <w:rsid w:val="00907E9D"/>
    <w:rsid w:val="00910282"/>
    <w:rsid w:val="009104C4"/>
    <w:rsid w:val="009121DD"/>
    <w:rsid w:val="00912C58"/>
    <w:rsid w:val="009132F6"/>
    <w:rsid w:val="0091340F"/>
    <w:rsid w:val="00913B6A"/>
    <w:rsid w:val="00914FBA"/>
    <w:rsid w:val="00915041"/>
    <w:rsid w:val="009152B0"/>
    <w:rsid w:val="009159DE"/>
    <w:rsid w:val="00915F3E"/>
    <w:rsid w:val="0091671E"/>
    <w:rsid w:val="00916B8D"/>
    <w:rsid w:val="0091732F"/>
    <w:rsid w:val="009176CF"/>
    <w:rsid w:val="0092005B"/>
    <w:rsid w:val="0092048E"/>
    <w:rsid w:val="009212B5"/>
    <w:rsid w:val="009214EC"/>
    <w:rsid w:val="00922E78"/>
    <w:rsid w:val="00923200"/>
    <w:rsid w:val="00925063"/>
    <w:rsid w:val="00925A49"/>
    <w:rsid w:val="00925D9D"/>
    <w:rsid w:val="00926119"/>
    <w:rsid w:val="00926E49"/>
    <w:rsid w:val="0092787D"/>
    <w:rsid w:val="00927D6C"/>
    <w:rsid w:val="00930C20"/>
    <w:rsid w:val="00931148"/>
    <w:rsid w:val="00933135"/>
    <w:rsid w:val="00933D8D"/>
    <w:rsid w:val="0093429E"/>
    <w:rsid w:val="009344E6"/>
    <w:rsid w:val="00934B02"/>
    <w:rsid w:val="00934EEF"/>
    <w:rsid w:val="009359B5"/>
    <w:rsid w:val="00935C9A"/>
    <w:rsid w:val="00935EA3"/>
    <w:rsid w:val="009362DD"/>
    <w:rsid w:val="00936C05"/>
    <w:rsid w:val="0093723C"/>
    <w:rsid w:val="0093769B"/>
    <w:rsid w:val="00940019"/>
    <w:rsid w:val="009405DC"/>
    <w:rsid w:val="00940723"/>
    <w:rsid w:val="00940B8F"/>
    <w:rsid w:val="00941367"/>
    <w:rsid w:val="009413F4"/>
    <w:rsid w:val="00941408"/>
    <w:rsid w:val="00941CC0"/>
    <w:rsid w:val="00942C7F"/>
    <w:rsid w:val="0094364F"/>
    <w:rsid w:val="00943D44"/>
    <w:rsid w:val="00944E85"/>
    <w:rsid w:val="009454DF"/>
    <w:rsid w:val="00946408"/>
    <w:rsid w:val="009466A8"/>
    <w:rsid w:val="009476C1"/>
    <w:rsid w:val="00950118"/>
    <w:rsid w:val="009505A9"/>
    <w:rsid w:val="00950A27"/>
    <w:rsid w:val="00951024"/>
    <w:rsid w:val="009517FE"/>
    <w:rsid w:val="009519FB"/>
    <w:rsid w:val="00951E84"/>
    <w:rsid w:val="00951FA9"/>
    <w:rsid w:val="0095272D"/>
    <w:rsid w:val="00952930"/>
    <w:rsid w:val="009538F8"/>
    <w:rsid w:val="009541E3"/>
    <w:rsid w:val="009557F7"/>
    <w:rsid w:val="00955849"/>
    <w:rsid w:val="009560D9"/>
    <w:rsid w:val="00956CF4"/>
    <w:rsid w:val="00957EC3"/>
    <w:rsid w:val="00960951"/>
    <w:rsid w:val="00960B3F"/>
    <w:rsid w:val="00960D7F"/>
    <w:rsid w:val="00960DB1"/>
    <w:rsid w:val="00960DD8"/>
    <w:rsid w:val="00961CF4"/>
    <w:rsid w:val="00962CE7"/>
    <w:rsid w:val="009631A2"/>
    <w:rsid w:val="00963223"/>
    <w:rsid w:val="00963786"/>
    <w:rsid w:val="00963A0A"/>
    <w:rsid w:val="009642DA"/>
    <w:rsid w:val="00964318"/>
    <w:rsid w:val="00964CD4"/>
    <w:rsid w:val="00964F0F"/>
    <w:rsid w:val="00965012"/>
    <w:rsid w:val="009659D3"/>
    <w:rsid w:val="00966379"/>
    <w:rsid w:val="0096642D"/>
    <w:rsid w:val="009664A8"/>
    <w:rsid w:val="0096685C"/>
    <w:rsid w:val="00966CA0"/>
    <w:rsid w:val="00966ECF"/>
    <w:rsid w:val="009677AF"/>
    <w:rsid w:val="0096793A"/>
    <w:rsid w:val="00967B48"/>
    <w:rsid w:val="00967F17"/>
    <w:rsid w:val="00970EF1"/>
    <w:rsid w:val="00971B47"/>
    <w:rsid w:val="00972020"/>
    <w:rsid w:val="00973F27"/>
    <w:rsid w:val="00974059"/>
    <w:rsid w:val="00974FCC"/>
    <w:rsid w:val="0097540D"/>
    <w:rsid w:val="00975FE8"/>
    <w:rsid w:val="009766ED"/>
    <w:rsid w:val="00977A0A"/>
    <w:rsid w:val="00977DF6"/>
    <w:rsid w:val="00977FE3"/>
    <w:rsid w:val="009803A9"/>
    <w:rsid w:val="00980BC6"/>
    <w:rsid w:val="009811DD"/>
    <w:rsid w:val="00983C1F"/>
    <w:rsid w:val="009840C8"/>
    <w:rsid w:val="0098461E"/>
    <w:rsid w:val="00985A17"/>
    <w:rsid w:val="00985C40"/>
    <w:rsid w:val="009862B4"/>
    <w:rsid w:val="00986763"/>
    <w:rsid w:val="00987A79"/>
    <w:rsid w:val="00990980"/>
    <w:rsid w:val="00990BB0"/>
    <w:rsid w:val="00990C72"/>
    <w:rsid w:val="00990C8C"/>
    <w:rsid w:val="00990D2F"/>
    <w:rsid w:val="00990F10"/>
    <w:rsid w:val="00992559"/>
    <w:rsid w:val="00993143"/>
    <w:rsid w:val="00993ADD"/>
    <w:rsid w:val="00993F21"/>
    <w:rsid w:val="009940A9"/>
    <w:rsid w:val="009949CD"/>
    <w:rsid w:val="00994B37"/>
    <w:rsid w:val="009953AE"/>
    <w:rsid w:val="009954DC"/>
    <w:rsid w:val="009958EE"/>
    <w:rsid w:val="00996181"/>
    <w:rsid w:val="00996800"/>
    <w:rsid w:val="00996FDF"/>
    <w:rsid w:val="00997471"/>
    <w:rsid w:val="0099799B"/>
    <w:rsid w:val="009A004A"/>
    <w:rsid w:val="009A1085"/>
    <w:rsid w:val="009A1749"/>
    <w:rsid w:val="009A1E81"/>
    <w:rsid w:val="009A2D57"/>
    <w:rsid w:val="009A2DB2"/>
    <w:rsid w:val="009A3F89"/>
    <w:rsid w:val="009A4198"/>
    <w:rsid w:val="009A457A"/>
    <w:rsid w:val="009A45A4"/>
    <w:rsid w:val="009A45CA"/>
    <w:rsid w:val="009A51CD"/>
    <w:rsid w:val="009A6232"/>
    <w:rsid w:val="009A6237"/>
    <w:rsid w:val="009A64F0"/>
    <w:rsid w:val="009A6819"/>
    <w:rsid w:val="009A7E26"/>
    <w:rsid w:val="009A7EF2"/>
    <w:rsid w:val="009A7FA5"/>
    <w:rsid w:val="009B05BE"/>
    <w:rsid w:val="009B0F6D"/>
    <w:rsid w:val="009B189B"/>
    <w:rsid w:val="009B19A6"/>
    <w:rsid w:val="009B30DB"/>
    <w:rsid w:val="009B34E6"/>
    <w:rsid w:val="009B3F18"/>
    <w:rsid w:val="009B4781"/>
    <w:rsid w:val="009B4A6E"/>
    <w:rsid w:val="009B4BBE"/>
    <w:rsid w:val="009B52A2"/>
    <w:rsid w:val="009B52D1"/>
    <w:rsid w:val="009B5DB2"/>
    <w:rsid w:val="009B666E"/>
    <w:rsid w:val="009B6C1A"/>
    <w:rsid w:val="009B6D49"/>
    <w:rsid w:val="009B6DD9"/>
    <w:rsid w:val="009B78EE"/>
    <w:rsid w:val="009C1485"/>
    <w:rsid w:val="009C17DE"/>
    <w:rsid w:val="009C193C"/>
    <w:rsid w:val="009C1B44"/>
    <w:rsid w:val="009C2E5C"/>
    <w:rsid w:val="009C2FCC"/>
    <w:rsid w:val="009C3557"/>
    <w:rsid w:val="009C3716"/>
    <w:rsid w:val="009C3851"/>
    <w:rsid w:val="009C38ED"/>
    <w:rsid w:val="009C3DFF"/>
    <w:rsid w:val="009C4DD2"/>
    <w:rsid w:val="009C5A57"/>
    <w:rsid w:val="009C64F6"/>
    <w:rsid w:val="009C68BD"/>
    <w:rsid w:val="009C69CB"/>
    <w:rsid w:val="009C761A"/>
    <w:rsid w:val="009C78BF"/>
    <w:rsid w:val="009C797B"/>
    <w:rsid w:val="009C7B84"/>
    <w:rsid w:val="009C7C8A"/>
    <w:rsid w:val="009C7F1A"/>
    <w:rsid w:val="009D02DD"/>
    <w:rsid w:val="009D05D9"/>
    <w:rsid w:val="009D22AF"/>
    <w:rsid w:val="009D2505"/>
    <w:rsid w:val="009D25AB"/>
    <w:rsid w:val="009D2EE6"/>
    <w:rsid w:val="009D3D14"/>
    <w:rsid w:val="009D440E"/>
    <w:rsid w:val="009D440F"/>
    <w:rsid w:val="009D5AE0"/>
    <w:rsid w:val="009D652C"/>
    <w:rsid w:val="009D6A13"/>
    <w:rsid w:val="009D7978"/>
    <w:rsid w:val="009D7A16"/>
    <w:rsid w:val="009E03EA"/>
    <w:rsid w:val="009E0573"/>
    <w:rsid w:val="009E07A5"/>
    <w:rsid w:val="009E0BBF"/>
    <w:rsid w:val="009E12C9"/>
    <w:rsid w:val="009E1306"/>
    <w:rsid w:val="009E1495"/>
    <w:rsid w:val="009E16BC"/>
    <w:rsid w:val="009E33B6"/>
    <w:rsid w:val="009E3592"/>
    <w:rsid w:val="009E359F"/>
    <w:rsid w:val="009E5CDF"/>
    <w:rsid w:val="009E65DF"/>
    <w:rsid w:val="009E6C7C"/>
    <w:rsid w:val="009E6E53"/>
    <w:rsid w:val="009F00AF"/>
    <w:rsid w:val="009F093D"/>
    <w:rsid w:val="009F0F9F"/>
    <w:rsid w:val="009F12E4"/>
    <w:rsid w:val="009F18EE"/>
    <w:rsid w:val="009F2C62"/>
    <w:rsid w:val="009F3A6C"/>
    <w:rsid w:val="009F3D09"/>
    <w:rsid w:val="009F45AE"/>
    <w:rsid w:val="009F491E"/>
    <w:rsid w:val="009F553A"/>
    <w:rsid w:val="009F55E2"/>
    <w:rsid w:val="009F5AAE"/>
    <w:rsid w:val="009F61A1"/>
    <w:rsid w:val="009F634F"/>
    <w:rsid w:val="009F683F"/>
    <w:rsid w:val="009F6E6B"/>
    <w:rsid w:val="009F740E"/>
    <w:rsid w:val="009F79D5"/>
    <w:rsid w:val="009F7A16"/>
    <w:rsid w:val="009F7BA0"/>
    <w:rsid w:val="009F7D77"/>
    <w:rsid w:val="009F7E2C"/>
    <w:rsid w:val="00A00463"/>
    <w:rsid w:val="00A00BC3"/>
    <w:rsid w:val="00A00D78"/>
    <w:rsid w:val="00A013A1"/>
    <w:rsid w:val="00A0235D"/>
    <w:rsid w:val="00A02761"/>
    <w:rsid w:val="00A02777"/>
    <w:rsid w:val="00A027E1"/>
    <w:rsid w:val="00A02808"/>
    <w:rsid w:val="00A02F17"/>
    <w:rsid w:val="00A03970"/>
    <w:rsid w:val="00A040B4"/>
    <w:rsid w:val="00A046BB"/>
    <w:rsid w:val="00A05EF6"/>
    <w:rsid w:val="00A06B73"/>
    <w:rsid w:val="00A07402"/>
    <w:rsid w:val="00A07915"/>
    <w:rsid w:val="00A1074C"/>
    <w:rsid w:val="00A114DD"/>
    <w:rsid w:val="00A123F3"/>
    <w:rsid w:val="00A125AD"/>
    <w:rsid w:val="00A12634"/>
    <w:rsid w:val="00A1281A"/>
    <w:rsid w:val="00A13149"/>
    <w:rsid w:val="00A13B55"/>
    <w:rsid w:val="00A145DB"/>
    <w:rsid w:val="00A1469A"/>
    <w:rsid w:val="00A14E1F"/>
    <w:rsid w:val="00A153F7"/>
    <w:rsid w:val="00A161BC"/>
    <w:rsid w:val="00A16987"/>
    <w:rsid w:val="00A202C5"/>
    <w:rsid w:val="00A2065D"/>
    <w:rsid w:val="00A20819"/>
    <w:rsid w:val="00A215AB"/>
    <w:rsid w:val="00A21622"/>
    <w:rsid w:val="00A21C0A"/>
    <w:rsid w:val="00A227FD"/>
    <w:rsid w:val="00A2310C"/>
    <w:rsid w:val="00A231B5"/>
    <w:rsid w:val="00A234CB"/>
    <w:rsid w:val="00A242B7"/>
    <w:rsid w:val="00A24DC0"/>
    <w:rsid w:val="00A25925"/>
    <w:rsid w:val="00A259AE"/>
    <w:rsid w:val="00A26EA0"/>
    <w:rsid w:val="00A275FC"/>
    <w:rsid w:val="00A3075D"/>
    <w:rsid w:val="00A30AD0"/>
    <w:rsid w:val="00A317C7"/>
    <w:rsid w:val="00A32631"/>
    <w:rsid w:val="00A329EB"/>
    <w:rsid w:val="00A32B78"/>
    <w:rsid w:val="00A32F83"/>
    <w:rsid w:val="00A33615"/>
    <w:rsid w:val="00A34843"/>
    <w:rsid w:val="00A35D97"/>
    <w:rsid w:val="00A36661"/>
    <w:rsid w:val="00A36C66"/>
    <w:rsid w:val="00A4028B"/>
    <w:rsid w:val="00A41455"/>
    <w:rsid w:val="00A41C92"/>
    <w:rsid w:val="00A4338A"/>
    <w:rsid w:val="00A43682"/>
    <w:rsid w:val="00A44089"/>
    <w:rsid w:val="00A45242"/>
    <w:rsid w:val="00A45640"/>
    <w:rsid w:val="00A45967"/>
    <w:rsid w:val="00A45A08"/>
    <w:rsid w:val="00A45B14"/>
    <w:rsid w:val="00A45ECA"/>
    <w:rsid w:val="00A468A0"/>
    <w:rsid w:val="00A479B1"/>
    <w:rsid w:val="00A47AF0"/>
    <w:rsid w:val="00A47F07"/>
    <w:rsid w:val="00A50459"/>
    <w:rsid w:val="00A5049D"/>
    <w:rsid w:val="00A514DA"/>
    <w:rsid w:val="00A516EE"/>
    <w:rsid w:val="00A51BDE"/>
    <w:rsid w:val="00A5447B"/>
    <w:rsid w:val="00A54785"/>
    <w:rsid w:val="00A549C8"/>
    <w:rsid w:val="00A54EB7"/>
    <w:rsid w:val="00A55238"/>
    <w:rsid w:val="00A560F7"/>
    <w:rsid w:val="00A56A79"/>
    <w:rsid w:val="00A57AEF"/>
    <w:rsid w:val="00A57CDD"/>
    <w:rsid w:val="00A60459"/>
    <w:rsid w:val="00A6106E"/>
    <w:rsid w:val="00A61668"/>
    <w:rsid w:val="00A63285"/>
    <w:rsid w:val="00A635A3"/>
    <w:rsid w:val="00A636F9"/>
    <w:rsid w:val="00A63800"/>
    <w:rsid w:val="00A63E6C"/>
    <w:rsid w:val="00A649FE"/>
    <w:rsid w:val="00A64DD1"/>
    <w:rsid w:val="00A65042"/>
    <w:rsid w:val="00A65294"/>
    <w:rsid w:val="00A658FF"/>
    <w:rsid w:val="00A66E18"/>
    <w:rsid w:val="00A705F5"/>
    <w:rsid w:val="00A70B91"/>
    <w:rsid w:val="00A71211"/>
    <w:rsid w:val="00A7124D"/>
    <w:rsid w:val="00A713EE"/>
    <w:rsid w:val="00A72048"/>
    <w:rsid w:val="00A72883"/>
    <w:rsid w:val="00A72BAC"/>
    <w:rsid w:val="00A72E0A"/>
    <w:rsid w:val="00A73521"/>
    <w:rsid w:val="00A73922"/>
    <w:rsid w:val="00A7442F"/>
    <w:rsid w:val="00A744AA"/>
    <w:rsid w:val="00A74F8F"/>
    <w:rsid w:val="00A751C7"/>
    <w:rsid w:val="00A75B6C"/>
    <w:rsid w:val="00A75CD5"/>
    <w:rsid w:val="00A7625C"/>
    <w:rsid w:val="00A76561"/>
    <w:rsid w:val="00A767A9"/>
    <w:rsid w:val="00A76B78"/>
    <w:rsid w:val="00A76DCC"/>
    <w:rsid w:val="00A7761E"/>
    <w:rsid w:val="00A802CC"/>
    <w:rsid w:val="00A80D77"/>
    <w:rsid w:val="00A810A1"/>
    <w:rsid w:val="00A8133B"/>
    <w:rsid w:val="00A81A90"/>
    <w:rsid w:val="00A81B1A"/>
    <w:rsid w:val="00A824B8"/>
    <w:rsid w:val="00A8338E"/>
    <w:rsid w:val="00A84279"/>
    <w:rsid w:val="00A84487"/>
    <w:rsid w:val="00A84CC7"/>
    <w:rsid w:val="00A85A0B"/>
    <w:rsid w:val="00A85A85"/>
    <w:rsid w:val="00A86126"/>
    <w:rsid w:val="00A861E3"/>
    <w:rsid w:val="00A87755"/>
    <w:rsid w:val="00A87CDB"/>
    <w:rsid w:val="00A9013C"/>
    <w:rsid w:val="00A92302"/>
    <w:rsid w:val="00A926C2"/>
    <w:rsid w:val="00A92837"/>
    <w:rsid w:val="00A928A6"/>
    <w:rsid w:val="00A92B2B"/>
    <w:rsid w:val="00A93C60"/>
    <w:rsid w:val="00A95848"/>
    <w:rsid w:val="00A95D6D"/>
    <w:rsid w:val="00A9602F"/>
    <w:rsid w:val="00A96D62"/>
    <w:rsid w:val="00A976E3"/>
    <w:rsid w:val="00A97922"/>
    <w:rsid w:val="00AA1161"/>
    <w:rsid w:val="00AA1B15"/>
    <w:rsid w:val="00AA1BCD"/>
    <w:rsid w:val="00AA1C2C"/>
    <w:rsid w:val="00AA35D4"/>
    <w:rsid w:val="00AA38F7"/>
    <w:rsid w:val="00AA4356"/>
    <w:rsid w:val="00AA46C1"/>
    <w:rsid w:val="00AA51C3"/>
    <w:rsid w:val="00AA595C"/>
    <w:rsid w:val="00AA5C50"/>
    <w:rsid w:val="00AA629F"/>
    <w:rsid w:val="00AA6410"/>
    <w:rsid w:val="00AA695D"/>
    <w:rsid w:val="00AA7356"/>
    <w:rsid w:val="00AA767E"/>
    <w:rsid w:val="00AB008F"/>
    <w:rsid w:val="00AB0803"/>
    <w:rsid w:val="00AB0B99"/>
    <w:rsid w:val="00AB0CE5"/>
    <w:rsid w:val="00AB10A2"/>
    <w:rsid w:val="00AB10FE"/>
    <w:rsid w:val="00AB14C3"/>
    <w:rsid w:val="00AB1A3D"/>
    <w:rsid w:val="00AB256F"/>
    <w:rsid w:val="00AB2B59"/>
    <w:rsid w:val="00AB3052"/>
    <w:rsid w:val="00AB357A"/>
    <w:rsid w:val="00AB39ED"/>
    <w:rsid w:val="00AB452E"/>
    <w:rsid w:val="00AB55E7"/>
    <w:rsid w:val="00AB5DBD"/>
    <w:rsid w:val="00AB6357"/>
    <w:rsid w:val="00AB6E46"/>
    <w:rsid w:val="00AB6EFB"/>
    <w:rsid w:val="00AB72D1"/>
    <w:rsid w:val="00AB753B"/>
    <w:rsid w:val="00AB76CB"/>
    <w:rsid w:val="00AB7AEA"/>
    <w:rsid w:val="00AB7F8C"/>
    <w:rsid w:val="00AC0148"/>
    <w:rsid w:val="00AC0B34"/>
    <w:rsid w:val="00AC0BCF"/>
    <w:rsid w:val="00AC0C11"/>
    <w:rsid w:val="00AC14D9"/>
    <w:rsid w:val="00AC1C95"/>
    <w:rsid w:val="00AC1D90"/>
    <w:rsid w:val="00AC1F7F"/>
    <w:rsid w:val="00AC24AE"/>
    <w:rsid w:val="00AC28AA"/>
    <w:rsid w:val="00AC2CC7"/>
    <w:rsid w:val="00AC305A"/>
    <w:rsid w:val="00AC33C6"/>
    <w:rsid w:val="00AC3BE0"/>
    <w:rsid w:val="00AC3D53"/>
    <w:rsid w:val="00AC5333"/>
    <w:rsid w:val="00AC575E"/>
    <w:rsid w:val="00AC6078"/>
    <w:rsid w:val="00AC6970"/>
    <w:rsid w:val="00AC7B00"/>
    <w:rsid w:val="00AC7BD9"/>
    <w:rsid w:val="00AC7E3B"/>
    <w:rsid w:val="00AD0194"/>
    <w:rsid w:val="00AD03D9"/>
    <w:rsid w:val="00AD0B34"/>
    <w:rsid w:val="00AD1D0B"/>
    <w:rsid w:val="00AD2142"/>
    <w:rsid w:val="00AD2810"/>
    <w:rsid w:val="00AD4824"/>
    <w:rsid w:val="00AD483A"/>
    <w:rsid w:val="00AD67DA"/>
    <w:rsid w:val="00AD715E"/>
    <w:rsid w:val="00AD7459"/>
    <w:rsid w:val="00AD791F"/>
    <w:rsid w:val="00AD7DFA"/>
    <w:rsid w:val="00AE00F0"/>
    <w:rsid w:val="00AE05BB"/>
    <w:rsid w:val="00AE0CEC"/>
    <w:rsid w:val="00AE0ED5"/>
    <w:rsid w:val="00AE111C"/>
    <w:rsid w:val="00AE2708"/>
    <w:rsid w:val="00AE2767"/>
    <w:rsid w:val="00AE2BA7"/>
    <w:rsid w:val="00AE2FE8"/>
    <w:rsid w:val="00AE35B9"/>
    <w:rsid w:val="00AE3812"/>
    <w:rsid w:val="00AE3ECA"/>
    <w:rsid w:val="00AE40A7"/>
    <w:rsid w:val="00AE54D1"/>
    <w:rsid w:val="00AE5893"/>
    <w:rsid w:val="00AE5F63"/>
    <w:rsid w:val="00AE6641"/>
    <w:rsid w:val="00AE7FC9"/>
    <w:rsid w:val="00AF00A5"/>
    <w:rsid w:val="00AF15D0"/>
    <w:rsid w:val="00AF162B"/>
    <w:rsid w:val="00AF1B5A"/>
    <w:rsid w:val="00AF1BF2"/>
    <w:rsid w:val="00AF203E"/>
    <w:rsid w:val="00AF2078"/>
    <w:rsid w:val="00AF2623"/>
    <w:rsid w:val="00AF2651"/>
    <w:rsid w:val="00AF3B19"/>
    <w:rsid w:val="00AF3E67"/>
    <w:rsid w:val="00AF4695"/>
    <w:rsid w:val="00AF636D"/>
    <w:rsid w:val="00AF6CFE"/>
    <w:rsid w:val="00AF6FEC"/>
    <w:rsid w:val="00AF75CA"/>
    <w:rsid w:val="00B0013C"/>
    <w:rsid w:val="00B002ED"/>
    <w:rsid w:val="00B007DB"/>
    <w:rsid w:val="00B0125A"/>
    <w:rsid w:val="00B0254E"/>
    <w:rsid w:val="00B02C77"/>
    <w:rsid w:val="00B032F4"/>
    <w:rsid w:val="00B03C05"/>
    <w:rsid w:val="00B04873"/>
    <w:rsid w:val="00B04935"/>
    <w:rsid w:val="00B04D9C"/>
    <w:rsid w:val="00B050FD"/>
    <w:rsid w:val="00B053B5"/>
    <w:rsid w:val="00B05555"/>
    <w:rsid w:val="00B06259"/>
    <w:rsid w:val="00B06731"/>
    <w:rsid w:val="00B06734"/>
    <w:rsid w:val="00B06ADB"/>
    <w:rsid w:val="00B071DA"/>
    <w:rsid w:val="00B0775D"/>
    <w:rsid w:val="00B077FA"/>
    <w:rsid w:val="00B07BCF"/>
    <w:rsid w:val="00B07C79"/>
    <w:rsid w:val="00B112FE"/>
    <w:rsid w:val="00B13937"/>
    <w:rsid w:val="00B13C39"/>
    <w:rsid w:val="00B14913"/>
    <w:rsid w:val="00B14A72"/>
    <w:rsid w:val="00B1659A"/>
    <w:rsid w:val="00B167BB"/>
    <w:rsid w:val="00B17E8E"/>
    <w:rsid w:val="00B2025C"/>
    <w:rsid w:val="00B2077B"/>
    <w:rsid w:val="00B20AC2"/>
    <w:rsid w:val="00B21059"/>
    <w:rsid w:val="00B21645"/>
    <w:rsid w:val="00B217E9"/>
    <w:rsid w:val="00B22ED4"/>
    <w:rsid w:val="00B2348E"/>
    <w:rsid w:val="00B23E5D"/>
    <w:rsid w:val="00B25183"/>
    <w:rsid w:val="00B252AC"/>
    <w:rsid w:val="00B263D3"/>
    <w:rsid w:val="00B26898"/>
    <w:rsid w:val="00B26E02"/>
    <w:rsid w:val="00B27216"/>
    <w:rsid w:val="00B27249"/>
    <w:rsid w:val="00B27540"/>
    <w:rsid w:val="00B308C0"/>
    <w:rsid w:val="00B30AF0"/>
    <w:rsid w:val="00B311C3"/>
    <w:rsid w:val="00B31C5C"/>
    <w:rsid w:val="00B31F57"/>
    <w:rsid w:val="00B323D8"/>
    <w:rsid w:val="00B326E4"/>
    <w:rsid w:val="00B33292"/>
    <w:rsid w:val="00B34152"/>
    <w:rsid w:val="00B34507"/>
    <w:rsid w:val="00B34A0D"/>
    <w:rsid w:val="00B34D80"/>
    <w:rsid w:val="00B34E79"/>
    <w:rsid w:val="00B353C9"/>
    <w:rsid w:val="00B357F6"/>
    <w:rsid w:val="00B359E0"/>
    <w:rsid w:val="00B360E5"/>
    <w:rsid w:val="00B36119"/>
    <w:rsid w:val="00B3674B"/>
    <w:rsid w:val="00B367B5"/>
    <w:rsid w:val="00B371E0"/>
    <w:rsid w:val="00B37BEB"/>
    <w:rsid w:val="00B37BED"/>
    <w:rsid w:val="00B402B5"/>
    <w:rsid w:val="00B410D3"/>
    <w:rsid w:val="00B411BE"/>
    <w:rsid w:val="00B41379"/>
    <w:rsid w:val="00B417C5"/>
    <w:rsid w:val="00B41C46"/>
    <w:rsid w:val="00B41EE5"/>
    <w:rsid w:val="00B42228"/>
    <w:rsid w:val="00B42305"/>
    <w:rsid w:val="00B42721"/>
    <w:rsid w:val="00B427B7"/>
    <w:rsid w:val="00B4419B"/>
    <w:rsid w:val="00B44407"/>
    <w:rsid w:val="00B449C7"/>
    <w:rsid w:val="00B45058"/>
    <w:rsid w:val="00B4533C"/>
    <w:rsid w:val="00B45ACA"/>
    <w:rsid w:val="00B45D67"/>
    <w:rsid w:val="00B45E57"/>
    <w:rsid w:val="00B46200"/>
    <w:rsid w:val="00B4627C"/>
    <w:rsid w:val="00B46A7D"/>
    <w:rsid w:val="00B501BA"/>
    <w:rsid w:val="00B501D4"/>
    <w:rsid w:val="00B5077B"/>
    <w:rsid w:val="00B50964"/>
    <w:rsid w:val="00B513D3"/>
    <w:rsid w:val="00B52569"/>
    <w:rsid w:val="00B52D8B"/>
    <w:rsid w:val="00B53883"/>
    <w:rsid w:val="00B54095"/>
    <w:rsid w:val="00B54130"/>
    <w:rsid w:val="00B54778"/>
    <w:rsid w:val="00B54B2F"/>
    <w:rsid w:val="00B54DA2"/>
    <w:rsid w:val="00B556B1"/>
    <w:rsid w:val="00B55EF4"/>
    <w:rsid w:val="00B562A3"/>
    <w:rsid w:val="00B567F7"/>
    <w:rsid w:val="00B56B76"/>
    <w:rsid w:val="00B56FA9"/>
    <w:rsid w:val="00B57E55"/>
    <w:rsid w:val="00B607CD"/>
    <w:rsid w:val="00B60B5B"/>
    <w:rsid w:val="00B60F4B"/>
    <w:rsid w:val="00B6130E"/>
    <w:rsid w:val="00B614BF"/>
    <w:rsid w:val="00B61764"/>
    <w:rsid w:val="00B63001"/>
    <w:rsid w:val="00B638CD"/>
    <w:rsid w:val="00B63DE2"/>
    <w:rsid w:val="00B6478F"/>
    <w:rsid w:val="00B6560E"/>
    <w:rsid w:val="00B66B1C"/>
    <w:rsid w:val="00B67F2B"/>
    <w:rsid w:val="00B705FD"/>
    <w:rsid w:val="00B70655"/>
    <w:rsid w:val="00B706DC"/>
    <w:rsid w:val="00B708C6"/>
    <w:rsid w:val="00B70A98"/>
    <w:rsid w:val="00B719DE"/>
    <w:rsid w:val="00B71CDD"/>
    <w:rsid w:val="00B72341"/>
    <w:rsid w:val="00B734B7"/>
    <w:rsid w:val="00B73500"/>
    <w:rsid w:val="00B75E99"/>
    <w:rsid w:val="00B7677F"/>
    <w:rsid w:val="00B76B41"/>
    <w:rsid w:val="00B76CDB"/>
    <w:rsid w:val="00B779DC"/>
    <w:rsid w:val="00B77E5F"/>
    <w:rsid w:val="00B805EC"/>
    <w:rsid w:val="00B8067D"/>
    <w:rsid w:val="00B819DC"/>
    <w:rsid w:val="00B82A22"/>
    <w:rsid w:val="00B82C87"/>
    <w:rsid w:val="00B8307F"/>
    <w:rsid w:val="00B84D24"/>
    <w:rsid w:val="00B853A6"/>
    <w:rsid w:val="00B85B0D"/>
    <w:rsid w:val="00B863A8"/>
    <w:rsid w:val="00B865D4"/>
    <w:rsid w:val="00B86B32"/>
    <w:rsid w:val="00B87664"/>
    <w:rsid w:val="00B87A2C"/>
    <w:rsid w:val="00B87DCA"/>
    <w:rsid w:val="00B9000D"/>
    <w:rsid w:val="00B902B1"/>
    <w:rsid w:val="00B903D4"/>
    <w:rsid w:val="00B906FA"/>
    <w:rsid w:val="00B90D00"/>
    <w:rsid w:val="00B90E39"/>
    <w:rsid w:val="00B914C2"/>
    <w:rsid w:val="00B9165B"/>
    <w:rsid w:val="00B91AB2"/>
    <w:rsid w:val="00B91C77"/>
    <w:rsid w:val="00B92A81"/>
    <w:rsid w:val="00B93347"/>
    <w:rsid w:val="00B93526"/>
    <w:rsid w:val="00B93C8C"/>
    <w:rsid w:val="00B95606"/>
    <w:rsid w:val="00B95D28"/>
    <w:rsid w:val="00B95FEC"/>
    <w:rsid w:val="00B96C31"/>
    <w:rsid w:val="00B96D08"/>
    <w:rsid w:val="00B97282"/>
    <w:rsid w:val="00BA1281"/>
    <w:rsid w:val="00BA1FE5"/>
    <w:rsid w:val="00BA3B13"/>
    <w:rsid w:val="00BA3D4B"/>
    <w:rsid w:val="00BA418C"/>
    <w:rsid w:val="00BA4C00"/>
    <w:rsid w:val="00BA4FDD"/>
    <w:rsid w:val="00BA5642"/>
    <w:rsid w:val="00BA5E75"/>
    <w:rsid w:val="00BA5F60"/>
    <w:rsid w:val="00BA6147"/>
    <w:rsid w:val="00BA66F3"/>
    <w:rsid w:val="00BA6935"/>
    <w:rsid w:val="00BA749C"/>
    <w:rsid w:val="00BA7768"/>
    <w:rsid w:val="00BB143B"/>
    <w:rsid w:val="00BB1B35"/>
    <w:rsid w:val="00BB21D1"/>
    <w:rsid w:val="00BB2758"/>
    <w:rsid w:val="00BB3E76"/>
    <w:rsid w:val="00BB496C"/>
    <w:rsid w:val="00BB5728"/>
    <w:rsid w:val="00BB66CB"/>
    <w:rsid w:val="00BB67E7"/>
    <w:rsid w:val="00BB6AA9"/>
    <w:rsid w:val="00BB77B2"/>
    <w:rsid w:val="00BB7A70"/>
    <w:rsid w:val="00BB7C17"/>
    <w:rsid w:val="00BB7E83"/>
    <w:rsid w:val="00BC1112"/>
    <w:rsid w:val="00BC159E"/>
    <w:rsid w:val="00BC1C03"/>
    <w:rsid w:val="00BC1E6E"/>
    <w:rsid w:val="00BC242D"/>
    <w:rsid w:val="00BC2CA7"/>
    <w:rsid w:val="00BC2E06"/>
    <w:rsid w:val="00BC31D3"/>
    <w:rsid w:val="00BC3614"/>
    <w:rsid w:val="00BC3EC5"/>
    <w:rsid w:val="00BC4F4D"/>
    <w:rsid w:val="00BC52C1"/>
    <w:rsid w:val="00BC5493"/>
    <w:rsid w:val="00BC54AC"/>
    <w:rsid w:val="00BC57D5"/>
    <w:rsid w:val="00BC5A6A"/>
    <w:rsid w:val="00BC612B"/>
    <w:rsid w:val="00BC6AF9"/>
    <w:rsid w:val="00BC75D8"/>
    <w:rsid w:val="00BC76DF"/>
    <w:rsid w:val="00BC7C2C"/>
    <w:rsid w:val="00BD03E8"/>
    <w:rsid w:val="00BD0F7A"/>
    <w:rsid w:val="00BD1322"/>
    <w:rsid w:val="00BD1343"/>
    <w:rsid w:val="00BD1D2D"/>
    <w:rsid w:val="00BD26D0"/>
    <w:rsid w:val="00BD34C4"/>
    <w:rsid w:val="00BD38DC"/>
    <w:rsid w:val="00BD3B2E"/>
    <w:rsid w:val="00BD4EC6"/>
    <w:rsid w:val="00BD541A"/>
    <w:rsid w:val="00BD5EB6"/>
    <w:rsid w:val="00BD61A6"/>
    <w:rsid w:val="00BD6979"/>
    <w:rsid w:val="00BD6D06"/>
    <w:rsid w:val="00BD7E04"/>
    <w:rsid w:val="00BD7FCE"/>
    <w:rsid w:val="00BE0056"/>
    <w:rsid w:val="00BE02BF"/>
    <w:rsid w:val="00BE137B"/>
    <w:rsid w:val="00BE1885"/>
    <w:rsid w:val="00BE1918"/>
    <w:rsid w:val="00BE1C16"/>
    <w:rsid w:val="00BE283A"/>
    <w:rsid w:val="00BE29C4"/>
    <w:rsid w:val="00BE3333"/>
    <w:rsid w:val="00BE38EC"/>
    <w:rsid w:val="00BE3FD4"/>
    <w:rsid w:val="00BE5AB0"/>
    <w:rsid w:val="00BE5C1D"/>
    <w:rsid w:val="00BE5D7F"/>
    <w:rsid w:val="00BE6000"/>
    <w:rsid w:val="00BE6959"/>
    <w:rsid w:val="00BE6C40"/>
    <w:rsid w:val="00BE717E"/>
    <w:rsid w:val="00BF0D64"/>
    <w:rsid w:val="00BF259B"/>
    <w:rsid w:val="00BF260A"/>
    <w:rsid w:val="00BF33F5"/>
    <w:rsid w:val="00BF35A3"/>
    <w:rsid w:val="00BF3DE5"/>
    <w:rsid w:val="00BF470A"/>
    <w:rsid w:val="00BF4801"/>
    <w:rsid w:val="00BF4FE7"/>
    <w:rsid w:val="00BF526E"/>
    <w:rsid w:val="00BF5753"/>
    <w:rsid w:val="00BF5EE4"/>
    <w:rsid w:val="00BF60F0"/>
    <w:rsid w:val="00BF64C7"/>
    <w:rsid w:val="00BF697B"/>
    <w:rsid w:val="00BF6B3D"/>
    <w:rsid w:val="00BF6C49"/>
    <w:rsid w:val="00BF7C49"/>
    <w:rsid w:val="00C01B91"/>
    <w:rsid w:val="00C01CB3"/>
    <w:rsid w:val="00C020E4"/>
    <w:rsid w:val="00C02B1F"/>
    <w:rsid w:val="00C02DA0"/>
    <w:rsid w:val="00C04871"/>
    <w:rsid w:val="00C05045"/>
    <w:rsid w:val="00C055BD"/>
    <w:rsid w:val="00C06518"/>
    <w:rsid w:val="00C069C2"/>
    <w:rsid w:val="00C06ED8"/>
    <w:rsid w:val="00C07394"/>
    <w:rsid w:val="00C0757D"/>
    <w:rsid w:val="00C078B8"/>
    <w:rsid w:val="00C1016A"/>
    <w:rsid w:val="00C11D8E"/>
    <w:rsid w:val="00C11DA7"/>
    <w:rsid w:val="00C12097"/>
    <w:rsid w:val="00C13964"/>
    <w:rsid w:val="00C14088"/>
    <w:rsid w:val="00C1429C"/>
    <w:rsid w:val="00C1429D"/>
    <w:rsid w:val="00C14729"/>
    <w:rsid w:val="00C14BDA"/>
    <w:rsid w:val="00C152AE"/>
    <w:rsid w:val="00C15878"/>
    <w:rsid w:val="00C15D27"/>
    <w:rsid w:val="00C1617F"/>
    <w:rsid w:val="00C165A4"/>
    <w:rsid w:val="00C17C9C"/>
    <w:rsid w:val="00C17EE5"/>
    <w:rsid w:val="00C20F50"/>
    <w:rsid w:val="00C21546"/>
    <w:rsid w:val="00C21F2C"/>
    <w:rsid w:val="00C22C2B"/>
    <w:rsid w:val="00C24433"/>
    <w:rsid w:val="00C24F76"/>
    <w:rsid w:val="00C25784"/>
    <w:rsid w:val="00C25798"/>
    <w:rsid w:val="00C259D8"/>
    <w:rsid w:val="00C25D16"/>
    <w:rsid w:val="00C26162"/>
    <w:rsid w:val="00C2623D"/>
    <w:rsid w:val="00C2667A"/>
    <w:rsid w:val="00C26F43"/>
    <w:rsid w:val="00C27055"/>
    <w:rsid w:val="00C27E3B"/>
    <w:rsid w:val="00C300FA"/>
    <w:rsid w:val="00C31693"/>
    <w:rsid w:val="00C31865"/>
    <w:rsid w:val="00C31FFC"/>
    <w:rsid w:val="00C32848"/>
    <w:rsid w:val="00C32EA1"/>
    <w:rsid w:val="00C33528"/>
    <w:rsid w:val="00C33C99"/>
    <w:rsid w:val="00C33F76"/>
    <w:rsid w:val="00C34449"/>
    <w:rsid w:val="00C34F43"/>
    <w:rsid w:val="00C35194"/>
    <w:rsid w:val="00C3528E"/>
    <w:rsid w:val="00C35573"/>
    <w:rsid w:val="00C36088"/>
    <w:rsid w:val="00C3645D"/>
    <w:rsid w:val="00C368F3"/>
    <w:rsid w:val="00C36956"/>
    <w:rsid w:val="00C36C35"/>
    <w:rsid w:val="00C4049D"/>
    <w:rsid w:val="00C404E3"/>
    <w:rsid w:val="00C4088F"/>
    <w:rsid w:val="00C417CA"/>
    <w:rsid w:val="00C41A29"/>
    <w:rsid w:val="00C41CC1"/>
    <w:rsid w:val="00C42E42"/>
    <w:rsid w:val="00C43EB8"/>
    <w:rsid w:val="00C44D62"/>
    <w:rsid w:val="00C45421"/>
    <w:rsid w:val="00C458B9"/>
    <w:rsid w:val="00C45F3C"/>
    <w:rsid w:val="00C46956"/>
    <w:rsid w:val="00C46BE0"/>
    <w:rsid w:val="00C473BE"/>
    <w:rsid w:val="00C47832"/>
    <w:rsid w:val="00C505C4"/>
    <w:rsid w:val="00C51541"/>
    <w:rsid w:val="00C51E98"/>
    <w:rsid w:val="00C52E88"/>
    <w:rsid w:val="00C5343D"/>
    <w:rsid w:val="00C53586"/>
    <w:rsid w:val="00C53958"/>
    <w:rsid w:val="00C53DC7"/>
    <w:rsid w:val="00C545B0"/>
    <w:rsid w:val="00C5473E"/>
    <w:rsid w:val="00C55461"/>
    <w:rsid w:val="00C563FD"/>
    <w:rsid w:val="00C56D48"/>
    <w:rsid w:val="00C57A02"/>
    <w:rsid w:val="00C604E1"/>
    <w:rsid w:val="00C60CE8"/>
    <w:rsid w:val="00C62330"/>
    <w:rsid w:val="00C6239C"/>
    <w:rsid w:val="00C633D9"/>
    <w:rsid w:val="00C6399B"/>
    <w:rsid w:val="00C639A9"/>
    <w:rsid w:val="00C63E2D"/>
    <w:rsid w:val="00C63F59"/>
    <w:rsid w:val="00C64812"/>
    <w:rsid w:val="00C66210"/>
    <w:rsid w:val="00C66A7B"/>
    <w:rsid w:val="00C66BCD"/>
    <w:rsid w:val="00C66EFD"/>
    <w:rsid w:val="00C678FB"/>
    <w:rsid w:val="00C67DDE"/>
    <w:rsid w:val="00C708EE"/>
    <w:rsid w:val="00C727BD"/>
    <w:rsid w:val="00C739F8"/>
    <w:rsid w:val="00C74068"/>
    <w:rsid w:val="00C7524F"/>
    <w:rsid w:val="00C75D57"/>
    <w:rsid w:val="00C76719"/>
    <w:rsid w:val="00C77C95"/>
    <w:rsid w:val="00C80050"/>
    <w:rsid w:val="00C80572"/>
    <w:rsid w:val="00C8150A"/>
    <w:rsid w:val="00C81ED5"/>
    <w:rsid w:val="00C81F19"/>
    <w:rsid w:val="00C824F2"/>
    <w:rsid w:val="00C82795"/>
    <w:rsid w:val="00C832F1"/>
    <w:rsid w:val="00C83904"/>
    <w:rsid w:val="00C84364"/>
    <w:rsid w:val="00C8554E"/>
    <w:rsid w:val="00C86CDB"/>
    <w:rsid w:val="00C87651"/>
    <w:rsid w:val="00C877C2"/>
    <w:rsid w:val="00C878DE"/>
    <w:rsid w:val="00C87AAC"/>
    <w:rsid w:val="00C87BC1"/>
    <w:rsid w:val="00C87E8B"/>
    <w:rsid w:val="00C9004D"/>
    <w:rsid w:val="00C90210"/>
    <w:rsid w:val="00C905B0"/>
    <w:rsid w:val="00C90651"/>
    <w:rsid w:val="00C90A3F"/>
    <w:rsid w:val="00C91B13"/>
    <w:rsid w:val="00C91E48"/>
    <w:rsid w:val="00C92DCE"/>
    <w:rsid w:val="00C92FAE"/>
    <w:rsid w:val="00C93571"/>
    <w:rsid w:val="00C939B7"/>
    <w:rsid w:val="00C93B8C"/>
    <w:rsid w:val="00C9512B"/>
    <w:rsid w:val="00C955D9"/>
    <w:rsid w:val="00C96BBF"/>
    <w:rsid w:val="00C96F69"/>
    <w:rsid w:val="00C97415"/>
    <w:rsid w:val="00C97A3C"/>
    <w:rsid w:val="00C97BA7"/>
    <w:rsid w:val="00CA04FC"/>
    <w:rsid w:val="00CA0708"/>
    <w:rsid w:val="00CA098A"/>
    <w:rsid w:val="00CA0EC4"/>
    <w:rsid w:val="00CA0F2D"/>
    <w:rsid w:val="00CA3306"/>
    <w:rsid w:val="00CA393D"/>
    <w:rsid w:val="00CA3B96"/>
    <w:rsid w:val="00CA3E63"/>
    <w:rsid w:val="00CA546F"/>
    <w:rsid w:val="00CA5EA7"/>
    <w:rsid w:val="00CA6CCD"/>
    <w:rsid w:val="00CA7336"/>
    <w:rsid w:val="00CA7528"/>
    <w:rsid w:val="00CA7DD1"/>
    <w:rsid w:val="00CB02CF"/>
    <w:rsid w:val="00CB064F"/>
    <w:rsid w:val="00CB1701"/>
    <w:rsid w:val="00CB186F"/>
    <w:rsid w:val="00CB1AB2"/>
    <w:rsid w:val="00CB22DA"/>
    <w:rsid w:val="00CB2962"/>
    <w:rsid w:val="00CB32E2"/>
    <w:rsid w:val="00CB3372"/>
    <w:rsid w:val="00CB3408"/>
    <w:rsid w:val="00CB3458"/>
    <w:rsid w:val="00CB34D7"/>
    <w:rsid w:val="00CB35A5"/>
    <w:rsid w:val="00CB3691"/>
    <w:rsid w:val="00CB36AA"/>
    <w:rsid w:val="00CB3E21"/>
    <w:rsid w:val="00CB523A"/>
    <w:rsid w:val="00CB5DE9"/>
    <w:rsid w:val="00CB6580"/>
    <w:rsid w:val="00CB6EC0"/>
    <w:rsid w:val="00CB754B"/>
    <w:rsid w:val="00CB7B4E"/>
    <w:rsid w:val="00CC0EAE"/>
    <w:rsid w:val="00CC1D34"/>
    <w:rsid w:val="00CC2193"/>
    <w:rsid w:val="00CC23DE"/>
    <w:rsid w:val="00CC251B"/>
    <w:rsid w:val="00CC2719"/>
    <w:rsid w:val="00CC28DF"/>
    <w:rsid w:val="00CC2FA5"/>
    <w:rsid w:val="00CC3450"/>
    <w:rsid w:val="00CC3CB1"/>
    <w:rsid w:val="00CC3DD0"/>
    <w:rsid w:val="00CC44FE"/>
    <w:rsid w:val="00CC49B1"/>
    <w:rsid w:val="00CC49E5"/>
    <w:rsid w:val="00CC4AB0"/>
    <w:rsid w:val="00CC56D0"/>
    <w:rsid w:val="00CC5AD3"/>
    <w:rsid w:val="00CC5DD8"/>
    <w:rsid w:val="00CC63C9"/>
    <w:rsid w:val="00CC6BFD"/>
    <w:rsid w:val="00CC798E"/>
    <w:rsid w:val="00CC7B5F"/>
    <w:rsid w:val="00CC7DA1"/>
    <w:rsid w:val="00CD00F2"/>
    <w:rsid w:val="00CD0514"/>
    <w:rsid w:val="00CD05B2"/>
    <w:rsid w:val="00CD107C"/>
    <w:rsid w:val="00CD1103"/>
    <w:rsid w:val="00CD1342"/>
    <w:rsid w:val="00CD1385"/>
    <w:rsid w:val="00CD20CA"/>
    <w:rsid w:val="00CD256C"/>
    <w:rsid w:val="00CD2A87"/>
    <w:rsid w:val="00CD2ACC"/>
    <w:rsid w:val="00CD3F55"/>
    <w:rsid w:val="00CD419C"/>
    <w:rsid w:val="00CD46FF"/>
    <w:rsid w:val="00CD477E"/>
    <w:rsid w:val="00CD49E2"/>
    <w:rsid w:val="00CD4E4B"/>
    <w:rsid w:val="00CD51FD"/>
    <w:rsid w:val="00CD540D"/>
    <w:rsid w:val="00CD5E69"/>
    <w:rsid w:val="00CD65A6"/>
    <w:rsid w:val="00CD6A59"/>
    <w:rsid w:val="00CD7012"/>
    <w:rsid w:val="00CD7B7F"/>
    <w:rsid w:val="00CE0009"/>
    <w:rsid w:val="00CE049A"/>
    <w:rsid w:val="00CE0550"/>
    <w:rsid w:val="00CE0E3F"/>
    <w:rsid w:val="00CE13BF"/>
    <w:rsid w:val="00CE2133"/>
    <w:rsid w:val="00CE2CDD"/>
    <w:rsid w:val="00CE3026"/>
    <w:rsid w:val="00CE3873"/>
    <w:rsid w:val="00CE3A91"/>
    <w:rsid w:val="00CE4712"/>
    <w:rsid w:val="00CE4C9C"/>
    <w:rsid w:val="00CE4D70"/>
    <w:rsid w:val="00CE5164"/>
    <w:rsid w:val="00CE5C01"/>
    <w:rsid w:val="00CE5C5F"/>
    <w:rsid w:val="00CE61DA"/>
    <w:rsid w:val="00CE64A2"/>
    <w:rsid w:val="00CE64B3"/>
    <w:rsid w:val="00CE6771"/>
    <w:rsid w:val="00CE68CE"/>
    <w:rsid w:val="00CE6DC6"/>
    <w:rsid w:val="00CE7083"/>
    <w:rsid w:val="00CF023A"/>
    <w:rsid w:val="00CF084B"/>
    <w:rsid w:val="00CF20CB"/>
    <w:rsid w:val="00CF20CC"/>
    <w:rsid w:val="00CF2BC4"/>
    <w:rsid w:val="00CF2DCF"/>
    <w:rsid w:val="00CF3E8E"/>
    <w:rsid w:val="00CF405D"/>
    <w:rsid w:val="00CF42F4"/>
    <w:rsid w:val="00CF439C"/>
    <w:rsid w:val="00CF4503"/>
    <w:rsid w:val="00CF45C9"/>
    <w:rsid w:val="00CF51B5"/>
    <w:rsid w:val="00CF5703"/>
    <w:rsid w:val="00CF5CC0"/>
    <w:rsid w:val="00CF60EE"/>
    <w:rsid w:val="00CF61AC"/>
    <w:rsid w:val="00CF62C7"/>
    <w:rsid w:val="00CF64F9"/>
    <w:rsid w:val="00CF6DFE"/>
    <w:rsid w:val="00CF70E4"/>
    <w:rsid w:val="00CF70F7"/>
    <w:rsid w:val="00CF7B0C"/>
    <w:rsid w:val="00D00E35"/>
    <w:rsid w:val="00D00F21"/>
    <w:rsid w:val="00D012EE"/>
    <w:rsid w:val="00D01504"/>
    <w:rsid w:val="00D01EAF"/>
    <w:rsid w:val="00D02121"/>
    <w:rsid w:val="00D0262C"/>
    <w:rsid w:val="00D02C82"/>
    <w:rsid w:val="00D031D8"/>
    <w:rsid w:val="00D04342"/>
    <w:rsid w:val="00D04421"/>
    <w:rsid w:val="00D04714"/>
    <w:rsid w:val="00D0478C"/>
    <w:rsid w:val="00D04940"/>
    <w:rsid w:val="00D04DD4"/>
    <w:rsid w:val="00D05A05"/>
    <w:rsid w:val="00D062A0"/>
    <w:rsid w:val="00D062F3"/>
    <w:rsid w:val="00D06B61"/>
    <w:rsid w:val="00D07876"/>
    <w:rsid w:val="00D079B9"/>
    <w:rsid w:val="00D079D8"/>
    <w:rsid w:val="00D100A6"/>
    <w:rsid w:val="00D10DF0"/>
    <w:rsid w:val="00D11738"/>
    <w:rsid w:val="00D11CCD"/>
    <w:rsid w:val="00D11E43"/>
    <w:rsid w:val="00D12118"/>
    <w:rsid w:val="00D121FF"/>
    <w:rsid w:val="00D12A1B"/>
    <w:rsid w:val="00D12B7B"/>
    <w:rsid w:val="00D135E5"/>
    <w:rsid w:val="00D13B7B"/>
    <w:rsid w:val="00D14246"/>
    <w:rsid w:val="00D146EE"/>
    <w:rsid w:val="00D14833"/>
    <w:rsid w:val="00D151A6"/>
    <w:rsid w:val="00D15BAB"/>
    <w:rsid w:val="00D15D0E"/>
    <w:rsid w:val="00D16171"/>
    <w:rsid w:val="00D16AD8"/>
    <w:rsid w:val="00D16BC0"/>
    <w:rsid w:val="00D171F9"/>
    <w:rsid w:val="00D17FED"/>
    <w:rsid w:val="00D20261"/>
    <w:rsid w:val="00D20C69"/>
    <w:rsid w:val="00D20EDA"/>
    <w:rsid w:val="00D21163"/>
    <w:rsid w:val="00D22309"/>
    <w:rsid w:val="00D22EFD"/>
    <w:rsid w:val="00D23DCC"/>
    <w:rsid w:val="00D24471"/>
    <w:rsid w:val="00D24548"/>
    <w:rsid w:val="00D25E65"/>
    <w:rsid w:val="00D260CB"/>
    <w:rsid w:val="00D263A1"/>
    <w:rsid w:val="00D26686"/>
    <w:rsid w:val="00D26DC8"/>
    <w:rsid w:val="00D274A9"/>
    <w:rsid w:val="00D31140"/>
    <w:rsid w:val="00D31E44"/>
    <w:rsid w:val="00D31F4C"/>
    <w:rsid w:val="00D32140"/>
    <w:rsid w:val="00D32199"/>
    <w:rsid w:val="00D32292"/>
    <w:rsid w:val="00D330BF"/>
    <w:rsid w:val="00D33AA9"/>
    <w:rsid w:val="00D346F8"/>
    <w:rsid w:val="00D3649C"/>
    <w:rsid w:val="00D37654"/>
    <w:rsid w:val="00D377AF"/>
    <w:rsid w:val="00D37D2E"/>
    <w:rsid w:val="00D40A5A"/>
    <w:rsid w:val="00D40B48"/>
    <w:rsid w:val="00D40D13"/>
    <w:rsid w:val="00D422A0"/>
    <w:rsid w:val="00D42A99"/>
    <w:rsid w:val="00D4360A"/>
    <w:rsid w:val="00D43926"/>
    <w:rsid w:val="00D449D8"/>
    <w:rsid w:val="00D44A1B"/>
    <w:rsid w:val="00D450E8"/>
    <w:rsid w:val="00D45A20"/>
    <w:rsid w:val="00D45BB8"/>
    <w:rsid w:val="00D470FC"/>
    <w:rsid w:val="00D47259"/>
    <w:rsid w:val="00D47B40"/>
    <w:rsid w:val="00D5047F"/>
    <w:rsid w:val="00D50948"/>
    <w:rsid w:val="00D50C3B"/>
    <w:rsid w:val="00D5181D"/>
    <w:rsid w:val="00D52477"/>
    <w:rsid w:val="00D52EE1"/>
    <w:rsid w:val="00D5311F"/>
    <w:rsid w:val="00D53926"/>
    <w:rsid w:val="00D5474B"/>
    <w:rsid w:val="00D54B06"/>
    <w:rsid w:val="00D550DB"/>
    <w:rsid w:val="00D558D6"/>
    <w:rsid w:val="00D55940"/>
    <w:rsid w:val="00D559A6"/>
    <w:rsid w:val="00D563ED"/>
    <w:rsid w:val="00D56846"/>
    <w:rsid w:val="00D56892"/>
    <w:rsid w:val="00D56E2F"/>
    <w:rsid w:val="00D56EE4"/>
    <w:rsid w:val="00D571D9"/>
    <w:rsid w:val="00D60A6B"/>
    <w:rsid w:val="00D60D69"/>
    <w:rsid w:val="00D61CCE"/>
    <w:rsid w:val="00D62273"/>
    <w:rsid w:val="00D628CD"/>
    <w:rsid w:val="00D62905"/>
    <w:rsid w:val="00D62F82"/>
    <w:rsid w:val="00D63C93"/>
    <w:rsid w:val="00D6419C"/>
    <w:rsid w:val="00D64774"/>
    <w:rsid w:val="00D65344"/>
    <w:rsid w:val="00D653A9"/>
    <w:rsid w:val="00D6582F"/>
    <w:rsid w:val="00D659D5"/>
    <w:rsid w:val="00D65D01"/>
    <w:rsid w:val="00D66512"/>
    <w:rsid w:val="00D668BD"/>
    <w:rsid w:val="00D66975"/>
    <w:rsid w:val="00D67212"/>
    <w:rsid w:val="00D672D3"/>
    <w:rsid w:val="00D67A04"/>
    <w:rsid w:val="00D705EF"/>
    <w:rsid w:val="00D71759"/>
    <w:rsid w:val="00D71A07"/>
    <w:rsid w:val="00D71CE8"/>
    <w:rsid w:val="00D71E50"/>
    <w:rsid w:val="00D72071"/>
    <w:rsid w:val="00D720A0"/>
    <w:rsid w:val="00D7326D"/>
    <w:rsid w:val="00D73498"/>
    <w:rsid w:val="00D738BA"/>
    <w:rsid w:val="00D73DB1"/>
    <w:rsid w:val="00D741AC"/>
    <w:rsid w:val="00D7435D"/>
    <w:rsid w:val="00D74B57"/>
    <w:rsid w:val="00D75155"/>
    <w:rsid w:val="00D766E4"/>
    <w:rsid w:val="00D76BE5"/>
    <w:rsid w:val="00D77098"/>
    <w:rsid w:val="00D77A35"/>
    <w:rsid w:val="00D77ACE"/>
    <w:rsid w:val="00D8087B"/>
    <w:rsid w:val="00D809C3"/>
    <w:rsid w:val="00D80A29"/>
    <w:rsid w:val="00D811BC"/>
    <w:rsid w:val="00D8167D"/>
    <w:rsid w:val="00D81E71"/>
    <w:rsid w:val="00D82CC5"/>
    <w:rsid w:val="00D8347B"/>
    <w:rsid w:val="00D8361E"/>
    <w:rsid w:val="00D83C23"/>
    <w:rsid w:val="00D83EFA"/>
    <w:rsid w:val="00D84C86"/>
    <w:rsid w:val="00D84FA0"/>
    <w:rsid w:val="00D85491"/>
    <w:rsid w:val="00D85AD6"/>
    <w:rsid w:val="00D85B7A"/>
    <w:rsid w:val="00D85CF6"/>
    <w:rsid w:val="00D85D87"/>
    <w:rsid w:val="00D867C5"/>
    <w:rsid w:val="00D86A03"/>
    <w:rsid w:val="00D86B34"/>
    <w:rsid w:val="00D8701C"/>
    <w:rsid w:val="00D87725"/>
    <w:rsid w:val="00D90312"/>
    <w:rsid w:val="00D90CFE"/>
    <w:rsid w:val="00D91D40"/>
    <w:rsid w:val="00D92545"/>
    <w:rsid w:val="00D943F5"/>
    <w:rsid w:val="00D9500A"/>
    <w:rsid w:val="00D955DF"/>
    <w:rsid w:val="00D9586F"/>
    <w:rsid w:val="00D96126"/>
    <w:rsid w:val="00D9665F"/>
    <w:rsid w:val="00D96E25"/>
    <w:rsid w:val="00D976E9"/>
    <w:rsid w:val="00D97F8D"/>
    <w:rsid w:val="00DA0125"/>
    <w:rsid w:val="00DA0603"/>
    <w:rsid w:val="00DA0AD8"/>
    <w:rsid w:val="00DA0DD7"/>
    <w:rsid w:val="00DA0F61"/>
    <w:rsid w:val="00DA19E9"/>
    <w:rsid w:val="00DA1C15"/>
    <w:rsid w:val="00DA1CF9"/>
    <w:rsid w:val="00DA1E85"/>
    <w:rsid w:val="00DA3358"/>
    <w:rsid w:val="00DA39E1"/>
    <w:rsid w:val="00DA3F80"/>
    <w:rsid w:val="00DA4B68"/>
    <w:rsid w:val="00DA519D"/>
    <w:rsid w:val="00DA5B12"/>
    <w:rsid w:val="00DA68F5"/>
    <w:rsid w:val="00DA6DAA"/>
    <w:rsid w:val="00DA7340"/>
    <w:rsid w:val="00DA7DDC"/>
    <w:rsid w:val="00DB0194"/>
    <w:rsid w:val="00DB1857"/>
    <w:rsid w:val="00DB22C5"/>
    <w:rsid w:val="00DB2499"/>
    <w:rsid w:val="00DB2D13"/>
    <w:rsid w:val="00DB2DAD"/>
    <w:rsid w:val="00DB2EEB"/>
    <w:rsid w:val="00DB3212"/>
    <w:rsid w:val="00DB3A1E"/>
    <w:rsid w:val="00DB46D2"/>
    <w:rsid w:val="00DB567B"/>
    <w:rsid w:val="00DB59AF"/>
    <w:rsid w:val="00DB612A"/>
    <w:rsid w:val="00DB618C"/>
    <w:rsid w:val="00DB6BB5"/>
    <w:rsid w:val="00DB6F91"/>
    <w:rsid w:val="00DB7444"/>
    <w:rsid w:val="00DB7E07"/>
    <w:rsid w:val="00DC031D"/>
    <w:rsid w:val="00DC04DD"/>
    <w:rsid w:val="00DC052B"/>
    <w:rsid w:val="00DC093F"/>
    <w:rsid w:val="00DC1A21"/>
    <w:rsid w:val="00DC2FBB"/>
    <w:rsid w:val="00DC3DB9"/>
    <w:rsid w:val="00DC4502"/>
    <w:rsid w:val="00DC4FE3"/>
    <w:rsid w:val="00DC5663"/>
    <w:rsid w:val="00DC5983"/>
    <w:rsid w:val="00DC6608"/>
    <w:rsid w:val="00DC7097"/>
    <w:rsid w:val="00DC71A0"/>
    <w:rsid w:val="00DD057E"/>
    <w:rsid w:val="00DD0BD4"/>
    <w:rsid w:val="00DD1127"/>
    <w:rsid w:val="00DD172C"/>
    <w:rsid w:val="00DD1A73"/>
    <w:rsid w:val="00DD30EA"/>
    <w:rsid w:val="00DD33B2"/>
    <w:rsid w:val="00DD37C0"/>
    <w:rsid w:val="00DD38D2"/>
    <w:rsid w:val="00DD3BD4"/>
    <w:rsid w:val="00DD3D50"/>
    <w:rsid w:val="00DD3F85"/>
    <w:rsid w:val="00DD49B1"/>
    <w:rsid w:val="00DD4DDB"/>
    <w:rsid w:val="00DD4E21"/>
    <w:rsid w:val="00DD589E"/>
    <w:rsid w:val="00DD5DB0"/>
    <w:rsid w:val="00DD5DEC"/>
    <w:rsid w:val="00DD5FE4"/>
    <w:rsid w:val="00DE08DF"/>
    <w:rsid w:val="00DE0E3A"/>
    <w:rsid w:val="00DE0F69"/>
    <w:rsid w:val="00DE22E6"/>
    <w:rsid w:val="00DE37DB"/>
    <w:rsid w:val="00DE3C1C"/>
    <w:rsid w:val="00DE3D87"/>
    <w:rsid w:val="00DE3E5B"/>
    <w:rsid w:val="00DE4274"/>
    <w:rsid w:val="00DE5071"/>
    <w:rsid w:val="00DE5D5D"/>
    <w:rsid w:val="00DE63EA"/>
    <w:rsid w:val="00DE79D2"/>
    <w:rsid w:val="00DF076C"/>
    <w:rsid w:val="00DF0AE6"/>
    <w:rsid w:val="00DF1467"/>
    <w:rsid w:val="00DF1CF0"/>
    <w:rsid w:val="00DF1F3E"/>
    <w:rsid w:val="00DF2B30"/>
    <w:rsid w:val="00DF2BB7"/>
    <w:rsid w:val="00DF2D15"/>
    <w:rsid w:val="00DF3285"/>
    <w:rsid w:val="00DF34CF"/>
    <w:rsid w:val="00DF3543"/>
    <w:rsid w:val="00DF419B"/>
    <w:rsid w:val="00DF4637"/>
    <w:rsid w:val="00DF50B5"/>
    <w:rsid w:val="00DF5384"/>
    <w:rsid w:val="00DF599F"/>
    <w:rsid w:val="00DF5D44"/>
    <w:rsid w:val="00DF6263"/>
    <w:rsid w:val="00DF636B"/>
    <w:rsid w:val="00DF6415"/>
    <w:rsid w:val="00E00223"/>
    <w:rsid w:val="00E00293"/>
    <w:rsid w:val="00E0043F"/>
    <w:rsid w:val="00E004F5"/>
    <w:rsid w:val="00E00DEA"/>
    <w:rsid w:val="00E0110D"/>
    <w:rsid w:val="00E0156B"/>
    <w:rsid w:val="00E0184A"/>
    <w:rsid w:val="00E019E6"/>
    <w:rsid w:val="00E028DC"/>
    <w:rsid w:val="00E035FE"/>
    <w:rsid w:val="00E0392E"/>
    <w:rsid w:val="00E03E8C"/>
    <w:rsid w:val="00E0422B"/>
    <w:rsid w:val="00E04B71"/>
    <w:rsid w:val="00E05174"/>
    <w:rsid w:val="00E051A2"/>
    <w:rsid w:val="00E06151"/>
    <w:rsid w:val="00E0650D"/>
    <w:rsid w:val="00E06664"/>
    <w:rsid w:val="00E0687E"/>
    <w:rsid w:val="00E0715E"/>
    <w:rsid w:val="00E10ADC"/>
    <w:rsid w:val="00E10C9F"/>
    <w:rsid w:val="00E11532"/>
    <w:rsid w:val="00E124C3"/>
    <w:rsid w:val="00E12934"/>
    <w:rsid w:val="00E12A37"/>
    <w:rsid w:val="00E12D60"/>
    <w:rsid w:val="00E12DBE"/>
    <w:rsid w:val="00E13D49"/>
    <w:rsid w:val="00E149C8"/>
    <w:rsid w:val="00E14FB9"/>
    <w:rsid w:val="00E15C78"/>
    <w:rsid w:val="00E16878"/>
    <w:rsid w:val="00E16ABD"/>
    <w:rsid w:val="00E172B7"/>
    <w:rsid w:val="00E17865"/>
    <w:rsid w:val="00E178C6"/>
    <w:rsid w:val="00E17CB1"/>
    <w:rsid w:val="00E17F55"/>
    <w:rsid w:val="00E21434"/>
    <w:rsid w:val="00E2167B"/>
    <w:rsid w:val="00E219FE"/>
    <w:rsid w:val="00E222F9"/>
    <w:rsid w:val="00E23F06"/>
    <w:rsid w:val="00E23F0D"/>
    <w:rsid w:val="00E240C6"/>
    <w:rsid w:val="00E24567"/>
    <w:rsid w:val="00E2473A"/>
    <w:rsid w:val="00E24F8D"/>
    <w:rsid w:val="00E2503C"/>
    <w:rsid w:val="00E250EF"/>
    <w:rsid w:val="00E25979"/>
    <w:rsid w:val="00E25D6C"/>
    <w:rsid w:val="00E2625E"/>
    <w:rsid w:val="00E26315"/>
    <w:rsid w:val="00E26EF4"/>
    <w:rsid w:val="00E27B9E"/>
    <w:rsid w:val="00E3033D"/>
    <w:rsid w:val="00E30480"/>
    <w:rsid w:val="00E3072D"/>
    <w:rsid w:val="00E30BBE"/>
    <w:rsid w:val="00E31567"/>
    <w:rsid w:val="00E32498"/>
    <w:rsid w:val="00E33FB0"/>
    <w:rsid w:val="00E345B1"/>
    <w:rsid w:val="00E35232"/>
    <w:rsid w:val="00E358EB"/>
    <w:rsid w:val="00E35AC7"/>
    <w:rsid w:val="00E35C12"/>
    <w:rsid w:val="00E361FA"/>
    <w:rsid w:val="00E36649"/>
    <w:rsid w:val="00E36D95"/>
    <w:rsid w:val="00E37131"/>
    <w:rsid w:val="00E3737B"/>
    <w:rsid w:val="00E3745D"/>
    <w:rsid w:val="00E37815"/>
    <w:rsid w:val="00E402C7"/>
    <w:rsid w:val="00E40C0C"/>
    <w:rsid w:val="00E41498"/>
    <w:rsid w:val="00E414AF"/>
    <w:rsid w:val="00E41E0A"/>
    <w:rsid w:val="00E41F0D"/>
    <w:rsid w:val="00E42838"/>
    <w:rsid w:val="00E42AD4"/>
    <w:rsid w:val="00E42FAE"/>
    <w:rsid w:val="00E43DBB"/>
    <w:rsid w:val="00E453DF"/>
    <w:rsid w:val="00E4550A"/>
    <w:rsid w:val="00E466B2"/>
    <w:rsid w:val="00E4761F"/>
    <w:rsid w:val="00E47891"/>
    <w:rsid w:val="00E47949"/>
    <w:rsid w:val="00E47951"/>
    <w:rsid w:val="00E501CC"/>
    <w:rsid w:val="00E50B97"/>
    <w:rsid w:val="00E51E6B"/>
    <w:rsid w:val="00E524F7"/>
    <w:rsid w:val="00E53BB3"/>
    <w:rsid w:val="00E53D66"/>
    <w:rsid w:val="00E54506"/>
    <w:rsid w:val="00E55C05"/>
    <w:rsid w:val="00E561E8"/>
    <w:rsid w:val="00E56C3F"/>
    <w:rsid w:val="00E5715A"/>
    <w:rsid w:val="00E57669"/>
    <w:rsid w:val="00E605AC"/>
    <w:rsid w:val="00E62172"/>
    <w:rsid w:val="00E62338"/>
    <w:rsid w:val="00E627E8"/>
    <w:rsid w:val="00E62CCE"/>
    <w:rsid w:val="00E6342F"/>
    <w:rsid w:val="00E63920"/>
    <w:rsid w:val="00E63E08"/>
    <w:rsid w:val="00E64A62"/>
    <w:rsid w:val="00E65088"/>
    <w:rsid w:val="00E651D6"/>
    <w:rsid w:val="00E65B65"/>
    <w:rsid w:val="00E66C45"/>
    <w:rsid w:val="00E66EAA"/>
    <w:rsid w:val="00E674BF"/>
    <w:rsid w:val="00E676DB"/>
    <w:rsid w:val="00E704CB"/>
    <w:rsid w:val="00E712ED"/>
    <w:rsid w:val="00E71E25"/>
    <w:rsid w:val="00E71F39"/>
    <w:rsid w:val="00E72557"/>
    <w:rsid w:val="00E73396"/>
    <w:rsid w:val="00E73B14"/>
    <w:rsid w:val="00E7488D"/>
    <w:rsid w:val="00E74AC2"/>
    <w:rsid w:val="00E74AEF"/>
    <w:rsid w:val="00E75F54"/>
    <w:rsid w:val="00E761A6"/>
    <w:rsid w:val="00E76388"/>
    <w:rsid w:val="00E7681A"/>
    <w:rsid w:val="00E769B9"/>
    <w:rsid w:val="00E76F62"/>
    <w:rsid w:val="00E77016"/>
    <w:rsid w:val="00E80FD0"/>
    <w:rsid w:val="00E8191A"/>
    <w:rsid w:val="00E81C46"/>
    <w:rsid w:val="00E81E1D"/>
    <w:rsid w:val="00E82026"/>
    <w:rsid w:val="00E82F03"/>
    <w:rsid w:val="00E83FB8"/>
    <w:rsid w:val="00E8454D"/>
    <w:rsid w:val="00E84A90"/>
    <w:rsid w:val="00E850CA"/>
    <w:rsid w:val="00E852E2"/>
    <w:rsid w:val="00E856C1"/>
    <w:rsid w:val="00E86076"/>
    <w:rsid w:val="00E86249"/>
    <w:rsid w:val="00E86261"/>
    <w:rsid w:val="00E8648F"/>
    <w:rsid w:val="00E86DBA"/>
    <w:rsid w:val="00E86F03"/>
    <w:rsid w:val="00E87140"/>
    <w:rsid w:val="00E87364"/>
    <w:rsid w:val="00E874D4"/>
    <w:rsid w:val="00E874E6"/>
    <w:rsid w:val="00E910B1"/>
    <w:rsid w:val="00E91125"/>
    <w:rsid w:val="00E9121F"/>
    <w:rsid w:val="00E928FC"/>
    <w:rsid w:val="00E9308E"/>
    <w:rsid w:val="00E9371E"/>
    <w:rsid w:val="00E94268"/>
    <w:rsid w:val="00E949DC"/>
    <w:rsid w:val="00E95434"/>
    <w:rsid w:val="00E95691"/>
    <w:rsid w:val="00E9588F"/>
    <w:rsid w:val="00E9632C"/>
    <w:rsid w:val="00E96872"/>
    <w:rsid w:val="00E96A2C"/>
    <w:rsid w:val="00E97659"/>
    <w:rsid w:val="00E97A9A"/>
    <w:rsid w:val="00EA057A"/>
    <w:rsid w:val="00EA1212"/>
    <w:rsid w:val="00EA1689"/>
    <w:rsid w:val="00EA240F"/>
    <w:rsid w:val="00EA3C73"/>
    <w:rsid w:val="00EA42EB"/>
    <w:rsid w:val="00EA65FD"/>
    <w:rsid w:val="00EA6B2B"/>
    <w:rsid w:val="00EA746C"/>
    <w:rsid w:val="00EA76B5"/>
    <w:rsid w:val="00EA7881"/>
    <w:rsid w:val="00EA7B31"/>
    <w:rsid w:val="00EA7DDD"/>
    <w:rsid w:val="00EA7ED4"/>
    <w:rsid w:val="00EB0F34"/>
    <w:rsid w:val="00EB10AD"/>
    <w:rsid w:val="00EB1312"/>
    <w:rsid w:val="00EB16D6"/>
    <w:rsid w:val="00EB1AB7"/>
    <w:rsid w:val="00EB21CC"/>
    <w:rsid w:val="00EB26E4"/>
    <w:rsid w:val="00EB2753"/>
    <w:rsid w:val="00EB293E"/>
    <w:rsid w:val="00EB2D86"/>
    <w:rsid w:val="00EB34D0"/>
    <w:rsid w:val="00EB3902"/>
    <w:rsid w:val="00EB3AAD"/>
    <w:rsid w:val="00EB3F4D"/>
    <w:rsid w:val="00EB4C8A"/>
    <w:rsid w:val="00EB4E1C"/>
    <w:rsid w:val="00EB550D"/>
    <w:rsid w:val="00EB57E6"/>
    <w:rsid w:val="00EB6E4E"/>
    <w:rsid w:val="00EB7494"/>
    <w:rsid w:val="00EB74CB"/>
    <w:rsid w:val="00EB7746"/>
    <w:rsid w:val="00EB7BB3"/>
    <w:rsid w:val="00EC0647"/>
    <w:rsid w:val="00EC08BA"/>
    <w:rsid w:val="00EC08CB"/>
    <w:rsid w:val="00EC0E2E"/>
    <w:rsid w:val="00EC101B"/>
    <w:rsid w:val="00EC14D3"/>
    <w:rsid w:val="00EC1BFB"/>
    <w:rsid w:val="00EC1FC8"/>
    <w:rsid w:val="00EC22AC"/>
    <w:rsid w:val="00EC2793"/>
    <w:rsid w:val="00EC29E0"/>
    <w:rsid w:val="00EC3255"/>
    <w:rsid w:val="00EC4792"/>
    <w:rsid w:val="00EC4EA1"/>
    <w:rsid w:val="00EC6348"/>
    <w:rsid w:val="00EC63F1"/>
    <w:rsid w:val="00EC699D"/>
    <w:rsid w:val="00EC69D1"/>
    <w:rsid w:val="00EC6D95"/>
    <w:rsid w:val="00EC70A4"/>
    <w:rsid w:val="00EC72C0"/>
    <w:rsid w:val="00EC73AE"/>
    <w:rsid w:val="00EC7AD7"/>
    <w:rsid w:val="00EC7D84"/>
    <w:rsid w:val="00ED0661"/>
    <w:rsid w:val="00ED1404"/>
    <w:rsid w:val="00ED16BA"/>
    <w:rsid w:val="00ED1756"/>
    <w:rsid w:val="00ED2017"/>
    <w:rsid w:val="00ED2532"/>
    <w:rsid w:val="00ED2606"/>
    <w:rsid w:val="00ED274A"/>
    <w:rsid w:val="00ED2BC5"/>
    <w:rsid w:val="00ED2E7A"/>
    <w:rsid w:val="00ED393F"/>
    <w:rsid w:val="00ED508A"/>
    <w:rsid w:val="00ED5549"/>
    <w:rsid w:val="00ED6435"/>
    <w:rsid w:val="00ED65CA"/>
    <w:rsid w:val="00ED6854"/>
    <w:rsid w:val="00ED6F66"/>
    <w:rsid w:val="00ED7049"/>
    <w:rsid w:val="00ED7BF3"/>
    <w:rsid w:val="00EE09EB"/>
    <w:rsid w:val="00EE112C"/>
    <w:rsid w:val="00EE14B8"/>
    <w:rsid w:val="00EE27C0"/>
    <w:rsid w:val="00EE2B60"/>
    <w:rsid w:val="00EE2E60"/>
    <w:rsid w:val="00EE3A29"/>
    <w:rsid w:val="00EE3B95"/>
    <w:rsid w:val="00EE4363"/>
    <w:rsid w:val="00EE50C4"/>
    <w:rsid w:val="00EE558C"/>
    <w:rsid w:val="00EE5A89"/>
    <w:rsid w:val="00EE6181"/>
    <w:rsid w:val="00EE662E"/>
    <w:rsid w:val="00EE7208"/>
    <w:rsid w:val="00EE7474"/>
    <w:rsid w:val="00EE74DF"/>
    <w:rsid w:val="00EE79AB"/>
    <w:rsid w:val="00EF0A15"/>
    <w:rsid w:val="00EF10E7"/>
    <w:rsid w:val="00EF15C5"/>
    <w:rsid w:val="00EF2E0A"/>
    <w:rsid w:val="00EF3763"/>
    <w:rsid w:val="00EF3C77"/>
    <w:rsid w:val="00EF3E07"/>
    <w:rsid w:val="00EF3FD8"/>
    <w:rsid w:val="00EF4E33"/>
    <w:rsid w:val="00EF4EB7"/>
    <w:rsid w:val="00EF5946"/>
    <w:rsid w:val="00EF5D21"/>
    <w:rsid w:val="00EF5EB4"/>
    <w:rsid w:val="00EF6FA1"/>
    <w:rsid w:val="00EF7180"/>
    <w:rsid w:val="00EF71F3"/>
    <w:rsid w:val="00EF7277"/>
    <w:rsid w:val="00EF73D3"/>
    <w:rsid w:val="00EF7675"/>
    <w:rsid w:val="00F01288"/>
    <w:rsid w:val="00F01BE0"/>
    <w:rsid w:val="00F02626"/>
    <w:rsid w:val="00F0263F"/>
    <w:rsid w:val="00F026E8"/>
    <w:rsid w:val="00F0371A"/>
    <w:rsid w:val="00F038D6"/>
    <w:rsid w:val="00F03AAF"/>
    <w:rsid w:val="00F043FD"/>
    <w:rsid w:val="00F04886"/>
    <w:rsid w:val="00F05244"/>
    <w:rsid w:val="00F0531E"/>
    <w:rsid w:val="00F06308"/>
    <w:rsid w:val="00F06633"/>
    <w:rsid w:val="00F0666C"/>
    <w:rsid w:val="00F0767E"/>
    <w:rsid w:val="00F07B7F"/>
    <w:rsid w:val="00F10850"/>
    <w:rsid w:val="00F110FB"/>
    <w:rsid w:val="00F11252"/>
    <w:rsid w:val="00F1196C"/>
    <w:rsid w:val="00F12C64"/>
    <w:rsid w:val="00F12E87"/>
    <w:rsid w:val="00F130E4"/>
    <w:rsid w:val="00F1321A"/>
    <w:rsid w:val="00F1389D"/>
    <w:rsid w:val="00F138DC"/>
    <w:rsid w:val="00F14C38"/>
    <w:rsid w:val="00F15260"/>
    <w:rsid w:val="00F16199"/>
    <w:rsid w:val="00F161CA"/>
    <w:rsid w:val="00F16EA7"/>
    <w:rsid w:val="00F1700B"/>
    <w:rsid w:val="00F1733C"/>
    <w:rsid w:val="00F20C9D"/>
    <w:rsid w:val="00F210E4"/>
    <w:rsid w:val="00F2110B"/>
    <w:rsid w:val="00F21B0A"/>
    <w:rsid w:val="00F22BC9"/>
    <w:rsid w:val="00F22F28"/>
    <w:rsid w:val="00F2355B"/>
    <w:rsid w:val="00F23E06"/>
    <w:rsid w:val="00F247DE"/>
    <w:rsid w:val="00F2495D"/>
    <w:rsid w:val="00F24A40"/>
    <w:rsid w:val="00F25044"/>
    <w:rsid w:val="00F250AD"/>
    <w:rsid w:val="00F251A4"/>
    <w:rsid w:val="00F25AA7"/>
    <w:rsid w:val="00F25E94"/>
    <w:rsid w:val="00F2616D"/>
    <w:rsid w:val="00F26D0A"/>
    <w:rsid w:val="00F27176"/>
    <w:rsid w:val="00F27704"/>
    <w:rsid w:val="00F2789D"/>
    <w:rsid w:val="00F3001C"/>
    <w:rsid w:val="00F30133"/>
    <w:rsid w:val="00F30172"/>
    <w:rsid w:val="00F30BA8"/>
    <w:rsid w:val="00F30CDF"/>
    <w:rsid w:val="00F3107B"/>
    <w:rsid w:val="00F31376"/>
    <w:rsid w:val="00F3162C"/>
    <w:rsid w:val="00F32FAC"/>
    <w:rsid w:val="00F3315A"/>
    <w:rsid w:val="00F3351D"/>
    <w:rsid w:val="00F339E8"/>
    <w:rsid w:val="00F34052"/>
    <w:rsid w:val="00F34849"/>
    <w:rsid w:val="00F34F22"/>
    <w:rsid w:val="00F35361"/>
    <w:rsid w:val="00F35A56"/>
    <w:rsid w:val="00F35DEB"/>
    <w:rsid w:val="00F35F1F"/>
    <w:rsid w:val="00F36608"/>
    <w:rsid w:val="00F36C4F"/>
    <w:rsid w:val="00F36DAC"/>
    <w:rsid w:val="00F36DDA"/>
    <w:rsid w:val="00F374B5"/>
    <w:rsid w:val="00F3760E"/>
    <w:rsid w:val="00F37794"/>
    <w:rsid w:val="00F4056B"/>
    <w:rsid w:val="00F4061C"/>
    <w:rsid w:val="00F40A21"/>
    <w:rsid w:val="00F41B08"/>
    <w:rsid w:val="00F4290B"/>
    <w:rsid w:val="00F439F2"/>
    <w:rsid w:val="00F445B3"/>
    <w:rsid w:val="00F44B34"/>
    <w:rsid w:val="00F45527"/>
    <w:rsid w:val="00F46559"/>
    <w:rsid w:val="00F46DF4"/>
    <w:rsid w:val="00F470A2"/>
    <w:rsid w:val="00F502F9"/>
    <w:rsid w:val="00F51E0A"/>
    <w:rsid w:val="00F51E29"/>
    <w:rsid w:val="00F51F23"/>
    <w:rsid w:val="00F525F1"/>
    <w:rsid w:val="00F52C17"/>
    <w:rsid w:val="00F54C1D"/>
    <w:rsid w:val="00F5504F"/>
    <w:rsid w:val="00F55263"/>
    <w:rsid w:val="00F55B12"/>
    <w:rsid w:val="00F55B4B"/>
    <w:rsid w:val="00F56729"/>
    <w:rsid w:val="00F5702F"/>
    <w:rsid w:val="00F5764A"/>
    <w:rsid w:val="00F57934"/>
    <w:rsid w:val="00F61917"/>
    <w:rsid w:val="00F61A26"/>
    <w:rsid w:val="00F62486"/>
    <w:rsid w:val="00F62CB4"/>
    <w:rsid w:val="00F63668"/>
    <w:rsid w:val="00F63E0F"/>
    <w:rsid w:val="00F6438D"/>
    <w:rsid w:val="00F643F3"/>
    <w:rsid w:val="00F64655"/>
    <w:rsid w:val="00F64C71"/>
    <w:rsid w:val="00F654B7"/>
    <w:rsid w:val="00F65796"/>
    <w:rsid w:val="00F65DB3"/>
    <w:rsid w:val="00F67FB4"/>
    <w:rsid w:val="00F71DAE"/>
    <w:rsid w:val="00F720C9"/>
    <w:rsid w:val="00F72A70"/>
    <w:rsid w:val="00F72CBA"/>
    <w:rsid w:val="00F740CD"/>
    <w:rsid w:val="00F748FF"/>
    <w:rsid w:val="00F7497A"/>
    <w:rsid w:val="00F74BAC"/>
    <w:rsid w:val="00F76702"/>
    <w:rsid w:val="00F76710"/>
    <w:rsid w:val="00F76D08"/>
    <w:rsid w:val="00F77A76"/>
    <w:rsid w:val="00F77F75"/>
    <w:rsid w:val="00F80265"/>
    <w:rsid w:val="00F80780"/>
    <w:rsid w:val="00F81575"/>
    <w:rsid w:val="00F81B2F"/>
    <w:rsid w:val="00F82C1B"/>
    <w:rsid w:val="00F82D2E"/>
    <w:rsid w:val="00F82D7B"/>
    <w:rsid w:val="00F82F1C"/>
    <w:rsid w:val="00F8330B"/>
    <w:rsid w:val="00F835D5"/>
    <w:rsid w:val="00F83614"/>
    <w:rsid w:val="00F836BA"/>
    <w:rsid w:val="00F83A33"/>
    <w:rsid w:val="00F85040"/>
    <w:rsid w:val="00F851EC"/>
    <w:rsid w:val="00F85432"/>
    <w:rsid w:val="00F85442"/>
    <w:rsid w:val="00F85559"/>
    <w:rsid w:val="00F8575B"/>
    <w:rsid w:val="00F86C8F"/>
    <w:rsid w:val="00F8765D"/>
    <w:rsid w:val="00F87881"/>
    <w:rsid w:val="00F8794B"/>
    <w:rsid w:val="00F87DD2"/>
    <w:rsid w:val="00F87FA4"/>
    <w:rsid w:val="00F90469"/>
    <w:rsid w:val="00F90540"/>
    <w:rsid w:val="00F90E49"/>
    <w:rsid w:val="00F915D9"/>
    <w:rsid w:val="00F9168C"/>
    <w:rsid w:val="00F92509"/>
    <w:rsid w:val="00F9269D"/>
    <w:rsid w:val="00F9382B"/>
    <w:rsid w:val="00F94ED5"/>
    <w:rsid w:val="00F94F93"/>
    <w:rsid w:val="00F94FB5"/>
    <w:rsid w:val="00F95997"/>
    <w:rsid w:val="00F9623A"/>
    <w:rsid w:val="00FA0146"/>
    <w:rsid w:val="00FA01D0"/>
    <w:rsid w:val="00FA06A4"/>
    <w:rsid w:val="00FA0B23"/>
    <w:rsid w:val="00FA0EC6"/>
    <w:rsid w:val="00FA111D"/>
    <w:rsid w:val="00FA1256"/>
    <w:rsid w:val="00FA18B1"/>
    <w:rsid w:val="00FA2372"/>
    <w:rsid w:val="00FA3EC4"/>
    <w:rsid w:val="00FA4188"/>
    <w:rsid w:val="00FA53DA"/>
    <w:rsid w:val="00FA66B7"/>
    <w:rsid w:val="00FA6855"/>
    <w:rsid w:val="00FA6AB1"/>
    <w:rsid w:val="00FA6AF6"/>
    <w:rsid w:val="00FA6BC2"/>
    <w:rsid w:val="00FA7DD5"/>
    <w:rsid w:val="00FB05F0"/>
    <w:rsid w:val="00FB07E0"/>
    <w:rsid w:val="00FB0C86"/>
    <w:rsid w:val="00FB19F1"/>
    <w:rsid w:val="00FB1D9E"/>
    <w:rsid w:val="00FB28E9"/>
    <w:rsid w:val="00FB2D3F"/>
    <w:rsid w:val="00FB3820"/>
    <w:rsid w:val="00FB4EBC"/>
    <w:rsid w:val="00FB5481"/>
    <w:rsid w:val="00FB5D9E"/>
    <w:rsid w:val="00FB5EDA"/>
    <w:rsid w:val="00FB5F8C"/>
    <w:rsid w:val="00FB6A1C"/>
    <w:rsid w:val="00FB6D8C"/>
    <w:rsid w:val="00FB73A0"/>
    <w:rsid w:val="00FB768D"/>
    <w:rsid w:val="00FB7767"/>
    <w:rsid w:val="00FC05CA"/>
    <w:rsid w:val="00FC0B07"/>
    <w:rsid w:val="00FC119D"/>
    <w:rsid w:val="00FC1B24"/>
    <w:rsid w:val="00FC1D41"/>
    <w:rsid w:val="00FC1D7C"/>
    <w:rsid w:val="00FC20AA"/>
    <w:rsid w:val="00FC25A9"/>
    <w:rsid w:val="00FC26A8"/>
    <w:rsid w:val="00FC283C"/>
    <w:rsid w:val="00FC38A6"/>
    <w:rsid w:val="00FC40AE"/>
    <w:rsid w:val="00FC4B67"/>
    <w:rsid w:val="00FC513B"/>
    <w:rsid w:val="00FC53C3"/>
    <w:rsid w:val="00FC6F8B"/>
    <w:rsid w:val="00FC749C"/>
    <w:rsid w:val="00FC777D"/>
    <w:rsid w:val="00FC7C53"/>
    <w:rsid w:val="00FD084A"/>
    <w:rsid w:val="00FD0B96"/>
    <w:rsid w:val="00FD134E"/>
    <w:rsid w:val="00FD1B1C"/>
    <w:rsid w:val="00FD241F"/>
    <w:rsid w:val="00FD3125"/>
    <w:rsid w:val="00FD31ED"/>
    <w:rsid w:val="00FD3757"/>
    <w:rsid w:val="00FD3CF7"/>
    <w:rsid w:val="00FD426D"/>
    <w:rsid w:val="00FD4EDF"/>
    <w:rsid w:val="00FD561C"/>
    <w:rsid w:val="00FD5836"/>
    <w:rsid w:val="00FD5873"/>
    <w:rsid w:val="00FD5C9A"/>
    <w:rsid w:val="00FD600A"/>
    <w:rsid w:val="00FD6EFD"/>
    <w:rsid w:val="00FD76DC"/>
    <w:rsid w:val="00FD7AC3"/>
    <w:rsid w:val="00FD7B02"/>
    <w:rsid w:val="00FE0AB6"/>
    <w:rsid w:val="00FE1011"/>
    <w:rsid w:val="00FE1B3B"/>
    <w:rsid w:val="00FE1D57"/>
    <w:rsid w:val="00FE1DB1"/>
    <w:rsid w:val="00FE2B60"/>
    <w:rsid w:val="00FE2D55"/>
    <w:rsid w:val="00FE2FAD"/>
    <w:rsid w:val="00FE336B"/>
    <w:rsid w:val="00FE33CA"/>
    <w:rsid w:val="00FE33DB"/>
    <w:rsid w:val="00FE5718"/>
    <w:rsid w:val="00FE61E4"/>
    <w:rsid w:val="00FE6294"/>
    <w:rsid w:val="00FE696C"/>
    <w:rsid w:val="00FE6B38"/>
    <w:rsid w:val="00FE6E79"/>
    <w:rsid w:val="00FE7CF6"/>
    <w:rsid w:val="00FE7F8B"/>
    <w:rsid w:val="00FF059B"/>
    <w:rsid w:val="00FF1771"/>
    <w:rsid w:val="00FF1D07"/>
    <w:rsid w:val="00FF20DC"/>
    <w:rsid w:val="00FF241E"/>
    <w:rsid w:val="00FF25DA"/>
    <w:rsid w:val="00FF28DB"/>
    <w:rsid w:val="00FF2DA4"/>
    <w:rsid w:val="00FF2F96"/>
    <w:rsid w:val="00FF34DD"/>
    <w:rsid w:val="00FF35AC"/>
    <w:rsid w:val="00FF3C13"/>
    <w:rsid w:val="00FF41E4"/>
    <w:rsid w:val="00FF57D7"/>
    <w:rsid w:val="00FF5B07"/>
    <w:rsid w:val="00FF6074"/>
    <w:rsid w:val="00FF607C"/>
    <w:rsid w:val="00FF6DE9"/>
    <w:rsid w:val="00FF7161"/>
    <w:rsid w:val="00FF7617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F7664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qFormat="1"/>
    <w:lsdException w:name="Title" w:qFormat="1"/>
    <w:lsdException w:name="Body Text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75193"/>
    <w:rPr>
      <w:rFonts w:ascii="Tahoma" w:hAnsi="Tahoma" w:cs="Tahoma"/>
      <w:lang w:eastAsia="ko-KR" w:bidi="ar-SA"/>
    </w:rPr>
  </w:style>
  <w:style w:type="paragraph" w:styleId="Heading1">
    <w:name w:val="heading 1"/>
    <w:basedOn w:val="Normal"/>
    <w:next w:val="Normal"/>
    <w:link w:val="Heading1Char"/>
    <w:qFormat/>
    <w:rsid w:val="00365149"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aliases w:val="HD2"/>
    <w:basedOn w:val="BodyText"/>
    <w:next w:val="BodyText"/>
    <w:qFormat/>
    <w:rsid w:val="005232B6"/>
    <w:pPr>
      <w:keepNext/>
      <w:keepLines/>
      <w:pageBreakBefore/>
      <w:pBdr>
        <w:top w:val="single" w:sz="48" w:space="4" w:color="auto"/>
      </w:pBdr>
      <w:spacing w:line="480" w:lineRule="auto"/>
      <w:outlineLvl w:val="1"/>
    </w:pPr>
    <w:rPr>
      <w:b/>
      <w:bCs/>
      <w:sz w:val="28"/>
      <w:szCs w:val="28"/>
      <w:lang w:bidi="th-TH"/>
    </w:rPr>
  </w:style>
  <w:style w:type="paragraph" w:styleId="Heading3">
    <w:name w:val="heading 3"/>
    <w:basedOn w:val="Normal"/>
    <w:next w:val="Normal"/>
    <w:qFormat/>
    <w:rsid w:val="005232B6"/>
    <w:pPr>
      <w:keepNext/>
      <w:spacing w:before="120" w:after="120" w:line="480" w:lineRule="auto"/>
      <w:outlineLvl w:val="2"/>
    </w:pPr>
    <w:rPr>
      <w:b/>
      <w:bCs/>
      <w:sz w:val="22"/>
      <w:szCs w:val="26"/>
    </w:rPr>
  </w:style>
  <w:style w:type="paragraph" w:styleId="Heading4">
    <w:name w:val="heading 4"/>
    <w:basedOn w:val="Normal"/>
    <w:next w:val="Normal"/>
    <w:autoRedefine/>
    <w:qFormat/>
    <w:rsid w:val="00786A50"/>
    <w:pPr>
      <w:keepNext/>
      <w:spacing w:before="240" w:after="60" w:line="360" w:lineRule="auto"/>
      <w:outlineLvl w:val="3"/>
    </w:pPr>
    <w:rPr>
      <w:b/>
      <w:bCs/>
      <w:sz w:val="22"/>
      <w:szCs w:val="22"/>
    </w:rPr>
  </w:style>
  <w:style w:type="paragraph" w:styleId="Heading5">
    <w:name w:val="heading 5"/>
    <w:basedOn w:val="Normal"/>
    <w:next w:val="Normal"/>
    <w:qFormat/>
    <w:rsid w:val="004F5DC2"/>
    <w:pPr>
      <w:spacing w:before="240" w:after="60"/>
      <w:outlineLvl w:val="4"/>
    </w:pPr>
    <w:rPr>
      <w:rFonts w:cs="Angsana New"/>
      <w:b/>
      <w:bCs/>
      <w:i/>
      <w:iCs/>
      <w:sz w:val="26"/>
      <w:szCs w:val="30"/>
    </w:rPr>
  </w:style>
  <w:style w:type="paragraph" w:styleId="Heading6">
    <w:name w:val="heading 6"/>
    <w:basedOn w:val="Normal"/>
    <w:next w:val="Normal"/>
    <w:qFormat/>
    <w:rsid w:val="00365149"/>
    <w:pPr>
      <w:spacing w:before="240" w:after="60"/>
      <w:outlineLvl w:val="5"/>
    </w:pPr>
    <w:rPr>
      <w:rFonts w:ascii="Times New Roman" w:hAnsi="Times New Roman" w:cs="Angsana New"/>
      <w:b/>
      <w:bCs/>
      <w:sz w:val="22"/>
      <w:szCs w:val="25"/>
    </w:rPr>
  </w:style>
  <w:style w:type="paragraph" w:styleId="Heading7">
    <w:name w:val="heading 7"/>
    <w:basedOn w:val="Normal"/>
    <w:next w:val="Normal"/>
    <w:qFormat/>
    <w:rsid w:val="00365149"/>
    <w:pPr>
      <w:spacing w:before="240" w:after="60"/>
      <w:outlineLvl w:val="6"/>
    </w:pPr>
    <w:rPr>
      <w:rFonts w:ascii="Times New Roman" w:hAnsi="Times New Roman" w:cs="Angsana New"/>
      <w:sz w:val="24"/>
      <w:szCs w:val="28"/>
    </w:rPr>
  </w:style>
  <w:style w:type="paragraph" w:styleId="Heading8">
    <w:name w:val="heading 8"/>
    <w:basedOn w:val="Normal"/>
    <w:next w:val="Normal"/>
    <w:qFormat/>
    <w:rsid w:val="00BC5493"/>
    <w:pPr>
      <w:spacing w:before="240" w:after="60"/>
      <w:outlineLvl w:val="7"/>
    </w:pPr>
    <w:rPr>
      <w:rFonts w:ascii="Times New Roman" w:hAnsi="Times New Roman" w:cs="Angsana New"/>
      <w:i/>
      <w:iCs/>
      <w:sz w:val="24"/>
      <w:szCs w:val="28"/>
    </w:rPr>
  </w:style>
  <w:style w:type="paragraph" w:styleId="Heading9">
    <w:name w:val="heading 9"/>
    <w:basedOn w:val="Normal"/>
    <w:next w:val="Normal"/>
    <w:qFormat/>
    <w:rsid w:val="00BC5493"/>
    <w:pPr>
      <w:spacing w:before="240" w:after="60"/>
      <w:outlineLvl w:val="8"/>
    </w:pPr>
    <w:rPr>
      <w:rFonts w:ascii="Arial" w:hAnsi="Arial" w:cs="Cordia New"/>
      <w:sz w:val="22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ody text,bt,BODY TEXT,t,Text,contents,t Char"/>
    <w:basedOn w:val="Normal"/>
    <w:link w:val="BodyTextChar"/>
    <w:qFormat/>
    <w:rsid w:val="009F18EE"/>
    <w:pPr>
      <w:spacing w:after="120"/>
    </w:pPr>
    <w:rPr>
      <w:rFonts w:cs="Angsana New"/>
      <w:szCs w:val="23"/>
    </w:rPr>
  </w:style>
  <w:style w:type="character" w:customStyle="1" w:styleId="BodyTextChar">
    <w:name w:val="Body Text Char"/>
    <w:aliases w:val="body text Char,bt Char,BODY TEXT Char,t Char1,Text Char,contents Char,t Char Char"/>
    <w:link w:val="BodyText"/>
    <w:rsid w:val="00EE6181"/>
    <w:rPr>
      <w:rFonts w:ascii="Tahoma" w:eastAsia="Batang" w:hAnsi="Tahoma" w:cs="Angsana New"/>
      <w:szCs w:val="23"/>
      <w:lang w:val="en-US" w:eastAsia="ko-KR" w:bidi="ar-SA"/>
    </w:rPr>
  </w:style>
  <w:style w:type="paragraph" w:customStyle="1" w:styleId="TitleBar">
    <w:name w:val="Title Bar"/>
    <w:basedOn w:val="Normal"/>
    <w:rsid w:val="009F18EE"/>
    <w:pPr>
      <w:keepNext/>
      <w:pageBreakBefore/>
      <w:shd w:val="solid" w:color="auto" w:fill="auto"/>
      <w:spacing w:before="1680"/>
      <w:ind w:left="2520" w:right="720"/>
    </w:pPr>
    <w:rPr>
      <w:sz w:val="36"/>
      <w:szCs w:val="36"/>
      <w:lang w:bidi="th-TH"/>
    </w:rPr>
  </w:style>
  <w:style w:type="character" w:customStyle="1" w:styleId="HighlightedVariable">
    <w:name w:val="Highlighted Variable"/>
    <w:rsid w:val="009F18EE"/>
    <w:rPr>
      <w:rFonts w:ascii="Book Antiqua" w:hAnsi="Book Antiqua"/>
      <w:color w:val="0000FF"/>
      <w:lang w:bidi="th-TH"/>
    </w:rPr>
  </w:style>
  <w:style w:type="paragraph" w:customStyle="1" w:styleId="Title-Major">
    <w:name w:val="Title-Major"/>
    <w:basedOn w:val="Title"/>
    <w:rsid w:val="009F18EE"/>
    <w:pPr>
      <w:keepLines/>
      <w:spacing w:before="0" w:after="120"/>
      <w:ind w:left="2520" w:right="720"/>
      <w:jc w:val="left"/>
      <w:outlineLvl w:val="9"/>
    </w:pPr>
    <w:rPr>
      <w:rFonts w:ascii="Tahoma" w:hAnsi="Tahoma"/>
      <w:b w:val="0"/>
      <w:bCs w:val="0"/>
      <w:smallCaps/>
      <w:kern w:val="0"/>
      <w:sz w:val="48"/>
      <w:szCs w:val="48"/>
      <w:lang w:bidi="th-TH"/>
    </w:rPr>
  </w:style>
  <w:style w:type="paragraph" w:styleId="Title">
    <w:name w:val="Title"/>
    <w:basedOn w:val="Normal"/>
    <w:link w:val="TitleChar"/>
    <w:qFormat/>
    <w:rsid w:val="009F18EE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paragraph" w:customStyle="1" w:styleId="StyleHeadingBarRight2251cm">
    <w:name w:val="Style Heading Bar + Right:  22.51 cm"/>
    <w:basedOn w:val="HeadingBar"/>
    <w:rsid w:val="003A7E89"/>
    <w:pPr>
      <w:spacing w:before="360"/>
      <w:ind w:right="12763"/>
    </w:pPr>
  </w:style>
  <w:style w:type="paragraph" w:customStyle="1" w:styleId="HeadingBar">
    <w:name w:val="Heading Bar"/>
    <w:basedOn w:val="Normal"/>
    <w:next w:val="Heading3"/>
    <w:link w:val="HeadingBarChar"/>
    <w:rsid w:val="009F18EE"/>
    <w:pPr>
      <w:keepNext/>
      <w:keepLines/>
      <w:shd w:val="solid" w:color="auto" w:fill="auto"/>
      <w:spacing w:before="240"/>
      <w:ind w:right="7920"/>
    </w:pPr>
    <w:rPr>
      <w:color w:val="FFFFFF"/>
      <w:sz w:val="8"/>
      <w:szCs w:val="8"/>
      <w:lang w:bidi="th-TH"/>
    </w:rPr>
  </w:style>
  <w:style w:type="paragraph" w:styleId="Header">
    <w:name w:val="header"/>
    <w:basedOn w:val="Normal"/>
    <w:rsid w:val="009F18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F18EE"/>
    <w:pPr>
      <w:tabs>
        <w:tab w:val="center" w:pos="4320"/>
        <w:tab w:val="right" w:pos="8640"/>
      </w:tabs>
    </w:pPr>
  </w:style>
  <w:style w:type="paragraph" w:customStyle="1" w:styleId="TableText">
    <w:name w:val="Table Text"/>
    <w:basedOn w:val="Normal"/>
    <w:link w:val="TableTextChar"/>
    <w:rsid w:val="0087700A"/>
    <w:pPr>
      <w:keepLines/>
    </w:pPr>
    <w:rPr>
      <w:lang w:bidi="th-TH"/>
    </w:rPr>
  </w:style>
  <w:style w:type="character" w:customStyle="1" w:styleId="TableTextChar">
    <w:name w:val="Table Text Char"/>
    <w:link w:val="TableText"/>
    <w:locked/>
    <w:rsid w:val="0074114B"/>
    <w:rPr>
      <w:rFonts w:ascii="Tahoma" w:eastAsia="Batang" w:hAnsi="Tahoma" w:cs="Tahoma"/>
      <w:lang w:val="en-US" w:eastAsia="ko-KR" w:bidi="th-TH"/>
    </w:rPr>
  </w:style>
  <w:style w:type="paragraph" w:customStyle="1" w:styleId="TableHeading">
    <w:name w:val="Table Heading"/>
    <w:basedOn w:val="TableText"/>
    <w:rsid w:val="009F18EE"/>
    <w:pPr>
      <w:spacing w:before="120" w:after="120"/>
    </w:pPr>
    <w:rPr>
      <w:b/>
      <w:bCs/>
    </w:rPr>
  </w:style>
  <w:style w:type="paragraph" w:styleId="TOC3">
    <w:name w:val="toc 3"/>
    <w:basedOn w:val="Normal"/>
    <w:next w:val="Normal"/>
    <w:autoRedefine/>
    <w:uiPriority w:val="39"/>
    <w:rsid w:val="00B90D00"/>
    <w:pPr>
      <w:tabs>
        <w:tab w:val="left" w:pos="3402"/>
        <w:tab w:val="right" w:leader="dot" w:pos="10200"/>
      </w:tabs>
      <w:ind w:left="2880"/>
    </w:pPr>
  </w:style>
  <w:style w:type="paragraph" w:styleId="TOC2">
    <w:name w:val="toc 2"/>
    <w:basedOn w:val="Normal"/>
    <w:next w:val="Normal"/>
    <w:autoRedefine/>
    <w:uiPriority w:val="39"/>
    <w:rsid w:val="009D652C"/>
    <w:pPr>
      <w:tabs>
        <w:tab w:val="left" w:pos="2790"/>
        <w:tab w:val="right" w:leader="dot" w:pos="10200"/>
      </w:tabs>
      <w:spacing w:before="120" w:after="120" w:line="360" w:lineRule="auto"/>
      <w:ind w:left="2517"/>
    </w:pPr>
  </w:style>
  <w:style w:type="paragraph" w:customStyle="1" w:styleId="TOCHeading1">
    <w:name w:val="TOC Heading1"/>
    <w:basedOn w:val="Normal"/>
    <w:rsid w:val="00AF15D0"/>
    <w:pPr>
      <w:keepNext/>
      <w:pageBreakBefore/>
      <w:pBdr>
        <w:top w:val="single" w:sz="48" w:space="26" w:color="auto"/>
      </w:pBdr>
      <w:spacing w:before="960" w:after="960"/>
      <w:ind w:left="2520"/>
    </w:pPr>
    <w:rPr>
      <w:sz w:val="36"/>
      <w:szCs w:val="36"/>
      <w:lang w:bidi="th-TH"/>
    </w:rPr>
  </w:style>
  <w:style w:type="paragraph" w:styleId="TOC4">
    <w:name w:val="toc 4"/>
    <w:basedOn w:val="Normal"/>
    <w:next w:val="Normal"/>
    <w:autoRedefine/>
    <w:uiPriority w:val="39"/>
    <w:rsid w:val="00F77F75"/>
    <w:pPr>
      <w:tabs>
        <w:tab w:val="right" w:leader="dot" w:pos="10200"/>
      </w:tabs>
      <w:ind w:left="3240"/>
    </w:pPr>
  </w:style>
  <w:style w:type="character" w:styleId="PageNumber">
    <w:name w:val="page number"/>
    <w:basedOn w:val="DefaultParagraphFont"/>
    <w:rsid w:val="00AF15D0"/>
  </w:style>
  <w:style w:type="paragraph" w:styleId="BalloonText">
    <w:name w:val="Balloon Text"/>
    <w:basedOn w:val="Normal"/>
    <w:semiHidden/>
    <w:rsid w:val="003C1209"/>
    <w:rPr>
      <w:rFonts w:cs="Angsana New"/>
      <w:sz w:val="16"/>
      <w:szCs w:val="18"/>
    </w:rPr>
  </w:style>
  <w:style w:type="table" w:styleId="TableGrid">
    <w:name w:val="Table Grid"/>
    <w:basedOn w:val="TableNormal"/>
    <w:rsid w:val="00333FE2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TableTextAsianTimesNewRoman10ptBoldCentered">
    <w:name w:val="Style Table Text + (Asian) Times New Roman 10 pt Bold Centered ..."/>
    <w:basedOn w:val="TableText"/>
    <w:rsid w:val="006C112F"/>
    <w:pPr>
      <w:spacing w:before="60" w:after="60"/>
      <w:jc w:val="center"/>
    </w:pPr>
    <w:rPr>
      <w:rFonts w:eastAsia="Times New Roman"/>
      <w:b/>
      <w:bCs/>
    </w:rPr>
  </w:style>
  <w:style w:type="paragraph" w:styleId="TOC1">
    <w:name w:val="toc 1"/>
    <w:basedOn w:val="Normal"/>
    <w:next w:val="Normal"/>
    <w:autoRedefine/>
    <w:uiPriority w:val="39"/>
    <w:rsid w:val="00755E44"/>
  </w:style>
  <w:style w:type="paragraph" w:styleId="TableofFigures">
    <w:name w:val="table of figures"/>
    <w:basedOn w:val="Normal"/>
    <w:next w:val="Normal"/>
    <w:semiHidden/>
    <w:rsid w:val="00755E44"/>
  </w:style>
  <w:style w:type="paragraph" w:customStyle="1" w:styleId="StyleTableText10pt">
    <w:name w:val="Style Table Text + 10 pt"/>
    <w:basedOn w:val="TableText"/>
    <w:rsid w:val="006C112F"/>
    <w:pPr>
      <w:shd w:val="clear" w:color="auto" w:fill="E6E6E6"/>
    </w:pPr>
  </w:style>
  <w:style w:type="paragraph" w:styleId="NormalWeb">
    <w:name w:val="Normal (Web)"/>
    <w:basedOn w:val="Normal"/>
    <w:rsid w:val="002C219A"/>
    <w:pPr>
      <w:spacing w:before="100" w:beforeAutospacing="1" w:after="100" w:afterAutospacing="1"/>
    </w:pPr>
    <w:rPr>
      <w:rFonts w:eastAsia="Times New Roman"/>
      <w:sz w:val="24"/>
      <w:szCs w:val="24"/>
      <w:lang w:eastAsia="en-US" w:bidi="th-TH"/>
    </w:rPr>
  </w:style>
  <w:style w:type="character" w:styleId="Hyperlink">
    <w:name w:val="Hyperlink"/>
    <w:uiPriority w:val="99"/>
    <w:rsid w:val="00577A5E"/>
    <w:rPr>
      <w:color w:val="0000FF"/>
      <w:u w:val="single"/>
    </w:rPr>
  </w:style>
  <w:style w:type="character" w:styleId="Emphasis">
    <w:name w:val="Emphasis"/>
    <w:qFormat/>
    <w:rsid w:val="007F26A4"/>
    <w:rPr>
      <w:i/>
      <w:iCs/>
    </w:rPr>
  </w:style>
  <w:style w:type="character" w:styleId="CommentReference">
    <w:name w:val="annotation reference"/>
    <w:semiHidden/>
    <w:rsid w:val="00F57934"/>
    <w:rPr>
      <w:sz w:val="16"/>
      <w:szCs w:val="18"/>
    </w:rPr>
  </w:style>
  <w:style w:type="paragraph" w:styleId="CommentText">
    <w:name w:val="annotation text"/>
    <w:basedOn w:val="Normal"/>
    <w:semiHidden/>
    <w:rsid w:val="00F57934"/>
    <w:rPr>
      <w:rFonts w:eastAsia="Times New Roman" w:cs="Angsana New"/>
      <w:spacing w:val="4"/>
      <w:szCs w:val="23"/>
      <w:lang w:eastAsia="en-US"/>
    </w:rPr>
  </w:style>
  <w:style w:type="paragraph" w:customStyle="1" w:styleId="StyleHeadingBarRight4051cm">
    <w:name w:val="Style Heading Bar + Right:  40.51 cm"/>
    <w:basedOn w:val="StyleHeadingBarRight2251cm"/>
    <w:rsid w:val="004B732B"/>
  </w:style>
  <w:style w:type="paragraph" w:styleId="TOC5">
    <w:name w:val="toc 5"/>
    <w:basedOn w:val="Normal"/>
    <w:next w:val="Normal"/>
    <w:autoRedefine/>
    <w:uiPriority w:val="39"/>
    <w:rsid w:val="00F77F75"/>
    <w:pPr>
      <w:tabs>
        <w:tab w:val="right" w:leader="dot" w:pos="10200"/>
      </w:tabs>
      <w:ind w:left="3800"/>
    </w:pPr>
    <w:rPr>
      <w:rFonts w:cs="Angsana New"/>
      <w:szCs w:val="23"/>
    </w:rPr>
  </w:style>
  <w:style w:type="paragraph" w:customStyle="1" w:styleId="Style1">
    <w:name w:val="Style1"/>
    <w:basedOn w:val="StyleHeadingBarRight2251cm"/>
    <w:rsid w:val="005232B6"/>
    <w:pPr>
      <w:ind w:left="1440"/>
    </w:pPr>
  </w:style>
  <w:style w:type="character" w:customStyle="1" w:styleId="sub-txt">
    <w:name w:val="sub-txt"/>
    <w:basedOn w:val="DefaultParagraphFont"/>
    <w:rsid w:val="00E178C6"/>
  </w:style>
  <w:style w:type="paragraph" w:styleId="Caption">
    <w:name w:val="caption"/>
    <w:basedOn w:val="Normal"/>
    <w:next w:val="Normal"/>
    <w:qFormat/>
    <w:rsid w:val="00D5047F"/>
    <w:rPr>
      <w:rFonts w:cs="Angsana New"/>
      <w:b/>
      <w:bCs/>
      <w:szCs w:val="23"/>
    </w:rPr>
  </w:style>
  <w:style w:type="paragraph" w:styleId="HTMLPreformatted">
    <w:name w:val="HTML Preformatted"/>
    <w:basedOn w:val="Normal"/>
    <w:rsid w:val="000521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eastAsia="Times New Roman"/>
      <w:lang w:eastAsia="en-US" w:bidi="th-TH"/>
    </w:rPr>
  </w:style>
  <w:style w:type="paragraph" w:styleId="TOC6">
    <w:name w:val="toc 6"/>
    <w:basedOn w:val="Normal"/>
    <w:next w:val="Normal"/>
    <w:autoRedefine/>
    <w:semiHidden/>
    <w:rsid w:val="00DE3C1C"/>
    <w:pPr>
      <w:ind w:left="120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7">
    <w:name w:val="toc 7"/>
    <w:basedOn w:val="Normal"/>
    <w:next w:val="Normal"/>
    <w:autoRedefine/>
    <w:semiHidden/>
    <w:rsid w:val="00DE3C1C"/>
    <w:pPr>
      <w:ind w:left="144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8">
    <w:name w:val="toc 8"/>
    <w:basedOn w:val="Normal"/>
    <w:next w:val="Normal"/>
    <w:autoRedefine/>
    <w:semiHidden/>
    <w:rsid w:val="00DE3C1C"/>
    <w:pPr>
      <w:ind w:left="168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styleId="TOC9">
    <w:name w:val="toc 9"/>
    <w:basedOn w:val="Normal"/>
    <w:next w:val="Normal"/>
    <w:autoRedefine/>
    <w:semiHidden/>
    <w:rsid w:val="00DE3C1C"/>
    <w:pPr>
      <w:ind w:left="1920"/>
    </w:pPr>
    <w:rPr>
      <w:rFonts w:ascii="Times New Roman" w:eastAsia="Times New Roman" w:hAnsi="Times New Roman" w:cs="Angsana New"/>
      <w:sz w:val="24"/>
      <w:szCs w:val="28"/>
      <w:lang w:eastAsia="en-US" w:bidi="th-TH"/>
    </w:rPr>
  </w:style>
  <w:style w:type="paragraph" w:customStyle="1" w:styleId="Default">
    <w:name w:val="Default"/>
    <w:rsid w:val="00566D6D"/>
    <w:pPr>
      <w:widowControl w:val="0"/>
      <w:autoSpaceDE w:val="0"/>
      <w:autoSpaceDN w:val="0"/>
      <w:adjustRightInd w:val="0"/>
    </w:pPr>
    <w:rPr>
      <w:rFonts w:ascii="Angsana New" w:eastAsia="SimSun" w:hAnsi="Angsana New"/>
      <w:color w:val="000000"/>
      <w:sz w:val="24"/>
      <w:szCs w:val="24"/>
      <w:lang w:eastAsia="zh-CN"/>
    </w:rPr>
  </w:style>
  <w:style w:type="paragraph" w:customStyle="1" w:styleId="Char">
    <w:name w:val="อักขระ Char"/>
    <w:basedOn w:val="Normal"/>
    <w:rsid w:val="00566D6D"/>
    <w:pPr>
      <w:spacing w:after="160" w:line="240" w:lineRule="exact"/>
    </w:pPr>
    <w:rPr>
      <w:rFonts w:eastAsia="PMingLiU" w:cs="Angsana New"/>
      <w:lang w:eastAsia="en-US"/>
    </w:rPr>
  </w:style>
  <w:style w:type="paragraph" w:styleId="CommentSubject">
    <w:name w:val="annotation subject"/>
    <w:basedOn w:val="CommentText"/>
    <w:next w:val="CommentText"/>
    <w:semiHidden/>
    <w:rsid w:val="000B0E1C"/>
    <w:rPr>
      <w:rFonts w:eastAsia="Batang"/>
      <w:b/>
      <w:bCs/>
      <w:spacing w:val="0"/>
      <w:lang w:eastAsia="ko-KR"/>
    </w:rPr>
  </w:style>
  <w:style w:type="paragraph" w:customStyle="1" w:styleId="Heading40">
    <w:name w:val="Heading4"/>
    <w:basedOn w:val="Normal"/>
    <w:link w:val="Heading4Char"/>
    <w:rsid w:val="006F1ECB"/>
  </w:style>
  <w:style w:type="character" w:customStyle="1" w:styleId="Heading4Char">
    <w:name w:val="Heading4 Char"/>
    <w:link w:val="Heading40"/>
    <w:rsid w:val="006F1ECB"/>
    <w:rPr>
      <w:rFonts w:ascii="Tahoma" w:eastAsia="Batang" w:hAnsi="Tahoma" w:cs="Tahoma"/>
      <w:lang w:val="en-US" w:eastAsia="ko-KR" w:bidi="ar-SA"/>
    </w:rPr>
  </w:style>
  <w:style w:type="paragraph" w:customStyle="1" w:styleId="Heading30">
    <w:name w:val="Heading3"/>
    <w:basedOn w:val="Heading2"/>
    <w:rsid w:val="00F92509"/>
  </w:style>
  <w:style w:type="paragraph" w:customStyle="1" w:styleId="Clear">
    <w:name w:val="Clear"/>
    <w:basedOn w:val="Heading30"/>
    <w:rsid w:val="00F92509"/>
    <w:pPr>
      <w:pBdr>
        <w:top w:val="single" w:sz="48" w:space="0" w:color="auto"/>
      </w:pBdr>
    </w:pPr>
  </w:style>
  <w:style w:type="paragraph" w:customStyle="1" w:styleId="StyleHeading510ptNotItalic">
    <w:name w:val="Style Heading 5 + 10 pt Not Italic"/>
    <w:basedOn w:val="Heading5"/>
    <w:rsid w:val="008D0576"/>
    <w:rPr>
      <w:i w:val="0"/>
      <w:iCs w:val="0"/>
      <w:sz w:val="20"/>
      <w:szCs w:val="20"/>
      <w:u w:val="single"/>
    </w:rPr>
  </w:style>
  <w:style w:type="character" w:customStyle="1" w:styleId="HeadingBarChar">
    <w:name w:val="Heading Bar Char"/>
    <w:link w:val="HeadingBar"/>
    <w:rsid w:val="009049FB"/>
    <w:rPr>
      <w:rFonts w:ascii="Tahoma" w:eastAsia="Batang" w:hAnsi="Tahoma" w:cs="Tahoma"/>
      <w:color w:val="FFFFFF"/>
      <w:sz w:val="8"/>
      <w:szCs w:val="8"/>
      <w:lang w:val="en-US" w:eastAsia="ko-KR" w:bidi="th-TH"/>
    </w:rPr>
  </w:style>
  <w:style w:type="paragraph" w:customStyle="1" w:styleId="Actor">
    <w:name w:val="Actor"/>
    <w:basedOn w:val="BodyText"/>
    <w:next w:val="Normal"/>
    <w:rsid w:val="00370B26"/>
    <w:pPr>
      <w:keepNext/>
      <w:keepLines/>
      <w:shd w:val="pct20" w:color="auto" w:fill="auto"/>
      <w:spacing w:before="240" w:after="0"/>
      <w:jc w:val="center"/>
    </w:pPr>
    <w:rPr>
      <w:rFonts w:ascii="Times New Roman" w:eastAsia="Times New Roman" w:hAnsi="Times New Roman"/>
      <w:b/>
      <w:sz w:val="32"/>
      <w:szCs w:val="20"/>
      <w:lang w:eastAsia="en-US"/>
    </w:rPr>
  </w:style>
  <w:style w:type="paragraph" w:styleId="ListBullet">
    <w:name w:val="List Bullet"/>
    <w:basedOn w:val="BodyText"/>
    <w:rsid w:val="00370B26"/>
    <w:pPr>
      <w:numPr>
        <w:numId w:val="1"/>
      </w:numPr>
      <w:spacing w:before="240" w:after="0"/>
    </w:pPr>
    <w:rPr>
      <w:rFonts w:ascii="Times New Roman" w:eastAsia="Times New Roman" w:hAnsi="Times New Roman"/>
      <w:sz w:val="24"/>
      <w:szCs w:val="20"/>
      <w:lang w:eastAsia="en-US"/>
    </w:rPr>
  </w:style>
  <w:style w:type="paragraph" w:customStyle="1" w:styleId="PageTitle">
    <w:name w:val="Page Title"/>
    <w:basedOn w:val="BodyText"/>
    <w:next w:val="Normal"/>
    <w:rsid w:val="00370B26"/>
    <w:pPr>
      <w:pageBreakBefore/>
      <w:pBdr>
        <w:bottom w:val="single" w:sz="6" w:space="1" w:color="auto"/>
      </w:pBdr>
      <w:spacing w:before="240" w:after="0"/>
    </w:pPr>
    <w:rPr>
      <w:rFonts w:ascii="Arial" w:eastAsia="Times New Roman" w:hAnsi="Arial"/>
      <w:sz w:val="32"/>
      <w:szCs w:val="20"/>
      <w:lang w:eastAsia="en-US"/>
    </w:rPr>
  </w:style>
  <w:style w:type="paragraph" w:customStyle="1" w:styleId="StyleBodyTextbodytextComplexTahomaComplex10ptThai">
    <w:name w:val="Style Body Textbody text + (Complex) Tahoma (Complex) 10 pt Thai..."/>
    <w:basedOn w:val="BodyText"/>
    <w:rsid w:val="00756AF9"/>
    <w:pPr>
      <w:spacing w:line="300" w:lineRule="atLeast"/>
      <w:ind w:left="700"/>
    </w:pPr>
    <w:rPr>
      <w:rFonts w:eastAsia="Angsana New" w:cs="Tahoma"/>
      <w:szCs w:val="20"/>
    </w:rPr>
  </w:style>
  <w:style w:type="character" w:customStyle="1" w:styleId="Heading1Char">
    <w:name w:val="Heading 1 Char"/>
    <w:link w:val="Heading1"/>
    <w:rsid w:val="00D4360A"/>
    <w:rPr>
      <w:rFonts w:ascii="Arial" w:eastAsia="Batang" w:hAnsi="Arial" w:cs="Cordia New"/>
      <w:b/>
      <w:bCs/>
      <w:kern w:val="32"/>
      <w:sz w:val="32"/>
      <w:szCs w:val="37"/>
      <w:lang w:val="en-US" w:eastAsia="ko-KR" w:bidi="ar-SA"/>
    </w:rPr>
  </w:style>
  <w:style w:type="paragraph" w:customStyle="1" w:styleId="NormalTahoma">
    <w:name w:val="Normal + Tahoma"/>
    <w:aliases w:val="Bold"/>
    <w:basedOn w:val="Normal"/>
    <w:rsid w:val="00E028DC"/>
    <w:rPr>
      <w:rFonts w:eastAsia="Times New Roman"/>
      <w:b/>
      <w:bCs/>
      <w:lang w:eastAsia="zh-CN" w:bidi="th-TH"/>
    </w:rPr>
  </w:style>
  <w:style w:type="paragraph" w:styleId="DocumentMap">
    <w:name w:val="Document Map"/>
    <w:basedOn w:val="Normal"/>
    <w:link w:val="DocumentMapChar"/>
    <w:rsid w:val="006433DF"/>
    <w:rPr>
      <w:sz w:val="16"/>
      <w:szCs w:val="16"/>
    </w:rPr>
  </w:style>
  <w:style w:type="character" w:customStyle="1" w:styleId="DocumentMapChar">
    <w:name w:val="Document Map Char"/>
    <w:link w:val="DocumentMap"/>
    <w:rsid w:val="006433DF"/>
    <w:rPr>
      <w:rFonts w:ascii="Tahoma" w:hAnsi="Tahoma" w:cs="Tahoma"/>
      <w:sz w:val="16"/>
      <w:szCs w:val="16"/>
      <w:lang w:eastAsia="ko-KR" w:bidi="ar-SA"/>
    </w:rPr>
  </w:style>
  <w:style w:type="paragraph" w:styleId="ListParagraph">
    <w:name w:val="List Paragraph"/>
    <w:basedOn w:val="Normal"/>
    <w:uiPriority w:val="34"/>
    <w:qFormat/>
    <w:rsid w:val="00D77098"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sid w:val="00377FFA"/>
    <w:rPr>
      <w:rFonts w:ascii="Arial" w:hAnsi="Arial" w:cs="Tahoma"/>
      <w:b/>
      <w:bCs/>
      <w:kern w:val="28"/>
      <w:sz w:val="32"/>
      <w:szCs w:val="32"/>
      <w:lang w:eastAsia="ko-K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1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4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5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3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43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8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37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3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6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7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4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57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11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48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2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3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842548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57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20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94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7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3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1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1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74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8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8384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58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4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3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6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44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3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35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4401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78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38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7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63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5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0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8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96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0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7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33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5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9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66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0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23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8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1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7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2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4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7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04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8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1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00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0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74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75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8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22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1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1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5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wmf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Visio_Drawing1.vsdx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footer" Target="footer2.xml"/><Relationship Id="rId25" Type="http://schemas.openxmlformats.org/officeDocument/2006/relationships/image" Target="media/image5.png"/><Relationship Id="rId33" Type="http://schemas.microsoft.com/office/2011/relationships/people" Target="peop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image" Target="media/image3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comments" Target="comments.xml"/><Relationship Id="rId32" Type="http://schemas.microsoft.com/office/2016/09/relationships/commentsIds" Target="commentsIds.xm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23" Type="http://schemas.openxmlformats.org/officeDocument/2006/relationships/oleObject" Target="embeddings/oleObject1.bin"/><Relationship Id="rId28" Type="http://schemas.openxmlformats.org/officeDocument/2006/relationships/footer" Target="footer5.xml"/><Relationship Id="rId10" Type="http://schemas.openxmlformats.org/officeDocument/2006/relationships/footnotes" Target="footnotes.xml"/><Relationship Id="rId19" Type="http://schemas.openxmlformats.org/officeDocument/2006/relationships/footer" Target="footer3.xml"/><Relationship Id="rId31" Type="http://schemas.microsoft.com/office/2011/relationships/commentsExtended" Target="commentsExtended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Relationship Id="rId22" Type="http://schemas.openxmlformats.org/officeDocument/2006/relationships/image" Target="media/image4.emf"/><Relationship Id="rId27" Type="http://schemas.openxmlformats.org/officeDocument/2006/relationships/footer" Target="footer4.xml"/><Relationship Id="rId30" Type="http://schemas.openxmlformats.org/officeDocument/2006/relationships/theme" Target="theme/theme1.xml"/><Relationship Id="rId8" Type="http://schemas.openxmlformats.org/officeDocument/2006/relationships/settings" Target="setting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95AF1B3CB6894CBFBC5838ABDD1E2D" ma:contentTypeVersion="3" ma:contentTypeDescription="Create a new document." ma:contentTypeScope="" ma:versionID="8a74dd87766cb2f0e257c023f9b5663c">
  <xsd:schema xmlns:xsd="http://www.w3.org/2001/XMLSchema" xmlns:xs="http://www.w3.org/2001/XMLSchema" xmlns:p="http://schemas.microsoft.com/office/2006/metadata/properties" xmlns:ns2="8c711384-e488-487a-b330-cfa539ac166a" targetNamespace="http://schemas.microsoft.com/office/2006/metadata/properties" ma:root="true" ma:fieldsID="03829b232e7db8165e4c12765b138d22" ns2:_="">
    <xsd:import namespace="8c711384-e488-487a-b330-cfa539ac16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711384-e488-487a-b330-cfa539ac16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E21D8A-4270-4929-A6D2-A2E1549AF85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BE3A8C-3F22-4729-971A-BC9E374894C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F478AA3-ECFB-4E8F-9C21-8741ABF2E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711384-e488-487a-b330-cfa539ac16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3620970-6D6A-459C-96EE-44538A22A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2358</Words>
  <Characters>13446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Specification - Interface</vt:lpstr>
    </vt:vector>
  </TitlesOfParts>
  <Company>Grizli777</Company>
  <LinksUpToDate>false</LinksUpToDate>
  <CharactersWithSpaces>15773</CharactersWithSpaces>
  <SharedDoc>false</SharedDoc>
  <HLinks>
    <vt:vector size="132" baseType="variant">
      <vt:variant>
        <vt:i4>1441841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_Toc431218586</vt:lpwstr>
      </vt:variant>
      <vt:variant>
        <vt:i4>1441841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_Toc431218585</vt:lpwstr>
      </vt:variant>
      <vt:variant>
        <vt:i4>1441841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_Toc431218584</vt:lpwstr>
      </vt:variant>
      <vt:variant>
        <vt:i4>1441841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_Toc431218583</vt:lpwstr>
      </vt:variant>
      <vt:variant>
        <vt:i4>1441841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_Toc431218582</vt:lpwstr>
      </vt:variant>
      <vt:variant>
        <vt:i4>1441841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_Toc431218581</vt:lpwstr>
      </vt:variant>
      <vt:variant>
        <vt:i4>1441841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_Toc431218580</vt:lpwstr>
      </vt:variant>
      <vt:variant>
        <vt:i4>1638449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_Toc431218579</vt:lpwstr>
      </vt:variant>
      <vt:variant>
        <vt:i4>1638449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_Toc431218578</vt:lpwstr>
      </vt:variant>
      <vt:variant>
        <vt:i4>1638449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_Toc431218577</vt:lpwstr>
      </vt:variant>
      <vt:variant>
        <vt:i4>1638449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_Toc431218576</vt:lpwstr>
      </vt:variant>
      <vt:variant>
        <vt:i4>1638449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_Toc431218575</vt:lpwstr>
      </vt:variant>
      <vt:variant>
        <vt:i4>1638449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_Toc431218574</vt:lpwstr>
      </vt:variant>
      <vt:variant>
        <vt:i4>1638449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_Toc431218573</vt:lpwstr>
      </vt:variant>
      <vt:variant>
        <vt:i4>1638449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_Toc431218572</vt:lpwstr>
      </vt:variant>
      <vt:variant>
        <vt:i4>1638449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_Toc431218571</vt:lpwstr>
      </vt:variant>
      <vt:variant>
        <vt:i4>1638449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_Toc431218570</vt:lpwstr>
      </vt:variant>
      <vt:variant>
        <vt:i4>1572913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_Toc431218569</vt:lpwstr>
      </vt:variant>
      <vt:variant>
        <vt:i4>1572913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_Toc431218568</vt:lpwstr>
      </vt:variant>
      <vt:variant>
        <vt:i4>1572913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_Toc431218567</vt:lpwstr>
      </vt:variant>
      <vt:variant>
        <vt:i4>1572913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_Toc431218566</vt:lpwstr>
      </vt:variant>
      <vt:variant>
        <vt:i4>1572913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_Toc431218565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Specification - Interface</dc:title>
  <dc:subject>Function Specification - IF013</dc:subject>
  <dc:creator>iCE Consulting</dc:creator>
  <cp:keywords>SYMR12</cp:keywords>
  <cp:lastModifiedBy>Polter</cp:lastModifiedBy>
  <cp:revision>2</cp:revision>
  <cp:lastPrinted>2014-03-20T03:14:00Z</cp:lastPrinted>
  <dcterms:created xsi:type="dcterms:W3CDTF">2017-10-24T03:33:00Z</dcterms:created>
  <dcterms:modified xsi:type="dcterms:W3CDTF">2017-10-24T03:33:00Z</dcterms:modified>
  <cp:category>Customization</cp:category>
  <cp:contentStatus>2.0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0x0101003C95AF1B3CB6894CBFBC5838ABDD1E2D</vt:lpwstr>
  </property>
</Properties>
</file>