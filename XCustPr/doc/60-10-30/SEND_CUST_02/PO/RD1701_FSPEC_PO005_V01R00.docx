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0919A423" w:rsidR="00787D06" w:rsidRPr="003101BC" w:rsidRDefault="00BA3C76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PO005</w:t>
      </w:r>
    </w:p>
    <w:p w14:paraId="6A13D7BF" w14:textId="4693EFFB" w:rsidR="00427D75" w:rsidRDefault="00BA3C76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BA3C76">
        <w:rPr>
          <w:rStyle w:val="HighlightedVariable"/>
          <w:rFonts w:ascii="Tahoma" w:hAnsi="Tahoma"/>
          <w:smallCaps w:val="0"/>
          <w:color w:val="000000" w:themeColor="text1"/>
        </w:rPr>
        <w:t xml:space="preserve">Interface PR/PO Direct &lt;MX&gt; to </w:t>
      </w:r>
      <w:proofErr w:type="gramStart"/>
      <w:r w:rsidRPr="00BA3C76">
        <w:rPr>
          <w:rStyle w:val="HighlightedVariable"/>
          <w:rFonts w:ascii="Tahoma" w:hAnsi="Tahoma"/>
          <w:smallCaps w:val="0"/>
          <w:color w:val="000000" w:themeColor="text1"/>
        </w:rPr>
        <w:t>PO(</w:t>
      </w:r>
      <w:proofErr w:type="gramEnd"/>
      <w:r w:rsidRPr="00BA3C76">
        <w:rPr>
          <w:rStyle w:val="HighlightedVariable"/>
          <w:rFonts w:ascii="Tahoma" w:hAnsi="Tahoma"/>
          <w:smallCaps w:val="0"/>
          <w:color w:val="000000" w:themeColor="text1"/>
        </w:rPr>
        <w:t>ERP)</w:t>
      </w:r>
    </w:p>
    <w:p w14:paraId="346A5590" w14:textId="77777777" w:rsidR="00BA3C76" w:rsidRDefault="00BA3C76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</w:p>
    <w:p w14:paraId="675A9F0C" w14:textId="5F6D8EFE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proofErr w:type="gramStart"/>
      <w:r w:rsidRPr="003101BC">
        <w:rPr>
          <w:rFonts w:cs="Tahoma"/>
          <w:color w:val="000000" w:themeColor="text1"/>
        </w:rPr>
        <w:t>by</w:t>
      </w:r>
      <w:proofErr w:type="gramEnd"/>
      <w:r w:rsidRPr="003101BC">
        <w:rPr>
          <w:rFonts w:cs="Tahoma"/>
          <w:color w:val="000000" w:themeColor="text1"/>
        </w:rPr>
        <w:t xml:space="preserve">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proofErr w:type="gramStart"/>
      <w:r w:rsidRPr="003101BC">
        <w:rPr>
          <w:rStyle w:val="HighlightedVariable"/>
          <w:rFonts w:ascii="Tahoma" w:hAnsi="Tahoma" w:cs="Tahoma"/>
          <w:color w:val="000000" w:themeColor="text1"/>
        </w:rPr>
        <w:t>iCE</w:t>
      </w:r>
      <w:proofErr w:type="gramEnd"/>
      <w:r w:rsidRPr="003101BC">
        <w:rPr>
          <w:rStyle w:val="HighlightedVariable"/>
          <w:rFonts w:ascii="Tahoma" w:hAnsi="Tahoma" w:cs="Tahoma"/>
          <w:color w:val="000000" w:themeColor="text1"/>
        </w:rPr>
        <w:t xml:space="preserve">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75ACD0E1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ins w:id="2" w:author="ice-amo" w:date="2017-10-27T16:26:00Z">
        <w:r w:rsidR="00055E1D">
          <w:rPr>
            <w:rFonts w:cs="Tahoma"/>
            <w:noProof/>
            <w:color w:val="000000" w:themeColor="text1"/>
          </w:rPr>
          <w:t>October 23, 2017</w:t>
        </w:r>
      </w:ins>
      <w:del w:id="3" w:author="ice-amo" w:date="2017-10-27T16:26:00Z">
        <w:r w:rsidR="000C2506" w:rsidDel="00055E1D">
          <w:rPr>
            <w:rFonts w:cs="Tahoma"/>
            <w:noProof/>
            <w:color w:val="000000" w:themeColor="text1"/>
          </w:rPr>
          <w:delText>October 19, 2017</w:delText>
        </w:r>
      </w:del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18BDEA92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r w:rsidR="00055E1D">
        <w:rPr>
          <w:rFonts w:cs="Tahoma"/>
          <w:noProof/>
          <w:color w:val="000000" w:themeColor="text1"/>
        </w:rPr>
        <w:t>October 23, 2017</w:t>
      </w:r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7CB25A2D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</w:t>
      </w:r>
      <w:r w:rsidR="00CA0D4D">
        <w:rPr>
          <w:rFonts w:cs="Tahoma"/>
          <w:color w:val="000000" w:themeColor="text1"/>
          <w:lang w:bidi="th-TH"/>
        </w:rPr>
        <w:t>0100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4" w:name="_Toc32752067"/>
      <w:bookmarkStart w:id="5" w:name="_Toc124153098"/>
      <w:bookmarkStart w:id="6" w:name="_Toc494444062"/>
      <w:r w:rsidRPr="003101BC">
        <w:rPr>
          <w:color w:val="000000" w:themeColor="text1"/>
        </w:rPr>
        <w:lastRenderedPageBreak/>
        <w:t>Document Control</w:t>
      </w:r>
      <w:bookmarkEnd w:id="4"/>
      <w:bookmarkEnd w:id="5"/>
      <w:bookmarkEnd w:id="6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E3241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2DE72D6D" w:rsidR="00FE3241" w:rsidRPr="003101BC" w:rsidRDefault="00427D75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02-Oct</w:t>
            </w:r>
            <w:r w:rsidR="00FE3241"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695F0395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  <w:tcBorders>
              <w:top w:val="nil"/>
            </w:tcBorders>
          </w:tcPr>
          <w:p w14:paraId="6F3698D5" w14:textId="4F1CD520" w:rsidR="00FE3241" w:rsidRPr="003101BC" w:rsidRDefault="00FE3241" w:rsidP="00FE3241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5F60069E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8263AB" w:rsidRPr="003101BC" w14:paraId="299204B1" w14:textId="77777777">
        <w:trPr>
          <w:cantSplit/>
        </w:trPr>
        <w:tc>
          <w:tcPr>
            <w:tcW w:w="1300" w:type="dxa"/>
          </w:tcPr>
          <w:p w14:paraId="2DF72CE3" w14:textId="4B24F283" w:rsidR="008263AB" w:rsidRPr="003101BC" w:rsidRDefault="008263AB" w:rsidP="008263AB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E81CAB7" w14:textId="63A61DB7" w:rsidR="008263AB" w:rsidRPr="003101BC" w:rsidRDefault="008263AB" w:rsidP="008263AB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544ACEE8" w14:textId="1F6D20E4" w:rsidR="008263AB" w:rsidRPr="003101BC" w:rsidRDefault="008263AB" w:rsidP="008263AB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76" w:type="dxa"/>
          </w:tcPr>
          <w:p w14:paraId="54F08102" w14:textId="23C8F384" w:rsidR="008263AB" w:rsidRPr="003101BC" w:rsidRDefault="008263AB" w:rsidP="008263AB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0C2506" w:rsidRPr="003101BC" w14:paraId="09BFF127" w14:textId="77777777" w:rsidTr="000C2506">
        <w:trPr>
          <w:cantSplit/>
        </w:trPr>
        <w:tc>
          <w:tcPr>
            <w:tcW w:w="1300" w:type="dxa"/>
          </w:tcPr>
          <w:p w14:paraId="6848663D" w14:textId="0E435F25" w:rsidR="000C2506" w:rsidRPr="003101BC" w:rsidRDefault="000C2506" w:rsidP="000C2506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3C871571" w14:textId="77777777" w:rsidR="000C2506" w:rsidRPr="003101BC" w:rsidRDefault="000C2506" w:rsidP="000C2506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254E5D61" w14:textId="6BE17A55" w:rsidR="000C2506" w:rsidRPr="003101BC" w:rsidRDefault="000C2506" w:rsidP="000C2506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V01</w:t>
            </w:r>
            <w:r w:rsidRPr="003101BC">
              <w:rPr>
                <w:color w:val="000000" w:themeColor="text1"/>
              </w:rPr>
              <w:t>R0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3276" w:type="dxa"/>
          </w:tcPr>
          <w:p w14:paraId="4A611719" w14:textId="23E0FFC9" w:rsidR="000C2506" w:rsidRPr="003101BC" w:rsidRDefault="000C2506" w:rsidP="000C2506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After RD Review</w:t>
            </w:r>
          </w:p>
        </w:tc>
      </w:tr>
      <w:tr w:rsidR="008263AB" w:rsidRPr="003101BC" w14:paraId="0FB3A9D8" w14:textId="77777777">
        <w:trPr>
          <w:cantSplit/>
        </w:trPr>
        <w:tc>
          <w:tcPr>
            <w:tcW w:w="1300" w:type="dxa"/>
          </w:tcPr>
          <w:p w14:paraId="61CAC168" w14:textId="57B3A2FE" w:rsidR="008263AB" w:rsidRPr="003101BC" w:rsidRDefault="008263AB" w:rsidP="008263AB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98" w:type="dxa"/>
          </w:tcPr>
          <w:p w14:paraId="3A6A9B15" w14:textId="2165C141" w:rsidR="008263AB" w:rsidRPr="003101BC" w:rsidRDefault="008263AB" w:rsidP="008263AB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6CC487A" w14:textId="0CB546B2" w:rsidR="008263AB" w:rsidRPr="003101BC" w:rsidRDefault="008263AB" w:rsidP="008263AB">
            <w:pPr>
              <w:pStyle w:val="TableText"/>
              <w:jc w:val="center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06052D9E" w14:textId="5E7013D2" w:rsidR="008263AB" w:rsidRPr="003101BC" w:rsidRDefault="008263AB" w:rsidP="008263AB">
            <w:pPr>
              <w:pStyle w:val="TableText"/>
              <w:rPr>
                <w:color w:val="000000" w:themeColor="text1"/>
              </w:rPr>
            </w:pP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E3241">
        <w:trPr>
          <w:cantSplit/>
          <w:trHeight w:hRule="exact" w:val="79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1EB30CD7" w:rsidR="00F5702F" w:rsidRPr="003101BC" w:rsidRDefault="00FE3241" w:rsidP="00B96D08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Wanwisa Phongwijitsilp</w:t>
            </w:r>
          </w:p>
        </w:tc>
        <w:tc>
          <w:tcPr>
            <w:tcW w:w="3708" w:type="dxa"/>
            <w:tcBorders>
              <w:top w:val="nil"/>
            </w:tcBorders>
          </w:tcPr>
          <w:p w14:paraId="3F356B30" w14:textId="67A0E471" w:rsidR="00F5702F" w:rsidRPr="003101BC" w:rsidRDefault="00FE3241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Sorasak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Khanitta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Arporn Chimcham</w:t>
            </w:r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 xml:space="preserve">Memo </w:t>
      </w:r>
      <w:proofErr w:type="gramStart"/>
      <w:r w:rsidRPr="003101BC">
        <w:rPr>
          <w:rFonts w:cs="Tahoma"/>
          <w:b/>
          <w:bCs/>
          <w:color w:val="000000" w:themeColor="text1"/>
        </w:rPr>
        <w:t>To</w:t>
      </w:r>
      <w:proofErr w:type="gramEnd"/>
      <w:r w:rsidRPr="003101BC">
        <w:rPr>
          <w:rFonts w:cs="Tahoma"/>
          <w:b/>
          <w:bCs/>
          <w:color w:val="000000" w:themeColor="text1"/>
        </w:rPr>
        <w:t xml:space="preserve">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3C45F8EA" w14:textId="77777777" w:rsidR="003101BC" w:rsidRPr="003101BC" w:rsidRDefault="00E6508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4444062" w:history="1">
        <w:r w:rsidR="003101BC" w:rsidRPr="003101BC">
          <w:rPr>
            <w:rStyle w:val="Hyperlink"/>
            <w:noProof/>
            <w:color w:val="000000" w:themeColor="text1"/>
          </w:rPr>
          <w:t>Document Control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ii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36AF762" w14:textId="77777777" w:rsidR="003101BC" w:rsidRPr="003101BC" w:rsidRDefault="0050379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3" w:history="1">
        <w:r w:rsidR="003101BC" w:rsidRPr="003101BC">
          <w:rPr>
            <w:rStyle w:val="Hyperlink"/>
            <w:noProof/>
            <w:color w:val="000000" w:themeColor="text1"/>
          </w:rPr>
          <w:t>1. PREFACE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9A1444B" w14:textId="77777777" w:rsidR="003101BC" w:rsidRPr="003101BC" w:rsidRDefault="00503798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4" w:history="1">
        <w:r w:rsidR="003101BC" w:rsidRPr="003101BC">
          <w:rPr>
            <w:rStyle w:val="Hyperlink"/>
            <w:noProof/>
            <w:color w:val="000000" w:themeColor="text1"/>
          </w:rPr>
          <w:t>1.1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Overview and Objectives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AC5B4FB" w14:textId="77777777" w:rsidR="003101BC" w:rsidRPr="003101BC" w:rsidRDefault="00503798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5" w:history="1">
        <w:r w:rsidR="003101BC" w:rsidRPr="003101BC">
          <w:rPr>
            <w:rStyle w:val="Hyperlink"/>
            <w:noProof/>
            <w:color w:val="000000" w:themeColor="text1"/>
          </w:rPr>
          <w:t>1.2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Functions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DBCE2D0" w14:textId="77777777" w:rsidR="003101BC" w:rsidRPr="003101BC" w:rsidRDefault="00503798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6" w:history="1">
        <w:r w:rsidR="003101BC" w:rsidRPr="003101BC">
          <w:rPr>
            <w:rStyle w:val="Hyperlink"/>
            <w:noProof/>
            <w:color w:val="000000" w:themeColor="text1"/>
          </w:rPr>
          <w:t>1.3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Interface Model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02563968" w14:textId="77777777" w:rsidR="003101BC" w:rsidRPr="003101BC" w:rsidRDefault="00503798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7" w:history="1">
        <w:r w:rsidR="003101BC" w:rsidRPr="003101BC">
          <w:rPr>
            <w:rStyle w:val="Hyperlink"/>
            <w:noProof/>
            <w:color w:val="000000" w:themeColor="text1"/>
          </w:rPr>
          <w:t>1.4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Pre-Requisites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0E4F75D" w14:textId="77777777" w:rsidR="003101BC" w:rsidRPr="003101BC" w:rsidRDefault="00503798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8" w:history="1">
        <w:r w:rsidR="003101BC" w:rsidRPr="003101BC">
          <w:rPr>
            <w:rStyle w:val="Hyperlink"/>
            <w:noProof/>
            <w:color w:val="000000" w:themeColor="text1"/>
          </w:rPr>
          <w:t>1.5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Business Rules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2AF2878D" w14:textId="77777777" w:rsidR="003101BC" w:rsidRPr="003101BC" w:rsidRDefault="00503798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9" w:history="1">
        <w:r w:rsidR="003101BC" w:rsidRPr="003101BC">
          <w:rPr>
            <w:rStyle w:val="Hyperlink"/>
            <w:noProof/>
            <w:color w:val="000000" w:themeColor="text1"/>
          </w:rPr>
          <w:t>1.6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Exceptional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_Toc494444069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546F1C2" w14:textId="77777777" w:rsidR="003101BC" w:rsidRPr="003101BC" w:rsidRDefault="0050379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0" w:history="1">
        <w:r w:rsidR="003101BC" w:rsidRPr="003101BC">
          <w:rPr>
            <w:rStyle w:val="Hyperlink"/>
            <w:noProof/>
            <w:color w:val="000000" w:themeColor="text1"/>
          </w:rPr>
          <w:t>2. PROGRAM DESCRIPTION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_Toc494444070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5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DB56887" w14:textId="77777777" w:rsidR="003101BC" w:rsidRPr="003101BC" w:rsidRDefault="00503798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1" w:history="1">
        <w:r w:rsidR="003101BC" w:rsidRPr="003101BC">
          <w:rPr>
            <w:rStyle w:val="Hyperlink"/>
            <w:noProof/>
            <w:color w:val="000000" w:themeColor="text1"/>
          </w:rPr>
          <w:t>2.1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Parameter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_Toc494444071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5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3780711" w14:textId="77777777" w:rsidR="003101BC" w:rsidRPr="003101BC" w:rsidRDefault="00503798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2" w:history="1">
        <w:r w:rsidR="003101BC" w:rsidRPr="003101BC">
          <w:rPr>
            <w:rStyle w:val="Hyperlink"/>
            <w:noProof/>
            <w:color w:val="000000" w:themeColor="text1"/>
          </w:rPr>
          <w:t>2.2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Program Step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7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EB3F31D" w14:textId="77777777" w:rsidR="003101BC" w:rsidRPr="003101BC" w:rsidRDefault="00503798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3" w:history="1">
        <w:r w:rsidR="003101BC" w:rsidRPr="003101BC">
          <w:rPr>
            <w:rStyle w:val="Hyperlink"/>
            <w:noProof/>
            <w:color w:val="000000" w:themeColor="text1"/>
          </w:rPr>
          <w:t>2.3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Format Interface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7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8827480" w14:textId="77777777" w:rsidR="003101BC" w:rsidRPr="003101BC" w:rsidRDefault="00503798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4" w:history="1">
        <w:r w:rsidR="003101BC" w:rsidRPr="003101BC">
          <w:rPr>
            <w:rStyle w:val="Hyperlink"/>
            <w:noProof/>
            <w:color w:val="000000" w:themeColor="text1"/>
          </w:rPr>
          <w:t>2.4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Data Source and Destinations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8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FBC51F4" w14:textId="77777777" w:rsidR="003101BC" w:rsidRPr="003101BC" w:rsidRDefault="00503798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5" w:history="1">
        <w:r w:rsidR="003101BC" w:rsidRPr="003101BC">
          <w:rPr>
            <w:rStyle w:val="Hyperlink"/>
            <w:noProof/>
            <w:color w:val="000000" w:themeColor="text1"/>
          </w:rPr>
          <w:t>2.5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Error Handlings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20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6A0D66E" w14:textId="77777777" w:rsidR="003101BC" w:rsidRPr="003101BC" w:rsidRDefault="00503798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6" w:history="1">
        <w:r w:rsidR="003101BC" w:rsidRPr="003101BC">
          <w:rPr>
            <w:rStyle w:val="Hyperlink"/>
            <w:noProof/>
            <w:color w:val="000000" w:themeColor="text1"/>
          </w:rPr>
          <w:t>2.6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Log Layout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22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34F1D2A" w14:textId="77777777" w:rsidR="003101BC" w:rsidRPr="003101BC" w:rsidRDefault="0050379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7" w:history="1">
        <w:r w:rsidR="003101BC" w:rsidRPr="003101BC">
          <w:rPr>
            <w:rStyle w:val="Hyperlink"/>
            <w:noProof/>
            <w:color w:val="000000" w:themeColor="text1"/>
          </w:rPr>
          <w:t>3. TESTING SCENARIO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23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D1EC0FB" w14:textId="77777777" w:rsidR="003101BC" w:rsidRPr="003101BC" w:rsidRDefault="0050379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8" w:history="1">
        <w:r w:rsidR="003101BC" w:rsidRPr="003101BC">
          <w:rPr>
            <w:rStyle w:val="Hyperlink"/>
            <w:noProof/>
            <w:color w:val="000000" w:themeColor="text1"/>
          </w:rPr>
          <w:t>4. SPECIFICATION SIGN OFF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FE4AEC">
          <w:rPr>
            <w:noProof/>
            <w:webHidden/>
            <w:color w:val="000000" w:themeColor="text1"/>
          </w:rPr>
          <w:t>24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7" w:name="_Toc494444063"/>
      <w:bookmarkStart w:id="8" w:name="_Toc451571001"/>
      <w:r w:rsidRPr="003101BC">
        <w:rPr>
          <w:color w:val="000000" w:themeColor="text1"/>
        </w:rPr>
        <w:lastRenderedPageBreak/>
        <w:t>1. PREFACE</w:t>
      </w:r>
      <w:bookmarkEnd w:id="7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9" w:name="_Toc494444064"/>
      <w:r w:rsidRPr="003101BC">
        <w:rPr>
          <w:color w:val="000000" w:themeColor="text1"/>
        </w:rPr>
        <w:t>Overview and Objectives</w:t>
      </w:r>
      <w:bookmarkEnd w:id="9"/>
    </w:p>
    <w:p w14:paraId="5899D36D" w14:textId="01C82189" w:rsidR="002240A3" w:rsidRPr="00ED0B1F" w:rsidRDefault="007E5F3A" w:rsidP="00960951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3101BC">
        <w:rPr>
          <w:color w:val="000000" w:themeColor="text1"/>
          <w:lang w:bidi="th-TH"/>
        </w:rPr>
        <w:t xml:space="preserve"> Interface </w:t>
      </w:r>
      <w:r w:rsidR="00273C84" w:rsidRPr="003101BC">
        <w:rPr>
          <w:color w:val="000000" w:themeColor="text1"/>
          <w:lang w:bidi="th-TH"/>
        </w:rPr>
        <w:t>In</w:t>
      </w:r>
      <w:r w:rsidR="00A81B1A" w:rsidRPr="003101BC">
        <w:rPr>
          <w:color w:val="000000" w:themeColor="text1"/>
          <w:lang w:bidi="th-TH"/>
        </w:rPr>
        <w:t xml:space="preserve">bound </w:t>
      </w:r>
      <w:r w:rsidR="00ED0B1F">
        <w:rPr>
          <w:rFonts w:hint="cs"/>
          <w:color w:val="000000" w:themeColor="text1"/>
          <w:cs/>
          <w:lang w:bidi="th-TH"/>
        </w:rPr>
        <w:t xml:space="preserve">ข้อมูล </w:t>
      </w:r>
      <w:r w:rsidR="00ED0B1F">
        <w:rPr>
          <w:color w:val="000000" w:themeColor="text1"/>
          <w:lang w:bidi="th-TH"/>
        </w:rPr>
        <w:t xml:space="preserve">PO </w:t>
      </w:r>
      <w:r w:rsidR="00107E93">
        <w:rPr>
          <w:color w:val="000000" w:themeColor="text1"/>
          <w:lang w:bidi="th-TH"/>
        </w:rPr>
        <w:t xml:space="preserve">Direct </w:t>
      </w:r>
      <w:r w:rsidR="00107E93">
        <w:rPr>
          <w:rFonts w:hint="cs"/>
          <w:color w:val="000000" w:themeColor="text1"/>
          <w:cs/>
          <w:lang w:bidi="th-TH"/>
        </w:rPr>
        <w:t xml:space="preserve">ที่เปิดสั่งซื้อจากหน้าร้านผ่านระบบ </w:t>
      </w:r>
      <w:r w:rsidR="00107E93">
        <w:rPr>
          <w:color w:val="000000" w:themeColor="text1"/>
          <w:lang w:bidi="th-TH"/>
        </w:rPr>
        <w:t xml:space="preserve">MMX </w:t>
      </w:r>
      <w:r w:rsidR="00107E93">
        <w:rPr>
          <w:rFonts w:hint="cs"/>
          <w:color w:val="000000" w:themeColor="text1"/>
          <w:cs/>
          <w:lang w:bidi="th-TH"/>
        </w:rPr>
        <w:t xml:space="preserve">เข้ามาเป็น </w:t>
      </w:r>
      <w:r w:rsidR="00107E93">
        <w:rPr>
          <w:color w:val="000000" w:themeColor="text1"/>
          <w:lang w:bidi="th-TH"/>
        </w:rPr>
        <w:t xml:space="preserve">PR </w:t>
      </w:r>
      <w:r w:rsidR="00107E93">
        <w:rPr>
          <w:rFonts w:hint="cs"/>
          <w:color w:val="000000" w:themeColor="text1"/>
          <w:cs/>
          <w:lang w:bidi="th-TH"/>
        </w:rPr>
        <w:t xml:space="preserve">ในระบบงาน </w:t>
      </w:r>
      <w:r w:rsidR="00107E93">
        <w:rPr>
          <w:color w:val="000000" w:themeColor="text1"/>
          <w:lang w:bidi="th-TH"/>
        </w:rPr>
        <w:t xml:space="preserve">ERP </w:t>
      </w:r>
      <w:r w:rsidR="00107E93">
        <w:rPr>
          <w:rFonts w:hint="cs"/>
          <w:color w:val="000000" w:themeColor="text1"/>
          <w:cs/>
          <w:lang w:bidi="th-TH"/>
        </w:rPr>
        <w:t>แล้ว</w:t>
      </w:r>
      <w:r w:rsidR="00107E93">
        <w:rPr>
          <w:color w:val="000000" w:themeColor="text1"/>
          <w:lang w:bidi="th-TH"/>
        </w:rPr>
        <w:t xml:space="preserve"> Auto Generate </w:t>
      </w:r>
      <w:r w:rsidR="00107E93">
        <w:rPr>
          <w:rFonts w:hint="cs"/>
          <w:color w:val="000000" w:themeColor="text1"/>
          <w:cs/>
          <w:lang w:bidi="th-TH"/>
        </w:rPr>
        <w:t xml:space="preserve">เป็น </w:t>
      </w:r>
      <w:r w:rsidR="00107E93">
        <w:rPr>
          <w:color w:val="000000" w:themeColor="text1"/>
          <w:lang w:bidi="th-TH"/>
        </w:rPr>
        <w:t xml:space="preserve">PO </w:t>
      </w:r>
      <w:proofErr w:type="gramStart"/>
      <w:r w:rsidR="00ED0B1F">
        <w:rPr>
          <w:rFonts w:hint="cs"/>
          <w:color w:val="000000" w:themeColor="text1"/>
          <w:cs/>
          <w:lang w:bidi="th-TH"/>
        </w:rPr>
        <w:t xml:space="preserve">จากระบบงาน </w:t>
      </w:r>
      <w:r w:rsidR="00ED0B1F">
        <w:rPr>
          <w:color w:val="000000" w:themeColor="text1"/>
          <w:lang w:bidi="th-TH"/>
        </w:rPr>
        <w:t xml:space="preserve"> </w:t>
      </w:r>
      <w:r w:rsidR="00ED0B1F">
        <w:rPr>
          <w:rFonts w:hint="cs"/>
          <w:color w:val="000000" w:themeColor="text1"/>
          <w:cs/>
          <w:lang w:bidi="th-TH"/>
        </w:rPr>
        <w:t>เข้ามาสร้างเป็น</w:t>
      </w:r>
      <w:proofErr w:type="gramEnd"/>
      <w:r w:rsidR="00ED0B1F">
        <w:rPr>
          <w:rFonts w:hint="cs"/>
          <w:color w:val="000000" w:themeColor="text1"/>
          <w:cs/>
          <w:lang w:bidi="th-TH"/>
        </w:rPr>
        <w:t xml:space="preserve"> </w:t>
      </w:r>
      <w:r w:rsidR="00ED0B1F">
        <w:rPr>
          <w:color w:val="000000" w:themeColor="text1"/>
          <w:lang w:bidi="th-TH"/>
        </w:rPr>
        <w:t xml:space="preserve">PR </w:t>
      </w:r>
      <w:r w:rsidR="00ED0B1F">
        <w:rPr>
          <w:rFonts w:hint="cs"/>
          <w:color w:val="000000" w:themeColor="text1"/>
          <w:cs/>
          <w:lang w:bidi="th-TH"/>
        </w:rPr>
        <w:t xml:space="preserve">และ </w:t>
      </w:r>
      <w:r w:rsidR="00ED0B1F">
        <w:rPr>
          <w:color w:val="000000" w:themeColor="text1"/>
          <w:lang w:bidi="th-TH"/>
        </w:rPr>
        <w:t xml:space="preserve">Auto Create </w:t>
      </w:r>
      <w:r w:rsidR="00ED0B1F">
        <w:rPr>
          <w:rFonts w:hint="cs"/>
          <w:color w:val="000000" w:themeColor="text1"/>
          <w:cs/>
          <w:lang w:bidi="th-TH"/>
        </w:rPr>
        <w:t xml:space="preserve">ไปเป็น </w:t>
      </w:r>
      <w:r w:rsidR="00ED0B1F">
        <w:rPr>
          <w:color w:val="000000" w:themeColor="text1"/>
          <w:lang w:bidi="th-TH"/>
        </w:rPr>
        <w:t xml:space="preserve">PO </w:t>
      </w:r>
      <w:r w:rsidR="00ED0B1F">
        <w:rPr>
          <w:rFonts w:hint="cs"/>
          <w:color w:val="000000" w:themeColor="text1"/>
          <w:cs/>
          <w:lang w:bidi="th-TH"/>
        </w:rPr>
        <w:t xml:space="preserve">ในระบบงาน </w:t>
      </w:r>
      <w:r w:rsidR="00ED0B1F">
        <w:rPr>
          <w:color w:val="000000" w:themeColor="text1"/>
          <w:lang w:bidi="th-TH"/>
        </w:rPr>
        <w:t>ERP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0" w:name="_Toc494444065"/>
      <w:r w:rsidRPr="003101BC">
        <w:rPr>
          <w:color w:val="000000" w:themeColor="text1"/>
        </w:rPr>
        <w:t>Functions</w:t>
      </w:r>
      <w:bookmarkEnd w:id="10"/>
    </w:p>
    <w:p w14:paraId="619B103A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Read File</w:t>
      </w:r>
    </w:p>
    <w:p w14:paraId="14CA7C1B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Validate data</w:t>
      </w:r>
    </w:p>
    <w:p w14:paraId="3707D507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Mapping Data </w:t>
      </w:r>
      <w:r w:rsidRPr="003101BC">
        <w:rPr>
          <w:rFonts w:hint="cs"/>
          <w:color w:val="000000" w:themeColor="text1"/>
          <w:cs/>
          <w:lang w:bidi="th-TH"/>
        </w:rPr>
        <w:t xml:space="preserve">เพื่อหาข้อมูล </w:t>
      </w:r>
      <w:r w:rsidRPr="003101BC">
        <w:rPr>
          <w:color w:val="000000" w:themeColor="text1"/>
          <w:lang w:bidi="th-TH"/>
        </w:rPr>
        <w:t>Account Segment</w:t>
      </w:r>
    </w:p>
    <w:p w14:paraId="6440D3F9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Write File </w:t>
      </w:r>
      <w:r w:rsidRPr="003101BC">
        <w:rPr>
          <w:rFonts w:hint="cs"/>
          <w:color w:val="000000" w:themeColor="text1"/>
          <w:cs/>
          <w:lang w:bidi="th-TH"/>
        </w:rPr>
        <w:t xml:space="preserve">ตาม </w:t>
      </w:r>
      <w:r w:rsidRPr="003101BC">
        <w:rPr>
          <w:color w:val="000000" w:themeColor="text1"/>
          <w:lang w:bidi="th-TH"/>
        </w:rPr>
        <w:t xml:space="preserve">Format Standard </w:t>
      </w:r>
      <w:proofErr w:type="spellStart"/>
      <w:r w:rsidRPr="003101BC">
        <w:rPr>
          <w:color w:val="000000" w:themeColor="text1"/>
          <w:lang w:bidi="th-TH"/>
        </w:rPr>
        <w:t>Jornal</w:t>
      </w:r>
      <w:proofErr w:type="spellEnd"/>
      <w:r w:rsidRPr="003101BC">
        <w:rPr>
          <w:color w:val="000000" w:themeColor="text1"/>
          <w:lang w:bidi="th-TH"/>
        </w:rPr>
        <w:t xml:space="preserve"> Import</w:t>
      </w:r>
    </w:p>
    <w:p w14:paraId="2610F66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Move File To folder PROCESS ,ARCHIVE ,ERROR</w:t>
      </w:r>
    </w:p>
    <w:p w14:paraId="73C9024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Import bulk data</w:t>
      </w:r>
    </w:p>
    <w:p w14:paraId="0168BD6E" w14:textId="77777777" w:rsidR="00783C9A" w:rsidRPr="003101BC" w:rsidRDefault="007D4E76" w:rsidP="007D4E76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Write Log and send Log</w:t>
      </w:r>
    </w:p>
    <w:p w14:paraId="3204D46B" w14:textId="7878AB97" w:rsidR="00074E6E" w:rsidRPr="003101BC" w:rsidRDefault="00074E6E" w:rsidP="007642E8">
      <w:pPr>
        <w:tabs>
          <w:tab w:val="left" w:pos="2256"/>
        </w:tabs>
        <w:rPr>
          <w:color w:val="000000" w:themeColor="text1"/>
          <w:cs/>
          <w:lang w:bidi="th-TH"/>
        </w:rPr>
      </w:pP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1" w:name="_Toc494444066"/>
      <w:r w:rsidRPr="003101BC">
        <w:rPr>
          <w:color w:val="000000" w:themeColor="text1"/>
        </w:rPr>
        <w:t>Interface Model</w:t>
      </w:r>
      <w:bookmarkEnd w:id="11"/>
    </w:p>
    <w:p w14:paraId="732170A4" w14:textId="2EAB16F3" w:rsidR="001973B1" w:rsidRDefault="001973B1">
      <w:pPr>
        <w:rPr>
          <w:color w:val="000000" w:themeColor="text1"/>
        </w:rPr>
      </w:pPr>
      <w:r>
        <w:rPr>
          <w:noProof/>
          <w:lang w:eastAsia="en-US" w:bidi="th-TH"/>
        </w:rPr>
        <w:drawing>
          <wp:inline distT="0" distB="0" distL="0" distR="0" wp14:anchorId="749C44E3" wp14:editId="17047A43">
            <wp:extent cx="6480810" cy="3968750"/>
            <wp:effectExtent l="19050" t="19050" r="1524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968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 w:type="page"/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67"/>
        <w:gridCol w:w="8329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64EBE856" w:rsidR="008D002B" w:rsidRPr="003101BC" w:rsidRDefault="001973B1" w:rsidP="00FD4EDF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MMX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proofErr w:type="spellEnd"/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07CB9E68" w:rsidR="0080659D" w:rsidRPr="003101BC" w:rsidRDefault="000062B0" w:rsidP="0080659D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80659D">
              <w:rPr>
                <w:color w:val="000000" w:themeColor="text1"/>
                <w:lang w:bidi="th-TH"/>
              </w:rPr>
              <w:t>(.txt)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5D6C5613" w14:textId="46318235" w:rsidR="00566F84" w:rsidRPr="00566F84" w:rsidRDefault="002D65A3" w:rsidP="0080659D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 xml:space="preserve">Table </w:t>
            </w:r>
            <w:r w:rsidR="00566F84" w:rsidRPr="00566F84">
              <w:rPr>
                <w:color w:val="000000" w:themeColor="text1"/>
                <w:u w:val="single"/>
                <w:lang w:bidi="th-TH"/>
              </w:rPr>
              <w:t>Temp</w:t>
            </w:r>
          </w:p>
          <w:p w14:paraId="67FA487D" w14:textId="44E97729" w:rsidR="00566F84" w:rsidRDefault="001973B1" w:rsidP="0080659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80659D">
              <w:rPr>
                <w:color w:val="000000" w:themeColor="text1"/>
                <w:lang w:bidi="th-TH"/>
              </w:rPr>
              <w:t>_PR_TBL</w:t>
            </w:r>
          </w:p>
          <w:p w14:paraId="7DB1B25D" w14:textId="77777777" w:rsidR="00566F84" w:rsidRPr="00566F84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XCUST_POR_REQ_HEADER_INT_ALL</w:t>
            </w:r>
          </w:p>
          <w:p w14:paraId="2514A83A" w14:textId="77777777" w:rsidR="00566F84" w:rsidRPr="00566F84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XCUST_POR_REQ_LINE_INT_ALL</w:t>
            </w:r>
          </w:p>
          <w:p w14:paraId="55B9B49D" w14:textId="77777777" w:rsidR="008D002B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XCUST_POR_REQ_DIST_INT_ALL</w:t>
            </w:r>
          </w:p>
          <w:p w14:paraId="3A5D2961" w14:textId="30E7AECB" w:rsidR="00566F84" w:rsidRDefault="00566F84" w:rsidP="00566F84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Standard</w:t>
            </w:r>
            <w:r>
              <w:rPr>
                <w:color w:val="000000" w:themeColor="text1"/>
                <w:u w:val="single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หน้า </w:t>
            </w:r>
            <w:r>
              <w:rPr>
                <w:color w:val="000000" w:themeColor="text1"/>
                <w:u w:val="single"/>
                <w:lang w:bidi="th-TH"/>
              </w:rPr>
              <w:t>PR)</w:t>
            </w:r>
          </w:p>
          <w:p w14:paraId="22149257" w14:textId="77777777" w:rsidR="00566F84" w:rsidRPr="00566F84" w:rsidRDefault="00503798" w:rsidP="00566F84">
            <w:pPr>
              <w:rPr>
                <w:color w:val="000000" w:themeColor="text1"/>
                <w:lang w:bidi="th-TH"/>
              </w:rPr>
            </w:pPr>
            <w:hyperlink r:id="rId20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POR_REQUISITION_HEADERS_ALL</w:t>
              </w:r>
            </w:hyperlink>
          </w:p>
          <w:p w14:paraId="182BFBEC" w14:textId="77777777" w:rsidR="00566F84" w:rsidRPr="00566F84" w:rsidRDefault="00503798" w:rsidP="00566F84">
            <w:pPr>
              <w:rPr>
                <w:color w:val="000000" w:themeColor="text1"/>
                <w:lang w:bidi="th-TH"/>
              </w:rPr>
            </w:pPr>
            <w:hyperlink r:id="rId21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POR_REQUISITION_LINES_ALL</w:t>
              </w:r>
            </w:hyperlink>
          </w:p>
          <w:p w14:paraId="3415CE66" w14:textId="4B56F0D0" w:rsidR="00566F84" w:rsidRPr="00566F84" w:rsidRDefault="00503798" w:rsidP="00566F84">
            <w:pPr>
              <w:rPr>
                <w:color w:val="000000" w:themeColor="text1"/>
                <w:u w:val="single"/>
                <w:cs/>
                <w:lang w:bidi="th-TH"/>
              </w:rPr>
            </w:pPr>
            <w:hyperlink r:id="rId22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POR_REQ_DISTRIBUTIONS_ALL</w:t>
              </w:r>
            </w:hyperlink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38325D7C" w14:textId="5D8A9B59" w:rsidR="008D002B" w:rsidRPr="003101BC" w:rsidRDefault="008B7FDA" w:rsidP="001973B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1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รอบ </w:t>
            </w:r>
            <w:r w:rsidR="001973B1">
              <w:rPr>
                <w:rFonts w:hint="cs"/>
                <w:color w:val="000000" w:themeColor="text1"/>
                <w:cs/>
                <w:lang w:bidi="th-TH"/>
              </w:rPr>
              <w:t>หลังเที่ยงคืน</w:t>
            </w:r>
          </w:p>
        </w:tc>
      </w:tr>
    </w:tbl>
    <w:p w14:paraId="4F13C8CD" w14:textId="6EBD45C2" w:rsidR="00566F84" w:rsidRDefault="00566F84" w:rsidP="00960951">
      <w:pPr>
        <w:rPr>
          <w:color w:val="000000" w:themeColor="text1"/>
        </w:rPr>
      </w:pPr>
    </w:p>
    <w:p w14:paraId="6E2A1644" w14:textId="77777777" w:rsidR="00566F84" w:rsidRDefault="00566F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2" w:name="_Toc494444067"/>
      <w:r w:rsidRPr="003101BC">
        <w:rPr>
          <w:color w:val="000000" w:themeColor="text1"/>
        </w:rPr>
        <w:t>Pre-Requisites</w:t>
      </w:r>
      <w:bookmarkEnd w:id="12"/>
    </w:p>
    <w:p w14:paraId="0D8C6885" w14:textId="5A0FEDB0" w:rsidR="004B0BB1" w:rsidRDefault="006B49E8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สร้าง </w:t>
      </w:r>
      <w:r>
        <w:rPr>
          <w:color w:val="000000" w:themeColor="text1"/>
          <w:lang w:bidi="th-TH"/>
        </w:rPr>
        <w:t xml:space="preserve">Folder </w:t>
      </w:r>
      <w:r>
        <w:rPr>
          <w:rFonts w:hint="cs"/>
          <w:color w:val="000000" w:themeColor="text1"/>
          <w:cs/>
          <w:lang w:bidi="th-TH"/>
        </w:rPr>
        <w:t xml:space="preserve">วาง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ตาม </w:t>
      </w:r>
      <w:r>
        <w:rPr>
          <w:color w:val="000000" w:themeColor="text1"/>
          <w:lang w:bidi="th-TH"/>
        </w:rPr>
        <w:t xml:space="preserve">Parameter </w:t>
      </w:r>
      <w:proofErr w:type="spellStart"/>
      <w:r>
        <w:rPr>
          <w:color w:val="000000" w:themeColor="text1"/>
          <w:lang w:bidi="th-TH"/>
        </w:rPr>
        <w:t>Intial</w:t>
      </w:r>
      <w:proofErr w:type="spellEnd"/>
      <w:r>
        <w:rPr>
          <w:color w:val="000000" w:themeColor="text1"/>
          <w:lang w:bidi="th-TH"/>
        </w:rPr>
        <w:t xml:space="preserve"> ,</w:t>
      </w:r>
      <w:proofErr w:type="spellStart"/>
      <w:r>
        <w:rPr>
          <w:color w:val="000000" w:themeColor="text1"/>
          <w:lang w:bidi="th-TH"/>
        </w:rPr>
        <w:t>Process,Error</w:t>
      </w:r>
      <w:proofErr w:type="spellEnd"/>
      <w:r>
        <w:rPr>
          <w:color w:val="000000" w:themeColor="text1"/>
          <w:lang w:bidi="th-TH"/>
        </w:rPr>
        <w:t xml:space="preserve"> ,Archive</w:t>
      </w:r>
    </w:p>
    <w:p w14:paraId="4D8016FE" w14:textId="76DF2844" w:rsidR="006B49E8" w:rsidRDefault="00413A44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ค่า </w:t>
      </w:r>
      <w:r>
        <w:rPr>
          <w:color w:val="000000" w:themeColor="text1"/>
          <w:lang w:bidi="th-TH"/>
        </w:rPr>
        <w:t xml:space="preserve">Setup Master </w:t>
      </w:r>
      <w:r>
        <w:rPr>
          <w:rFonts w:hint="cs"/>
          <w:color w:val="000000" w:themeColor="text1"/>
          <w:cs/>
          <w:lang w:bidi="th-TH"/>
        </w:rPr>
        <w:t xml:space="preserve">ของระบบงาน </w:t>
      </w:r>
      <w:r>
        <w:rPr>
          <w:color w:val="000000" w:themeColor="text1"/>
          <w:lang w:bidi="th-TH"/>
        </w:rPr>
        <w:t>PO</w:t>
      </w:r>
    </w:p>
    <w:p w14:paraId="120D6EA3" w14:textId="409D5312" w:rsidR="00E920EA" w:rsidRDefault="00E920EA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Mapping Supplier Code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MMX </w:t>
      </w:r>
      <w:r>
        <w:rPr>
          <w:rFonts w:hint="cs"/>
          <w:color w:val="000000" w:themeColor="text1"/>
          <w:cs/>
          <w:lang w:bidi="th-TH"/>
        </w:rPr>
        <w:t xml:space="preserve">กับ </w:t>
      </w:r>
      <w:r>
        <w:rPr>
          <w:color w:val="000000" w:themeColor="text1"/>
          <w:lang w:bidi="th-TH"/>
        </w:rPr>
        <w:t>ERP</w:t>
      </w:r>
    </w:p>
    <w:p w14:paraId="01852C02" w14:textId="77777777" w:rsidR="006B49E8" w:rsidRPr="003101BC" w:rsidRDefault="006B49E8" w:rsidP="00413A44">
      <w:pPr>
        <w:pStyle w:val="ListParagraph"/>
        <w:rPr>
          <w:color w:val="000000" w:themeColor="text1"/>
          <w:lang w:bidi="th-TH"/>
        </w:rPr>
      </w:pPr>
    </w:p>
    <w:p w14:paraId="5E927601" w14:textId="77777777" w:rsidR="00960951" w:rsidRPr="003101BC" w:rsidRDefault="00960951" w:rsidP="007E6892">
      <w:pPr>
        <w:pStyle w:val="ListParagraph"/>
        <w:ind w:left="2520"/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proofErr w:type="gramStart"/>
      <w:r w:rsidR="000062B0" w:rsidRPr="003101BC">
        <w:rPr>
          <w:color w:val="000000" w:themeColor="text1"/>
        </w:rPr>
        <w:t>fa</w:t>
      </w:r>
      <w:proofErr w:type="gramEnd"/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3" w:name="_Toc494444068"/>
      <w:r w:rsidRPr="003101BC">
        <w:rPr>
          <w:color w:val="000000" w:themeColor="text1"/>
        </w:rPr>
        <w:t>Business Rules</w:t>
      </w:r>
      <w:bookmarkEnd w:id="13"/>
    </w:p>
    <w:p w14:paraId="5593DD20" w14:textId="520D45FB" w:rsidR="005D32E4" w:rsidRDefault="005D32E4" w:rsidP="00A77144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MMX </w:t>
      </w:r>
      <w:r>
        <w:rPr>
          <w:rFonts w:hint="cs"/>
          <w:color w:val="000000" w:themeColor="text1"/>
          <w:cs/>
          <w:lang w:bidi="th-TH"/>
        </w:rPr>
        <w:t xml:space="preserve">จะส่ง </w:t>
      </w:r>
      <w:r>
        <w:rPr>
          <w:color w:val="000000" w:themeColor="text1"/>
          <w:lang w:bidi="th-TH"/>
        </w:rPr>
        <w:t xml:space="preserve">File PO/PR Interface 1 </w:t>
      </w:r>
      <w:r>
        <w:rPr>
          <w:rFonts w:hint="cs"/>
          <w:color w:val="000000" w:themeColor="text1"/>
          <w:cs/>
          <w:lang w:bidi="th-TH"/>
        </w:rPr>
        <w:t xml:space="preserve">วันต่อ  </w:t>
      </w:r>
      <w:r>
        <w:rPr>
          <w:color w:val="000000" w:themeColor="text1"/>
          <w:lang w:bidi="th-TH"/>
        </w:rPr>
        <w:t xml:space="preserve">1 </w:t>
      </w:r>
      <w:r>
        <w:rPr>
          <w:rFonts w:hint="cs"/>
          <w:color w:val="000000" w:themeColor="text1"/>
          <w:cs/>
          <w:lang w:bidi="th-TH"/>
        </w:rPr>
        <w:t>รอบ</w:t>
      </w:r>
      <w:r w:rsidR="00A77144">
        <w:rPr>
          <w:rFonts w:hint="cs"/>
          <w:color w:val="000000" w:themeColor="text1"/>
          <w:cs/>
          <w:lang w:bidi="th-TH"/>
        </w:rPr>
        <w:t xml:space="preserve"> โดย</w:t>
      </w:r>
      <w:r w:rsidRPr="00A77144">
        <w:rPr>
          <w:rFonts w:hint="cs"/>
          <w:color w:val="000000" w:themeColor="text1"/>
          <w:cs/>
          <w:lang w:bidi="th-TH"/>
        </w:rPr>
        <w:t xml:space="preserve">จะรวมทุก </w:t>
      </w:r>
      <w:r w:rsidRPr="00A77144">
        <w:rPr>
          <w:color w:val="000000" w:themeColor="text1"/>
          <w:lang w:bidi="th-TH"/>
        </w:rPr>
        <w:t xml:space="preserve">Store </w:t>
      </w:r>
      <w:r w:rsidRPr="00A77144">
        <w:rPr>
          <w:rFonts w:hint="cs"/>
          <w:color w:val="000000" w:themeColor="text1"/>
          <w:cs/>
          <w:lang w:bidi="th-TH"/>
        </w:rPr>
        <w:t xml:space="preserve">เข้ามาใน </w:t>
      </w:r>
      <w:r w:rsidRPr="00A77144">
        <w:rPr>
          <w:color w:val="000000" w:themeColor="text1"/>
          <w:lang w:bidi="th-TH"/>
        </w:rPr>
        <w:t xml:space="preserve">File </w:t>
      </w:r>
      <w:r w:rsidRPr="00A77144">
        <w:rPr>
          <w:rFonts w:hint="cs"/>
          <w:color w:val="000000" w:themeColor="text1"/>
          <w:cs/>
          <w:lang w:bidi="th-TH"/>
        </w:rPr>
        <w:t>เดียวกัน</w:t>
      </w:r>
      <w:r w:rsidR="00A77144">
        <w:rPr>
          <w:rFonts w:hint="cs"/>
          <w:color w:val="000000" w:themeColor="text1"/>
          <w:cs/>
          <w:lang w:bidi="th-TH"/>
        </w:rPr>
        <w:t xml:space="preserve"> </w:t>
      </w:r>
      <w:r w:rsidR="00A77144">
        <w:rPr>
          <w:color w:val="000000" w:themeColor="text1"/>
          <w:lang w:bidi="th-TH"/>
        </w:rPr>
        <w:t xml:space="preserve">(Ex. </w:t>
      </w:r>
      <w:r w:rsidR="00A77144" w:rsidRPr="00A77144">
        <w:rPr>
          <w:color w:val="000000" w:themeColor="text1"/>
          <w:lang w:bidi="th-TH"/>
        </w:rPr>
        <w:t>POConsoKFC_20170801.txt</w:t>
      </w:r>
      <w:r w:rsidR="00A77144">
        <w:rPr>
          <w:color w:val="000000" w:themeColor="text1"/>
          <w:lang w:bidi="th-TH"/>
        </w:rPr>
        <w:t>)</w:t>
      </w:r>
    </w:p>
    <w:p w14:paraId="5355E85F" w14:textId="53CE0833" w:rsidR="00A77144" w:rsidRPr="00A77144" w:rsidRDefault="00A77144" w:rsidP="005F5FC1">
      <w:pPr>
        <w:ind w:left="720"/>
        <w:rPr>
          <w:color w:val="000000" w:themeColor="text1"/>
          <w:lang w:bidi="th-TH"/>
        </w:rPr>
      </w:pPr>
      <w:r>
        <w:rPr>
          <w:color w:val="000000" w:themeColor="text1"/>
          <w:cs/>
          <w:lang w:bidi="th-TH"/>
        </w:rPr>
        <w:object w:dxaOrig="1544" w:dyaOrig="998" w14:anchorId="221D6F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50.4pt" o:ole="">
            <v:imagedata r:id="rId23" o:title=""/>
          </v:shape>
          <o:OLEObject Type="Embed" ProgID="Package" ShapeID="_x0000_i1025" DrawAspect="Icon" ObjectID="_1570628420" r:id="rId24"/>
        </w:object>
      </w:r>
    </w:p>
    <w:p w14:paraId="2454463B" w14:textId="2FEA2303" w:rsidR="005D32E4" w:rsidRDefault="005D32E4" w:rsidP="007E6892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PO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MMX </w:t>
      </w:r>
      <w:r>
        <w:rPr>
          <w:rFonts w:hint="cs"/>
          <w:color w:val="000000" w:themeColor="text1"/>
          <w:cs/>
          <w:lang w:bidi="th-TH"/>
        </w:rPr>
        <w:t xml:space="preserve">จะเข้ามาสร้างเป็น </w:t>
      </w: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1 PO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>ERP</w:t>
      </w:r>
      <w:r w:rsidR="00A77144">
        <w:rPr>
          <w:color w:val="000000" w:themeColor="text1"/>
          <w:lang w:bidi="th-TH"/>
        </w:rPr>
        <w:t xml:space="preserve"> </w:t>
      </w:r>
      <w:r w:rsidR="00A77144">
        <w:rPr>
          <w:rFonts w:hint="cs"/>
          <w:color w:val="000000" w:themeColor="text1"/>
          <w:cs/>
          <w:lang w:bidi="th-TH"/>
        </w:rPr>
        <w:t xml:space="preserve">โดย </w:t>
      </w:r>
      <w:r w:rsidR="00A77144">
        <w:rPr>
          <w:color w:val="000000" w:themeColor="text1"/>
          <w:lang w:bidi="th-TH"/>
        </w:rPr>
        <w:t>Grouping by Vendor Code</w:t>
      </w:r>
    </w:p>
    <w:p w14:paraId="09EC87A0" w14:textId="71076E1C" w:rsidR="001B483D" w:rsidRDefault="001B483D" w:rsidP="007E6892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>การอ่าน</w:t>
      </w:r>
      <w:r>
        <w:rPr>
          <w:color w:val="000000" w:themeColor="text1"/>
          <w:lang w:bidi="th-TH"/>
        </w:rPr>
        <w:t xml:space="preserve"> File </w:t>
      </w:r>
      <w:r>
        <w:rPr>
          <w:rFonts w:hint="cs"/>
          <w:color w:val="000000" w:themeColor="text1"/>
          <w:cs/>
          <w:lang w:bidi="th-TH"/>
        </w:rPr>
        <w:t xml:space="preserve">จะอ่านค่าทุก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 xml:space="preserve">Folder </w:t>
      </w:r>
      <w:r>
        <w:rPr>
          <w:rFonts w:hint="cs"/>
          <w:color w:val="000000" w:themeColor="text1"/>
          <w:cs/>
          <w:lang w:bidi="th-TH"/>
        </w:rPr>
        <w:t xml:space="preserve">ตาม </w:t>
      </w:r>
      <w:r>
        <w:rPr>
          <w:color w:val="000000" w:themeColor="text1"/>
          <w:lang w:bidi="th-TH"/>
        </w:rPr>
        <w:t>Parameter Folder</w:t>
      </w:r>
      <w:r w:rsidR="00A82360">
        <w:rPr>
          <w:color w:val="000000" w:themeColor="text1"/>
          <w:lang w:bidi="th-TH"/>
        </w:rPr>
        <w:t xml:space="preserve"> I</w:t>
      </w:r>
      <w:r>
        <w:rPr>
          <w:color w:val="000000" w:themeColor="text1"/>
          <w:lang w:bidi="th-TH"/>
        </w:rPr>
        <w:t>nitial</w:t>
      </w:r>
    </w:p>
    <w:p w14:paraId="667F5A59" w14:textId="0D094EDD" w:rsidR="001B483D" w:rsidRDefault="00A82360" w:rsidP="007E6892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ทาง </w:t>
      </w:r>
      <w:r>
        <w:rPr>
          <w:color w:val="000000" w:themeColor="text1"/>
          <w:lang w:bidi="th-TH"/>
        </w:rPr>
        <w:t xml:space="preserve">MMX </w:t>
      </w:r>
      <w:r>
        <w:rPr>
          <w:rFonts w:hint="cs"/>
          <w:color w:val="000000" w:themeColor="text1"/>
          <w:cs/>
          <w:lang w:bidi="th-TH"/>
        </w:rPr>
        <w:t xml:space="preserve">จะทำการนำ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มาวางไว้ที่ </w:t>
      </w:r>
      <w:r>
        <w:rPr>
          <w:color w:val="000000" w:themeColor="text1"/>
          <w:lang w:bidi="th-TH"/>
        </w:rPr>
        <w:t xml:space="preserve">Folder </w:t>
      </w:r>
      <w:r>
        <w:rPr>
          <w:rFonts w:hint="cs"/>
          <w:color w:val="000000" w:themeColor="text1"/>
          <w:cs/>
          <w:lang w:bidi="th-TH"/>
        </w:rPr>
        <w:t xml:space="preserve">ตาม </w:t>
      </w:r>
      <w:r>
        <w:rPr>
          <w:color w:val="000000" w:themeColor="text1"/>
          <w:lang w:bidi="th-TH"/>
        </w:rPr>
        <w:t xml:space="preserve">Parameter Folder </w:t>
      </w:r>
      <w:proofErr w:type="spellStart"/>
      <w:r>
        <w:rPr>
          <w:color w:val="000000" w:themeColor="text1"/>
          <w:lang w:bidi="th-TH"/>
        </w:rPr>
        <w:t>Intitial</w:t>
      </w:r>
      <w:proofErr w:type="spellEnd"/>
    </w:p>
    <w:p w14:paraId="7E139A85" w14:textId="2795FADE" w:rsidR="004C38E2" w:rsidRDefault="004C38E2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59358B">
        <w:rPr>
          <w:rFonts w:hint="cs"/>
          <w:color w:val="000000" w:themeColor="text1"/>
          <w:cs/>
          <w:lang w:bidi="th-TH"/>
        </w:rPr>
        <w:t xml:space="preserve">หาก </w:t>
      </w:r>
      <w:r w:rsidRP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จะทำการ </w:t>
      </w:r>
      <w:r w:rsid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ทีละ </w:t>
      </w:r>
      <w:r w:rsidR="0059358B">
        <w:rPr>
          <w:color w:val="000000" w:themeColor="text1"/>
          <w:lang w:bidi="th-TH"/>
        </w:rPr>
        <w:t xml:space="preserve">file </w:t>
      </w:r>
      <w:r w:rsidR="0059358B">
        <w:rPr>
          <w:rFonts w:hint="cs"/>
          <w:color w:val="000000" w:themeColor="text1"/>
          <w:cs/>
          <w:lang w:bidi="th-TH"/>
        </w:rPr>
        <w:t xml:space="preserve">โดยหากข้อมูลใน </w:t>
      </w:r>
      <w:r w:rsidR="0059358B">
        <w:rPr>
          <w:color w:val="000000" w:themeColor="text1"/>
          <w:lang w:bidi="th-TH"/>
        </w:rPr>
        <w:t xml:space="preserve">File </w:t>
      </w:r>
      <w:r w:rsidR="0059358B">
        <w:rPr>
          <w:rFonts w:hint="cs"/>
          <w:color w:val="000000" w:themeColor="text1"/>
          <w:cs/>
          <w:lang w:bidi="th-TH"/>
        </w:rPr>
        <w:t xml:space="preserve">ไม่ผ่าน </w:t>
      </w:r>
      <w:r w:rsid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ผ่านบาง </w:t>
      </w:r>
      <w:r w:rsidR="0059358B">
        <w:rPr>
          <w:color w:val="000000" w:themeColor="text1"/>
          <w:lang w:bidi="th-TH"/>
        </w:rPr>
        <w:t xml:space="preserve">Line </w:t>
      </w:r>
      <w:r w:rsidR="0059358B">
        <w:rPr>
          <w:rFonts w:hint="cs"/>
          <w:color w:val="000000" w:themeColor="text1"/>
          <w:cs/>
          <w:lang w:bidi="th-TH"/>
        </w:rPr>
        <w:t xml:space="preserve">และไม่ผ่านบาง </w:t>
      </w:r>
      <w:r w:rsidR="0059358B">
        <w:rPr>
          <w:color w:val="000000" w:themeColor="text1"/>
          <w:lang w:bidi="th-TH"/>
        </w:rPr>
        <w:t xml:space="preserve">Line </w:t>
      </w:r>
      <w:r w:rsidR="0059358B">
        <w:rPr>
          <w:rFonts w:hint="cs"/>
          <w:color w:val="000000" w:themeColor="text1"/>
          <w:cs/>
          <w:lang w:bidi="th-TH"/>
        </w:rPr>
        <w:t xml:space="preserve">จะถือว่าทั้ง </w:t>
      </w:r>
      <w:r w:rsidR="0059358B">
        <w:rPr>
          <w:color w:val="000000" w:themeColor="text1"/>
          <w:lang w:bidi="th-TH"/>
        </w:rPr>
        <w:t xml:space="preserve">file validate </w:t>
      </w:r>
      <w:r w:rsidR="0059358B">
        <w:rPr>
          <w:rFonts w:hint="cs"/>
          <w:color w:val="000000" w:themeColor="text1"/>
          <w:cs/>
          <w:lang w:bidi="th-TH"/>
        </w:rPr>
        <w:t>ไม่ผ่าน</w:t>
      </w:r>
    </w:p>
    <w:p w14:paraId="1E2E5533" w14:textId="26B4390D" w:rsidR="0058130F" w:rsidRDefault="0058130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กรณีส่งข้อมูล </w:t>
      </w:r>
      <w:r>
        <w:rPr>
          <w:color w:val="000000" w:themeColor="text1"/>
          <w:lang w:bidi="th-TH"/>
        </w:rPr>
        <w:t xml:space="preserve">Field Length </w:t>
      </w:r>
      <w:r>
        <w:rPr>
          <w:rFonts w:hint="cs"/>
          <w:color w:val="000000" w:themeColor="text1"/>
          <w:cs/>
          <w:lang w:bidi="th-TH"/>
        </w:rPr>
        <w:t xml:space="preserve">เกินกว่าค่าที่กำหนด จะทำการตัดคำทิ้งตามค่า </w:t>
      </w:r>
      <w:r w:rsidR="007225C9">
        <w:rPr>
          <w:color w:val="000000" w:themeColor="text1"/>
          <w:lang w:bidi="th-TH"/>
        </w:rPr>
        <w:t>Max</w:t>
      </w:r>
      <w:r>
        <w:rPr>
          <w:color w:val="000000" w:themeColor="text1"/>
          <w:lang w:bidi="th-TH"/>
        </w:rPr>
        <w:t xml:space="preserve"> length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>Field</w:t>
      </w:r>
    </w:p>
    <w:p w14:paraId="1FEF83C5" w14:textId="77777777" w:rsidR="00E920EA" w:rsidRPr="009373B7" w:rsidRDefault="00E920EA" w:rsidP="00E920EA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9373B7">
        <w:rPr>
          <w:rFonts w:hint="cs"/>
          <w:color w:val="000000" w:themeColor="text1"/>
          <w:cs/>
          <w:lang w:bidi="th-TH"/>
        </w:rPr>
        <w:t xml:space="preserve">เงื่อนไขการหา </w:t>
      </w:r>
      <w:r w:rsidRPr="009373B7">
        <w:rPr>
          <w:color w:val="000000" w:themeColor="text1"/>
          <w:lang w:bidi="th-TH"/>
        </w:rPr>
        <w:t xml:space="preserve">Blanket </w:t>
      </w:r>
      <w:r w:rsidRPr="009373B7">
        <w:rPr>
          <w:rFonts w:hint="cs"/>
          <w:color w:val="000000" w:themeColor="text1"/>
          <w:cs/>
          <w:lang w:bidi="th-TH"/>
        </w:rPr>
        <w:t xml:space="preserve">ใช้ </w:t>
      </w:r>
      <w:r w:rsidRPr="009373B7">
        <w:rPr>
          <w:color w:val="000000" w:themeColor="text1"/>
          <w:lang w:bidi="th-TH"/>
        </w:rPr>
        <w:t xml:space="preserve">Supplier Code (ERP) + Item Code </w:t>
      </w:r>
      <w:r w:rsidRPr="009373B7">
        <w:rPr>
          <w:rFonts w:hint="cs"/>
          <w:color w:val="000000" w:themeColor="text1"/>
          <w:cs/>
          <w:lang w:bidi="th-TH"/>
        </w:rPr>
        <w:t xml:space="preserve">และต้องเป็น </w:t>
      </w:r>
      <w:r w:rsidRPr="009373B7">
        <w:rPr>
          <w:color w:val="000000" w:themeColor="text1"/>
          <w:lang w:bidi="th-TH"/>
        </w:rPr>
        <w:t xml:space="preserve">Blanket </w:t>
      </w:r>
      <w:r w:rsidRPr="009373B7">
        <w:rPr>
          <w:rFonts w:hint="cs"/>
          <w:color w:val="000000" w:themeColor="text1"/>
          <w:cs/>
          <w:lang w:bidi="th-TH"/>
        </w:rPr>
        <w:t xml:space="preserve">ที่ </w:t>
      </w:r>
      <w:r w:rsidRPr="009373B7">
        <w:rPr>
          <w:color w:val="000000" w:themeColor="text1"/>
          <w:lang w:bidi="th-TH"/>
        </w:rPr>
        <w:t xml:space="preserve">Status Open </w:t>
      </w:r>
      <w:r w:rsidRPr="009373B7">
        <w:rPr>
          <w:rFonts w:hint="cs"/>
          <w:color w:val="000000" w:themeColor="text1"/>
          <w:cs/>
          <w:lang w:bidi="th-TH"/>
        </w:rPr>
        <w:t xml:space="preserve">มีการ </w:t>
      </w:r>
      <w:r w:rsidRPr="009373B7">
        <w:rPr>
          <w:color w:val="000000" w:themeColor="text1"/>
          <w:lang w:bidi="th-TH"/>
        </w:rPr>
        <w:t xml:space="preserve">Approved </w:t>
      </w:r>
      <w:r w:rsidRPr="009373B7">
        <w:rPr>
          <w:rFonts w:hint="cs"/>
          <w:color w:val="000000" w:themeColor="text1"/>
          <w:cs/>
          <w:lang w:bidi="th-TH"/>
        </w:rPr>
        <w:t xml:space="preserve">แล้ว และ ยังไม่ </w:t>
      </w:r>
      <w:r w:rsidRPr="009373B7">
        <w:rPr>
          <w:color w:val="000000" w:themeColor="text1"/>
          <w:lang w:bidi="th-TH"/>
        </w:rPr>
        <w:t xml:space="preserve">Expire (Expiration date) </w:t>
      </w:r>
      <w:r w:rsidRPr="009373B7">
        <w:rPr>
          <w:rFonts w:hint="cs"/>
          <w:color w:val="000000" w:themeColor="text1"/>
          <w:cs/>
          <w:lang w:bidi="th-TH"/>
        </w:rPr>
        <w:t xml:space="preserve">เทียบกับ </w:t>
      </w:r>
      <w:r w:rsidRPr="009373B7">
        <w:rPr>
          <w:color w:val="000000" w:themeColor="text1"/>
          <w:lang w:bidi="th-TH"/>
        </w:rPr>
        <w:t>PR Date</w:t>
      </w:r>
    </w:p>
    <w:p w14:paraId="429EE253" w14:textId="77777777" w:rsidR="00E920EA" w:rsidRPr="009373B7" w:rsidRDefault="00E920EA" w:rsidP="00E920EA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9373B7">
        <w:rPr>
          <w:rFonts w:hint="cs"/>
          <w:color w:val="000000" w:themeColor="text1"/>
          <w:cs/>
          <w:lang w:bidi="th-TH"/>
        </w:rPr>
        <w:t xml:space="preserve">กรณีเจอ </w:t>
      </w:r>
      <w:r w:rsidRPr="009373B7">
        <w:rPr>
          <w:color w:val="000000" w:themeColor="text1"/>
          <w:lang w:bidi="th-TH"/>
        </w:rPr>
        <w:t xml:space="preserve">Blanket Agreement </w:t>
      </w:r>
      <w:r w:rsidRPr="009373B7">
        <w:rPr>
          <w:rFonts w:hint="cs"/>
          <w:color w:val="000000" w:themeColor="text1"/>
          <w:cs/>
          <w:lang w:bidi="th-TH"/>
        </w:rPr>
        <w:t xml:space="preserve">ตรงเงื่อนไขมากกว่า </w:t>
      </w:r>
      <w:r w:rsidRPr="009373B7">
        <w:rPr>
          <w:color w:val="000000" w:themeColor="text1"/>
          <w:lang w:bidi="th-TH"/>
        </w:rPr>
        <w:t xml:space="preserve">1 Agreement </w:t>
      </w:r>
      <w:r w:rsidRPr="009373B7">
        <w:rPr>
          <w:rFonts w:hint="cs"/>
          <w:color w:val="000000" w:themeColor="text1"/>
          <w:cs/>
          <w:lang w:bidi="th-TH"/>
        </w:rPr>
        <w:t>ให้</w:t>
      </w:r>
      <w:r w:rsidRPr="009373B7">
        <w:rPr>
          <w:color w:val="000000" w:themeColor="text1"/>
          <w:lang w:bidi="th-TH"/>
        </w:rPr>
        <w:t xml:space="preserve"> Validate </w:t>
      </w:r>
      <w:r w:rsidRPr="009373B7">
        <w:rPr>
          <w:rFonts w:hint="cs"/>
          <w:color w:val="000000" w:themeColor="text1"/>
          <w:cs/>
          <w:lang w:bidi="th-TH"/>
        </w:rPr>
        <w:t>ไม่ผ่าน</w:t>
      </w:r>
      <w:r w:rsidRPr="009373B7">
        <w:rPr>
          <w:color w:val="000000" w:themeColor="text1"/>
          <w:lang w:bidi="th-TH"/>
        </w:rPr>
        <w:t xml:space="preserve"> </w:t>
      </w:r>
    </w:p>
    <w:p w14:paraId="645D681C" w14:textId="77777777" w:rsidR="00E920EA" w:rsidRPr="009373B7" w:rsidRDefault="00E920EA" w:rsidP="00E920EA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9373B7">
        <w:rPr>
          <w:rFonts w:hint="cs"/>
          <w:color w:val="000000" w:themeColor="text1"/>
          <w:cs/>
          <w:lang w:bidi="th-TH"/>
        </w:rPr>
        <w:t xml:space="preserve">กรณีที่เมื่อหาราคาจาก </w:t>
      </w:r>
      <w:r w:rsidRPr="009373B7">
        <w:rPr>
          <w:color w:val="000000" w:themeColor="text1"/>
          <w:lang w:bidi="th-TH"/>
        </w:rPr>
        <w:t xml:space="preserve">Blanket </w:t>
      </w:r>
      <w:r w:rsidRPr="009373B7">
        <w:rPr>
          <w:rFonts w:hint="cs"/>
          <w:color w:val="000000" w:themeColor="text1"/>
          <w:cs/>
          <w:lang w:bidi="th-TH"/>
        </w:rPr>
        <w:t xml:space="preserve">ได้แล้ว ต้องทำการเปรียบเทียบราคากับค่า </w:t>
      </w:r>
      <w:proofErr w:type="spellStart"/>
      <w:r w:rsidRPr="009373B7">
        <w:rPr>
          <w:color w:val="000000" w:themeColor="text1"/>
          <w:lang w:bidi="th-TH"/>
        </w:rPr>
        <w:t>Mininum</w:t>
      </w:r>
      <w:proofErr w:type="spellEnd"/>
      <w:r w:rsidRPr="009373B7">
        <w:rPr>
          <w:color w:val="000000" w:themeColor="text1"/>
          <w:lang w:bidi="th-TH"/>
        </w:rPr>
        <w:t xml:space="preserve"> Release </w:t>
      </w:r>
      <w:r w:rsidRPr="009373B7">
        <w:rPr>
          <w:rFonts w:hint="cs"/>
          <w:color w:val="000000" w:themeColor="text1"/>
          <w:cs/>
          <w:lang w:bidi="th-TH"/>
        </w:rPr>
        <w:t xml:space="preserve">และ </w:t>
      </w:r>
      <w:r w:rsidRPr="009373B7">
        <w:rPr>
          <w:color w:val="000000" w:themeColor="text1"/>
          <w:lang w:bidi="th-TH"/>
        </w:rPr>
        <w:t xml:space="preserve">Amount Limit </w:t>
      </w:r>
      <w:r w:rsidRPr="009373B7">
        <w:rPr>
          <w:rFonts w:hint="cs"/>
          <w:color w:val="000000" w:themeColor="text1"/>
          <w:cs/>
          <w:lang w:bidi="th-TH"/>
        </w:rPr>
        <w:t xml:space="preserve">ด้วย กรณีที่ </w:t>
      </w:r>
      <w:r w:rsidRPr="009373B7">
        <w:rPr>
          <w:color w:val="000000" w:themeColor="text1"/>
          <w:lang w:bidi="th-TH"/>
        </w:rPr>
        <w:t xml:space="preserve">Agreement </w:t>
      </w:r>
      <w:r w:rsidRPr="009373B7">
        <w:rPr>
          <w:rFonts w:hint="cs"/>
          <w:color w:val="000000" w:themeColor="text1"/>
          <w:cs/>
          <w:lang w:bidi="th-TH"/>
        </w:rPr>
        <w:t xml:space="preserve">ดังกล่าวมีการ </w:t>
      </w:r>
      <w:r w:rsidRPr="009373B7">
        <w:rPr>
          <w:color w:val="000000" w:themeColor="text1"/>
          <w:lang w:bidi="th-TH"/>
        </w:rPr>
        <w:t xml:space="preserve">Setup </w:t>
      </w:r>
      <w:r w:rsidRPr="009373B7">
        <w:rPr>
          <w:rFonts w:hint="cs"/>
          <w:color w:val="000000" w:themeColor="text1"/>
          <w:cs/>
          <w:lang w:bidi="th-TH"/>
        </w:rPr>
        <w:t>ค่าทั้งสองไว้</w:t>
      </w:r>
      <w:r w:rsidRPr="009373B7">
        <w:rPr>
          <w:color w:val="000000" w:themeColor="text1"/>
          <w:lang w:bidi="th-TH"/>
        </w:rPr>
        <w:t xml:space="preserve"> </w:t>
      </w:r>
    </w:p>
    <w:p w14:paraId="70B9C9EC" w14:textId="1535463E" w:rsidR="00892F14" w:rsidRDefault="00E920EA" w:rsidP="00892F14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9373B7">
        <w:rPr>
          <w:color w:val="000000" w:themeColor="text1"/>
          <w:lang w:bidi="th-TH"/>
        </w:rPr>
        <w:t xml:space="preserve">UOM </w:t>
      </w:r>
      <w:r w:rsidR="007C24AA" w:rsidRPr="009373B7">
        <w:rPr>
          <w:rFonts w:hint="cs"/>
          <w:color w:val="000000" w:themeColor="text1"/>
          <w:cs/>
          <w:lang w:bidi="th-TH"/>
        </w:rPr>
        <w:t xml:space="preserve">ทาง </w:t>
      </w:r>
      <w:r w:rsidR="007C24AA" w:rsidRPr="009373B7">
        <w:rPr>
          <w:color w:val="000000" w:themeColor="text1"/>
          <w:lang w:bidi="th-TH"/>
        </w:rPr>
        <w:t xml:space="preserve">MMX </w:t>
      </w:r>
      <w:r w:rsidR="007C24AA" w:rsidRPr="009373B7">
        <w:rPr>
          <w:rFonts w:hint="cs"/>
          <w:color w:val="000000" w:themeColor="text1"/>
          <w:cs/>
          <w:lang w:bidi="th-TH"/>
        </w:rPr>
        <w:t xml:space="preserve">จะไม่ได้ส่งมาให้ใช้ </w:t>
      </w:r>
      <w:r w:rsidR="007C24AA" w:rsidRPr="009373B7">
        <w:rPr>
          <w:color w:val="000000" w:themeColor="text1"/>
          <w:lang w:bidi="th-TH"/>
        </w:rPr>
        <w:t xml:space="preserve">Purchasing UOM </w:t>
      </w:r>
      <w:r w:rsidR="007C24AA" w:rsidRPr="009373B7">
        <w:rPr>
          <w:rFonts w:hint="cs"/>
          <w:color w:val="000000" w:themeColor="text1"/>
          <w:cs/>
          <w:lang w:bidi="th-TH"/>
        </w:rPr>
        <w:t xml:space="preserve">ของ </w:t>
      </w:r>
      <w:r w:rsidR="007C24AA" w:rsidRPr="009373B7">
        <w:rPr>
          <w:color w:val="000000" w:themeColor="text1"/>
          <w:lang w:bidi="th-TH"/>
        </w:rPr>
        <w:t>Item Master</w:t>
      </w:r>
      <w:r w:rsidR="00892F14">
        <w:rPr>
          <w:rFonts w:hint="cs"/>
          <w:color w:val="000000" w:themeColor="text1"/>
          <w:cs/>
          <w:lang w:bidi="th-TH"/>
        </w:rPr>
        <w:t xml:space="preserve"> ต้องไปตรวจสอบใน </w:t>
      </w:r>
      <w:r w:rsidR="00892F14">
        <w:rPr>
          <w:color w:val="000000" w:themeColor="text1"/>
          <w:lang w:bidi="th-TH"/>
        </w:rPr>
        <w:t xml:space="preserve">Blanket </w:t>
      </w:r>
      <w:r w:rsidR="00892F14">
        <w:rPr>
          <w:rFonts w:hint="cs"/>
          <w:color w:val="000000" w:themeColor="text1"/>
          <w:cs/>
          <w:lang w:bidi="th-TH"/>
        </w:rPr>
        <w:t>ด้วย</w:t>
      </w:r>
      <w:r w:rsidR="00892F14">
        <w:rPr>
          <w:color w:val="000000" w:themeColor="text1"/>
          <w:lang w:bidi="th-TH"/>
        </w:rPr>
        <w:t xml:space="preserve"> </w:t>
      </w:r>
      <w:r w:rsidR="00892F14">
        <w:rPr>
          <w:rFonts w:hint="cs"/>
          <w:color w:val="000000" w:themeColor="text1"/>
          <w:cs/>
          <w:lang w:bidi="th-TH"/>
        </w:rPr>
        <w:t xml:space="preserve">กรณีที่ </w:t>
      </w:r>
      <w:r w:rsidR="00892F14">
        <w:rPr>
          <w:color w:val="000000" w:themeColor="text1"/>
          <w:lang w:bidi="th-TH"/>
        </w:rPr>
        <w:t xml:space="preserve">UOM </w:t>
      </w:r>
      <w:r w:rsidR="00892F14">
        <w:rPr>
          <w:rFonts w:hint="cs"/>
          <w:color w:val="000000" w:themeColor="text1"/>
          <w:cs/>
          <w:lang w:bidi="th-TH"/>
        </w:rPr>
        <w:t xml:space="preserve">ไม่ตรงกับ </w:t>
      </w:r>
      <w:r w:rsidR="00892F14">
        <w:rPr>
          <w:color w:val="000000" w:themeColor="text1"/>
          <w:lang w:bidi="th-TH"/>
        </w:rPr>
        <w:t xml:space="preserve">Blanket </w:t>
      </w:r>
      <w:r w:rsidR="00892F14">
        <w:rPr>
          <w:rFonts w:hint="cs"/>
          <w:color w:val="000000" w:themeColor="text1"/>
          <w:cs/>
          <w:lang w:bidi="th-TH"/>
        </w:rPr>
        <w:t xml:space="preserve">ต้อง </w:t>
      </w:r>
      <w:r w:rsidR="00892F14">
        <w:rPr>
          <w:color w:val="000000" w:themeColor="text1"/>
          <w:lang w:bidi="th-TH"/>
        </w:rPr>
        <w:t xml:space="preserve">Validate </w:t>
      </w:r>
      <w:r w:rsidR="00892F14">
        <w:rPr>
          <w:rFonts w:hint="cs"/>
          <w:color w:val="000000" w:themeColor="text1"/>
          <w:cs/>
          <w:lang w:bidi="th-TH"/>
        </w:rPr>
        <w:t>ไม่ผ่าน</w:t>
      </w:r>
    </w:p>
    <w:p w14:paraId="22846350" w14:textId="77777777" w:rsidR="00892F14" w:rsidRPr="00436C9F" w:rsidRDefault="00892F14" w:rsidP="00892F14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436C9F">
        <w:rPr>
          <w:lang w:bidi="th-TH"/>
        </w:rPr>
        <w:t xml:space="preserve">Program </w:t>
      </w:r>
      <w:r w:rsidRPr="00436C9F">
        <w:rPr>
          <w:rFonts w:hint="cs"/>
          <w:cs/>
          <w:lang w:bidi="th-TH"/>
        </w:rPr>
        <w:t xml:space="preserve">ทำการย้าย </w:t>
      </w:r>
      <w:r w:rsidRPr="00436C9F">
        <w:rPr>
          <w:lang w:bidi="th-TH"/>
        </w:rPr>
        <w:t xml:space="preserve">Source File </w:t>
      </w:r>
      <w:r w:rsidRPr="00436C9F">
        <w:rPr>
          <w:rFonts w:hint="cs"/>
          <w:cs/>
          <w:lang w:bidi="th-TH"/>
        </w:rPr>
        <w:t xml:space="preserve">ไปวางที่ </w:t>
      </w:r>
      <w:r w:rsidRPr="00436C9F">
        <w:rPr>
          <w:lang w:bidi="th-TH"/>
        </w:rPr>
        <w:t>Folder</w:t>
      </w:r>
      <w:r>
        <w:rPr>
          <w:rFonts w:hint="cs"/>
          <w:cs/>
          <w:lang w:bidi="th-TH"/>
        </w:rPr>
        <w:t xml:space="preserve"> หลังจาก </w:t>
      </w:r>
      <w:r>
        <w:rPr>
          <w:lang w:bidi="th-TH"/>
        </w:rPr>
        <w:t>Process</w:t>
      </w:r>
      <w:r>
        <w:rPr>
          <w:rFonts w:hint="cs"/>
          <w:cs/>
          <w:lang w:bidi="th-TH"/>
        </w:rPr>
        <w:t xml:space="preserve"> เสร็จแล้ว</w:t>
      </w:r>
    </w:p>
    <w:p w14:paraId="1C50C855" w14:textId="77777777" w:rsidR="0058130F" w:rsidRPr="0059358B" w:rsidRDefault="0058130F" w:rsidP="0058130F">
      <w:pPr>
        <w:ind w:left="709"/>
        <w:rPr>
          <w:color w:val="000000" w:themeColor="text1"/>
          <w:lang w:bidi="th-TH"/>
        </w:rPr>
      </w:pPr>
    </w:p>
    <w:p w14:paraId="55985E9A" w14:textId="77777777" w:rsidR="00F2616D" w:rsidRPr="003101BC" w:rsidRDefault="00F2616D" w:rsidP="00F2616D">
      <w:pPr>
        <w:ind w:firstLine="420"/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4" w:name="_Toc494444069"/>
      <w:r w:rsidRPr="003101BC">
        <w:rPr>
          <w:color w:val="000000" w:themeColor="text1"/>
        </w:rPr>
        <w:t>Exceptional</w:t>
      </w:r>
      <w:bookmarkEnd w:id="14"/>
    </w:p>
    <w:p w14:paraId="720B09D4" w14:textId="77777777" w:rsidR="0009701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 xml:space="preserve">ที่มีข้อมูลไม่ตรงกับ </w:t>
      </w:r>
      <w:r w:rsidRPr="003101BC">
        <w:rPr>
          <w:color w:val="000000" w:themeColor="text1"/>
          <w:lang w:bidi="th-TH"/>
        </w:rPr>
        <w:t xml:space="preserve">Format </w:t>
      </w:r>
      <w:r w:rsidRPr="003101BC">
        <w:rPr>
          <w:rFonts w:hint="cs"/>
          <w:color w:val="000000" w:themeColor="text1"/>
          <w:cs/>
          <w:lang w:bidi="th-TH"/>
        </w:rPr>
        <w:t>ที่กำหนด</w:t>
      </w:r>
      <w:r w:rsidRPr="003101BC">
        <w:rPr>
          <w:color w:val="000000" w:themeColor="text1"/>
          <w:lang w:bidi="th-TH"/>
        </w:rPr>
        <w:t xml:space="preserve"> </w:t>
      </w:r>
    </w:p>
    <w:p w14:paraId="0284CA88" w14:textId="77777777" w:rsidR="00A549C8" w:rsidRPr="003101BC" w:rsidRDefault="00A549C8" w:rsidP="00A549C8">
      <w:pPr>
        <w:pStyle w:val="ListParagraph"/>
        <w:ind w:left="1080"/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3D6A8200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15" w:name="_Toc494444070"/>
      <w:r w:rsidRPr="003101BC">
        <w:rPr>
          <w:color w:val="000000" w:themeColor="text1"/>
        </w:rPr>
        <w:lastRenderedPageBreak/>
        <w:t xml:space="preserve">2. </w:t>
      </w:r>
      <w:bookmarkEnd w:id="8"/>
      <w:r w:rsidR="001C6CD0" w:rsidRPr="003101BC">
        <w:rPr>
          <w:color w:val="000000" w:themeColor="text1"/>
        </w:rPr>
        <w:t>PROGRAM DESCRIPTION</w:t>
      </w:r>
      <w:bookmarkEnd w:id="15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6" w:name="_Toc494444071"/>
      <w:r w:rsidRPr="003101BC">
        <w:rPr>
          <w:color w:val="000000" w:themeColor="text1"/>
          <w:lang w:bidi="th-TH"/>
        </w:rPr>
        <w:t>Parameter</w:t>
      </w:r>
      <w:bookmarkEnd w:id="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3101BC" w:rsidRPr="003101BC" w14:paraId="7CCCA0AA" w14:textId="77777777" w:rsidTr="003C261A">
        <w:trPr>
          <w:trHeight w:val="236"/>
        </w:trPr>
        <w:tc>
          <w:tcPr>
            <w:tcW w:w="603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1907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1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78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513C996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1CD724F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</w:t>
            </w:r>
            <w:r w:rsidR="007D4E76" w:rsidRPr="003101BC">
              <w:rPr>
                <w:color w:val="000000" w:themeColor="text1"/>
                <w:lang w:bidi="en-US"/>
              </w:rPr>
              <w:t xml:space="preserve"> Initial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2DF022E9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ที่จะอ่าน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ที่ได้รับ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 w:rsidR="0059358B">
              <w:rPr>
                <w:color w:val="000000" w:themeColor="text1"/>
                <w:lang w:bidi="th-TH"/>
              </w:rPr>
              <w:t>LINFOX</w:t>
            </w:r>
          </w:p>
        </w:tc>
      </w:tr>
      <w:tr w:rsidR="00C46956" w:rsidRPr="003101BC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</w:t>
            </w:r>
            <w:r w:rsidR="005B68D2" w:rsidRPr="003101BC">
              <w:rPr>
                <w:color w:val="000000" w:themeColor="text1"/>
                <w:lang w:bidi="th-TH"/>
              </w:rPr>
              <w:t xml:space="preserve"> Initial</w:t>
            </w:r>
          </w:p>
        </w:tc>
      </w:tr>
      <w:tr w:rsidR="00C46956" w:rsidRPr="003101BC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03420012" w:rsidR="00C46956" w:rsidRPr="003101BC" w:rsidRDefault="00C47832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 w:rsidR="006B49E8">
              <w:rPr>
                <w:color w:val="000000" w:themeColor="text1"/>
                <w:lang w:bidi="th-TH"/>
              </w:rPr>
              <w:t>PO/MMX</w:t>
            </w:r>
            <w:r w:rsidR="0059358B">
              <w:rPr>
                <w:color w:val="000000" w:themeColor="text1"/>
                <w:lang w:bidi="th-TH"/>
              </w:rPr>
              <w:t>/INTITIAL</w:t>
            </w:r>
          </w:p>
        </w:tc>
      </w:tr>
      <w:tr w:rsidR="007642E8" w:rsidRPr="003101BC" w14:paraId="57F62E7E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2170CDA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7F8EA7A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21" w:type="dxa"/>
          </w:tcPr>
          <w:p w14:paraId="1EC2BB0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F8D39FB" w14:textId="6517FF26" w:rsidR="007642E8" w:rsidRPr="003101BC" w:rsidRDefault="007642E8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>File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7642E8" w:rsidRPr="003101BC" w14:paraId="5BD9BE78" w14:textId="77777777" w:rsidTr="000867D1">
        <w:trPr>
          <w:trHeight w:val="142"/>
        </w:trPr>
        <w:tc>
          <w:tcPr>
            <w:tcW w:w="603" w:type="dxa"/>
            <w:vMerge/>
          </w:tcPr>
          <w:p w14:paraId="1A628F9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22B31F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291E68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A806CC5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7642E8" w:rsidRPr="003101BC" w14:paraId="17938481" w14:textId="77777777" w:rsidTr="000867D1">
        <w:trPr>
          <w:trHeight w:val="142"/>
        </w:trPr>
        <w:tc>
          <w:tcPr>
            <w:tcW w:w="603" w:type="dxa"/>
            <w:vMerge/>
          </w:tcPr>
          <w:p w14:paraId="4B6CF9EE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EBCEE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111238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298CBF4C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642E8" w:rsidRPr="003101BC" w14:paraId="5F067784" w14:textId="77777777" w:rsidTr="000867D1">
        <w:trPr>
          <w:trHeight w:val="142"/>
        </w:trPr>
        <w:tc>
          <w:tcPr>
            <w:tcW w:w="603" w:type="dxa"/>
            <w:vMerge/>
          </w:tcPr>
          <w:p w14:paraId="114EFDB1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E6724F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6015A3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CEEC4F3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7642E8" w:rsidRPr="003101BC" w14:paraId="28CD2472" w14:textId="77777777" w:rsidTr="000867D1">
        <w:trPr>
          <w:trHeight w:val="142"/>
        </w:trPr>
        <w:tc>
          <w:tcPr>
            <w:tcW w:w="603" w:type="dxa"/>
            <w:vMerge/>
          </w:tcPr>
          <w:p w14:paraId="00A13A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448B32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0E20A3" w14:textId="09F89A1C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D06CC02" w14:textId="2A8DA8C4" w:rsidR="007642E8" w:rsidRPr="003101BC" w:rsidRDefault="006B49E8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INBOUND/PO/MMMX</w:t>
            </w:r>
            <w:r w:rsidR="0059358B">
              <w:rPr>
                <w:color w:val="000000" w:themeColor="text1"/>
                <w:lang w:bidi="th-TH"/>
              </w:rPr>
              <w:t>/PROCESS</w:t>
            </w:r>
          </w:p>
        </w:tc>
      </w:tr>
      <w:tr w:rsidR="005B68D2" w:rsidRPr="003101BC" w14:paraId="15C11988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1623E99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7AC5B34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21" w:type="dxa"/>
          </w:tcPr>
          <w:p w14:paraId="0D7C829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CA9B63C" w14:textId="466AAD3A" w:rsidR="005B68D2" w:rsidRPr="003101BC" w:rsidRDefault="005B68D2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B68D2" w:rsidRPr="003101BC" w14:paraId="11C5EFD5" w14:textId="77777777" w:rsidTr="000867D1">
        <w:trPr>
          <w:trHeight w:val="142"/>
        </w:trPr>
        <w:tc>
          <w:tcPr>
            <w:tcW w:w="603" w:type="dxa"/>
            <w:vMerge/>
          </w:tcPr>
          <w:p w14:paraId="2BFD221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911A23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48944B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411D07ED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5B68D2" w:rsidRPr="003101BC" w14:paraId="5ECB5079" w14:textId="77777777" w:rsidTr="000867D1">
        <w:trPr>
          <w:trHeight w:val="142"/>
        </w:trPr>
        <w:tc>
          <w:tcPr>
            <w:tcW w:w="603" w:type="dxa"/>
            <w:vMerge/>
          </w:tcPr>
          <w:p w14:paraId="718E84F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38FAF4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431B0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705074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42EF4EC3" w14:textId="77777777" w:rsidTr="000867D1">
        <w:trPr>
          <w:trHeight w:val="142"/>
        </w:trPr>
        <w:tc>
          <w:tcPr>
            <w:tcW w:w="603" w:type="dxa"/>
            <w:vMerge/>
          </w:tcPr>
          <w:p w14:paraId="38DB2619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A515563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D459BA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271CDC1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71359227" w14:textId="77777777" w:rsidTr="000867D1">
        <w:trPr>
          <w:trHeight w:val="142"/>
        </w:trPr>
        <w:tc>
          <w:tcPr>
            <w:tcW w:w="603" w:type="dxa"/>
            <w:vMerge/>
          </w:tcPr>
          <w:p w14:paraId="71AD6D06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53C656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90A31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70C62C3" w14:textId="4EA0CBEF" w:rsidR="005B68D2" w:rsidRPr="003101BC" w:rsidRDefault="006B49E8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INBOUND/PO/MMX</w:t>
            </w:r>
            <w:r w:rsidR="0059358B">
              <w:rPr>
                <w:color w:val="000000" w:themeColor="text1"/>
                <w:lang w:bidi="th-TH"/>
              </w:rPr>
              <w:t>/ERROR</w:t>
            </w:r>
          </w:p>
        </w:tc>
      </w:tr>
      <w:tr w:rsidR="005B68D2" w:rsidRPr="003101BC" w14:paraId="05B81537" w14:textId="77777777" w:rsidTr="005B68D2">
        <w:trPr>
          <w:trHeight w:val="58"/>
        </w:trPr>
        <w:tc>
          <w:tcPr>
            <w:tcW w:w="603" w:type="dxa"/>
            <w:vMerge w:val="restart"/>
          </w:tcPr>
          <w:p w14:paraId="2F34CEA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17E92A33" w14:textId="77777777" w:rsidR="005B68D2" w:rsidRPr="003101BC" w:rsidRDefault="005B68D2" w:rsidP="005B68D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21" w:type="dxa"/>
          </w:tcPr>
          <w:p w14:paraId="6704A338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7F67A21" w14:textId="2CF0D66C" w:rsidR="005B68D2" w:rsidRPr="003101BC" w:rsidRDefault="005B68D2" w:rsidP="005B68D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B68D2" w:rsidRPr="003101BC" w14:paraId="7651AC53" w14:textId="77777777" w:rsidTr="000867D1">
        <w:trPr>
          <w:trHeight w:val="142"/>
        </w:trPr>
        <w:tc>
          <w:tcPr>
            <w:tcW w:w="603" w:type="dxa"/>
            <w:vMerge/>
          </w:tcPr>
          <w:p w14:paraId="02128E90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F3EAE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87696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9E44C5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Archive</w:t>
            </w:r>
          </w:p>
        </w:tc>
      </w:tr>
      <w:tr w:rsidR="005B68D2" w:rsidRPr="003101BC" w14:paraId="3C7586C8" w14:textId="77777777" w:rsidTr="000867D1">
        <w:trPr>
          <w:trHeight w:val="142"/>
        </w:trPr>
        <w:tc>
          <w:tcPr>
            <w:tcW w:w="603" w:type="dxa"/>
            <w:vMerge/>
          </w:tcPr>
          <w:p w14:paraId="364CDC9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DB88BF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BDE52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B0290B0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03A231FB" w14:textId="77777777" w:rsidTr="000867D1">
        <w:trPr>
          <w:trHeight w:val="142"/>
        </w:trPr>
        <w:tc>
          <w:tcPr>
            <w:tcW w:w="603" w:type="dxa"/>
            <w:vMerge/>
          </w:tcPr>
          <w:p w14:paraId="03C06E24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84E197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734DC6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1F7346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5004419E" w14:textId="77777777" w:rsidTr="000867D1">
        <w:trPr>
          <w:trHeight w:val="142"/>
        </w:trPr>
        <w:tc>
          <w:tcPr>
            <w:tcW w:w="603" w:type="dxa"/>
            <w:vMerge/>
          </w:tcPr>
          <w:p w14:paraId="0064268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D25F5C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5386F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36E0D63" w14:textId="51F3E317" w:rsidR="005B68D2" w:rsidRPr="003101BC" w:rsidRDefault="006B49E8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INBOUND/PO/MMX</w:t>
            </w:r>
            <w:r w:rsidR="0059358B">
              <w:rPr>
                <w:color w:val="000000" w:themeColor="text1"/>
                <w:lang w:bidi="th-TH"/>
              </w:rPr>
              <w:t>/ARCHIVE</w:t>
            </w:r>
          </w:p>
        </w:tc>
      </w:tr>
      <w:tr w:rsidR="00C47832" w:rsidRPr="0059358B" w14:paraId="218DE79D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67EB9897" w14:textId="7955BE1A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5449CB1F" w14:textId="2B83553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Import</w:t>
            </w:r>
            <w:r w:rsidR="00C47832" w:rsidRPr="004D7A18">
              <w:rPr>
                <w:color w:val="000000" w:themeColor="text1"/>
                <w:lang w:bidi="en-US"/>
              </w:rPr>
              <w:t xml:space="preserve"> source</w:t>
            </w:r>
          </w:p>
        </w:tc>
        <w:tc>
          <w:tcPr>
            <w:tcW w:w="1321" w:type="dxa"/>
          </w:tcPr>
          <w:p w14:paraId="2E02552E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A8A9549" w14:textId="5C93B8CD" w:rsidR="00C47832" w:rsidRPr="004D7A18" w:rsidRDefault="00C47832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rFonts w:hint="cs"/>
                <w:color w:val="000000" w:themeColor="text1"/>
                <w:cs/>
                <w:lang w:bidi="th-TH"/>
              </w:rPr>
              <w:t>ระบ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ุชื่อ </w:t>
            </w:r>
            <w:r w:rsidR="004D7A18">
              <w:rPr>
                <w:color w:val="000000" w:themeColor="text1"/>
                <w:lang w:bidi="th-TH"/>
              </w:rPr>
              <w:t xml:space="preserve">Import Source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ที่จะนำ </w:t>
            </w:r>
            <w:r w:rsidR="004D7A18">
              <w:rPr>
                <w:color w:val="000000" w:themeColor="text1"/>
                <w:lang w:bidi="th-TH"/>
              </w:rPr>
              <w:t xml:space="preserve">PR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>เข้าระบบ</w:t>
            </w:r>
            <w:r w:rsidR="004D7A18">
              <w:rPr>
                <w:color w:val="000000" w:themeColor="text1"/>
                <w:lang w:bidi="th-TH"/>
              </w:rPr>
              <w:t xml:space="preserve"> ERP</w:t>
            </w:r>
          </w:p>
        </w:tc>
      </w:tr>
      <w:tr w:rsidR="00C47832" w:rsidRPr="0059358B" w14:paraId="572557DA" w14:textId="77777777" w:rsidTr="003C261A">
        <w:trPr>
          <w:trHeight w:val="142"/>
        </w:trPr>
        <w:tc>
          <w:tcPr>
            <w:tcW w:w="603" w:type="dxa"/>
            <w:vMerge/>
          </w:tcPr>
          <w:p w14:paraId="5BFB408F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0E8959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5BF0A4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CF9685C" w14:textId="65DF9C5A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Import</w:t>
            </w:r>
            <w:r w:rsidR="00C47832" w:rsidRPr="004D7A18">
              <w:rPr>
                <w:color w:val="000000" w:themeColor="text1"/>
                <w:lang w:bidi="th-TH"/>
              </w:rPr>
              <w:t xml:space="preserve"> source</w:t>
            </w:r>
          </w:p>
        </w:tc>
      </w:tr>
      <w:tr w:rsidR="00C47832" w:rsidRPr="0059358B" w14:paraId="30D9C544" w14:textId="77777777" w:rsidTr="003C261A">
        <w:trPr>
          <w:trHeight w:val="142"/>
        </w:trPr>
        <w:tc>
          <w:tcPr>
            <w:tcW w:w="603" w:type="dxa"/>
            <w:vMerge/>
          </w:tcPr>
          <w:p w14:paraId="4EA83C82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72619CD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BB8876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12EF0D3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9358B" w14:paraId="12458D0B" w14:textId="77777777" w:rsidTr="003C261A">
        <w:trPr>
          <w:trHeight w:val="142"/>
        </w:trPr>
        <w:tc>
          <w:tcPr>
            <w:tcW w:w="603" w:type="dxa"/>
            <w:vMerge/>
          </w:tcPr>
          <w:p w14:paraId="2D7189DC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7C293B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EA8ADD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820ED8A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520B1227" w14:textId="77777777" w:rsidTr="003C261A">
        <w:trPr>
          <w:trHeight w:val="142"/>
        </w:trPr>
        <w:tc>
          <w:tcPr>
            <w:tcW w:w="603" w:type="dxa"/>
            <w:vMerge/>
          </w:tcPr>
          <w:p w14:paraId="1140A4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7F4BE7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3B92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F7120FB" w14:textId="15C8C207" w:rsidR="00C47832" w:rsidRPr="004D7A18" w:rsidRDefault="006B49E8" w:rsidP="00AB1B5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="00AB1B58">
              <w:rPr>
                <w:color w:val="000000" w:themeColor="text1"/>
                <w:lang w:bidi="th-TH"/>
              </w:rPr>
              <w:t>MMX”</w:t>
            </w:r>
          </w:p>
        </w:tc>
      </w:tr>
      <w:tr w:rsidR="00C47832" w:rsidRPr="0059358B" w14:paraId="6B458C9A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2B6D3696" w14:textId="35B54725" w:rsidR="00C47832" w:rsidRPr="004D7A18" w:rsidRDefault="009373B7" w:rsidP="00C47832">
            <w:pPr>
              <w:rPr>
                <w:color w:val="000000" w:themeColor="text1"/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1907" w:type="dxa"/>
            <w:vMerge w:val="restart"/>
          </w:tcPr>
          <w:p w14:paraId="17D3EB71" w14:textId="1BF0A4D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BU NAME</w:t>
            </w:r>
          </w:p>
        </w:tc>
        <w:tc>
          <w:tcPr>
            <w:tcW w:w="1321" w:type="dxa"/>
          </w:tcPr>
          <w:p w14:paraId="37FC0473" w14:textId="236B6774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A4384AB" w14:textId="76498D5A" w:rsidR="00C47832" w:rsidRPr="004D7A18" w:rsidRDefault="004D7A18" w:rsidP="00C47832">
            <w:pPr>
              <w:rPr>
                <w:color w:val="000000" w:themeColor="text1"/>
                <w:cs/>
                <w:lang w:bidi="th-TH"/>
              </w:rPr>
            </w:pPr>
            <w:r w:rsidRPr="004D7A18">
              <w:rPr>
                <w:rFonts w:hint="cs"/>
                <w:cs/>
                <w:lang w:bidi="th-TH"/>
              </w:rPr>
              <w:t xml:space="preserve">ระบุ </w:t>
            </w:r>
            <w:r w:rsidRPr="004D7A18">
              <w:rPr>
                <w:lang w:bidi="th-TH"/>
              </w:rPr>
              <w:t xml:space="preserve">BU </w:t>
            </w:r>
            <w:r w:rsidRPr="004D7A18">
              <w:rPr>
                <w:rFonts w:hint="cs"/>
                <w:cs/>
                <w:lang w:bidi="th-TH"/>
              </w:rPr>
              <w:t xml:space="preserve">ที่นำ </w:t>
            </w:r>
            <w:r w:rsidRPr="004D7A18">
              <w:rPr>
                <w:lang w:bidi="th-TH"/>
              </w:rPr>
              <w:t xml:space="preserve">PR </w:t>
            </w:r>
            <w:r w:rsidRPr="004D7A18">
              <w:rPr>
                <w:rFonts w:hint="cs"/>
                <w:cs/>
                <w:lang w:bidi="th-TH"/>
              </w:rPr>
              <w:t xml:space="preserve">เข้า </w:t>
            </w:r>
          </w:p>
        </w:tc>
      </w:tr>
      <w:tr w:rsidR="00C47832" w:rsidRPr="0059358B" w14:paraId="0B449EB0" w14:textId="77777777" w:rsidTr="003C261A">
        <w:trPr>
          <w:trHeight w:val="142"/>
        </w:trPr>
        <w:tc>
          <w:tcPr>
            <w:tcW w:w="603" w:type="dxa"/>
            <w:vMerge/>
          </w:tcPr>
          <w:p w14:paraId="662FF32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88FAE61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219436" w14:textId="64DEA1E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723F8E57" w14:textId="118F31EF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BU NAME</w:t>
            </w:r>
          </w:p>
        </w:tc>
      </w:tr>
      <w:tr w:rsidR="00C47832" w:rsidRPr="0059358B" w14:paraId="20F4000C" w14:textId="77777777" w:rsidTr="003C261A">
        <w:trPr>
          <w:trHeight w:val="142"/>
        </w:trPr>
        <w:tc>
          <w:tcPr>
            <w:tcW w:w="603" w:type="dxa"/>
            <w:vMerge/>
          </w:tcPr>
          <w:p w14:paraId="62887BCF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902A50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5825F9A" w14:textId="31015E99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59A7128" w14:textId="1C96CF3A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Yes</w:t>
            </w:r>
          </w:p>
        </w:tc>
      </w:tr>
      <w:tr w:rsidR="00C47832" w:rsidRPr="0059358B" w14:paraId="2F601CA6" w14:textId="77777777" w:rsidTr="003C261A">
        <w:trPr>
          <w:trHeight w:val="142"/>
        </w:trPr>
        <w:tc>
          <w:tcPr>
            <w:tcW w:w="603" w:type="dxa"/>
            <w:vMerge/>
          </w:tcPr>
          <w:p w14:paraId="4BB2912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77088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D8F76A5" w14:textId="6098AE0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3C7499F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003551FE" w14:textId="77777777" w:rsidTr="003C261A">
        <w:trPr>
          <w:trHeight w:val="142"/>
        </w:trPr>
        <w:tc>
          <w:tcPr>
            <w:tcW w:w="603" w:type="dxa"/>
            <w:vMerge/>
          </w:tcPr>
          <w:p w14:paraId="1537D58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A06C7D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12CBD33" w14:textId="5C5900BB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7C63154E" w14:textId="0101C55C" w:rsidR="00C47832" w:rsidRPr="004D7A18" w:rsidRDefault="004D7A18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“RESTAURANTS DEVELOPMENT COMPANY LIMITED”</w:t>
            </w:r>
          </w:p>
        </w:tc>
      </w:tr>
      <w:tr w:rsidR="00C47832" w:rsidRPr="00B83679" w14:paraId="2132FD86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10C92D47" w14:textId="7704B099" w:rsidR="00C47832" w:rsidRPr="00B83679" w:rsidRDefault="009373B7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1907" w:type="dxa"/>
            <w:vMerge w:val="restart"/>
          </w:tcPr>
          <w:p w14:paraId="10DAC52D" w14:textId="6D768F0A" w:rsidR="00C47832" w:rsidRPr="00B83679" w:rsidRDefault="00B83679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PR STATUS</w:t>
            </w:r>
          </w:p>
        </w:tc>
        <w:tc>
          <w:tcPr>
            <w:tcW w:w="1321" w:type="dxa"/>
          </w:tcPr>
          <w:p w14:paraId="33CB14A8" w14:textId="2FEB8782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78FBAA" w14:textId="77777777" w:rsidR="00C47832" w:rsidRDefault="00C47832" w:rsidP="00B83679">
            <w:pPr>
              <w:rPr>
                <w:color w:val="000000" w:themeColor="text1"/>
                <w:lang w:bidi="th-TH"/>
              </w:rPr>
            </w:pPr>
            <w:r w:rsidRPr="00B83679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="00B83679">
              <w:rPr>
                <w:color w:val="000000" w:themeColor="text1"/>
                <w:lang w:bidi="th-TH"/>
              </w:rPr>
              <w:t xml:space="preserve">Status </w:t>
            </w:r>
            <w:r w:rsidR="00B83679"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 w:rsidR="00B83679">
              <w:rPr>
                <w:color w:val="000000" w:themeColor="text1"/>
                <w:lang w:bidi="th-TH"/>
              </w:rPr>
              <w:t xml:space="preserve">PR </w:t>
            </w:r>
            <w:r w:rsidR="00B83679">
              <w:rPr>
                <w:rFonts w:hint="cs"/>
                <w:color w:val="000000" w:themeColor="text1"/>
                <w:cs/>
                <w:lang w:bidi="th-TH"/>
              </w:rPr>
              <w:t>ที่ต้องการนำเข้า</w:t>
            </w:r>
          </w:p>
          <w:p w14:paraId="0ACD8889" w14:textId="77777777" w:rsidR="00B83679" w:rsidRDefault="00B83679" w:rsidP="00B8367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APPROVED = PR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 xml:space="preserve">Approve </w:t>
            </w:r>
            <w:r>
              <w:rPr>
                <w:rFonts w:hint="cs"/>
                <w:color w:val="000000" w:themeColor="text1"/>
                <w:cs/>
                <w:lang w:bidi="th-TH"/>
              </w:rPr>
              <w:t>แล้ว</w:t>
            </w:r>
          </w:p>
          <w:p w14:paraId="10E44B8C" w14:textId="4937511F" w:rsidR="00B83679" w:rsidRPr="00B83679" w:rsidRDefault="00B83679" w:rsidP="00B8367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INCOMPLETE = PR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ที่รอการ </w:t>
            </w:r>
            <w:r>
              <w:rPr>
                <w:color w:val="000000" w:themeColor="text1"/>
                <w:lang w:bidi="th-TH"/>
              </w:rPr>
              <w:t>approve</w:t>
            </w:r>
          </w:p>
        </w:tc>
      </w:tr>
      <w:tr w:rsidR="00C47832" w:rsidRPr="00B83679" w14:paraId="3C89496A" w14:textId="77777777" w:rsidTr="003C261A">
        <w:trPr>
          <w:trHeight w:val="142"/>
        </w:trPr>
        <w:tc>
          <w:tcPr>
            <w:tcW w:w="603" w:type="dxa"/>
            <w:vMerge/>
          </w:tcPr>
          <w:p w14:paraId="3C34B1FB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C9CBBC8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3DCBA14" w14:textId="79BA4BC2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5DB639D" w14:textId="09F55AA8" w:rsidR="00C47832" w:rsidRPr="00B83679" w:rsidRDefault="00B83679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 STATUS</w:t>
            </w:r>
          </w:p>
        </w:tc>
      </w:tr>
      <w:tr w:rsidR="00C47832" w:rsidRPr="00B83679" w14:paraId="4A325E70" w14:textId="77777777" w:rsidTr="003C261A">
        <w:trPr>
          <w:trHeight w:val="142"/>
        </w:trPr>
        <w:tc>
          <w:tcPr>
            <w:tcW w:w="603" w:type="dxa"/>
            <w:vMerge/>
          </w:tcPr>
          <w:p w14:paraId="79D23701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09516DB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29A7BD7" w14:textId="7AF940E4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8DCE5B" w14:textId="0BABF683" w:rsidR="00C47832" w:rsidRPr="00B83679" w:rsidRDefault="00C47832" w:rsidP="00C47832">
            <w:pPr>
              <w:rPr>
                <w:color w:val="000000" w:themeColor="text1"/>
                <w:lang w:bidi="th-TH"/>
              </w:rPr>
            </w:pPr>
            <w:r w:rsidRPr="00B83679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B83679" w14:paraId="4EB19B44" w14:textId="77777777" w:rsidTr="003C261A">
        <w:trPr>
          <w:trHeight w:val="142"/>
        </w:trPr>
        <w:tc>
          <w:tcPr>
            <w:tcW w:w="603" w:type="dxa"/>
            <w:vMerge/>
          </w:tcPr>
          <w:p w14:paraId="095DBF50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C81249F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166C952" w14:textId="473B6EED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F461572" w14:textId="77777777" w:rsidR="00C47832" w:rsidRPr="00B83679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B83679" w14:paraId="3D978860" w14:textId="77777777" w:rsidTr="003C261A">
        <w:trPr>
          <w:trHeight w:val="142"/>
        </w:trPr>
        <w:tc>
          <w:tcPr>
            <w:tcW w:w="603" w:type="dxa"/>
            <w:vMerge/>
          </w:tcPr>
          <w:p w14:paraId="0E9E6C47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EAC9AD5" w14:textId="77777777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EBCE2AC" w14:textId="4E1B5CED" w:rsidR="00C47832" w:rsidRPr="00B83679" w:rsidRDefault="00C47832" w:rsidP="00C47832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5F50E614" w14:textId="423398D0" w:rsidR="00C47832" w:rsidRPr="00B83679" w:rsidRDefault="00B83679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“APPROVED”</w:t>
            </w:r>
          </w:p>
        </w:tc>
      </w:tr>
    </w:tbl>
    <w:p w14:paraId="704BB71B" w14:textId="77777777" w:rsidR="00813BA0" w:rsidRPr="0059358B" w:rsidRDefault="00813BA0" w:rsidP="00813BA0">
      <w:pPr>
        <w:rPr>
          <w:strike/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7" w:name="_Toc494444072"/>
      <w:r w:rsidRPr="003101BC">
        <w:rPr>
          <w:color w:val="000000" w:themeColor="text1"/>
        </w:rPr>
        <w:t>Program Step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53"/>
        <w:gridCol w:w="8443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3831A025" w:rsidR="00D77098" w:rsidRPr="003101BC" w:rsidRDefault="008E1190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Purchasing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613A5350" w:rsidR="00D77098" w:rsidRPr="003101BC" w:rsidDel="00433970" w:rsidRDefault="008E1190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</w:t>
            </w:r>
            <w:r w:rsidRPr="0059358B">
              <w:rPr>
                <w:color w:val="000000" w:themeColor="text1"/>
                <w:lang w:bidi="th-TH"/>
              </w:rPr>
              <w:t xml:space="preserve">Interface PR&lt;Linfox&gt; to </w:t>
            </w:r>
            <w:r>
              <w:rPr>
                <w:color w:val="000000" w:themeColor="text1"/>
                <w:lang w:bidi="th-TH"/>
              </w:rPr>
              <w:t>PR,</w:t>
            </w:r>
            <w:r w:rsidRPr="0059358B">
              <w:rPr>
                <w:color w:val="000000" w:themeColor="text1"/>
                <w:lang w:bidi="th-TH"/>
              </w:rPr>
              <w:t>PO(ERP)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3101BC" w:rsidRDefault="00D77098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มีขั้นตอนการทำงานดังนี้</w:t>
            </w:r>
          </w:p>
          <w:p w14:paraId="00065836" w14:textId="23D56B76" w:rsidR="00E47949" w:rsidRPr="003101BC" w:rsidRDefault="00655959" w:rsidP="00E4794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Program</w:t>
            </w:r>
            <w:r w:rsidR="00E47949" w:rsidRPr="003101BC">
              <w:rPr>
                <w:color w:val="000000" w:themeColor="text1"/>
                <w:lang w:bidi="th-TH"/>
              </w:rPr>
              <w:t xml:space="preserve"> : “</w:t>
            </w:r>
            <w:r w:rsidR="007D4E76" w:rsidRPr="003101BC">
              <w:rPr>
                <w:color w:val="000000" w:themeColor="text1"/>
                <w:lang w:bidi="th-TH"/>
              </w:rPr>
              <w:t xml:space="preserve">XCUST : </w:t>
            </w:r>
            <w:r w:rsidR="006B49E8" w:rsidRPr="006B49E8">
              <w:rPr>
                <w:color w:val="000000" w:themeColor="text1"/>
                <w:lang w:bidi="th-TH"/>
              </w:rPr>
              <w:t>Interface PR/PO Direct &lt;MX&gt; to PO(ERP)</w:t>
            </w:r>
          </w:p>
          <w:p w14:paraId="0E72D049" w14:textId="01D3F8C7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ระบบ </w:t>
            </w:r>
            <w:r w:rsidR="00AC0D83">
              <w:rPr>
                <w:color w:val="000000" w:themeColor="text1"/>
                <w:lang w:bidi="th-TH"/>
              </w:rPr>
              <w:t xml:space="preserve">MMX </w:t>
            </w:r>
            <w:r w:rsidR="00AC0D83">
              <w:rPr>
                <w:rFonts w:hint="cs"/>
                <w:color w:val="000000" w:themeColor="text1"/>
                <w:cs/>
                <w:lang w:bidi="th-TH"/>
              </w:rPr>
              <w:t>จะ</w:t>
            </w:r>
            <w:r w:rsidR="0059358B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 SFTP file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จากระบบงาน </w:t>
            </w:r>
            <w:r w:rsidR="00AC0D83">
              <w:rPr>
                <w:color w:val="000000" w:themeColor="text1"/>
                <w:lang w:bidi="th-TH"/>
              </w:rPr>
              <w:t>MMX</w:t>
            </w:r>
            <w:r w:rsidR="0059358B">
              <w:rPr>
                <w:color w:val="000000" w:themeColor="text1"/>
                <w:lang w:bidi="th-TH"/>
              </w:rPr>
              <w:t xml:space="preserve">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และนำ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มาวางไว้ที่ </w:t>
            </w:r>
            <w:r w:rsidRPr="003101BC">
              <w:rPr>
                <w:color w:val="000000" w:themeColor="text1"/>
                <w:lang w:bidi="th-TH"/>
              </w:rPr>
              <w:t>Server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 w:rsidRPr="003101BC">
              <w:rPr>
                <w:color w:val="000000" w:themeColor="text1"/>
                <w:lang w:bidi="th-TH"/>
              </w:rPr>
              <w:t>Path Parameter Path Initial</w:t>
            </w:r>
          </w:p>
          <w:p w14:paraId="65AD2AA1" w14:textId="77777777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Move 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มาไว้ที่ </w:t>
            </w: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 Path Process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</w:p>
          <w:p w14:paraId="3F494D21" w14:textId="4F41C7A5" w:rsidR="000867D1" w:rsidRPr="003101BC" w:rsidRDefault="008C7B7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ทำการอ่าน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 w:rsidRPr="003101BC">
              <w:rPr>
                <w:color w:val="000000" w:themeColor="text1"/>
                <w:lang w:bidi="th-TH"/>
              </w:rPr>
              <w:t xml:space="preserve">Folder Path Process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มาไว้ยัง </w:t>
            </w:r>
            <w:r w:rsidRPr="003101BC">
              <w:rPr>
                <w:color w:val="000000" w:themeColor="text1"/>
                <w:lang w:bidi="th-TH"/>
              </w:rPr>
              <w:t xml:space="preserve">Table </w:t>
            </w:r>
            <w:r w:rsidR="00BB2758" w:rsidRPr="00566F84">
              <w:rPr>
                <w:color w:val="000000" w:themeColor="text1"/>
                <w:lang w:bidi="th-TH"/>
              </w:rPr>
              <w:t>XCUST_</w:t>
            </w:r>
            <w:r w:rsidR="00AC0D83">
              <w:rPr>
                <w:color w:val="000000" w:themeColor="text1"/>
                <w:lang w:bidi="th-TH"/>
              </w:rPr>
              <w:t>MMX</w:t>
            </w:r>
            <w:r w:rsidR="002133CA" w:rsidRPr="00566F84">
              <w:rPr>
                <w:color w:val="000000" w:themeColor="text1"/>
                <w:lang w:bidi="th-TH"/>
              </w:rPr>
              <w:t>_PR</w:t>
            </w:r>
            <w:r w:rsidR="00BB2758" w:rsidRPr="00566F84">
              <w:rPr>
                <w:color w:val="000000" w:themeColor="text1"/>
                <w:lang w:bidi="th-TH"/>
              </w:rPr>
              <w:t>_TBL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  <w:r w:rsidR="00BB2758" w:rsidRPr="003101BC">
              <w:rPr>
                <w:rFonts w:hint="cs"/>
                <w:color w:val="000000" w:themeColor="text1"/>
                <w:cs/>
                <w:lang w:bidi="th-TH"/>
              </w:rPr>
              <w:t xml:space="preserve">ด้วย </w:t>
            </w:r>
            <w:r w:rsidR="00BB2758" w:rsidRPr="003101BC">
              <w:rPr>
                <w:color w:val="000000" w:themeColor="text1"/>
                <w:lang w:bidi="th-TH"/>
              </w:rPr>
              <w:t>Validate Flag = ‘N’ ,PROCES_FLAG = ‘N’</w:t>
            </w:r>
          </w:p>
          <w:p w14:paraId="7A20CF2A" w14:textId="0FD3F899" w:rsidR="008C7B71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จะเอาข้อมูลจาก </w:t>
            </w:r>
            <w:r w:rsidR="00BB2758" w:rsidRPr="003101BC">
              <w:rPr>
                <w:color w:val="000000" w:themeColor="text1"/>
                <w:lang w:bidi="th-TH"/>
              </w:rPr>
              <w:t xml:space="preserve">Table </w:t>
            </w:r>
            <w:r w:rsidR="00AC0D83">
              <w:rPr>
                <w:color w:val="000000" w:themeColor="text1"/>
                <w:lang w:bidi="th-TH"/>
              </w:rPr>
              <w:t>XCUST_MMX</w:t>
            </w:r>
            <w:r w:rsidR="002133CA" w:rsidRPr="00566F84">
              <w:rPr>
                <w:color w:val="000000" w:themeColor="text1"/>
                <w:lang w:bidi="th-TH"/>
              </w:rPr>
              <w:t>_PR</w:t>
            </w:r>
            <w:r w:rsidR="00BB2758" w:rsidRPr="00566F84">
              <w:rPr>
                <w:color w:val="000000" w:themeColor="text1"/>
                <w:lang w:bidi="th-TH"/>
              </w:rPr>
              <w:t>_TBL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มาทำการ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</w:p>
          <w:p w14:paraId="12028F4E" w14:textId="77777777" w:rsidR="00A23D52" w:rsidRPr="009373B7" w:rsidRDefault="00A23D52" w:rsidP="00A23D52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9373B7">
              <w:rPr>
                <w:rFonts w:hint="cs"/>
                <w:color w:val="000000" w:themeColor="text1"/>
                <w:cs/>
                <w:lang w:bidi="th-TH"/>
              </w:rPr>
              <w:t>ทำการหา</w:t>
            </w:r>
            <w:r w:rsidRPr="009373B7">
              <w:rPr>
                <w:color w:val="000000" w:themeColor="text1"/>
                <w:lang w:bidi="th-TH"/>
              </w:rPr>
              <w:t xml:space="preserve"> Blanket Agreement Number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โดยใช้ </w:t>
            </w:r>
            <w:r w:rsidRPr="009373B7">
              <w:rPr>
                <w:color w:val="000000" w:themeColor="text1"/>
                <w:lang w:bidi="th-TH"/>
              </w:rPr>
              <w:t xml:space="preserve">Supplier Code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9373B7">
              <w:rPr>
                <w:color w:val="000000" w:themeColor="text1"/>
                <w:lang w:bidi="th-TH"/>
              </w:rPr>
              <w:t xml:space="preserve">Item Code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หาค่า </w:t>
            </w:r>
            <w:r w:rsidRPr="009373B7">
              <w:rPr>
                <w:color w:val="000000" w:themeColor="text1"/>
                <w:lang w:bidi="th-TH"/>
              </w:rPr>
              <w:t xml:space="preserve">Blanket Agreement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Pr="009373B7">
              <w:rPr>
                <w:color w:val="000000" w:themeColor="text1"/>
                <w:lang w:bidi="th-TH"/>
              </w:rPr>
              <w:t xml:space="preserve">Active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อยู่ ณ เวลานั้น มี </w:t>
            </w:r>
            <w:r w:rsidRPr="009373B7">
              <w:rPr>
                <w:color w:val="000000" w:themeColor="text1"/>
                <w:lang w:bidi="th-TH"/>
              </w:rPr>
              <w:t xml:space="preserve">Status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เป็น </w:t>
            </w:r>
            <w:r w:rsidRPr="009373B7">
              <w:rPr>
                <w:color w:val="000000" w:themeColor="text1"/>
                <w:lang w:bidi="th-TH"/>
              </w:rPr>
              <w:t xml:space="preserve">Approved 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กรณีไม่เจอ หรือเจอมากกว่า </w:t>
            </w:r>
            <w:r w:rsidRPr="009373B7">
              <w:rPr>
                <w:color w:val="000000" w:themeColor="text1"/>
                <w:lang w:bidi="th-TH"/>
              </w:rPr>
              <w:t xml:space="preserve">1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ค่าให้ </w:t>
            </w:r>
            <w:proofErr w:type="spellStart"/>
            <w:r w:rsidRPr="009373B7">
              <w:rPr>
                <w:color w:val="000000" w:themeColor="text1"/>
                <w:lang w:bidi="th-TH"/>
              </w:rPr>
              <w:t>Validatte</w:t>
            </w:r>
            <w:proofErr w:type="spellEnd"/>
            <w:r w:rsidRPr="009373B7">
              <w:rPr>
                <w:color w:val="000000" w:themeColor="text1"/>
                <w:lang w:bidi="th-TH"/>
              </w:rPr>
              <w:t xml:space="preserve">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  <w:r w:rsidRPr="009373B7">
              <w:rPr>
                <w:color w:val="000000" w:themeColor="text1"/>
                <w:lang w:bidi="th-TH"/>
              </w:rPr>
              <w:t xml:space="preserve"> </w:t>
            </w:r>
          </w:p>
          <w:p w14:paraId="07406B59" w14:textId="77777777" w:rsidR="00A23D52" w:rsidRPr="009373B7" w:rsidRDefault="00A23D52" w:rsidP="00A23D52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กรณีที่มี </w:t>
            </w:r>
            <w:r w:rsidRPr="009373B7">
              <w:rPr>
                <w:color w:val="000000" w:themeColor="text1"/>
                <w:lang w:bidi="th-TH"/>
              </w:rPr>
              <w:t xml:space="preserve">Blanket Agreement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และพบว่า </w:t>
            </w:r>
            <w:r w:rsidRPr="009373B7">
              <w:rPr>
                <w:color w:val="000000" w:themeColor="text1"/>
                <w:lang w:bidi="th-TH"/>
              </w:rPr>
              <w:t xml:space="preserve">Agreement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นั้นมีการ </w:t>
            </w:r>
            <w:r w:rsidRPr="009373B7">
              <w:rPr>
                <w:color w:val="000000" w:themeColor="text1"/>
                <w:lang w:bidi="th-TH"/>
              </w:rPr>
              <w:t xml:space="preserve">Setup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ค่า </w:t>
            </w:r>
            <w:r w:rsidRPr="009373B7">
              <w:rPr>
                <w:color w:val="000000" w:themeColor="text1"/>
                <w:lang w:bidi="th-TH"/>
              </w:rPr>
              <w:t xml:space="preserve">Minimum </w:t>
            </w:r>
            <w:proofErr w:type="spellStart"/>
            <w:r w:rsidRPr="009373B7">
              <w:rPr>
                <w:color w:val="000000" w:themeColor="text1"/>
                <w:lang w:bidi="th-TH"/>
              </w:rPr>
              <w:t>Relese</w:t>
            </w:r>
            <w:proofErr w:type="spellEnd"/>
            <w:r w:rsidRPr="009373B7">
              <w:rPr>
                <w:color w:val="000000" w:themeColor="text1"/>
                <w:lang w:bidi="th-TH"/>
              </w:rPr>
              <w:t xml:space="preserve"> </w:t>
            </w:r>
          </w:p>
          <w:p w14:paraId="5142FD77" w14:textId="63FD9C3A" w:rsidR="00A23D52" w:rsidRPr="003101BC" w:rsidRDefault="00A23D52" w:rsidP="00A23D52">
            <w:pPr>
              <w:ind w:left="720"/>
              <w:rPr>
                <w:color w:val="000000" w:themeColor="text1"/>
                <w:lang w:bidi="th-TH"/>
              </w:rPr>
            </w:pP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9373B7">
              <w:rPr>
                <w:color w:val="000000" w:themeColor="text1"/>
                <w:lang w:bidi="th-TH"/>
              </w:rPr>
              <w:t xml:space="preserve">Amount Limit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ต้องทำการตรวจสอบว่าห้ามน้อยกว่า หรือมากกว่าค่าที่กำหนด  หากมากกว่าหรือน้อยกว่าต้อง </w:t>
            </w:r>
            <w:r w:rsidRPr="009373B7">
              <w:rPr>
                <w:color w:val="000000" w:themeColor="text1"/>
                <w:lang w:bidi="th-TH"/>
              </w:rPr>
              <w:t xml:space="preserve">Validate 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</w:p>
          <w:p w14:paraId="443EB741" w14:textId="55F8E6CB" w:rsidR="00EA787B" w:rsidRPr="00EA787B" w:rsidRDefault="000867D1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</w:t>
            </w:r>
            <w:r w:rsidR="008B12AB">
              <w:rPr>
                <w:color w:val="000000" w:themeColor="text1"/>
                <w:lang w:bidi="th-TH"/>
              </w:rPr>
              <w:t>e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ผ่าน จะเอาข้อมูล </w:t>
            </w:r>
            <w:r w:rsidR="007D4E76" w:rsidRPr="003101BC">
              <w:rPr>
                <w:color w:val="000000" w:themeColor="text1"/>
                <w:lang w:bidi="th-TH"/>
              </w:rPr>
              <w:t xml:space="preserve">Insert </w:t>
            </w:r>
            <w:r w:rsidR="007D4E76"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EA787B" w:rsidRPr="00EA787B">
              <w:rPr>
                <w:color w:val="000000" w:themeColor="text1"/>
                <w:lang w:bidi="th-TH"/>
              </w:rPr>
              <w:t>XCUST_POR_REQ_HEADER_INT_ALL</w:t>
            </w:r>
          </w:p>
          <w:p w14:paraId="57B878D7" w14:textId="37E654CB" w:rsidR="007D4E76" w:rsidRPr="00EA787B" w:rsidRDefault="00EA787B" w:rsidP="00EA787B">
            <w:pPr>
              <w:ind w:left="720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 w:rsidRPr="00EA787B">
              <w:rPr>
                <w:color w:val="000000" w:themeColor="text1"/>
                <w:lang w:bidi="th-TH"/>
              </w:rPr>
              <w:t>XCUST_POR_REQ_LINE_INT_ALL</w:t>
            </w:r>
            <w:r>
              <w:rPr>
                <w:color w:val="000000" w:themeColor="text1"/>
                <w:lang w:bidi="th-TH"/>
              </w:rPr>
              <w:t xml:space="preserve"> ,</w:t>
            </w:r>
            <w:r w:rsidRPr="00EA787B">
              <w:rPr>
                <w:color w:val="000000" w:themeColor="text1"/>
                <w:lang w:bidi="th-TH"/>
              </w:rPr>
              <w:t>XCUST_POR_REQ_DIST_INT_ALL</w:t>
            </w:r>
            <w:r w:rsidR="008C7B71" w:rsidRPr="00EA787B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8C7B71" w:rsidRPr="00EA787B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="008C7B71" w:rsidRPr="00EA787B">
              <w:rPr>
                <w:color w:val="000000" w:themeColor="text1"/>
                <w:lang w:bidi="th-TH"/>
              </w:rPr>
              <w:t>Validate_flag</w:t>
            </w:r>
            <w:proofErr w:type="spellEnd"/>
            <w:r w:rsidR="008C7B71" w:rsidRPr="00EA787B">
              <w:rPr>
                <w:color w:val="000000" w:themeColor="text1"/>
                <w:lang w:bidi="th-TH"/>
              </w:rPr>
              <w:t xml:space="preserve"> = ‘Y’</w:t>
            </w:r>
          </w:p>
          <w:p w14:paraId="5B00B03D" w14:textId="77777777" w:rsidR="008C7B71" w:rsidRPr="003101BC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ไม่ผ่าน จะ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ะ </w:t>
            </w:r>
            <w:r w:rsidR="008C7B71" w:rsidRPr="003101BC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="008C7B71" w:rsidRPr="003101BC">
              <w:rPr>
                <w:color w:val="000000" w:themeColor="text1"/>
                <w:lang w:bidi="th-TH"/>
              </w:rPr>
              <w:t>Validate_flag</w:t>
            </w:r>
            <w:proofErr w:type="spellEnd"/>
            <w:r w:rsidR="008C7B71" w:rsidRPr="003101BC">
              <w:rPr>
                <w:color w:val="000000" w:themeColor="text1"/>
                <w:lang w:bidi="th-TH"/>
              </w:rPr>
              <w:t xml:space="preserve"> = ‘E’ 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พร้อมระบุ </w:t>
            </w:r>
            <w:r w:rsidR="008C7B71" w:rsidRPr="003101BC">
              <w:rPr>
                <w:color w:val="000000" w:themeColor="text1"/>
                <w:lang w:bidi="th-TH"/>
              </w:rPr>
              <w:t>Error Message</w:t>
            </w:r>
          </w:p>
          <w:p w14:paraId="0E4C9837" w14:textId="77777777" w:rsidR="00EA787B" w:rsidRPr="00EA787B" w:rsidRDefault="000867D1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จากนั้นรายการที่ผ่าน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จะอ่านค่าจาก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EA787B" w:rsidRPr="00EA787B">
              <w:rPr>
                <w:color w:val="000000" w:themeColor="text1"/>
                <w:lang w:bidi="th-TH"/>
              </w:rPr>
              <w:t>XCUST_POR_REQ_HEADER_INT_ALL</w:t>
            </w:r>
          </w:p>
          <w:p w14:paraId="4475EFB9" w14:textId="3A209318" w:rsidR="000867D1" w:rsidRPr="003101BC" w:rsidRDefault="00EA787B" w:rsidP="004225DF">
            <w:pPr>
              <w:ind w:left="720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 w:rsidRPr="00EA787B">
              <w:rPr>
                <w:color w:val="000000" w:themeColor="text1"/>
                <w:lang w:bidi="th-TH"/>
              </w:rPr>
              <w:t>XCUST_POR_REQ_LINE_INT_ALL</w:t>
            </w:r>
            <w:r>
              <w:rPr>
                <w:color w:val="000000" w:themeColor="text1"/>
                <w:lang w:bidi="th-TH"/>
              </w:rPr>
              <w:t xml:space="preserve"> ,</w:t>
            </w:r>
            <w:r w:rsidRPr="00EA787B">
              <w:rPr>
                <w:color w:val="000000" w:themeColor="text1"/>
                <w:lang w:bidi="th-TH"/>
              </w:rPr>
              <w:t>XCUST_POR_REQ_DIST_INT_ALL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โดยมี </w:t>
            </w:r>
            <w:proofErr w:type="spellStart"/>
            <w:r w:rsidR="000867D1" w:rsidRPr="003101BC">
              <w:rPr>
                <w:color w:val="000000" w:themeColor="text1"/>
                <w:lang w:bidi="th-TH"/>
              </w:rPr>
              <w:t>Process_flag</w:t>
            </w:r>
            <w:proofErr w:type="spellEnd"/>
            <w:r w:rsidR="000867D1" w:rsidRPr="003101BC">
              <w:rPr>
                <w:color w:val="000000" w:themeColor="text1"/>
                <w:lang w:bidi="th-TH"/>
              </w:rPr>
              <w:t xml:space="preserve"> = ‘N’ 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แล้วทำการ </w:t>
            </w:r>
            <w:r w:rsidR="000867D1" w:rsidRPr="003101BC">
              <w:rPr>
                <w:color w:val="000000" w:themeColor="text1"/>
                <w:lang w:bidi="th-TH"/>
              </w:rPr>
              <w:t xml:space="preserve">Generate File </w:t>
            </w:r>
            <w:r w:rsidR="002133CA">
              <w:rPr>
                <w:color w:val="000000" w:themeColor="text1"/>
                <w:lang w:bidi="th-TH"/>
              </w:rPr>
              <w:t xml:space="preserve">PR Interface </w:t>
            </w:r>
            <w:r w:rsidR="002133CA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="002133CA">
              <w:rPr>
                <w:color w:val="000000" w:themeColor="text1"/>
                <w:lang w:bidi="th-TH"/>
              </w:rPr>
              <w:t>Format Standard</w:t>
            </w:r>
          </w:p>
          <w:p w14:paraId="7B7A64B2" w14:textId="6C8C6C23" w:rsidR="007D4E76" w:rsidRPr="003101BC" w:rsidRDefault="007D4E76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ทำการสร้าง </w:t>
            </w:r>
            <w:r w:rsidR="002133CA">
              <w:rPr>
                <w:color w:val="000000" w:themeColor="text1"/>
                <w:lang w:bidi="th-TH"/>
              </w:rPr>
              <w:t xml:space="preserve">PR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 w:rsidRPr="003101BC">
              <w:rPr>
                <w:color w:val="000000" w:themeColor="text1"/>
                <w:lang w:bidi="th-TH"/>
              </w:rPr>
              <w:t>Web Service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เป็นการนำข้อมูลเข้าแบบ </w:t>
            </w:r>
            <w:r w:rsidRPr="003101BC">
              <w:rPr>
                <w:color w:val="000000" w:themeColor="text1"/>
                <w:lang w:bidi="th-TH"/>
              </w:rPr>
              <w:t>Bulk</w:t>
            </w:r>
          </w:p>
          <w:p w14:paraId="2175EE5C" w14:textId="77777777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Call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เรียก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Webservice</w:t>
            </w:r>
            <w:proofErr w:type="spellEnd"/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เพื่อ </w:t>
            </w:r>
            <w:r w:rsidRPr="003101BC">
              <w:rPr>
                <w:color w:val="000000" w:themeColor="text1"/>
                <w:lang w:bidi="th-TH"/>
              </w:rPr>
              <w:t>Check Status</w:t>
            </w:r>
          </w:p>
          <w:p w14:paraId="44461644" w14:textId="67D6126F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Update status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การสร้าง </w:t>
            </w:r>
            <w:r w:rsidR="002133CA">
              <w:rPr>
                <w:color w:val="000000" w:themeColor="text1"/>
                <w:lang w:bidi="th-TH"/>
              </w:rPr>
              <w:t>PR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Pr="003101BC">
              <w:rPr>
                <w:color w:val="000000" w:themeColor="text1"/>
                <w:lang w:bidi="th-TH"/>
              </w:rPr>
              <w:t xml:space="preserve">Temp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3101BC">
              <w:rPr>
                <w:color w:val="000000" w:themeColor="text1"/>
                <w:lang w:bidi="th-TH"/>
              </w:rPr>
              <w:t>gen log file</w:t>
            </w:r>
          </w:p>
          <w:p w14:paraId="4FD0F62F" w14:textId="1DA58DF1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จะย้าย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>Folder</w:t>
            </w:r>
          </w:p>
          <w:p w14:paraId="1E814DDB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ถ้าสำเร็จไปวางที่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Archive</w:t>
            </w:r>
          </w:p>
          <w:p w14:paraId="619489CC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ถ้ามี </w:t>
            </w:r>
            <w:r w:rsidRPr="003101BC">
              <w:rPr>
                <w:color w:val="000000" w:themeColor="text1"/>
                <w:lang w:bidi="th-TH"/>
              </w:rPr>
              <w:t xml:space="preserve">Error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  <w:p w14:paraId="1A773CA4" w14:textId="74A3E35D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Gen log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แจ้งทั้งกรณีที่ผ่านและไม่ผ่าน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และส่งไปให้ </w:t>
            </w:r>
            <w:r w:rsidRPr="003101BC">
              <w:rPr>
                <w:color w:val="000000" w:themeColor="text1"/>
                <w:lang w:bidi="th-TH"/>
              </w:rPr>
              <w:t xml:space="preserve">User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หรือ </w:t>
            </w:r>
            <w:r w:rsidRPr="003101BC">
              <w:rPr>
                <w:color w:val="000000" w:themeColor="text1"/>
                <w:lang w:bidi="th-TH"/>
              </w:rPr>
              <w:t>A</w:t>
            </w:r>
            <w:r w:rsidR="00CE3D32">
              <w:rPr>
                <w:color w:val="000000" w:themeColor="text1"/>
                <w:lang w:bidi="th-TH"/>
              </w:rPr>
              <w:t>d</w:t>
            </w:r>
            <w:r w:rsidRPr="003101BC">
              <w:rPr>
                <w:color w:val="000000" w:themeColor="text1"/>
                <w:lang w:bidi="th-TH"/>
              </w:rPr>
              <w:t xml:space="preserve">min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ของระบบ</w:t>
            </w:r>
          </w:p>
          <w:p w14:paraId="6B5E17C6" w14:textId="77777777" w:rsidR="008146D4" w:rsidRPr="003101BC" w:rsidRDefault="008146D4" w:rsidP="002D650F">
            <w:pPr>
              <w:rPr>
                <w:color w:val="000000" w:themeColor="text1"/>
                <w:lang w:bidi="th-TH"/>
              </w:rPr>
            </w:pP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8" w:name="_Toc494444073"/>
      <w:r w:rsidRPr="003101BC">
        <w:rPr>
          <w:color w:val="000000" w:themeColor="text1"/>
        </w:rPr>
        <w:t>Format Interface</w:t>
      </w:r>
      <w:bookmarkEnd w:id="18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11F5F43E" w:rsidR="007D6765" w:rsidRPr="003101BC" w:rsidRDefault="002133CA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Txt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35BC96FE" w:rsidR="007D6765" w:rsidRPr="003101BC" w:rsidRDefault="00AC0D83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,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27D0D5F6" w:rsidR="007D6765" w:rsidRPr="003101BC" w:rsidRDefault="00AC0D83" w:rsidP="00CB1701">
            <w:pPr>
              <w:ind w:left="15"/>
              <w:rPr>
                <w:color w:val="000000" w:themeColor="text1"/>
                <w:lang w:bidi="th-TH"/>
              </w:rPr>
            </w:pPr>
            <w:commentRangeStart w:id="19"/>
            <w:commentRangeStart w:id="20"/>
            <w:r w:rsidRPr="006A73BD">
              <w:rPr>
                <w:color w:val="000000" w:themeColor="text1"/>
                <w:highlight w:val="yellow"/>
                <w:lang w:bidi="th-TH"/>
              </w:rPr>
              <w:t>‘</w:t>
            </w:r>
            <w:proofErr w:type="spellStart"/>
            <w:r w:rsidRPr="006A73BD">
              <w:rPr>
                <w:color w:val="000000" w:themeColor="text1"/>
                <w:highlight w:val="yellow"/>
                <w:lang w:bidi="th-TH"/>
              </w:rPr>
              <w:t>POConsoKFC</w:t>
            </w:r>
            <w:proofErr w:type="spellEnd"/>
            <w:r w:rsidRPr="006A73BD">
              <w:rPr>
                <w:color w:val="000000" w:themeColor="text1"/>
                <w:highlight w:val="yellow"/>
                <w:lang w:bidi="th-TH"/>
              </w:rPr>
              <w:t>_’||YYYYMMDD</w:t>
            </w:r>
            <w:commentRangeEnd w:id="19"/>
            <w:r w:rsidR="006A73BD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19"/>
            </w:r>
            <w:commentRangeEnd w:id="20"/>
            <w:r w:rsidR="00892F14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20"/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0E702934" w14:textId="0E17588C" w:rsidR="00521CED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30ACA570" w14:textId="77777777" w:rsidR="00AC0D83" w:rsidRDefault="00AC0D83" w:rsidP="00185B22">
      <w:pPr>
        <w:rPr>
          <w:b/>
          <w:bCs/>
          <w:color w:val="000000" w:themeColor="text1"/>
          <w:lang w:bidi="th-TH"/>
        </w:rPr>
      </w:pPr>
    </w:p>
    <w:p w14:paraId="6A538477" w14:textId="4E5A5E4B" w:rsidR="00AC0D83" w:rsidRPr="003101BC" w:rsidRDefault="00A1799B" w:rsidP="00185B22">
      <w:pPr>
        <w:rPr>
          <w:b/>
          <w:bCs/>
          <w:color w:val="000000" w:themeColor="text1"/>
          <w:cs/>
          <w:lang w:bidi="th-TH"/>
        </w:rPr>
      </w:pPr>
      <w:r>
        <w:rPr>
          <w:b/>
          <w:bCs/>
          <w:color w:val="000000" w:themeColor="text1"/>
          <w:lang w:bidi="th-TH"/>
        </w:rPr>
        <w:object w:dxaOrig="1520" w:dyaOrig="986" w14:anchorId="7BE037D6">
          <v:shape id="_x0000_i1026" type="#_x0000_t75" style="width:76.8pt;height:49.2pt" o:ole="">
            <v:imagedata r:id="rId27" o:title=""/>
          </v:shape>
          <o:OLEObject Type="Embed" ProgID="Package" ShapeID="_x0000_i1026" DrawAspect="Icon" ObjectID="_1570628421" r:id="rId28"/>
        </w:object>
      </w: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Pr="003101BC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21" w:name="_Toc494444074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21"/>
    </w:p>
    <w:p w14:paraId="1EDF2307" w14:textId="2B52F3EA" w:rsidR="002F4183" w:rsidRPr="003101BC" w:rsidRDefault="002F4183" w:rsidP="002F4183">
      <w:pPr>
        <w:rPr>
          <w:b/>
          <w:bCs/>
          <w:color w:val="000000" w:themeColor="text1"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505"/>
        <w:gridCol w:w="5474"/>
      </w:tblGrid>
      <w:tr w:rsidR="002F4183" w:rsidRPr="003101BC" w14:paraId="4E3E8631" w14:textId="77777777" w:rsidTr="00462462">
        <w:tc>
          <w:tcPr>
            <w:tcW w:w="575" w:type="dxa"/>
            <w:shd w:val="clear" w:color="auto" w:fill="D9D9D9"/>
          </w:tcPr>
          <w:p w14:paraId="714F8B0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39549F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614321AE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676FFCB4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4183" w:rsidRPr="003101BC" w14:paraId="5FDB59F9" w14:textId="77777777" w:rsidTr="00462462">
        <w:tc>
          <w:tcPr>
            <w:tcW w:w="575" w:type="dxa"/>
            <w:vMerge w:val="restart"/>
          </w:tcPr>
          <w:p w14:paraId="4FAEE8D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427F859" w14:textId="6D1F6423" w:rsidR="002F4183" w:rsidRPr="003101BC" w:rsidRDefault="00D30067" w:rsidP="00B708C6">
            <w:pPr>
              <w:rPr>
                <w:rFonts w:hint="cs"/>
                <w:color w:val="000000" w:themeColor="text1"/>
                <w:cs/>
                <w:lang w:bidi="th-TH"/>
              </w:rPr>
            </w:pPr>
            <w:proofErr w:type="spellStart"/>
            <w:r>
              <w:rPr>
                <w:rFonts w:ascii="Helvetica" w:hAnsi="Helvetica" w:cs="Helvetica"/>
                <w:sz w:val="17"/>
                <w:szCs w:val="17"/>
                <w:lang w:eastAsia="en-US" w:bidi="th-TH"/>
              </w:rPr>
              <w:t>StoreNo</w:t>
            </w:r>
            <w:proofErr w:type="spellEnd"/>
          </w:p>
        </w:tc>
        <w:tc>
          <w:tcPr>
            <w:tcW w:w="1505" w:type="dxa"/>
          </w:tcPr>
          <w:p w14:paraId="0C6F193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D2642BF" w14:textId="17343771" w:rsidR="002F4183" w:rsidRPr="003101BC" w:rsidRDefault="00D30067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รหัสร้าน</w:t>
            </w:r>
          </w:p>
        </w:tc>
      </w:tr>
      <w:tr w:rsidR="002F4183" w:rsidRPr="003101BC" w14:paraId="00F2263C" w14:textId="77777777" w:rsidTr="00462462">
        <w:tc>
          <w:tcPr>
            <w:tcW w:w="575" w:type="dxa"/>
            <w:vMerge/>
          </w:tcPr>
          <w:p w14:paraId="7D1795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C8724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0D4376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85E33B2" w14:textId="3E1B449E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Varchar2(5</w:t>
            </w:r>
            <w:r w:rsidR="002F4183"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20137149" w14:textId="77777777" w:rsidTr="00462462">
        <w:tc>
          <w:tcPr>
            <w:tcW w:w="575" w:type="dxa"/>
            <w:vMerge/>
          </w:tcPr>
          <w:p w14:paraId="64B180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4B04C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B3BFEC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A99705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114091C0" w14:textId="77777777" w:rsidTr="00462462">
        <w:tc>
          <w:tcPr>
            <w:tcW w:w="575" w:type="dxa"/>
            <w:vMerge/>
          </w:tcPr>
          <w:p w14:paraId="24EDC8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328FB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BBFA9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2E04840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6259605B" w14:textId="77777777" w:rsidTr="00462462">
        <w:tc>
          <w:tcPr>
            <w:tcW w:w="575" w:type="dxa"/>
            <w:vMerge/>
          </w:tcPr>
          <w:p w14:paraId="75242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C731A7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2C87D4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79F930" w14:textId="37243911" w:rsidR="00A41C92" w:rsidRPr="00A41C92" w:rsidRDefault="00A41C92" w:rsidP="00B708C6">
            <w:pPr>
              <w:rPr>
                <w:color w:val="000000" w:themeColor="text1"/>
                <w:u w:val="single"/>
                <w:cs/>
                <w:lang w:bidi="th-TH"/>
              </w:rPr>
            </w:pPr>
          </w:p>
        </w:tc>
      </w:tr>
      <w:tr w:rsidR="002F4183" w:rsidRPr="003101BC" w14:paraId="5A1E739D" w14:textId="77777777" w:rsidTr="00462462">
        <w:tc>
          <w:tcPr>
            <w:tcW w:w="575" w:type="dxa"/>
            <w:vMerge/>
          </w:tcPr>
          <w:p w14:paraId="19D26C9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9B85AA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1638AD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2D17FBE" w14:textId="4B59F0FE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="00D30067">
              <w:rPr>
                <w:color w:val="000000" w:themeColor="text1"/>
                <w:lang w:bidi="th-TH"/>
              </w:rPr>
              <w:t>MMX</w:t>
            </w:r>
          </w:p>
        </w:tc>
      </w:tr>
      <w:tr w:rsidR="002F4183" w:rsidRPr="003101BC" w14:paraId="67578769" w14:textId="77777777" w:rsidTr="00462462">
        <w:tc>
          <w:tcPr>
            <w:tcW w:w="575" w:type="dxa"/>
            <w:vMerge/>
          </w:tcPr>
          <w:p w14:paraId="5D4634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65D7AC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30FCA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FE5360F" w14:textId="2ED089E6" w:rsidR="002F4183" w:rsidRPr="003101BC" w:rsidRDefault="00D30067" w:rsidP="00D3006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462462">
              <w:rPr>
                <w:color w:val="000000" w:themeColor="text1"/>
                <w:lang w:bidi="th-TH"/>
              </w:rPr>
              <w:t>_PR_TBL.</w:t>
            </w:r>
            <w:r>
              <w:rPr>
                <w:color w:val="000000" w:themeColor="text1"/>
                <w:lang w:bidi="th-TH"/>
              </w:rPr>
              <w:t>STRORE_NO</w:t>
            </w:r>
          </w:p>
        </w:tc>
      </w:tr>
      <w:tr w:rsidR="002F4183" w:rsidRPr="003101BC" w14:paraId="0E1841A8" w14:textId="77777777" w:rsidTr="00462462">
        <w:tc>
          <w:tcPr>
            <w:tcW w:w="575" w:type="dxa"/>
            <w:vMerge w:val="restart"/>
          </w:tcPr>
          <w:p w14:paraId="23F2AD3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FEB4024" w14:textId="15FD95E6" w:rsidR="002F4183" w:rsidRPr="003101BC" w:rsidRDefault="00D30067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ascii="Helvetica" w:hAnsi="Helvetica" w:cs="Helvetica"/>
                <w:sz w:val="17"/>
                <w:szCs w:val="17"/>
                <w:lang w:eastAsia="en-US" w:bidi="th-TH"/>
              </w:rPr>
              <w:t xml:space="preserve">Store </w:t>
            </w:r>
            <w:r w:rsidR="00462462">
              <w:rPr>
                <w:rFonts w:ascii="Helvetica" w:hAnsi="Helvetica" w:cs="Helvetica"/>
                <w:sz w:val="17"/>
                <w:szCs w:val="17"/>
                <w:lang w:eastAsia="en-US" w:bidi="th-TH"/>
              </w:rPr>
              <w:t xml:space="preserve"> PO Number</w:t>
            </w:r>
          </w:p>
        </w:tc>
        <w:tc>
          <w:tcPr>
            <w:tcW w:w="1505" w:type="dxa"/>
          </w:tcPr>
          <w:p w14:paraId="6F086AE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0FA5193" w14:textId="62EA6B0A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(</w:t>
            </w:r>
            <w:r w:rsidR="00D30067">
              <w:rPr>
                <w:rFonts w:hint="cs"/>
                <w:color w:val="000000" w:themeColor="text1"/>
                <w:cs/>
                <w:lang w:bidi="th-TH"/>
              </w:rPr>
              <w:t>ของระบบงาน</w:t>
            </w:r>
            <w:r w:rsidR="00D30067">
              <w:rPr>
                <w:color w:val="000000" w:themeColor="text1"/>
                <w:lang w:bidi="th-TH"/>
              </w:rPr>
              <w:t xml:space="preserve"> MMX</w:t>
            </w:r>
            <w:r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2C5A041F" w14:textId="77777777" w:rsidTr="00462462">
        <w:tc>
          <w:tcPr>
            <w:tcW w:w="575" w:type="dxa"/>
            <w:vMerge/>
          </w:tcPr>
          <w:p w14:paraId="539B87E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A43E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CC90B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6D9CB53" w14:textId="4433D7E5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</w:t>
            </w:r>
            <w:r w:rsidR="002F4183" w:rsidRPr="003101BC">
              <w:rPr>
                <w:color w:val="000000" w:themeColor="text1"/>
                <w:lang w:bidi="th-TH"/>
              </w:rPr>
              <w:t>(</w:t>
            </w:r>
            <w:r>
              <w:rPr>
                <w:color w:val="000000" w:themeColor="text1"/>
                <w:lang w:bidi="th-TH"/>
              </w:rPr>
              <w:t>25</w:t>
            </w:r>
            <w:r w:rsidR="002F4183"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43FDD33C" w14:textId="77777777" w:rsidTr="00462462">
        <w:tc>
          <w:tcPr>
            <w:tcW w:w="575" w:type="dxa"/>
            <w:vMerge/>
          </w:tcPr>
          <w:p w14:paraId="145CF2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A3F6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5EF7B6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F5D2914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6726E5A8" w14:textId="77777777" w:rsidTr="00462462">
        <w:tc>
          <w:tcPr>
            <w:tcW w:w="575" w:type="dxa"/>
            <w:vMerge/>
          </w:tcPr>
          <w:p w14:paraId="7B9D7F0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E643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F8636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097DA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529E2361" w14:textId="77777777" w:rsidTr="00462462">
        <w:tc>
          <w:tcPr>
            <w:tcW w:w="575" w:type="dxa"/>
            <w:vMerge/>
          </w:tcPr>
          <w:p w14:paraId="5A45446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D421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BD21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4C2DCD1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344E67F5" w14:textId="77777777" w:rsidTr="00462462">
        <w:tc>
          <w:tcPr>
            <w:tcW w:w="575" w:type="dxa"/>
            <w:vMerge/>
          </w:tcPr>
          <w:p w14:paraId="17C017D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5F06D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9561D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CD7F7E8" w14:textId="29EFC505" w:rsidR="002F4183" w:rsidRPr="003101BC" w:rsidRDefault="002F4183" w:rsidP="00D3006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="00D30067">
              <w:rPr>
                <w:color w:val="000000" w:themeColor="text1"/>
                <w:lang w:bidi="th-TH"/>
              </w:rPr>
              <w:t>MMX</w:t>
            </w:r>
          </w:p>
        </w:tc>
      </w:tr>
      <w:tr w:rsidR="002F4183" w:rsidRPr="003101BC" w14:paraId="4B21D1B3" w14:textId="77777777" w:rsidTr="00462462">
        <w:trPr>
          <w:trHeight w:val="522"/>
        </w:trPr>
        <w:tc>
          <w:tcPr>
            <w:tcW w:w="575" w:type="dxa"/>
            <w:vMerge/>
          </w:tcPr>
          <w:p w14:paraId="3EF6F26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BE2F70" w14:textId="77777777" w:rsidR="002F4183" w:rsidRPr="003101BC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752EA33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19396D46" w14:textId="74C0F5B1" w:rsidR="00E72557" w:rsidRPr="003101BC" w:rsidRDefault="00D30067" w:rsidP="0046246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XCUST_MMX_</w:t>
            </w:r>
            <w:r w:rsidR="00462462">
              <w:rPr>
                <w:color w:val="000000" w:themeColor="text1"/>
                <w:lang w:bidi="th-TH"/>
              </w:rPr>
              <w:t>PR_TBL.PO_NUMBER</w:t>
            </w:r>
          </w:p>
        </w:tc>
      </w:tr>
      <w:tr w:rsidR="002F4183" w:rsidRPr="003101BC" w14:paraId="7CD963BE" w14:textId="77777777" w:rsidTr="00462462">
        <w:tc>
          <w:tcPr>
            <w:tcW w:w="575" w:type="dxa"/>
            <w:vMerge w:val="restart"/>
          </w:tcPr>
          <w:p w14:paraId="18215BE2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2CE9C9B" w14:textId="32116635" w:rsidR="002F4183" w:rsidRPr="003101BC" w:rsidRDefault="00462462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Supplier No</w:t>
            </w:r>
          </w:p>
        </w:tc>
        <w:tc>
          <w:tcPr>
            <w:tcW w:w="1505" w:type="dxa"/>
          </w:tcPr>
          <w:p w14:paraId="5B5AC64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475F8DF" w14:textId="4CA095D2" w:rsidR="002F4183" w:rsidRPr="003101BC" w:rsidRDefault="00462462" w:rsidP="003E32C3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>
              <w:rPr>
                <w:color w:val="000000" w:themeColor="text1"/>
                <w:lang w:bidi="th-TH"/>
              </w:rPr>
              <w:t>Supplier Code</w:t>
            </w:r>
          </w:p>
        </w:tc>
      </w:tr>
      <w:tr w:rsidR="002F4183" w:rsidRPr="003101BC" w14:paraId="14516E5E" w14:textId="77777777" w:rsidTr="00462462">
        <w:tc>
          <w:tcPr>
            <w:tcW w:w="575" w:type="dxa"/>
            <w:vMerge/>
          </w:tcPr>
          <w:p w14:paraId="3AD45CF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FF742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16E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8BF0C8E" w14:textId="34691DC4" w:rsidR="002F4183" w:rsidRPr="003101BC" w:rsidRDefault="00462462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VARCHAR2(8)</w:t>
            </w:r>
          </w:p>
        </w:tc>
      </w:tr>
      <w:tr w:rsidR="002F4183" w:rsidRPr="003101BC" w14:paraId="19B496B9" w14:textId="77777777" w:rsidTr="00462462">
        <w:tc>
          <w:tcPr>
            <w:tcW w:w="575" w:type="dxa"/>
            <w:vMerge/>
          </w:tcPr>
          <w:p w14:paraId="1303CA4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35C7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BADDDF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8297684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28855150" w14:textId="77777777" w:rsidTr="00462462">
        <w:tc>
          <w:tcPr>
            <w:tcW w:w="575" w:type="dxa"/>
            <w:vMerge/>
          </w:tcPr>
          <w:p w14:paraId="4006F8D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8554C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13309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F3CBF58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15E1C9FB" w14:textId="77777777" w:rsidTr="00462462">
        <w:tc>
          <w:tcPr>
            <w:tcW w:w="575" w:type="dxa"/>
            <w:vMerge/>
          </w:tcPr>
          <w:p w14:paraId="1D8D225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B008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00193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CD4AC46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62462" w:rsidRPr="003101BC" w14:paraId="02F0CF90" w14:textId="77777777" w:rsidTr="00462462">
        <w:tc>
          <w:tcPr>
            <w:tcW w:w="575" w:type="dxa"/>
            <w:vMerge/>
          </w:tcPr>
          <w:p w14:paraId="120E5FC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7D149B" w14:textId="77777777" w:rsidR="00462462" w:rsidRPr="003101BC" w:rsidRDefault="00462462" w:rsidP="00462462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58C6ACD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6EA3B47" w14:textId="11C5E941" w:rsidR="00462462" w:rsidRPr="003101BC" w:rsidRDefault="00462462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="00D30067">
              <w:rPr>
                <w:color w:val="000000" w:themeColor="text1"/>
                <w:lang w:bidi="th-TH"/>
              </w:rPr>
              <w:t>MMX</w:t>
            </w:r>
          </w:p>
        </w:tc>
      </w:tr>
      <w:tr w:rsidR="00462462" w:rsidRPr="003101BC" w14:paraId="7FBD93B6" w14:textId="77777777" w:rsidTr="00462462">
        <w:tc>
          <w:tcPr>
            <w:tcW w:w="575" w:type="dxa"/>
            <w:vMerge/>
          </w:tcPr>
          <w:p w14:paraId="6B5786B3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7747F" w14:textId="77777777" w:rsidR="00462462" w:rsidRPr="003101BC" w:rsidRDefault="00462462" w:rsidP="0046246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F9CF31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326BA16" w14:textId="41FF85ED" w:rsidR="00462462" w:rsidRPr="003101BC" w:rsidRDefault="00D30067" w:rsidP="00D30067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XCUST_MMX_PR_T</w:t>
            </w:r>
            <w:r w:rsidR="00462462">
              <w:rPr>
                <w:color w:val="000000" w:themeColor="text1"/>
                <w:lang w:bidi="th-TH"/>
              </w:rPr>
              <w:t>BL.SUPPLIER_CODE</w:t>
            </w:r>
          </w:p>
        </w:tc>
      </w:tr>
      <w:tr w:rsidR="00462462" w:rsidRPr="003101BC" w14:paraId="665F49B7" w14:textId="77777777" w:rsidTr="00D30067">
        <w:trPr>
          <w:trHeight w:val="77"/>
        </w:trPr>
        <w:tc>
          <w:tcPr>
            <w:tcW w:w="575" w:type="dxa"/>
            <w:vMerge w:val="restart"/>
          </w:tcPr>
          <w:p w14:paraId="5D8B7FC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4BB216FD" w14:textId="3CA634A0" w:rsidR="00462462" w:rsidRPr="003101BC" w:rsidRDefault="00276DA4" w:rsidP="0046246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Del</w:t>
            </w:r>
            <w:r w:rsidR="00D30067">
              <w:rPr>
                <w:color w:val="000000" w:themeColor="text1"/>
                <w:lang w:eastAsia="en-US" w:bidi="th-TH"/>
              </w:rPr>
              <w:t>ivery Date</w:t>
            </w:r>
          </w:p>
        </w:tc>
        <w:tc>
          <w:tcPr>
            <w:tcW w:w="1505" w:type="dxa"/>
          </w:tcPr>
          <w:p w14:paraId="0A28C101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880F5B7" w14:textId="3569F46B" w:rsidR="00462462" w:rsidRPr="003101BC" w:rsidRDefault="00462462" w:rsidP="00D30067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วันที่</w:t>
            </w:r>
            <w:r w:rsidR="00D30067">
              <w:rPr>
                <w:rFonts w:hint="cs"/>
                <w:color w:val="000000" w:themeColor="text1"/>
                <w:cs/>
                <w:lang w:bidi="th-TH"/>
              </w:rPr>
              <w:t>ต้องการให้ส่งของ</w:t>
            </w:r>
          </w:p>
        </w:tc>
      </w:tr>
      <w:tr w:rsidR="00462462" w:rsidRPr="00462462" w14:paraId="6091F466" w14:textId="77777777" w:rsidTr="00462462">
        <w:tc>
          <w:tcPr>
            <w:tcW w:w="575" w:type="dxa"/>
            <w:vMerge/>
          </w:tcPr>
          <w:p w14:paraId="709BE252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4652C2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E1B6C4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12D5253" w14:textId="77777777" w:rsidR="00462462" w:rsidRDefault="00462462" w:rsidP="0046246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  <w:p w14:paraId="62BBFAD0" w14:textId="7A4A58D3" w:rsidR="00462462" w:rsidRPr="00462462" w:rsidRDefault="00462462" w:rsidP="00D30067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</w:t>
            </w:r>
            <w:r w:rsidR="00D30067">
              <w:rPr>
                <w:color w:val="000000" w:themeColor="text1"/>
                <w:lang w:bidi="en-US"/>
              </w:rPr>
              <w:t xml:space="preserve"> MM-DD-YYYY</w:t>
            </w:r>
          </w:p>
        </w:tc>
      </w:tr>
      <w:tr w:rsidR="00462462" w:rsidRPr="003101BC" w14:paraId="60292827" w14:textId="77777777" w:rsidTr="00462462">
        <w:tc>
          <w:tcPr>
            <w:tcW w:w="575" w:type="dxa"/>
            <w:vMerge/>
          </w:tcPr>
          <w:p w14:paraId="5A59CA0A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A8CB6F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3912716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2952E96" w14:textId="77777777" w:rsidR="00462462" w:rsidRPr="003101BC" w:rsidRDefault="00462462" w:rsidP="00462462">
            <w:pPr>
              <w:rPr>
                <w:color w:val="000000" w:themeColor="text1"/>
              </w:rPr>
            </w:pPr>
          </w:p>
        </w:tc>
      </w:tr>
      <w:tr w:rsidR="00462462" w:rsidRPr="003101BC" w14:paraId="3756ADB3" w14:textId="77777777" w:rsidTr="00462462">
        <w:tc>
          <w:tcPr>
            <w:tcW w:w="575" w:type="dxa"/>
            <w:vMerge/>
          </w:tcPr>
          <w:p w14:paraId="25F63D2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94EAF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06F1DA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379163A" w14:textId="77777777" w:rsidR="00462462" w:rsidRPr="003101BC" w:rsidRDefault="00462462" w:rsidP="004624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62462" w:rsidRPr="003101BC" w14:paraId="388423C6" w14:textId="77777777" w:rsidTr="00462462">
        <w:tc>
          <w:tcPr>
            <w:tcW w:w="575" w:type="dxa"/>
            <w:vMerge/>
          </w:tcPr>
          <w:p w14:paraId="135284D2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E2921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3CC3B6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F2CE619" w14:textId="77777777" w:rsidR="00462462" w:rsidRPr="003101BC" w:rsidRDefault="00462462" w:rsidP="00462462">
            <w:pPr>
              <w:rPr>
                <w:color w:val="000000" w:themeColor="text1"/>
              </w:rPr>
            </w:pPr>
          </w:p>
        </w:tc>
      </w:tr>
      <w:tr w:rsidR="00462462" w:rsidRPr="003101BC" w14:paraId="3BEA536B" w14:textId="77777777" w:rsidTr="00462462">
        <w:tc>
          <w:tcPr>
            <w:tcW w:w="575" w:type="dxa"/>
            <w:vMerge/>
          </w:tcPr>
          <w:p w14:paraId="405D42D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D9F8C3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935B1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CFDB3DF" w14:textId="77777777" w:rsidR="00462462" w:rsidRPr="003101BC" w:rsidRDefault="00462462" w:rsidP="0046246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62462" w:rsidRPr="00462462" w14:paraId="5D7CAB60" w14:textId="77777777" w:rsidTr="00462462">
        <w:tc>
          <w:tcPr>
            <w:tcW w:w="575" w:type="dxa"/>
            <w:vMerge/>
          </w:tcPr>
          <w:p w14:paraId="278F0ECF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37D3FF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CCAB5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4D5E9F1" w14:textId="053D32D9" w:rsidR="00462462" w:rsidRPr="00462462" w:rsidRDefault="00262733" w:rsidP="0046246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XCUST_MMX_PR_TB</w:t>
            </w:r>
            <w:r w:rsidR="004F6DE5">
              <w:rPr>
                <w:color w:val="000000" w:themeColor="text1"/>
                <w:lang w:bidi="th-TH"/>
              </w:rPr>
              <w:t>.</w:t>
            </w:r>
            <w:r>
              <w:rPr>
                <w:color w:val="000000" w:themeColor="text1"/>
                <w:lang w:bidi="th-TH"/>
              </w:rPr>
              <w:t>LDERIVERY</w:t>
            </w:r>
            <w:r w:rsidR="00462462">
              <w:rPr>
                <w:color w:val="000000" w:themeColor="text1"/>
                <w:lang w:bidi="th-TH"/>
              </w:rPr>
              <w:t>_DATE</w:t>
            </w:r>
          </w:p>
        </w:tc>
      </w:tr>
      <w:tr w:rsidR="00474B84" w:rsidRPr="003101BC" w14:paraId="06609C6F" w14:textId="77777777" w:rsidTr="00D562C9">
        <w:tc>
          <w:tcPr>
            <w:tcW w:w="575" w:type="dxa"/>
            <w:vMerge w:val="restart"/>
          </w:tcPr>
          <w:p w14:paraId="5507AEE9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22CE0AE5" w14:textId="6DEC58AE" w:rsidR="00474B84" w:rsidRPr="003101BC" w:rsidRDefault="00826237" w:rsidP="00D562C9">
            <w:pPr>
              <w:rPr>
                <w:color w:val="000000" w:themeColor="text1"/>
                <w:lang w:bidi="en-US"/>
              </w:rPr>
            </w:pPr>
            <w:proofErr w:type="spellStart"/>
            <w:r>
              <w:rPr>
                <w:color w:val="000000" w:themeColor="text1"/>
                <w:lang w:eastAsia="en-US" w:bidi="th-TH"/>
              </w:rPr>
              <w:t>Subi</w:t>
            </w:r>
            <w:r w:rsidR="00262733">
              <w:rPr>
                <w:color w:val="000000" w:themeColor="text1"/>
                <w:lang w:eastAsia="en-US" w:bidi="th-TH"/>
              </w:rPr>
              <w:t>nventory</w:t>
            </w:r>
            <w:proofErr w:type="spellEnd"/>
            <w:r w:rsidR="00262733">
              <w:rPr>
                <w:color w:val="000000" w:themeColor="text1"/>
                <w:lang w:eastAsia="en-US" w:bidi="th-TH"/>
              </w:rPr>
              <w:t xml:space="preserve"> Code</w:t>
            </w:r>
          </w:p>
        </w:tc>
        <w:tc>
          <w:tcPr>
            <w:tcW w:w="1505" w:type="dxa"/>
          </w:tcPr>
          <w:p w14:paraId="5584BC6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03C5A49" w14:textId="54487EB1" w:rsidR="00457A09" w:rsidRPr="00457A09" w:rsidRDefault="00262733" w:rsidP="009933FA">
            <w:pPr>
              <w:rPr>
                <w:color w:val="FF0000"/>
                <w:lang w:bidi="th-TH"/>
              </w:rPr>
            </w:pPr>
            <w:r w:rsidRPr="009933FA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proofErr w:type="spellStart"/>
            <w:r w:rsidRPr="009933FA">
              <w:rPr>
                <w:color w:val="000000" w:themeColor="text1"/>
                <w:lang w:bidi="th-TH"/>
              </w:rPr>
              <w:t>Subinventory</w:t>
            </w:r>
            <w:proofErr w:type="spellEnd"/>
            <w:r w:rsidRPr="009933FA">
              <w:rPr>
                <w:color w:val="000000" w:themeColor="text1"/>
                <w:lang w:bidi="th-TH"/>
              </w:rPr>
              <w:t xml:space="preserve"> code</w:t>
            </w:r>
          </w:p>
        </w:tc>
      </w:tr>
      <w:tr w:rsidR="00262733" w:rsidRPr="00462462" w14:paraId="62C72F56" w14:textId="77777777" w:rsidTr="00D562C9">
        <w:tc>
          <w:tcPr>
            <w:tcW w:w="575" w:type="dxa"/>
            <w:vMerge/>
          </w:tcPr>
          <w:p w14:paraId="435DEFB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C3265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A1A02F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D828223" w14:textId="23F12B80" w:rsidR="00262733" w:rsidRPr="00262733" w:rsidRDefault="00262733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VARCHAR2(7)</w:t>
            </w:r>
          </w:p>
        </w:tc>
      </w:tr>
      <w:tr w:rsidR="00262733" w:rsidRPr="003101BC" w14:paraId="6F4E942D" w14:textId="77777777" w:rsidTr="00D562C9">
        <w:tc>
          <w:tcPr>
            <w:tcW w:w="575" w:type="dxa"/>
            <w:vMerge/>
          </w:tcPr>
          <w:p w14:paraId="0E6FE00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F2CBC0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17F891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4BA6F5A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1B4158C8" w14:textId="77777777" w:rsidTr="00D562C9">
        <w:tc>
          <w:tcPr>
            <w:tcW w:w="575" w:type="dxa"/>
            <w:vMerge/>
          </w:tcPr>
          <w:p w14:paraId="3497834D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94EBAD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322295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0997C47" w14:textId="77777777" w:rsidR="00262733" w:rsidRPr="003101BC" w:rsidRDefault="00262733" w:rsidP="002627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62733" w:rsidRPr="003101BC" w14:paraId="3E070825" w14:textId="77777777" w:rsidTr="00D562C9">
        <w:tc>
          <w:tcPr>
            <w:tcW w:w="575" w:type="dxa"/>
            <w:vMerge/>
          </w:tcPr>
          <w:p w14:paraId="34F7B1D9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6E91DC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DE73B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209D397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2F79BFB3" w14:textId="77777777" w:rsidTr="00D562C9">
        <w:tc>
          <w:tcPr>
            <w:tcW w:w="575" w:type="dxa"/>
            <w:vMerge/>
          </w:tcPr>
          <w:p w14:paraId="2ED04770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515EE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B31EEF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DB68E32" w14:textId="053DEDA9" w:rsidR="00262733" w:rsidRPr="003101BC" w:rsidRDefault="00262733" w:rsidP="00AE209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จากระบบ</w:t>
            </w:r>
            <w:r w:rsidR="00AE2097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AE2097">
              <w:rPr>
                <w:color w:val="000000" w:themeColor="text1"/>
                <w:lang w:bidi="th-TH"/>
              </w:rPr>
              <w:t>MMX</w:t>
            </w:r>
          </w:p>
        </w:tc>
      </w:tr>
      <w:tr w:rsidR="00262733" w:rsidRPr="00462462" w14:paraId="091D04A6" w14:textId="77777777" w:rsidTr="00D562C9">
        <w:tc>
          <w:tcPr>
            <w:tcW w:w="575" w:type="dxa"/>
            <w:vMerge/>
          </w:tcPr>
          <w:p w14:paraId="6CBBFDF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0A883C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190C6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9FCFA59" w14:textId="540D31A6" w:rsidR="00262733" w:rsidRPr="00262733" w:rsidRDefault="00262733" w:rsidP="00262733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XCUST_MMX_PR_TB.SUBINVENTORY_CODE</w:t>
            </w:r>
          </w:p>
        </w:tc>
      </w:tr>
      <w:tr w:rsidR="00262733" w:rsidRPr="003101BC" w14:paraId="6A9EC3D2" w14:textId="77777777" w:rsidTr="001C0BE8">
        <w:trPr>
          <w:trHeight w:val="387"/>
        </w:trPr>
        <w:tc>
          <w:tcPr>
            <w:tcW w:w="575" w:type="dxa"/>
            <w:vMerge w:val="restart"/>
          </w:tcPr>
          <w:p w14:paraId="1DDF2708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14E92F6E" w14:textId="2684F6D2" w:rsidR="00262733" w:rsidRPr="003101BC" w:rsidRDefault="00AE2097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ORDER  QTY</w:t>
            </w:r>
          </w:p>
        </w:tc>
        <w:tc>
          <w:tcPr>
            <w:tcW w:w="1505" w:type="dxa"/>
          </w:tcPr>
          <w:p w14:paraId="50CD5A6A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1126AF9" w14:textId="2DBF52C9" w:rsidR="00262733" w:rsidRPr="003101BC" w:rsidRDefault="001C0BE8" w:rsidP="0026273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ORDER </w:t>
            </w:r>
            <w:r w:rsidR="00AE2097">
              <w:rPr>
                <w:color w:val="000000" w:themeColor="text1"/>
                <w:lang w:bidi="th-TH"/>
              </w:rPr>
              <w:t>QTY</w:t>
            </w:r>
          </w:p>
        </w:tc>
      </w:tr>
      <w:tr w:rsidR="00262733" w:rsidRPr="00474B84" w14:paraId="54830F4D" w14:textId="77777777" w:rsidTr="00D562C9">
        <w:tc>
          <w:tcPr>
            <w:tcW w:w="575" w:type="dxa"/>
            <w:vMerge/>
          </w:tcPr>
          <w:p w14:paraId="67CB48BF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B2B21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66C2A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4606E2" w14:textId="30C8FBEC" w:rsidR="00262733" w:rsidRPr="00474B84" w:rsidRDefault="001C0BE8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NUMBER(6,2)</w:t>
            </w:r>
          </w:p>
        </w:tc>
      </w:tr>
      <w:tr w:rsidR="00262733" w:rsidRPr="003101BC" w14:paraId="5956ECD7" w14:textId="77777777" w:rsidTr="00D562C9">
        <w:tc>
          <w:tcPr>
            <w:tcW w:w="575" w:type="dxa"/>
            <w:vMerge/>
          </w:tcPr>
          <w:p w14:paraId="42EED8E9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4379D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D65B2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672B357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2D897F71" w14:textId="77777777" w:rsidTr="00D562C9">
        <w:tc>
          <w:tcPr>
            <w:tcW w:w="575" w:type="dxa"/>
            <w:vMerge/>
          </w:tcPr>
          <w:p w14:paraId="76C8E4F2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0406E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88E66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FB5F73" w14:textId="77777777" w:rsidR="00262733" w:rsidRPr="003101BC" w:rsidRDefault="00262733" w:rsidP="002627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62733" w:rsidRPr="003101BC" w14:paraId="64FE76B6" w14:textId="77777777" w:rsidTr="00D562C9">
        <w:tc>
          <w:tcPr>
            <w:tcW w:w="575" w:type="dxa"/>
            <w:vMerge/>
          </w:tcPr>
          <w:p w14:paraId="0EEAE28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010BAA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29628F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9B6CDB6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425C0B94" w14:textId="77777777" w:rsidTr="00D562C9">
        <w:tc>
          <w:tcPr>
            <w:tcW w:w="575" w:type="dxa"/>
            <w:vMerge/>
          </w:tcPr>
          <w:p w14:paraId="111D1BC8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BF7E3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973B8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B94A16" w14:textId="462F3C43" w:rsidR="00262733" w:rsidRPr="003101BC" w:rsidRDefault="00262733" w:rsidP="001C0BE8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จากระบบ</w:t>
            </w:r>
            <w:r w:rsidR="001C0BE8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1C0BE8">
              <w:rPr>
                <w:color w:val="000000" w:themeColor="text1"/>
                <w:lang w:bidi="th-TH"/>
              </w:rPr>
              <w:t>MMX</w:t>
            </w:r>
          </w:p>
        </w:tc>
      </w:tr>
      <w:tr w:rsidR="00262733" w:rsidRPr="00462462" w14:paraId="6E147242" w14:textId="77777777" w:rsidTr="00D562C9">
        <w:tc>
          <w:tcPr>
            <w:tcW w:w="575" w:type="dxa"/>
            <w:vMerge/>
          </w:tcPr>
          <w:p w14:paraId="6035019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8AA2A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8E74E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D277730" w14:textId="567BA5C4" w:rsidR="00262733" w:rsidRPr="00462462" w:rsidRDefault="001C0BE8" w:rsidP="001C0BE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262733">
              <w:rPr>
                <w:color w:val="000000" w:themeColor="text1"/>
                <w:lang w:bidi="th-TH"/>
              </w:rPr>
              <w:t>_PR_TBL.</w:t>
            </w:r>
            <w:r>
              <w:rPr>
                <w:color w:val="000000" w:themeColor="text1"/>
                <w:lang w:bidi="th-TH"/>
              </w:rPr>
              <w:t>ORDER_QTY</w:t>
            </w:r>
          </w:p>
        </w:tc>
      </w:tr>
      <w:tr w:rsidR="00262733" w:rsidRPr="003101BC" w14:paraId="54C71D19" w14:textId="77777777" w:rsidTr="00D562C9">
        <w:tc>
          <w:tcPr>
            <w:tcW w:w="575" w:type="dxa"/>
            <w:vMerge w:val="restart"/>
          </w:tcPr>
          <w:p w14:paraId="21C4089D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788B2D4C" w14:textId="5A6645F3" w:rsidR="00262733" w:rsidRPr="003101BC" w:rsidRDefault="001C0BE8" w:rsidP="00262733">
            <w:pPr>
              <w:rPr>
                <w:rFonts w:hint="cs"/>
                <w:color w:val="000000" w:themeColor="text1"/>
                <w:cs/>
                <w:lang w:bidi="th-TH"/>
              </w:rPr>
            </w:pPr>
            <w:r>
              <w:rPr>
                <w:rFonts w:ascii="Helvetica" w:hAnsi="Helvetica" w:cs="Helvetica"/>
                <w:sz w:val="17"/>
                <w:szCs w:val="17"/>
                <w:lang w:eastAsia="en-US" w:bidi="th-TH"/>
              </w:rPr>
              <w:t>CONFIRM QTY</w:t>
            </w:r>
          </w:p>
        </w:tc>
        <w:tc>
          <w:tcPr>
            <w:tcW w:w="1505" w:type="dxa"/>
          </w:tcPr>
          <w:p w14:paraId="0E55BAA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9E5ED23" w14:textId="44B65555" w:rsidR="00262733" w:rsidRPr="003101BC" w:rsidRDefault="001C0BE8" w:rsidP="0026273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QTY</w:t>
            </w:r>
          </w:p>
        </w:tc>
      </w:tr>
      <w:tr w:rsidR="00262733" w:rsidRPr="00474B84" w14:paraId="299FC402" w14:textId="77777777" w:rsidTr="00D562C9">
        <w:tc>
          <w:tcPr>
            <w:tcW w:w="575" w:type="dxa"/>
            <w:vMerge/>
          </w:tcPr>
          <w:p w14:paraId="75B42990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AB5F38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709C0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31E39E5" w14:textId="6AD90B1A" w:rsidR="00262733" w:rsidRPr="00474B84" w:rsidRDefault="001C0BE8" w:rsidP="0026273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NUMBER(6,2)</w:t>
            </w:r>
          </w:p>
        </w:tc>
      </w:tr>
      <w:tr w:rsidR="00262733" w:rsidRPr="003101BC" w14:paraId="4534E74B" w14:textId="77777777" w:rsidTr="00D562C9">
        <w:tc>
          <w:tcPr>
            <w:tcW w:w="575" w:type="dxa"/>
            <w:vMerge/>
          </w:tcPr>
          <w:p w14:paraId="712F54F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DAA80C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6DAFFF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505A919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73A96ABE" w14:textId="77777777" w:rsidTr="00D562C9">
        <w:tc>
          <w:tcPr>
            <w:tcW w:w="575" w:type="dxa"/>
            <w:vMerge/>
          </w:tcPr>
          <w:p w14:paraId="1999FF7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EA3C3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13F3FA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4837EEE" w14:textId="77777777" w:rsidR="00262733" w:rsidRPr="003101BC" w:rsidRDefault="00262733" w:rsidP="002627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62733" w:rsidRPr="003101BC" w14:paraId="493FC4FB" w14:textId="77777777" w:rsidTr="00D562C9">
        <w:tc>
          <w:tcPr>
            <w:tcW w:w="575" w:type="dxa"/>
            <w:vMerge/>
          </w:tcPr>
          <w:p w14:paraId="4570E5A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26D71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155EC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6E1A339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0D884CE1" w14:textId="77777777" w:rsidTr="00D562C9">
        <w:tc>
          <w:tcPr>
            <w:tcW w:w="575" w:type="dxa"/>
            <w:vMerge/>
          </w:tcPr>
          <w:p w14:paraId="2E74B40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2AC75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A2DE57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DC8DB0D" w14:textId="727ADBBE" w:rsidR="00262733" w:rsidRPr="003101BC" w:rsidRDefault="00262733" w:rsidP="00262733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="001C0BE8">
              <w:rPr>
                <w:color w:val="000000" w:themeColor="text1"/>
                <w:lang w:bidi="th-TH"/>
              </w:rPr>
              <w:t>MMX</w:t>
            </w:r>
          </w:p>
        </w:tc>
      </w:tr>
      <w:tr w:rsidR="00262733" w:rsidRPr="00462462" w14:paraId="656B3FA7" w14:textId="77777777" w:rsidTr="00D562C9">
        <w:tc>
          <w:tcPr>
            <w:tcW w:w="575" w:type="dxa"/>
            <w:vMerge/>
          </w:tcPr>
          <w:p w14:paraId="40FA0E5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04AE5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2A21DA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0591AF0" w14:textId="67FB89C4" w:rsidR="00262733" w:rsidRPr="00462462" w:rsidRDefault="008F5BAD" w:rsidP="0026273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262733">
              <w:rPr>
                <w:color w:val="000000" w:themeColor="text1"/>
                <w:lang w:bidi="th-TH"/>
              </w:rPr>
              <w:t>_PR_TBL.QTY</w:t>
            </w:r>
          </w:p>
        </w:tc>
      </w:tr>
      <w:tr w:rsidR="00262733" w:rsidRPr="003101BC" w14:paraId="70EC7EE6" w14:textId="77777777" w:rsidTr="00D562C9">
        <w:tc>
          <w:tcPr>
            <w:tcW w:w="575" w:type="dxa"/>
            <w:vMerge w:val="restart"/>
          </w:tcPr>
          <w:p w14:paraId="4A8B5ABC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5F24B330" w14:textId="7FC13BEA" w:rsidR="00262733" w:rsidRPr="00993B85" w:rsidRDefault="00993B85" w:rsidP="00262733">
            <w:pPr>
              <w:rPr>
                <w:rFonts w:cs="Browallia New"/>
                <w:color w:val="000000" w:themeColor="text1"/>
                <w:szCs w:val="21"/>
                <w:lang w:bidi="en-US"/>
              </w:rPr>
            </w:pPr>
            <w:r>
              <w:rPr>
                <w:rFonts w:ascii="Helvetica" w:hAnsi="Helvetica" w:cs="Browallia New"/>
                <w:sz w:val="17"/>
                <w:szCs w:val="21"/>
                <w:lang w:eastAsia="en-US" w:bidi="th-TH"/>
              </w:rPr>
              <w:t>ITEM CODE</w:t>
            </w:r>
          </w:p>
        </w:tc>
        <w:tc>
          <w:tcPr>
            <w:tcW w:w="1505" w:type="dxa"/>
          </w:tcPr>
          <w:p w14:paraId="1DFB30ED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890AA92" w14:textId="0B314014" w:rsidR="00262733" w:rsidRPr="003101BC" w:rsidRDefault="00993B85" w:rsidP="00262733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ITEM CODE</w:t>
            </w:r>
          </w:p>
        </w:tc>
      </w:tr>
      <w:tr w:rsidR="00262733" w:rsidRPr="00474B84" w14:paraId="3C042BFC" w14:textId="77777777" w:rsidTr="00D562C9">
        <w:tc>
          <w:tcPr>
            <w:tcW w:w="575" w:type="dxa"/>
            <w:vMerge/>
          </w:tcPr>
          <w:p w14:paraId="3BCD31E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00E1A8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EDDC958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D81EA3E" w14:textId="003F36F7" w:rsidR="00262733" w:rsidRPr="00474B84" w:rsidRDefault="00993B85" w:rsidP="0026273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VARCHAR2(7</w:t>
            </w:r>
            <w:r w:rsidR="00262733">
              <w:rPr>
                <w:color w:val="000000" w:themeColor="text1"/>
                <w:lang w:bidi="th-TH"/>
              </w:rPr>
              <w:t>)</w:t>
            </w:r>
          </w:p>
        </w:tc>
      </w:tr>
      <w:tr w:rsidR="00262733" w:rsidRPr="003101BC" w14:paraId="5F8B5F15" w14:textId="77777777" w:rsidTr="00D562C9">
        <w:tc>
          <w:tcPr>
            <w:tcW w:w="575" w:type="dxa"/>
            <w:vMerge/>
          </w:tcPr>
          <w:p w14:paraId="071825C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6D5AB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23D22A0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E66244C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315E74EC" w14:textId="77777777" w:rsidTr="00D562C9">
        <w:tc>
          <w:tcPr>
            <w:tcW w:w="575" w:type="dxa"/>
            <w:vMerge/>
          </w:tcPr>
          <w:p w14:paraId="00CBA2F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388F2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D819A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85C8B73" w14:textId="77777777" w:rsidR="00262733" w:rsidRPr="003101BC" w:rsidRDefault="00262733" w:rsidP="002627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62733" w:rsidRPr="003101BC" w14:paraId="077B05DB" w14:textId="77777777" w:rsidTr="00D562C9">
        <w:tc>
          <w:tcPr>
            <w:tcW w:w="575" w:type="dxa"/>
            <w:vMerge/>
          </w:tcPr>
          <w:p w14:paraId="0FB859C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8EB2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430CE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B53589B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4D78280B" w14:textId="77777777" w:rsidTr="00D562C9">
        <w:tc>
          <w:tcPr>
            <w:tcW w:w="575" w:type="dxa"/>
            <w:vMerge/>
          </w:tcPr>
          <w:p w14:paraId="159C6A58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A865E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359D74F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A5D8BA" w14:textId="3563110E" w:rsidR="00262733" w:rsidRPr="003101BC" w:rsidRDefault="00262733" w:rsidP="00993B85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จากระบบ</w:t>
            </w:r>
            <w:r w:rsidR="00993B85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993B85">
              <w:rPr>
                <w:color w:val="000000" w:themeColor="text1"/>
                <w:lang w:bidi="th-TH"/>
              </w:rPr>
              <w:t>MMX</w:t>
            </w:r>
          </w:p>
        </w:tc>
      </w:tr>
      <w:tr w:rsidR="00262733" w:rsidRPr="00462462" w14:paraId="3E5D03C7" w14:textId="77777777" w:rsidTr="00D562C9">
        <w:tc>
          <w:tcPr>
            <w:tcW w:w="575" w:type="dxa"/>
            <w:vMerge/>
          </w:tcPr>
          <w:p w14:paraId="15A50AFC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A328F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68114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86CBB5F" w14:textId="5030F01A" w:rsidR="00262733" w:rsidRPr="00462462" w:rsidRDefault="00262733" w:rsidP="00993B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993B85">
              <w:rPr>
                <w:color w:val="000000" w:themeColor="text1"/>
                <w:lang w:bidi="th-TH"/>
              </w:rPr>
              <w:t>MMX</w:t>
            </w:r>
            <w:r>
              <w:rPr>
                <w:color w:val="000000" w:themeColor="text1"/>
                <w:lang w:bidi="th-TH"/>
              </w:rPr>
              <w:t>_PR_TBL</w:t>
            </w:r>
            <w:r w:rsidR="00993B85">
              <w:rPr>
                <w:color w:val="000000" w:themeColor="text1"/>
                <w:lang w:bidi="th-TH"/>
              </w:rPr>
              <w:t>.ITEM_CODE</w:t>
            </w:r>
          </w:p>
        </w:tc>
      </w:tr>
      <w:tr w:rsidR="00993B85" w:rsidRPr="003101BC" w14:paraId="43346F45" w14:textId="77777777" w:rsidTr="008603FD">
        <w:tc>
          <w:tcPr>
            <w:tcW w:w="575" w:type="dxa"/>
            <w:vMerge w:val="restart"/>
          </w:tcPr>
          <w:p w14:paraId="44192A27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1472FFB3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>
              <w:rPr>
                <w:rFonts w:ascii="Helvetica" w:hAnsi="Helvetica" w:cs="Helvetica"/>
                <w:sz w:val="17"/>
                <w:szCs w:val="17"/>
                <w:lang w:eastAsia="en-US" w:bidi="th-TH"/>
              </w:rPr>
              <w:t>ORDER DATE</w:t>
            </w:r>
          </w:p>
        </w:tc>
        <w:tc>
          <w:tcPr>
            <w:tcW w:w="1505" w:type="dxa"/>
          </w:tcPr>
          <w:p w14:paraId="1AC82E3A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CA22364" w14:textId="77777777" w:rsidR="00993B85" w:rsidRPr="003101BC" w:rsidRDefault="00993B85" w:rsidP="008603F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ORDER DATE</w:t>
            </w:r>
          </w:p>
        </w:tc>
      </w:tr>
      <w:tr w:rsidR="00993B85" w:rsidRPr="00474B84" w14:paraId="3385F225" w14:textId="77777777" w:rsidTr="008603FD">
        <w:tc>
          <w:tcPr>
            <w:tcW w:w="575" w:type="dxa"/>
            <w:vMerge/>
          </w:tcPr>
          <w:p w14:paraId="4D9D8FE5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A61843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FD9489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1382F94" w14:textId="77777777" w:rsidR="00993B85" w:rsidRPr="00474B84" w:rsidRDefault="00993B85" w:rsidP="008603F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DATE(MM-DD-YYYY)</w:t>
            </w:r>
          </w:p>
        </w:tc>
      </w:tr>
      <w:tr w:rsidR="00993B85" w:rsidRPr="003101BC" w14:paraId="44B14906" w14:textId="77777777" w:rsidTr="008603FD">
        <w:tc>
          <w:tcPr>
            <w:tcW w:w="575" w:type="dxa"/>
            <w:vMerge/>
          </w:tcPr>
          <w:p w14:paraId="34A743D1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E1829E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95CAB22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31E18FB" w14:textId="77777777" w:rsidR="00993B85" w:rsidRPr="003101BC" w:rsidRDefault="00993B85" w:rsidP="008603FD">
            <w:pPr>
              <w:rPr>
                <w:color w:val="000000" w:themeColor="text1"/>
              </w:rPr>
            </w:pPr>
          </w:p>
        </w:tc>
      </w:tr>
      <w:tr w:rsidR="00993B85" w:rsidRPr="003101BC" w14:paraId="329D9618" w14:textId="77777777" w:rsidTr="008603FD">
        <w:tc>
          <w:tcPr>
            <w:tcW w:w="575" w:type="dxa"/>
            <w:vMerge/>
          </w:tcPr>
          <w:p w14:paraId="604B3DF9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956EA5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C28D14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EAB09A3" w14:textId="77777777" w:rsidR="00993B85" w:rsidRPr="003101BC" w:rsidRDefault="00993B85" w:rsidP="008603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993B85" w:rsidRPr="003101BC" w14:paraId="17BCC2CD" w14:textId="77777777" w:rsidTr="008603FD">
        <w:tc>
          <w:tcPr>
            <w:tcW w:w="575" w:type="dxa"/>
            <w:vMerge/>
          </w:tcPr>
          <w:p w14:paraId="6293F580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3E2715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6E4CF0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8A53C7" w14:textId="77777777" w:rsidR="00993B85" w:rsidRPr="003101BC" w:rsidRDefault="00993B85" w:rsidP="008603FD">
            <w:pPr>
              <w:rPr>
                <w:color w:val="000000" w:themeColor="text1"/>
              </w:rPr>
            </w:pPr>
          </w:p>
        </w:tc>
      </w:tr>
      <w:tr w:rsidR="00993B85" w:rsidRPr="003101BC" w14:paraId="7E3F69E0" w14:textId="77777777" w:rsidTr="008603FD">
        <w:tc>
          <w:tcPr>
            <w:tcW w:w="575" w:type="dxa"/>
            <w:vMerge/>
          </w:tcPr>
          <w:p w14:paraId="3F89ED37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5E4068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D99F10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AB7F503" w14:textId="77777777" w:rsidR="00993B85" w:rsidRPr="003101BC" w:rsidRDefault="00993B85" w:rsidP="008603FD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จากระบบ</w:t>
            </w:r>
            <w:r>
              <w:rPr>
                <w:color w:val="000000" w:themeColor="text1"/>
                <w:lang w:bidi="th-TH"/>
              </w:rPr>
              <w:t xml:space="preserve"> MMX</w:t>
            </w:r>
          </w:p>
        </w:tc>
      </w:tr>
      <w:tr w:rsidR="00993B85" w:rsidRPr="00462462" w14:paraId="2141AEB9" w14:textId="77777777" w:rsidTr="008603FD">
        <w:tc>
          <w:tcPr>
            <w:tcW w:w="575" w:type="dxa"/>
            <w:vMerge/>
          </w:tcPr>
          <w:p w14:paraId="61CDA4E4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3BBC09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3A96CC0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5BDE687" w14:textId="77777777" w:rsidR="00993B85" w:rsidRPr="00462462" w:rsidRDefault="00993B85" w:rsidP="008603F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XCUST_MMX_PR_TBL.ORDER_DATE</w:t>
            </w:r>
          </w:p>
        </w:tc>
      </w:tr>
      <w:tr w:rsidR="00993B85" w:rsidRPr="003101BC" w14:paraId="208A79FA" w14:textId="77777777" w:rsidTr="008603FD">
        <w:tc>
          <w:tcPr>
            <w:tcW w:w="575" w:type="dxa"/>
            <w:vMerge w:val="restart"/>
          </w:tcPr>
          <w:p w14:paraId="57A236F7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05238D42" w14:textId="77777777" w:rsidR="00993B85" w:rsidRPr="00993B85" w:rsidRDefault="00993B85" w:rsidP="008603FD">
            <w:pPr>
              <w:rPr>
                <w:rFonts w:ascii="Cordia New" w:cstheme="minorBidi"/>
                <w:color w:val="000000" w:themeColor="text1"/>
                <w:cs/>
                <w:lang w:bidi="en-US"/>
              </w:rPr>
            </w:pPr>
            <w:r>
              <w:rPr>
                <w:rFonts w:ascii="Helvetica" w:hAnsi="Helvetica" w:cs="Helvetica"/>
                <w:sz w:val="17"/>
                <w:szCs w:val="17"/>
                <w:lang w:eastAsia="en-US" w:bidi="th-TH"/>
              </w:rPr>
              <w:t>PO STATUS</w:t>
            </w:r>
          </w:p>
        </w:tc>
        <w:tc>
          <w:tcPr>
            <w:tcW w:w="1505" w:type="dxa"/>
          </w:tcPr>
          <w:p w14:paraId="3FEEC331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5C2FAB4" w14:textId="77777777" w:rsidR="00993B85" w:rsidRDefault="00993B85" w:rsidP="008603F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STATUS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MMX</w:t>
            </w:r>
          </w:p>
          <w:p w14:paraId="6418A54D" w14:textId="77777777" w:rsidR="00993B85" w:rsidRPr="003101BC" w:rsidRDefault="00993B85" w:rsidP="008603F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 = Open</w:t>
            </w:r>
          </w:p>
        </w:tc>
      </w:tr>
      <w:tr w:rsidR="00993B85" w:rsidRPr="00474B84" w14:paraId="3D7D5C0E" w14:textId="77777777" w:rsidTr="008603FD">
        <w:tc>
          <w:tcPr>
            <w:tcW w:w="575" w:type="dxa"/>
            <w:vMerge/>
          </w:tcPr>
          <w:p w14:paraId="7B764116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ABDDF6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6EC850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3076368" w14:textId="77777777" w:rsidR="00993B85" w:rsidRPr="00474B84" w:rsidRDefault="00993B85" w:rsidP="008603F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DATE(MM-DD-YYYY)</w:t>
            </w:r>
          </w:p>
        </w:tc>
      </w:tr>
      <w:tr w:rsidR="00993B85" w:rsidRPr="003101BC" w14:paraId="208FE066" w14:textId="77777777" w:rsidTr="008603FD">
        <w:tc>
          <w:tcPr>
            <w:tcW w:w="575" w:type="dxa"/>
            <w:vMerge/>
          </w:tcPr>
          <w:p w14:paraId="0D4165AC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E63022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D1481E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CC8707B" w14:textId="77777777" w:rsidR="00993B85" w:rsidRPr="003101BC" w:rsidRDefault="00993B85" w:rsidP="008603FD">
            <w:pPr>
              <w:rPr>
                <w:color w:val="000000" w:themeColor="text1"/>
              </w:rPr>
            </w:pPr>
          </w:p>
        </w:tc>
      </w:tr>
      <w:tr w:rsidR="00993B85" w:rsidRPr="003101BC" w14:paraId="1D9B4943" w14:textId="77777777" w:rsidTr="008603FD">
        <w:tc>
          <w:tcPr>
            <w:tcW w:w="575" w:type="dxa"/>
            <w:vMerge/>
          </w:tcPr>
          <w:p w14:paraId="4AA067FE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C26B4C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B9AE4ED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04D3948" w14:textId="77777777" w:rsidR="00993B85" w:rsidRPr="003101BC" w:rsidRDefault="00993B85" w:rsidP="008603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993B85" w:rsidRPr="003101BC" w14:paraId="33F7BABA" w14:textId="77777777" w:rsidTr="008603FD">
        <w:tc>
          <w:tcPr>
            <w:tcW w:w="575" w:type="dxa"/>
            <w:vMerge/>
          </w:tcPr>
          <w:p w14:paraId="69565B77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FFD30D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065FF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465E464" w14:textId="77777777" w:rsidR="00993B85" w:rsidRPr="003101BC" w:rsidRDefault="00993B85" w:rsidP="008603FD">
            <w:pPr>
              <w:rPr>
                <w:color w:val="000000" w:themeColor="text1"/>
              </w:rPr>
            </w:pPr>
          </w:p>
        </w:tc>
      </w:tr>
      <w:tr w:rsidR="00993B85" w:rsidRPr="003101BC" w14:paraId="6F20B514" w14:textId="77777777" w:rsidTr="008603FD">
        <w:tc>
          <w:tcPr>
            <w:tcW w:w="575" w:type="dxa"/>
            <w:vMerge/>
          </w:tcPr>
          <w:p w14:paraId="41C348B6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C95178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5476340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EB7756D" w14:textId="77777777" w:rsidR="00993B85" w:rsidRPr="003101BC" w:rsidRDefault="00993B85" w:rsidP="008603FD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จากระบบ</w:t>
            </w:r>
            <w:r>
              <w:rPr>
                <w:color w:val="000000" w:themeColor="text1"/>
                <w:lang w:bidi="th-TH"/>
              </w:rPr>
              <w:t xml:space="preserve"> MMX</w:t>
            </w:r>
          </w:p>
        </w:tc>
      </w:tr>
      <w:tr w:rsidR="00993B85" w:rsidRPr="00462462" w14:paraId="2515C0E5" w14:textId="77777777" w:rsidTr="008603FD">
        <w:tc>
          <w:tcPr>
            <w:tcW w:w="575" w:type="dxa"/>
            <w:vMerge/>
          </w:tcPr>
          <w:p w14:paraId="54CFC257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5F6A08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4739A5D" w14:textId="77777777" w:rsidR="00993B85" w:rsidRPr="003101BC" w:rsidRDefault="00993B85" w:rsidP="008603F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1F59303" w14:textId="77777777" w:rsidR="00993B85" w:rsidRPr="00462462" w:rsidRDefault="00993B85" w:rsidP="008603F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XCUST_MMX_PR_TBL.PO_STATUS</w:t>
            </w:r>
          </w:p>
        </w:tc>
      </w:tr>
      <w:tr w:rsidR="00262733" w:rsidRPr="003101BC" w14:paraId="220C16BF" w14:textId="77777777" w:rsidTr="00462462">
        <w:tc>
          <w:tcPr>
            <w:tcW w:w="575" w:type="dxa"/>
            <w:vMerge w:val="restart"/>
          </w:tcPr>
          <w:p w14:paraId="26D8B664" w14:textId="63DD17D3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993B85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62D9DBE3" w14:textId="2B007ABC" w:rsidR="00262733" w:rsidRPr="00993B85" w:rsidRDefault="00993B85" w:rsidP="00262733">
            <w:pPr>
              <w:rPr>
                <w:rFonts w:ascii="Cordia New" w:cstheme="minorBidi"/>
                <w:color w:val="000000" w:themeColor="text1"/>
                <w:cs/>
                <w:lang w:bidi="en-US"/>
              </w:rPr>
            </w:pPr>
            <w:r w:rsidRPr="00993B85">
              <w:rPr>
                <w:rFonts w:cstheme="minorBidi"/>
                <w:color w:val="000000" w:themeColor="text1"/>
                <w:lang w:bidi="en-US"/>
              </w:rPr>
              <w:t>Confirm Delivery date</w:t>
            </w:r>
          </w:p>
        </w:tc>
        <w:tc>
          <w:tcPr>
            <w:tcW w:w="1505" w:type="dxa"/>
          </w:tcPr>
          <w:p w14:paraId="5AD5913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E2FFD0F" w14:textId="511BB78D" w:rsidR="00993B85" w:rsidRPr="003101BC" w:rsidRDefault="00993B85" w:rsidP="0026273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Confirm Delivery Date</w:t>
            </w:r>
          </w:p>
        </w:tc>
      </w:tr>
      <w:tr w:rsidR="00262733" w:rsidRPr="003101BC" w14:paraId="4181C4F9" w14:textId="77777777" w:rsidTr="00462462">
        <w:tc>
          <w:tcPr>
            <w:tcW w:w="575" w:type="dxa"/>
            <w:vMerge/>
          </w:tcPr>
          <w:p w14:paraId="44D15F40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3FE72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929E6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0D39ED9" w14:textId="0380BC07" w:rsidR="00262733" w:rsidRPr="00474B84" w:rsidRDefault="00993B85" w:rsidP="0026273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DATE(MM-DD-YYYY)</w:t>
            </w:r>
          </w:p>
        </w:tc>
      </w:tr>
      <w:tr w:rsidR="00262733" w:rsidRPr="003101BC" w14:paraId="496E63DD" w14:textId="77777777" w:rsidTr="00462462">
        <w:tc>
          <w:tcPr>
            <w:tcW w:w="575" w:type="dxa"/>
            <w:vMerge/>
          </w:tcPr>
          <w:p w14:paraId="2A6E4BA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589B7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51B3C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76A7098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4CBB4C25" w14:textId="77777777" w:rsidTr="00462462">
        <w:tc>
          <w:tcPr>
            <w:tcW w:w="575" w:type="dxa"/>
            <w:vMerge/>
          </w:tcPr>
          <w:p w14:paraId="2AF9FDD0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8AD6F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4FF92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AD4EF9" w14:textId="6B757C76" w:rsidR="00262733" w:rsidRPr="003101BC" w:rsidRDefault="00262733" w:rsidP="002627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62733" w:rsidRPr="003101BC" w14:paraId="42CBA47B" w14:textId="77777777" w:rsidTr="00462462">
        <w:tc>
          <w:tcPr>
            <w:tcW w:w="575" w:type="dxa"/>
            <w:vMerge/>
          </w:tcPr>
          <w:p w14:paraId="48650F4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880A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3C0FF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3D17EE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371538D1" w14:textId="77777777" w:rsidTr="00462462">
        <w:tc>
          <w:tcPr>
            <w:tcW w:w="575" w:type="dxa"/>
            <w:vMerge/>
          </w:tcPr>
          <w:p w14:paraId="1971E42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4B138C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39B819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95899E8" w14:textId="6440B401" w:rsidR="00262733" w:rsidRPr="003101BC" w:rsidRDefault="00262733" w:rsidP="00993B8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จากระบบ</w:t>
            </w:r>
            <w:r w:rsidR="00993B85">
              <w:rPr>
                <w:color w:val="000000" w:themeColor="text1"/>
                <w:lang w:bidi="th-TH"/>
              </w:rPr>
              <w:t xml:space="preserve"> MMX</w:t>
            </w:r>
          </w:p>
        </w:tc>
      </w:tr>
      <w:tr w:rsidR="00262733" w:rsidRPr="003101BC" w14:paraId="09F4E999" w14:textId="77777777" w:rsidTr="00462462">
        <w:tc>
          <w:tcPr>
            <w:tcW w:w="575" w:type="dxa"/>
            <w:vMerge/>
          </w:tcPr>
          <w:p w14:paraId="4431741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002E8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ABC429F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354740C" w14:textId="3EB6CB11" w:rsidR="00262733" w:rsidRPr="00462462" w:rsidRDefault="00993B85" w:rsidP="00993B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262733">
              <w:rPr>
                <w:color w:val="000000" w:themeColor="text1"/>
                <w:lang w:bidi="th-TH"/>
              </w:rPr>
              <w:t>_PR_TBL</w:t>
            </w:r>
            <w:r>
              <w:rPr>
                <w:color w:val="000000" w:themeColor="text1"/>
                <w:lang w:bidi="th-TH"/>
              </w:rPr>
              <w:t>.CONF_DILIVERY_DATE</w:t>
            </w:r>
          </w:p>
        </w:tc>
      </w:tr>
      <w:tr w:rsidR="00262733" w:rsidRPr="003101BC" w14:paraId="47C3CAC2" w14:textId="77777777" w:rsidTr="00462462">
        <w:tc>
          <w:tcPr>
            <w:tcW w:w="575" w:type="dxa"/>
            <w:vMerge w:val="restart"/>
          </w:tcPr>
          <w:p w14:paraId="13B2422A" w14:textId="5D5C3113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993B85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8A105D9" w14:textId="77777777" w:rsidR="00262733" w:rsidRPr="003101BC" w:rsidRDefault="00262733" w:rsidP="00262733">
            <w:pPr>
              <w:rPr>
                <w:color w:val="000000" w:themeColor="text1"/>
                <w:cs/>
                <w:lang w:bidi="th-TH"/>
              </w:rPr>
            </w:pPr>
            <w:proofErr w:type="spellStart"/>
            <w:r w:rsidRPr="003101BC">
              <w:rPr>
                <w:color w:val="000000" w:themeColor="text1"/>
                <w:lang w:eastAsia="en-US" w:bidi="th-TH"/>
              </w:rPr>
              <w:t>Validate_flag</w:t>
            </w:r>
            <w:proofErr w:type="spellEnd"/>
          </w:p>
        </w:tc>
        <w:tc>
          <w:tcPr>
            <w:tcW w:w="1505" w:type="dxa"/>
          </w:tcPr>
          <w:p w14:paraId="146A1F5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6410759" w14:textId="77777777" w:rsidR="00262733" w:rsidRPr="003101BC" w:rsidRDefault="00262733" w:rsidP="00262733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262733" w:rsidRPr="003101BC" w14:paraId="4202E947" w14:textId="77777777" w:rsidTr="00462462">
        <w:tc>
          <w:tcPr>
            <w:tcW w:w="575" w:type="dxa"/>
            <w:vMerge/>
          </w:tcPr>
          <w:p w14:paraId="3D463DC2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BC07A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7F6DA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59DCE5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62733" w:rsidRPr="003101BC" w14:paraId="13AFD3E7" w14:textId="77777777" w:rsidTr="00462462">
        <w:tc>
          <w:tcPr>
            <w:tcW w:w="575" w:type="dxa"/>
            <w:vMerge/>
          </w:tcPr>
          <w:p w14:paraId="04BC2FD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35BC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46424D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0E59C73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621E0173" w14:textId="77777777" w:rsidTr="00462462">
        <w:tc>
          <w:tcPr>
            <w:tcW w:w="575" w:type="dxa"/>
            <w:vMerge/>
          </w:tcPr>
          <w:p w14:paraId="5B60FC8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C42540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D5E52A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C538BA" w14:textId="77777777" w:rsidR="00262733" w:rsidRPr="003101BC" w:rsidRDefault="00262733" w:rsidP="00262733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62733" w:rsidRPr="003101BC" w14:paraId="09438425" w14:textId="77777777" w:rsidTr="00462462">
        <w:tc>
          <w:tcPr>
            <w:tcW w:w="575" w:type="dxa"/>
            <w:vMerge/>
          </w:tcPr>
          <w:p w14:paraId="342A765D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0BA29A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69DF7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9AE92D4" w14:textId="77777777" w:rsidR="00262733" w:rsidRPr="003101BC" w:rsidRDefault="00262733" w:rsidP="00262733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VALIDATE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VALIDATE NOT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262733" w:rsidRPr="003101BC" w14:paraId="5B64757C" w14:textId="77777777" w:rsidTr="00462462">
        <w:tc>
          <w:tcPr>
            <w:tcW w:w="575" w:type="dxa"/>
            <w:vMerge/>
          </w:tcPr>
          <w:p w14:paraId="7E312A99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C216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0DA1C9A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A87EB8E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6A9B7507" w14:textId="77777777" w:rsidTr="00462462">
        <w:tc>
          <w:tcPr>
            <w:tcW w:w="575" w:type="dxa"/>
            <w:vMerge/>
          </w:tcPr>
          <w:p w14:paraId="37FC059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7043A2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DF716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A0E1DD6" w14:textId="6190C0A8" w:rsidR="00262733" w:rsidRPr="003101BC" w:rsidRDefault="00840D98" w:rsidP="00262733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262733">
              <w:rPr>
                <w:color w:val="000000" w:themeColor="text1"/>
                <w:lang w:bidi="th-TH"/>
              </w:rPr>
              <w:t>_PR_TBL</w:t>
            </w:r>
            <w:r w:rsidR="00262733" w:rsidRPr="003101BC">
              <w:rPr>
                <w:color w:val="000000" w:themeColor="text1"/>
                <w:lang w:bidi="th-TH"/>
              </w:rPr>
              <w:t>.VALIDATE_FLAG</w:t>
            </w:r>
          </w:p>
        </w:tc>
      </w:tr>
      <w:tr w:rsidR="00262733" w:rsidRPr="003101BC" w14:paraId="7D8FE062" w14:textId="77777777" w:rsidTr="00462462">
        <w:tc>
          <w:tcPr>
            <w:tcW w:w="575" w:type="dxa"/>
            <w:vMerge w:val="restart"/>
          </w:tcPr>
          <w:p w14:paraId="68E58906" w14:textId="331753D5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993B85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48C6923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Process Flag</w:t>
            </w:r>
          </w:p>
        </w:tc>
        <w:tc>
          <w:tcPr>
            <w:tcW w:w="1505" w:type="dxa"/>
          </w:tcPr>
          <w:p w14:paraId="04E3CBB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20B7B8F" w14:textId="77777777" w:rsidR="00262733" w:rsidRPr="003101BC" w:rsidRDefault="00262733" w:rsidP="00262733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262733" w:rsidRPr="003101BC" w14:paraId="500DB0EE" w14:textId="77777777" w:rsidTr="00462462">
        <w:tc>
          <w:tcPr>
            <w:tcW w:w="575" w:type="dxa"/>
            <w:vMerge/>
          </w:tcPr>
          <w:p w14:paraId="139FFBBA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8C63D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A10CA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DD2EE52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62733" w:rsidRPr="003101BC" w14:paraId="44B34191" w14:textId="77777777" w:rsidTr="00462462">
        <w:tc>
          <w:tcPr>
            <w:tcW w:w="575" w:type="dxa"/>
            <w:vMerge/>
          </w:tcPr>
          <w:p w14:paraId="38497F1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9D6D0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C469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4DCC661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4BD09AE3" w14:textId="77777777" w:rsidTr="00462462">
        <w:tc>
          <w:tcPr>
            <w:tcW w:w="575" w:type="dxa"/>
            <w:vMerge/>
          </w:tcPr>
          <w:p w14:paraId="2BE738B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75A3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CC970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CCA66A6" w14:textId="77777777" w:rsidR="00262733" w:rsidRPr="003101BC" w:rsidRDefault="00262733" w:rsidP="00262733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62733" w:rsidRPr="003101BC" w14:paraId="7D808FC4" w14:textId="77777777" w:rsidTr="00462462">
        <w:tc>
          <w:tcPr>
            <w:tcW w:w="575" w:type="dxa"/>
            <w:vMerge/>
          </w:tcPr>
          <w:p w14:paraId="1CD2D33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FE2CF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0FD1DA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1F27507" w14:textId="77777777" w:rsidR="00262733" w:rsidRPr="003101BC" w:rsidRDefault="00262733" w:rsidP="00262733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262733" w:rsidRPr="003101BC" w14:paraId="7FA0803D" w14:textId="77777777" w:rsidTr="00462462">
        <w:tc>
          <w:tcPr>
            <w:tcW w:w="575" w:type="dxa"/>
            <w:vMerge/>
          </w:tcPr>
          <w:p w14:paraId="481846B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5DC5B3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76617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685A1E3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1522AD0A" w14:textId="77777777" w:rsidTr="00462462">
        <w:tc>
          <w:tcPr>
            <w:tcW w:w="575" w:type="dxa"/>
            <w:vMerge/>
          </w:tcPr>
          <w:p w14:paraId="4B64B140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0BF49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E747F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C06655" w14:textId="55E463B3" w:rsidR="00262733" w:rsidRPr="003101BC" w:rsidRDefault="00840D98" w:rsidP="00262733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262733">
              <w:rPr>
                <w:color w:val="000000" w:themeColor="text1"/>
                <w:lang w:bidi="th-TH"/>
              </w:rPr>
              <w:t>_PR_TBL</w:t>
            </w:r>
            <w:r w:rsidR="00262733" w:rsidRPr="003101BC">
              <w:rPr>
                <w:color w:val="000000" w:themeColor="text1"/>
                <w:lang w:bidi="th-TH"/>
              </w:rPr>
              <w:t>.PROCESS_FLAG</w:t>
            </w:r>
          </w:p>
        </w:tc>
      </w:tr>
      <w:tr w:rsidR="00262733" w:rsidRPr="003101BC" w14:paraId="70CC95F6" w14:textId="77777777" w:rsidTr="00462462">
        <w:tc>
          <w:tcPr>
            <w:tcW w:w="575" w:type="dxa"/>
            <w:vMerge w:val="restart"/>
          </w:tcPr>
          <w:p w14:paraId="6E550A28" w14:textId="5F53D2DD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993B85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4F73A33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Error Message</w:t>
            </w:r>
          </w:p>
        </w:tc>
        <w:tc>
          <w:tcPr>
            <w:tcW w:w="1505" w:type="dxa"/>
          </w:tcPr>
          <w:p w14:paraId="2248F9B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4A032E0" w14:textId="77777777" w:rsidR="00262733" w:rsidRPr="003101BC" w:rsidRDefault="00262733" w:rsidP="00262733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รายละเอียด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</w:tc>
      </w:tr>
      <w:tr w:rsidR="00262733" w:rsidRPr="003101BC" w14:paraId="2CFD83E1" w14:textId="77777777" w:rsidTr="00462462">
        <w:tc>
          <w:tcPr>
            <w:tcW w:w="575" w:type="dxa"/>
            <w:vMerge/>
          </w:tcPr>
          <w:p w14:paraId="73A1EF5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6872F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0F3FC8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40E8B29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62733" w:rsidRPr="003101BC" w14:paraId="0EE8DA62" w14:textId="77777777" w:rsidTr="00462462">
        <w:tc>
          <w:tcPr>
            <w:tcW w:w="575" w:type="dxa"/>
            <w:vMerge/>
          </w:tcPr>
          <w:p w14:paraId="14B91C5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1FC85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C140E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DE39571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0907D374" w14:textId="77777777" w:rsidTr="00462462">
        <w:tc>
          <w:tcPr>
            <w:tcW w:w="575" w:type="dxa"/>
            <w:vMerge/>
          </w:tcPr>
          <w:p w14:paraId="160E9C4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8DE58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3AB1314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507D875" w14:textId="77777777" w:rsidR="00262733" w:rsidRPr="003101BC" w:rsidRDefault="00262733" w:rsidP="00262733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62733" w:rsidRPr="003101BC" w14:paraId="3909AD15" w14:textId="77777777" w:rsidTr="00462462">
        <w:tc>
          <w:tcPr>
            <w:tcW w:w="575" w:type="dxa"/>
            <w:vMerge/>
          </w:tcPr>
          <w:p w14:paraId="0C47BF8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8BE60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046CAB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C99297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082B131B" w14:textId="77777777" w:rsidTr="00462462">
        <w:tc>
          <w:tcPr>
            <w:tcW w:w="575" w:type="dxa"/>
            <w:vMerge/>
          </w:tcPr>
          <w:p w14:paraId="4341CCC7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59D97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F79426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FFB5651" w14:textId="77777777" w:rsidR="00262733" w:rsidRPr="003101BC" w:rsidRDefault="00262733" w:rsidP="00262733">
            <w:pPr>
              <w:rPr>
                <w:color w:val="000000" w:themeColor="text1"/>
              </w:rPr>
            </w:pPr>
          </w:p>
        </w:tc>
      </w:tr>
      <w:tr w:rsidR="00262733" w:rsidRPr="003101BC" w14:paraId="114A1700" w14:textId="77777777" w:rsidTr="00462462">
        <w:tc>
          <w:tcPr>
            <w:tcW w:w="575" w:type="dxa"/>
            <w:vMerge/>
          </w:tcPr>
          <w:p w14:paraId="7788B6B1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D593DE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969752" w14:textId="77777777" w:rsidR="00262733" w:rsidRPr="003101BC" w:rsidRDefault="00262733" w:rsidP="0026273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A37FF4E" w14:textId="3428DA37" w:rsidR="00262733" w:rsidRPr="003101BC" w:rsidRDefault="00840D98" w:rsidP="0026273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262733">
              <w:rPr>
                <w:color w:val="000000" w:themeColor="text1"/>
                <w:lang w:bidi="th-TH"/>
              </w:rPr>
              <w:t>_PR_TBL</w:t>
            </w:r>
            <w:r w:rsidR="00262733" w:rsidRPr="003101BC">
              <w:rPr>
                <w:color w:val="000000" w:themeColor="text1"/>
                <w:lang w:bidi="th-TH"/>
              </w:rPr>
              <w:t>.ERROR_MSG</w:t>
            </w:r>
          </w:p>
        </w:tc>
      </w:tr>
    </w:tbl>
    <w:p w14:paraId="62610F4C" w14:textId="77777777" w:rsidR="002F4183" w:rsidRPr="003101BC" w:rsidRDefault="002F4183" w:rsidP="002F4183">
      <w:pPr>
        <w:rPr>
          <w:color w:val="000000" w:themeColor="text1"/>
          <w:lang w:bidi="th-TH"/>
        </w:rPr>
      </w:pPr>
    </w:p>
    <w:p w14:paraId="27C58976" w14:textId="52E94E21" w:rsidR="00E06664" w:rsidRPr="003101BC" w:rsidRDefault="002F4183" w:rsidP="000F09E7">
      <w:pPr>
        <w:rPr>
          <w:color w:val="000000" w:themeColor="text1"/>
        </w:rPr>
      </w:pPr>
      <w:proofErr w:type="gramStart"/>
      <w:r w:rsidRPr="003101BC">
        <w:rPr>
          <w:b/>
          <w:bCs/>
          <w:color w:val="000000" w:themeColor="text1"/>
          <w:lang w:bidi="th-TH"/>
        </w:rPr>
        <w:t>Table :</w:t>
      </w:r>
      <w:proofErr w:type="gramEnd"/>
      <w:r w:rsidRPr="003101BC">
        <w:rPr>
          <w:b/>
          <w:bCs/>
          <w:color w:val="000000" w:themeColor="text1"/>
          <w:lang w:bidi="th-TH"/>
        </w:rPr>
        <w:t xml:space="preserve"> </w:t>
      </w:r>
      <w:r w:rsidR="00566F84" w:rsidRPr="00566F84">
        <w:rPr>
          <w:b/>
          <w:bCs/>
          <w:color w:val="000000" w:themeColor="text1"/>
          <w:lang w:bidi="th-TH"/>
        </w:rPr>
        <w:t>XCUST_POR_REQ_HEADER_INT_ALL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3101BC" w14:paraId="600A7191" w14:textId="77777777" w:rsidTr="00B708C6">
        <w:tc>
          <w:tcPr>
            <w:tcW w:w="575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A7528" w:rsidRPr="003101BC" w14:paraId="68EDDE83" w14:textId="77777777" w:rsidTr="00B708C6">
        <w:tc>
          <w:tcPr>
            <w:tcW w:w="575" w:type="dxa"/>
            <w:vMerge w:val="restart"/>
          </w:tcPr>
          <w:p w14:paraId="0BB3AEEE" w14:textId="5F9D259D" w:rsidR="00CA7528" w:rsidRPr="003101BC" w:rsidRDefault="004A38D5" w:rsidP="00CA752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35E86EF0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4D4DBF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243EE20" w14:textId="77777777" w:rsidR="00CA7528" w:rsidRDefault="00CA7528" w:rsidP="00566F84">
            <w:pPr>
              <w:rPr>
                <w:ins w:id="22" w:author="ice-amo" w:date="2017-10-27T16:47:00Z"/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 w:rsidR="00566F84">
              <w:rPr>
                <w:color w:val="000000" w:themeColor="text1"/>
                <w:lang w:bidi="th-TH"/>
              </w:rPr>
              <w:t xml:space="preserve">PO 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 w:rsidR="008603FD">
              <w:rPr>
                <w:color w:val="000000" w:themeColor="text1"/>
                <w:lang w:bidi="th-TH"/>
              </w:rPr>
              <w:t>MMX</w:t>
            </w:r>
          </w:p>
          <w:p w14:paraId="0506977A" w14:textId="255C1C6F" w:rsidR="00055E1D" w:rsidRPr="003101BC" w:rsidRDefault="00055E1D" w:rsidP="00566F84">
            <w:pPr>
              <w:rPr>
                <w:rFonts w:hint="cs"/>
                <w:color w:val="000000" w:themeColor="text1"/>
                <w:cs/>
                <w:lang w:bidi="th-TH"/>
              </w:rPr>
            </w:pPr>
            <w:proofErr w:type="spellStart"/>
            <w:ins w:id="23" w:author="ice-amo" w:date="2017-10-27T16:47:00Z">
              <w:r>
                <w:rPr>
                  <w:color w:val="000000" w:themeColor="text1"/>
                  <w:lang w:bidi="th-TH"/>
                </w:rPr>
                <w:t>Vendor_code</w:t>
              </w:r>
              <w:proofErr w:type="spellEnd"/>
              <w:r>
                <w:rPr>
                  <w:color w:val="000000" w:themeColor="text1"/>
                  <w:lang w:bidi="th-TH"/>
                </w:rPr>
                <w:t xml:space="preserve"> + YYYYMMDD</w:t>
              </w:r>
              <w:r w:rsidR="00D32870">
                <w:rPr>
                  <w:color w:val="000000" w:themeColor="text1"/>
                  <w:lang w:bidi="th-TH"/>
                </w:rPr>
                <w:t xml:space="preserve">+RUNING 2 </w:t>
              </w:r>
              <w:r w:rsidR="00D32870">
                <w:rPr>
                  <w:rFonts w:hint="cs"/>
                  <w:color w:val="000000" w:themeColor="text1"/>
                  <w:cs/>
                  <w:lang w:bidi="th-TH"/>
                </w:rPr>
                <w:t>หลัก</w:t>
              </w:r>
            </w:ins>
          </w:p>
        </w:tc>
      </w:tr>
      <w:tr w:rsidR="00CA7528" w:rsidRPr="003101BC" w14:paraId="17196B1A" w14:textId="77777777" w:rsidTr="00B708C6">
        <w:tc>
          <w:tcPr>
            <w:tcW w:w="575" w:type="dxa"/>
            <w:vMerge/>
          </w:tcPr>
          <w:p w14:paraId="087E347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77777777" w:rsidR="00CA7528" w:rsidRPr="003101BC" w:rsidRDefault="00CA7528" w:rsidP="00CA7528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CA7528" w:rsidRPr="003101BC" w14:paraId="46F1984C" w14:textId="77777777" w:rsidTr="00B708C6">
        <w:tc>
          <w:tcPr>
            <w:tcW w:w="575" w:type="dxa"/>
            <w:vMerge/>
          </w:tcPr>
          <w:p w14:paraId="452E7BF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44B618C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41843B96" w14:textId="77777777" w:rsidTr="00B708C6">
        <w:tc>
          <w:tcPr>
            <w:tcW w:w="575" w:type="dxa"/>
            <w:vMerge/>
          </w:tcPr>
          <w:p w14:paraId="3D6C6770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A7528" w:rsidRPr="003101BC" w14:paraId="7014D533" w14:textId="77777777" w:rsidTr="00B708C6">
        <w:tc>
          <w:tcPr>
            <w:tcW w:w="575" w:type="dxa"/>
            <w:vMerge/>
          </w:tcPr>
          <w:p w14:paraId="08EEBD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817799C" w14:textId="77777777" w:rsidTr="00B708C6">
        <w:tc>
          <w:tcPr>
            <w:tcW w:w="575" w:type="dxa"/>
            <w:vMerge/>
          </w:tcPr>
          <w:p w14:paraId="6A440B6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5253A849" w:rsidR="00CA7528" w:rsidRPr="003101BC" w:rsidRDefault="003C4288" w:rsidP="00CA752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566F84" w:rsidRPr="00566F84">
              <w:rPr>
                <w:color w:val="000000" w:themeColor="text1"/>
                <w:lang w:bidi="th-TH"/>
              </w:rPr>
              <w:t>_PR_TBL</w:t>
            </w:r>
            <w:r w:rsidR="00566F84">
              <w:rPr>
                <w:color w:val="000000" w:themeColor="text1"/>
                <w:lang w:bidi="th-TH"/>
              </w:rPr>
              <w:t>.PO_NUMBER</w:t>
            </w:r>
          </w:p>
        </w:tc>
      </w:tr>
      <w:tr w:rsidR="00CA7528" w:rsidRPr="003101BC" w14:paraId="60A2C2E9" w14:textId="77777777" w:rsidTr="00B708C6">
        <w:tc>
          <w:tcPr>
            <w:tcW w:w="575" w:type="dxa"/>
            <w:vMerge/>
          </w:tcPr>
          <w:p w14:paraId="17A14B6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1B51C212" w:rsidR="00CA7528" w:rsidRPr="003101BC" w:rsidRDefault="006B5291" w:rsidP="00AF5DDD">
            <w:pPr>
              <w:rPr>
                <w:rFonts w:hint="cs"/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</w:t>
            </w:r>
            <w:r w:rsidR="0028729B">
              <w:rPr>
                <w:color w:val="000000" w:themeColor="text1"/>
                <w:lang w:bidi="th-TH"/>
              </w:rPr>
              <w:t xml:space="preserve"> Purchase Requisition</w:t>
            </w:r>
            <w:r w:rsidR="00AF5DDD">
              <w:rPr>
                <w:color w:val="000000" w:themeColor="text1"/>
                <w:lang w:bidi="th-TH"/>
              </w:rPr>
              <w:t xml:space="preserve"> Header</w:t>
            </w:r>
            <w:r>
              <w:rPr>
                <w:color w:val="000000" w:themeColor="text1"/>
                <w:lang w:bidi="th-TH"/>
              </w:rPr>
              <w:t xml:space="preserve"> &gt; (F)Attribute</w:t>
            </w:r>
            <w:r w:rsidR="0099082C">
              <w:rPr>
                <w:color w:val="000000" w:themeColor="text1"/>
                <w:lang w:bidi="th-TH"/>
              </w:rPr>
              <w:t>2</w:t>
            </w:r>
          </w:p>
        </w:tc>
      </w:tr>
      <w:tr w:rsidR="00CA7528" w:rsidRPr="003101BC" w14:paraId="5F4E707E" w14:textId="77777777" w:rsidTr="00B708C6">
        <w:tc>
          <w:tcPr>
            <w:tcW w:w="575" w:type="dxa"/>
            <w:vMerge w:val="restart"/>
          </w:tcPr>
          <w:p w14:paraId="5F1C5E7A" w14:textId="2AB8DB18" w:rsidR="00CA7528" w:rsidRPr="003101BC" w:rsidRDefault="004A38D5" w:rsidP="00CA752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5E61557F" w14:textId="5FBF8125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Import Source</w:t>
            </w:r>
          </w:p>
        </w:tc>
        <w:tc>
          <w:tcPr>
            <w:tcW w:w="1457" w:type="dxa"/>
          </w:tcPr>
          <w:p w14:paraId="5719C78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3091A9B" w14:textId="70FC9854" w:rsidR="00CA7528" w:rsidRPr="003101BC" w:rsidRDefault="00314873" w:rsidP="00566F8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566F84">
              <w:rPr>
                <w:color w:val="000000" w:themeColor="text1"/>
                <w:shd w:val="clear" w:color="auto" w:fill="FFFFFF"/>
                <w:lang w:bidi="th-TH"/>
              </w:rPr>
              <w:t>PR SOURCE</w:t>
            </w:r>
          </w:p>
        </w:tc>
      </w:tr>
      <w:tr w:rsidR="00CA7528" w:rsidRPr="003101BC" w14:paraId="5BF76618" w14:textId="77777777" w:rsidTr="00B708C6">
        <w:tc>
          <w:tcPr>
            <w:tcW w:w="575" w:type="dxa"/>
            <w:vMerge/>
          </w:tcPr>
          <w:p w14:paraId="5F3E76DA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2644E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AEFFB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95FC27" w14:textId="791094F4" w:rsidR="00CA7528" w:rsidRPr="003101BC" w:rsidRDefault="00566F84" w:rsidP="00CA752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CA7528" w:rsidRPr="003101BC" w14:paraId="151D568B" w14:textId="77777777" w:rsidTr="00B708C6">
        <w:tc>
          <w:tcPr>
            <w:tcW w:w="575" w:type="dxa"/>
            <w:vMerge/>
          </w:tcPr>
          <w:p w14:paraId="3D147F5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66C1B0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2171E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11B7327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725EE214" w14:textId="77777777" w:rsidTr="00B708C6">
        <w:tc>
          <w:tcPr>
            <w:tcW w:w="575" w:type="dxa"/>
            <w:vMerge/>
          </w:tcPr>
          <w:p w14:paraId="218DCEE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46CF3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89478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08967C6" w14:textId="77777777" w:rsidR="00CA7528" w:rsidRPr="003101BC" w:rsidRDefault="007E3604" w:rsidP="00CA752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CA7528" w:rsidRPr="003101BC" w14:paraId="3B44EE21" w14:textId="77777777" w:rsidTr="00B708C6">
        <w:tc>
          <w:tcPr>
            <w:tcW w:w="575" w:type="dxa"/>
            <w:vMerge/>
          </w:tcPr>
          <w:p w14:paraId="3D142096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2F621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92F7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3E11FC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5980B107" w14:textId="77777777" w:rsidTr="00B708C6">
        <w:tc>
          <w:tcPr>
            <w:tcW w:w="575" w:type="dxa"/>
            <w:vMerge/>
          </w:tcPr>
          <w:p w14:paraId="5E702BF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52D974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6CF84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07CA988" w14:textId="54E27ED0" w:rsidR="00CA7528" w:rsidRPr="003101BC" w:rsidRDefault="00566F84" w:rsidP="00CA7528">
            <w:pPr>
              <w:rPr>
                <w:color w:val="000000" w:themeColor="text1"/>
                <w:shd w:val="clear" w:color="auto" w:fill="FFFFFF"/>
                <w:lang w:bidi="th-TH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Param</w:t>
            </w:r>
            <w:r w:rsidR="00F70B95">
              <w:rPr>
                <w:color w:val="000000" w:themeColor="text1"/>
                <w:shd w:val="clear" w:color="auto" w:fill="FFFFFF"/>
                <w:lang w:bidi="th-TH"/>
              </w:rPr>
              <w:t>e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ter.import_source</w:t>
            </w:r>
            <w:proofErr w:type="spellEnd"/>
          </w:p>
        </w:tc>
      </w:tr>
      <w:tr w:rsidR="00CA7528" w:rsidRPr="003101BC" w14:paraId="726B1E72" w14:textId="77777777" w:rsidTr="00B708C6">
        <w:tc>
          <w:tcPr>
            <w:tcW w:w="575" w:type="dxa"/>
            <w:vMerge/>
          </w:tcPr>
          <w:p w14:paraId="3914459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E88D9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94C23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ECEDC9" w14:textId="78F589E6" w:rsidR="00E704CB" w:rsidRPr="003101BC" w:rsidRDefault="00AF5DDD" w:rsidP="00603F5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Procurement &gt; Purchase Requisition Header &gt; (F)Attribute1</w:t>
            </w:r>
          </w:p>
        </w:tc>
      </w:tr>
      <w:tr w:rsidR="00B708C6" w:rsidRPr="003101BC" w14:paraId="74D5965C" w14:textId="77777777" w:rsidTr="00B708C6">
        <w:tc>
          <w:tcPr>
            <w:tcW w:w="575" w:type="dxa"/>
            <w:vMerge w:val="restart"/>
          </w:tcPr>
          <w:p w14:paraId="127BE0DF" w14:textId="10B9E025" w:rsidR="00B708C6" w:rsidRPr="003101BC" w:rsidRDefault="004A38D5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56E7C64" w14:textId="2E118328" w:rsidR="00B708C6" w:rsidRPr="003101BC" w:rsidRDefault="005C7470" w:rsidP="00B708C6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Requisitioning BU*</w:t>
            </w:r>
          </w:p>
        </w:tc>
        <w:tc>
          <w:tcPr>
            <w:tcW w:w="1457" w:type="dxa"/>
          </w:tcPr>
          <w:p w14:paraId="6AA6D6B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79115" w14:textId="3AEB2CC1" w:rsidR="00B708C6" w:rsidRPr="003101BC" w:rsidRDefault="005C7470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PR</w:t>
            </w:r>
          </w:p>
        </w:tc>
      </w:tr>
      <w:tr w:rsidR="00B708C6" w:rsidRPr="003101BC" w14:paraId="38D9F6E7" w14:textId="77777777" w:rsidTr="00B708C6">
        <w:tc>
          <w:tcPr>
            <w:tcW w:w="575" w:type="dxa"/>
            <w:vMerge/>
          </w:tcPr>
          <w:p w14:paraId="40F64F6B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51896C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11CE0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18A0B4" w14:textId="73D33160" w:rsidR="00B708C6" w:rsidRPr="003101BC" w:rsidRDefault="00EA6FA4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B708C6" w:rsidRPr="003101BC" w14:paraId="366E450B" w14:textId="77777777" w:rsidTr="00B708C6">
        <w:tc>
          <w:tcPr>
            <w:tcW w:w="575" w:type="dxa"/>
            <w:vMerge/>
          </w:tcPr>
          <w:p w14:paraId="1CE1C9C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0659D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B16DB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CC9D7F3" w14:textId="32C56821" w:rsidR="00B708C6" w:rsidRPr="003101BC" w:rsidRDefault="00EA6FA4" w:rsidP="00B708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B708C6" w:rsidRPr="003101BC" w14:paraId="28C5186A" w14:textId="77777777" w:rsidTr="00B708C6">
        <w:tc>
          <w:tcPr>
            <w:tcW w:w="575" w:type="dxa"/>
            <w:vMerge/>
          </w:tcPr>
          <w:p w14:paraId="3F5B809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606F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A1809F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D043C8" w14:textId="5F6205FB" w:rsidR="00B708C6" w:rsidRPr="003101BC" w:rsidRDefault="00B708C6" w:rsidP="00B708C6">
            <w:pPr>
              <w:rPr>
                <w:color w:val="000000" w:themeColor="text1"/>
              </w:rPr>
            </w:pPr>
          </w:p>
        </w:tc>
      </w:tr>
      <w:tr w:rsidR="00B708C6" w:rsidRPr="003101BC" w14:paraId="5E9B0CE9" w14:textId="77777777" w:rsidTr="00B708C6">
        <w:tc>
          <w:tcPr>
            <w:tcW w:w="575" w:type="dxa"/>
            <w:vMerge/>
          </w:tcPr>
          <w:p w14:paraId="2C465C4C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4F9585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27D4D9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1D7840" w14:textId="4E8C4C38" w:rsidR="00B708C6" w:rsidRPr="003101BC" w:rsidRDefault="00B708C6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708C6" w:rsidRPr="003101BC" w14:paraId="3E919787" w14:textId="77777777" w:rsidTr="00B708C6">
        <w:tc>
          <w:tcPr>
            <w:tcW w:w="575" w:type="dxa"/>
            <w:vMerge/>
          </w:tcPr>
          <w:p w14:paraId="7D4B226E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74C35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5B6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5F9E34B" w14:textId="7754D89B" w:rsidR="00B708C6" w:rsidRPr="003101BC" w:rsidRDefault="00B708C6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B708C6" w:rsidRPr="003101BC" w14:paraId="6803FF79" w14:textId="77777777" w:rsidTr="00B708C6">
        <w:tc>
          <w:tcPr>
            <w:tcW w:w="575" w:type="dxa"/>
            <w:vMerge/>
          </w:tcPr>
          <w:p w14:paraId="726EE35E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15785F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B7ABA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410905" w14:textId="5E1F11E8" w:rsidR="00775568" w:rsidRPr="003101BC" w:rsidRDefault="006B5291" w:rsidP="00603F5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F70B95">
              <w:rPr>
                <w:color w:val="000000" w:themeColor="text1"/>
                <w:lang w:bidi="th-TH"/>
              </w:rPr>
              <w:t>&gt;(P) Purchase Requisition &gt;(F)Requisition BU</w:t>
            </w:r>
          </w:p>
        </w:tc>
      </w:tr>
      <w:tr w:rsidR="00B708C6" w:rsidRPr="003101BC" w14:paraId="4BE43965" w14:textId="77777777" w:rsidTr="00B708C6">
        <w:tc>
          <w:tcPr>
            <w:tcW w:w="575" w:type="dxa"/>
            <w:vMerge w:val="restart"/>
          </w:tcPr>
          <w:p w14:paraId="7C6CAC0E" w14:textId="45D8964D" w:rsidR="00B708C6" w:rsidRPr="003101BC" w:rsidRDefault="004A38D5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701192E3" w14:textId="74FF49AE" w:rsidR="00B708C6" w:rsidRPr="003101BC" w:rsidRDefault="005C7470" w:rsidP="00B708C6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Batch ID</w:t>
            </w:r>
          </w:p>
        </w:tc>
        <w:tc>
          <w:tcPr>
            <w:tcW w:w="1457" w:type="dxa"/>
          </w:tcPr>
          <w:p w14:paraId="6D3D0DC4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46096B" w14:textId="7C27C66F" w:rsidR="00B708C6" w:rsidRPr="003101BC" w:rsidRDefault="00B83679" w:rsidP="00B708C6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Batch ID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ของการ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Interface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ครั้งนั้น</w:t>
            </w:r>
          </w:p>
        </w:tc>
      </w:tr>
      <w:tr w:rsidR="00B708C6" w:rsidRPr="003101BC" w14:paraId="1EB80E6B" w14:textId="77777777" w:rsidTr="00B708C6">
        <w:tc>
          <w:tcPr>
            <w:tcW w:w="575" w:type="dxa"/>
            <w:vMerge/>
          </w:tcPr>
          <w:p w14:paraId="0D7AA446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FCB6F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04220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F997F5D" w14:textId="3A0D757A" w:rsidR="00B708C6" w:rsidRPr="003101BC" w:rsidRDefault="00EA6FA4" w:rsidP="00B708C6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708C6" w:rsidRPr="003101BC" w14:paraId="604F6415" w14:textId="77777777" w:rsidTr="00B708C6">
        <w:tc>
          <w:tcPr>
            <w:tcW w:w="575" w:type="dxa"/>
            <w:vMerge/>
          </w:tcPr>
          <w:p w14:paraId="160DED79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5C0330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7F3262B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60C48BD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0AF18C0C" w14:textId="77777777" w:rsidTr="00B708C6">
        <w:tc>
          <w:tcPr>
            <w:tcW w:w="575" w:type="dxa"/>
            <w:vMerge/>
          </w:tcPr>
          <w:p w14:paraId="60BF694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366EA2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3F0C4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C6C7F3" w14:textId="5786076D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301DA47C" w14:textId="77777777" w:rsidTr="00B708C6">
        <w:tc>
          <w:tcPr>
            <w:tcW w:w="575" w:type="dxa"/>
            <w:vMerge/>
          </w:tcPr>
          <w:p w14:paraId="6F9668DF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421BE9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359EE0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1CBA22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2E0A7991" w14:textId="77777777" w:rsidTr="00B708C6">
        <w:tc>
          <w:tcPr>
            <w:tcW w:w="575" w:type="dxa"/>
            <w:vMerge/>
          </w:tcPr>
          <w:p w14:paraId="7C3C05E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BA8AF7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71F3E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EA5E9E3" w14:textId="0A65B943" w:rsidR="00B708C6" w:rsidRPr="003101BC" w:rsidRDefault="00B83679" w:rsidP="00B708C6">
            <w:pP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YYYYMMDD+RUNNING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2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หลัก</w:t>
            </w:r>
          </w:p>
        </w:tc>
      </w:tr>
      <w:tr w:rsidR="00B708C6" w:rsidRPr="003101BC" w14:paraId="2F2F2A77" w14:textId="77777777" w:rsidTr="00B708C6">
        <w:tc>
          <w:tcPr>
            <w:tcW w:w="575" w:type="dxa"/>
            <w:vMerge/>
          </w:tcPr>
          <w:p w14:paraId="62E6755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2FB1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B8800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140C78" w14:textId="30E612DF" w:rsidR="00775568" w:rsidRPr="009A2060" w:rsidRDefault="00775568" w:rsidP="003341DF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C2D7A" w:rsidRPr="003101BC" w14:paraId="2FA5EE78" w14:textId="77777777" w:rsidTr="00B708C6">
        <w:tc>
          <w:tcPr>
            <w:tcW w:w="575" w:type="dxa"/>
            <w:vMerge w:val="restart"/>
          </w:tcPr>
          <w:p w14:paraId="3F7CED06" w14:textId="210ADDEB" w:rsidR="007C2D7A" w:rsidRPr="003101BC" w:rsidRDefault="004A38D5" w:rsidP="007C2D7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369DD832" w14:textId="75C1B4CE" w:rsidR="007C2D7A" w:rsidRPr="003101BC" w:rsidRDefault="00B83679" w:rsidP="007C2D7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Status Code</w:t>
            </w:r>
          </w:p>
        </w:tc>
        <w:tc>
          <w:tcPr>
            <w:tcW w:w="1457" w:type="dxa"/>
          </w:tcPr>
          <w:p w14:paraId="607BC7E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7B11602" w14:textId="61962B07" w:rsidR="007C2D7A" w:rsidRPr="003101BC" w:rsidRDefault="00B83679" w:rsidP="007C2D7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Sta</w:t>
            </w:r>
            <w:r w:rsidR="00EA6FA4">
              <w:rPr>
                <w:color w:val="000000" w:themeColor="text1"/>
                <w:shd w:val="clear" w:color="auto" w:fill="FFFFFF"/>
                <w:lang w:bidi="th-TH"/>
              </w:rPr>
              <w:t>t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us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7C2D7A" w:rsidRPr="003101BC" w14:paraId="782BAFCB" w14:textId="77777777" w:rsidTr="00B708C6">
        <w:tc>
          <w:tcPr>
            <w:tcW w:w="575" w:type="dxa"/>
            <w:vMerge/>
          </w:tcPr>
          <w:p w14:paraId="0BBA3DB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EAAAB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4608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AF17AB" w14:textId="3787E660" w:rsidR="007C2D7A" w:rsidRPr="003101BC" w:rsidRDefault="00EA6FA4" w:rsidP="007C2D7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7C2D7A" w:rsidRPr="003101BC" w14:paraId="43FFC38F" w14:textId="77777777" w:rsidTr="00B708C6">
        <w:tc>
          <w:tcPr>
            <w:tcW w:w="575" w:type="dxa"/>
            <w:vMerge/>
          </w:tcPr>
          <w:p w14:paraId="3F03F32F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953668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54EF94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77B24C" w14:textId="38F040F6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4B107E49" w14:textId="77777777" w:rsidTr="00B708C6">
        <w:tc>
          <w:tcPr>
            <w:tcW w:w="575" w:type="dxa"/>
            <w:vMerge/>
          </w:tcPr>
          <w:p w14:paraId="45FE1665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E0B8A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FD87B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4C8ED6" w14:textId="72AC831F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717FD823" w14:textId="77777777" w:rsidTr="00B708C6">
        <w:tc>
          <w:tcPr>
            <w:tcW w:w="575" w:type="dxa"/>
            <w:vMerge/>
          </w:tcPr>
          <w:p w14:paraId="52C9887E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8618A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6D6296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6C081B" w14:textId="77777777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570C7711" w14:textId="77777777" w:rsidTr="00B708C6">
        <w:tc>
          <w:tcPr>
            <w:tcW w:w="575" w:type="dxa"/>
            <w:vMerge/>
          </w:tcPr>
          <w:p w14:paraId="509398DF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5C7B0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98BF8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AB98A9" w14:textId="28D7EE18" w:rsidR="007C2D7A" w:rsidRPr="003101BC" w:rsidRDefault="00B83679" w:rsidP="007C2D7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PARAMETER.PR_STATAUS</w:t>
            </w:r>
          </w:p>
        </w:tc>
      </w:tr>
      <w:tr w:rsidR="007C2D7A" w:rsidRPr="003101BC" w14:paraId="6807F148" w14:textId="77777777" w:rsidTr="00B708C6">
        <w:tc>
          <w:tcPr>
            <w:tcW w:w="575" w:type="dxa"/>
            <w:vMerge/>
          </w:tcPr>
          <w:p w14:paraId="1440A1B1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7C6F7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E8A6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D365281" w14:textId="13332562" w:rsidR="00FF1D07" w:rsidRPr="003101BC" w:rsidRDefault="006B5291" w:rsidP="009A206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9A2060">
              <w:rPr>
                <w:color w:val="000000" w:themeColor="text1"/>
                <w:lang w:bidi="th-TH"/>
              </w:rPr>
              <w:t>&gt;(P) Purchase Requisition &gt;(F)Status</w:t>
            </w:r>
          </w:p>
        </w:tc>
      </w:tr>
      <w:tr w:rsidR="00854E44" w:rsidRPr="003101BC" w14:paraId="462D83E8" w14:textId="77777777" w:rsidTr="00B708C6">
        <w:tc>
          <w:tcPr>
            <w:tcW w:w="575" w:type="dxa"/>
            <w:vMerge w:val="restart"/>
          </w:tcPr>
          <w:p w14:paraId="13C04FDE" w14:textId="3C0BA7F8" w:rsidR="00854E44" w:rsidRPr="003101BC" w:rsidRDefault="004A38D5" w:rsidP="00854E4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53C4C307" w14:textId="4B004EF7" w:rsidR="00854E44" w:rsidRPr="003101BC" w:rsidRDefault="00B83679" w:rsidP="00854E4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Approver</w:t>
            </w:r>
          </w:p>
        </w:tc>
        <w:tc>
          <w:tcPr>
            <w:tcW w:w="1457" w:type="dxa"/>
          </w:tcPr>
          <w:p w14:paraId="3E7AB30B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337C20" w14:textId="30C7C819" w:rsidR="00854E44" w:rsidRPr="003101BC" w:rsidRDefault="00B83679" w:rsidP="00854E4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approver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  <w:proofErr w:type="spellEnd"/>
          </w:p>
        </w:tc>
      </w:tr>
      <w:tr w:rsidR="00854E44" w:rsidRPr="003101BC" w14:paraId="46FFBD22" w14:textId="77777777" w:rsidTr="00B708C6">
        <w:tc>
          <w:tcPr>
            <w:tcW w:w="575" w:type="dxa"/>
            <w:vMerge/>
          </w:tcPr>
          <w:p w14:paraId="5B2A4288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4740C8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D2FA4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2699181" w14:textId="40828B5A" w:rsidR="00854E44" w:rsidRPr="003101BC" w:rsidRDefault="00EA6FA4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854E44" w:rsidRPr="003101BC" w14:paraId="22EFE8D2" w14:textId="77777777" w:rsidTr="00B708C6">
        <w:tc>
          <w:tcPr>
            <w:tcW w:w="575" w:type="dxa"/>
            <w:vMerge/>
          </w:tcPr>
          <w:p w14:paraId="5C078ED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FF2DD0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8D536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C4DA1A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E2A6928" w14:textId="77777777" w:rsidTr="00B708C6">
        <w:tc>
          <w:tcPr>
            <w:tcW w:w="575" w:type="dxa"/>
            <w:vMerge/>
          </w:tcPr>
          <w:p w14:paraId="68C37DC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BE268C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D9931D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D9999" w14:textId="047B70AF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17C902D4" w14:textId="77777777" w:rsidTr="00B708C6">
        <w:tc>
          <w:tcPr>
            <w:tcW w:w="575" w:type="dxa"/>
            <w:vMerge/>
          </w:tcPr>
          <w:p w14:paraId="3C1116EC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A92B15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E6AC2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683BBF" w14:textId="0E9E926A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1620139" w14:textId="77777777" w:rsidTr="00B708C6">
        <w:tc>
          <w:tcPr>
            <w:tcW w:w="575" w:type="dxa"/>
            <w:vMerge/>
          </w:tcPr>
          <w:p w14:paraId="157E3CFC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F64B57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B5207F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AC8473" w14:textId="3CDBB8D7" w:rsidR="00854E44" w:rsidRPr="003101BC" w:rsidRDefault="00B83679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PARAMETER.PR_APPROVER</w:t>
            </w:r>
          </w:p>
        </w:tc>
      </w:tr>
      <w:tr w:rsidR="00854E44" w:rsidRPr="003101BC" w14:paraId="556E3F29" w14:textId="77777777" w:rsidTr="00B708C6">
        <w:tc>
          <w:tcPr>
            <w:tcW w:w="575" w:type="dxa"/>
            <w:vMerge/>
          </w:tcPr>
          <w:p w14:paraId="57D5D28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FB6C53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84B9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2B5524" w14:textId="74639FC2" w:rsidR="00434BD5" w:rsidRPr="003101BC" w:rsidRDefault="00434BD5" w:rsidP="00FF1D07">
            <w:pPr>
              <w:rPr>
                <w:color w:val="000000" w:themeColor="text1"/>
                <w:lang w:bidi="th-TH"/>
              </w:rPr>
            </w:pPr>
          </w:p>
        </w:tc>
      </w:tr>
      <w:tr w:rsidR="00596AFC" w:rsidRPr="003101BC" w14:paraId="20C4DDC4" w14:textId="77777777" w:rsidTr="00B708C6">
        <w:tc>
          <w:tcPr>
            <w:tcW w:w="575" w:type="dxa"/>
            <w:vMerge w:val="restart"/>
          </w:tcPr>
          <w:p w14:paraId="0179F61E" w14:textId="2637B5D4" w:rsidR="00596AFC" w:rsidRPr="003101BC" w:rsidRDefault="004A38D5" w:rsidP="00596AF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3EE397CB" w14:textId="5F8A698F" w:rsidR="00596AFC" w:rsidRPr="003101BC" w:rsidRDefault="00B83679" w:rsidP="00596AFC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lang w:eastAsia="en-US" w:bidi="th-TH"/>
              </w:rPr>
              <w:t>Entered By*</w:t>
            </w:r>
          </w:p>
        </w:tc>
        <w:tc>
          <w:tcPr>
            <w:tcW w:w="1457" w:type="dxa"/>
          </w:tcPr>
          <w:p w14:paraId="3C4317BF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F2C6E3" w14:textId="3F223367" w:rsidR="00596AFC" w:rsidRPr="003101BC" w:rsidRDefault="00B83679" w:rsidP="00596AF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e-mail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ของคนที่เป็นคนเปิด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596AFC" w:rsidRPr="003101BC" w14:paraId="49AD466A" w14:textId="77777777" w:rsidTr="00B708C6">
        <w:tc>
          <w:tcPr>
            <w:tcW w:w="575" w:type="dxa"/>
            <w:vMerge/>
          </w:tcPr>
          <w:p w14:paraId="3B7C5FE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76ECA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61285E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56815B" w14:textId="480E5147" w:rsidR="00596AFC" w:rsidRPr="003101BC" w:rsidRDefault="00EA6FA4" w:rsidP="00596AF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596AFC" w:rsidRPr="003101BC" w14:paraId="59552342" w14:textId="77777777" w:rsidTr="00B708C6">
        <w:tc>
          <w:tcPr>
            <w:tcW w:w="575" w:type="dxa"/>
            <w:vMerge/>
          </w:tcPr>
          <w:p w14:paraId="17733FDB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564E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DC386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A6B8189" w14:textId="43B4196C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1B7EF673" w14:textId="77777777" w:rsidTr="00B708C6">
        <w:tc>
          <w:tcPr>
            <w:tcW w:w="575" w:type="dxa"/>
            <w:vMerge/>
          </w:tcPr>
          <w:p w14:paraId="3236878C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AE74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486FAA3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4A1E73" w14:textId="6F40182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3286E5E2" w14:textId="77777777" w:rsidTr="00B708C6">
        <w:tc>
          <w:tcPr>
            <w:tcW w:w="575" w:type="dxa"/>
            <w:vMerge/>
          </w:tcPr>
          <w:p w14:paraId="70C156FE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333779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3F7B1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A2403A" w14:textId="7777777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6782AC2E" w14:textId="77777777" w:rsidTr="00B708C6">
        <w:tc>
          <w:tcPr>
            <w:tcW w:w="575" w:type="dxa"/>
            <w:vMerge/>
          </w:tcPr>
          <w:p w14:paraId="7C2DEFD5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56AB5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F76D3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B24A2B5" w14:textId="7AE6DCA6" w:rsidR="00596AFC" w:rsidRPr="003101BC" w:rsidRDefault="00B83679" w:rsidP="00596AF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PARAMETER.ENTER_BY</w:t>
            </w:r>
          </w:p>
        </w:tc>
      </w:tr>
      <w:tr w:rsidR="00596AFC" w:rsidRPr="003101BC" w14:paraId="6C15BFAD" w14:textId="77777777" w:rsidTr="00B708C6">
        <w:tc>
          <w:tcPr>
            <w:tcW w:w="575" w:type="dxa"/>
            <w:vMerge/>
          </w:tcPr>
          <w:p w14:paraId="1B1443EB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7E54BA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08552EA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5CAB1DA" w14:textId="768C8528" w:rsidR="00074458" w:rsidRPr="003101BC" w:rsidRDefault="006B5291" w:rsidP="009A2060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9A2060">
              <w:rPr>
                <w:color w:val="000000" w:themeColor="text1"/>
                <w:lang w:bidi="th-TH"/>
              </w:rPr>
              <w:t>&gt;(P) Purchase Requisition &gt;(F)Entered By</w:t>
            </w:r>
          </w:p>
        </w:tc>
      </w:tr>
      <w:tr w:rsidR="00E2503C" w:rsidRPr="003101BC" w14:paraId="385A4B76" w14:textId="77777777" w:rsidTr="00B708C6">
        <w:tc>
          <w:tcPr>
            <w:tcW w:w="575" w:type="dxa"/>
            <w:vMerge w:val="restart"/>
          </w:tcPr>
          <w:p w14:paraId="196734A1" w14:textId="42474C99" w:rsidR="00E2503C" w:rsidRPr="003101BC" w:rsidRDefault="004A38D5" w:rsidP="00E2503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275AC3CE" w14:textId="3288F338" w:rsidR="00E2503C" w:rsidRPr="003101BC" w:rsidRDefault="00B83679" w:rsidP="00E2503C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lang w:eastAsia="en-US" w:bidi="th-TH"/>
              </w:rPr>
              <w:t>Requisition Number</w:t>
            </w:r>
          </w:p>
        </w:tc>
        <w:tc>
          <w:tcPr>
            <w:tcW w:w="1457" w:type="dxa"/>
          </w:tcPr>
          <w:p w14:paraId="60167BF8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9EB388" w14:textId="529BDA1D" w:rsidR="00E2503C" w:rsidRPr="003101BC" w:rsidRDefault="00B83679" w:rsidP="00E2503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เลขที่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E2503C" w:rsidRPr="003101BC" w14:paraId="2085B2D3" w14:textId="77777777" w:rsidTr="00B708C6">
        <w:tc>
          <w:tcPr>
            <w:tcW w:w="575" w:type="dxa"/>
            <w:vMerge/>
          </w:tcPr>
          <w:p w14:paraId="7B0DCCA6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70F3E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4947C6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533784" w14:textId="528DE2B2" w:rsidR="00E2503C" w:rsidRPr="003101BC" w:rsidRDefault="00EA6FA4" w:rsidP="00E2503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VARCHAR2(64)</w:t>
            </w:r>
          </w:p>
        </w:tc>
      </w:tr>
      <w:tr w:rsidR="00E2503C" w:rsidRPr="003101BC" w14:paraId="613EDECD" w14:textId="77777777" w:rsidTr="00B708C6">
        <w:tc>
          <w:tcPr>
            <w:tcW w:w="575" w:type="dxa"/>
            <w:vMerge/>
          </w:tcPr>
          <w:p w14:paraId="442A0379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D402FD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83691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662A41E" w14:textId="0360E33C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65A14F74" w14:textId="77777777" w:rsidTr="00B708C6">
        <w:tc>
          <w:tcPr>
            <w:tcW w:w="575" w:type="dxa"/>
            <w:vMerge/>
          </w:tcPr>
          <w:p w14:paraId="43F6386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DE069B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B03D9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337255E" w14:textId="36FA1E88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60BFCD02" w14:textId="77777777" w:rsidTr="00B708C6">
        <w:tc>
          <w:tcPr>
            <w:tcW w:w="575" w:type="dxa"/>
            <w:vMerge/>
          </w:tcPr>
          <w:p w14:paraId="7871F9D7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8AB21A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DF792C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E384BC6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22424AD6" w14:textId="77777777" w:rsidTr="00B708C6">
        <w:tc>
          <w:tcPr>
            <w:tcW w:w="575" w:type="dxa"/>
            <w:vMerge/>
          </w:tcPr>
          <w:p w14:paraId="3928BD0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E7FC85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CF71C0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B8A979" w14:textId="77777777" w:rsidR="00B83679" w:rsidRPr="00B83679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ใช้ </w:t>
            </w:r>
            <w:r w:rsidRPr="00B83679">
              <w:rPr>
                <w:color w:val="000000" w:themeColor="text1"/>
                <w:shd w:val="clear" w:color="auto" w:fill="FFFFFF"/>
              </w:rPr>
              <w:t xml:space="preserve">Running </w:t>
            </w: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ตามที่ </w:t>
            </w:r>
            <w:r w:rsidRPr="00B83679">
              <w:rPr>
                <w:color w:val="000000" w:themeColor="text1"/>
                <w:shd w:val="clear" w:color="auto" w:fill="FFFFFF"/>
              </w:rPr>
              <w:t xml:space="preserve">Setup </w:t>
            </w: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ในระบบ </w:t>
            </w:r>
          </w:p>
          <w:p w14:paraId="2A4A5E1A" w14:textId="77777777" w:rsidR="00B83679" w:rsidRPr="00B83679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Format</w:t>
            </w:r>
          </w:p>
          <w:p w14:paraId="114BC146" w14:textId="0208C871" w:rsidR="00E2503C" w:rsidRPr="003101BC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'PR'||YY||RUNING NUMBER(6 CHAR)</w:t>
            </w:r>
          </w:p>
        </w:tc>
      </w:tr>
      <w:tr w:rsidR="00E2503C" w:rsidRPr="003101BC" w14:paraId="0943BDA0" w14:textId="77777777" w:rsidTr="00B708C6">
        <w:tc>
          <w:tcPr>
            <w:tcW w:w="575" w:type="dxa"/>
            <w:vMerge/>
          </w:tcPr>
          <w:p w14:paraId="643DB44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390A8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5528D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70BC2FA" w14:textId="4F9C38CD" w:rsidR="00074458" w:rsidRPr="003101BC" w:rsidRDefault="006B5291" w:rsidP="009A206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9A2060">
              <w:rPr>
                <w:color w:val="000000" w:themeColor="text1"/>
                <w:lang w:bidi="th-TH"/>
              </w:rPr>
              <w:t>&gt;(P) Purchase Requisition &gt;(F)Requisition</w:t>
            </w:r>
          </w:p>
        </w:tc>
      </w:tr>
      <w:tr w:rsidR="0003221D" w:rsidRPr="003101BC" w14:paraId="2C4F35BE" w14:textId="77777777" w:rsidTr="00B708C6">
        <w:tc>
          <w:tcPr>
            <w:tcW w:w="575" w:type="dxa"/>
            <w:vMerge w:val="restart"/>
          </w:tcPr>
          <w:p w14:paraId="06CE5D93" w14:textId="44526778" w:rsidR="0003221D" w:rsidRPr="003101BC" w:rsidRDefault="004A38D5" w:rsidP="0003221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35E87797" w14:textId="0F067188" w:rsidR="0003221D" w:rsidRPr="003101BC" w:rsidRDefault="00B83679" w:rsidP="0003221D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Description</w:t>
            </w:r>
          </w:p>
        </w:tc>
        <w:tc>
          <w:tcPr>
            <w:tcW w:w="1457" w:type="dxa"/>
          </w:tcPr>
          <w:p w14:paraId="3240B59F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845F76" w14:textId="4C73106D" w:rsidR="0003221D" w:rsidRPr="003101BC" w:rsidRDefault="00B83679" w:rsidP="0003221D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Description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03221D" w:rsidRPr="003101BC" w14:paraId="5DCE29DD" w14:textId="77777777" w:rsidTr="00B708C6">
        <w:tc>
          <w:tcPr>
            <w:tcW w:w="575" w:type="dxa"/>
            <w:vMerge/>
          </w:tcPr>
          <w:p w14:paraId="75CD87DF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E26B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48A009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306637" w14:textId="4B632396" w:rsidR="0003221D" w:rsidRPr="003101BC" w:rsidRDefault="00EA6FA4" w:rsidP="0003221D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03221D" w:rsidRPr="003101BC" w14:paraId="65494D71" w14:textId="77777777" w:rsidTr="00B708C6">
        <w:tc>
          <w:tcPr>
            <w:tcW w:w="575" w:type="dxa"/>
            <w:vMerge/>
          </w:tcPr>
          <w:p w14:paraId="4928F3FA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249EDA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EEF3A6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61B11" w14:textId="285830ED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2407ECF3" w14:textId="77777777" w:rsidTr="00B708C6">
        <w:tc>
          <w:tcPr>
            <w:tcW w:w="575" w:type="dxa"/>
            <w:vMerge/>
          </w:tcPr>
          <w:p w14:paraId="482CC1F7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19F95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8086C8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F7568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1CE9C4CB" w14:textId="77777777" w:rsidTr="00B708C6">
        <w:tc>
          <w:tcPr>
            <w:tcW w:w="575" w:type="dxa"/>
            <w:vMerge/>
          </w:tcPr>
          <w:p w14:paraId="5F19FBC5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C9813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C2CCC5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36806E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06821C08" w14:textId="77777777" w:rsidTr="00B708C6">
        <w:tc>
          <w:tcPr>
            <w:tcW w:w="575" w:type="dxa"/>
            <w:vMerge/>
          </w:tcPr>
          <w:p w14:paraId="4F2F6880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C8DE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127293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D7409F1" w14:textId="6CF694E9" w:rsidR="0003221D" w:rsidRDefault="0003221D" w:rsidP="008603FD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  <w:p w14:paraId="47C25D4D" w14:textId="237A0B72" w:rsidR="000B6C7F" w:rsidRPr="003101BC" w:rsidRDefault="000B6C7F" w:rsidP="008603FD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‘MMX-’||</w:t>
            </w:r>
            <w:r w:rsidR="009302D7">
              <w:rPr>
                <w:color w:val="000000" w:themeColor="text1"/>
                <w:shd w:val="clear" w:color="auto" w:fill="FFFFFF"/>
                <w:lang w:bidi="th-TH"/>
              </w:rPr>
              <w:t>SUPPLIER_CODE||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FILENAME</w:t>
            </w:r>
          </w:p>
        </w:tc>
      </w:tr>
      <w:tr w:rsidR="0003221D" w:rsidRPr="003101BC" w14:paraId="68ADA699" w14:textId="77777777" w:rsidTr="00B708C6">
        <w:tc>
          <w:tcPr>
            <w:tcW w:w="575" w:type="dxa"/>
            <w:vMerge/>
          </w:tcPr>
          <w:p w14:paraId="487A1634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B2A4A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46E3D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5E621DC" w14:textId="3046F56E" w:rsidR="0003221D" w:rsidRPr="003101BC" w:rsidRDefault="00FC0B9C" w:rsidP="00FC0B9C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Requisition Header &gt; (F)Description</w:t>
            </w:r>
          </w:p>
        </w:tc>
      </w:tr>
      <w:tr w:rsidR="00670528" w:rsidRPr="003101BC" w14:paraId="28277467" w14:textId="77777777" w:rsidTr="00851469">
        <w:tc>
          <w:tcPr>
            <w:tcW w:w="575" w:type="dxa"/>
            <w:vMerge w:val="restart"/>
          </w:tcPr>
          <w:p w14:paraId="3A939249" w14:textId="03327E91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4A5FC9A5" w14:textId="77777777" w:rsidR="00670528" w:rsidRPr="003101BC" w:rsidRDefault="00670528" w:rsidP="00851469">
            <w:pPr>
              <w:rPr>
                <w:color w:val="000000" w:themeColor="text1"/>
                <w:lang w:eastAsia="en-US" w:bidi="th-TH"/>
              </w:rPr>
            </w:pPr>
            <w:r w:rsidRPr="00CB2A2C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57C79196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E290EBF" w14:textId="77777777" w:rsidR="00670528" w:rsidRPr="003101BC" w:rsidRDefault="00670528" w:rsidP="0085146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>ATTRIBUTE CATEGORY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proofErr w:type="spellStart"/>
            <w:r>
              <w:rPr>
                <w:color w:val="000000" w:themeColor="text1"/>
                <w:lang w:bidi="th-TH"/>
              </w:rPr>
              <w:t>Flexfiled</w:t>
            </w:r>
            <w:proofErr w:type="spellEnd"/>
            <w:r>
              <w:rPr>
                <w:color w:val="000000" w:themeColor="text1"/>
                <w:lang w:bidi="th-TH"/>
              </w:rPr>
              <w:t>)</w:t>
            </w:r>
          </w:p>
        </w:tc>
      </w:tr>
      <w:tr w:rsidR="00670528" w:rsidRPr="003101BC" w14:paraId="6B949531" w14:textId="77777777" w:rsidTr="00851469">
        <w:tc>
          <w:tcPr>
            <w:tcW w:w="575" w:type="dxa"/>
            <w:vMerge/>
          </w:tcPr>
          <w:p w14:paraId="0CA9640B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6FBE8E" w14:textId="77777777" w:rsidR="00670528" w:rsidRPr="003101BC" w:rsidRDefault="00670528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EE2F25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29364F4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VARCHAR2(30)</w:t>
            </w:r>
          </w:p>
        </w:tc>
      </w:tr>
      <w:tr w:rsidR="00670528" w:rsidRPr="003101BC" w14:paraId="04F6CDAE" w14:textId="77777777" w:rsidTr="00851469">
        <w:tc>
          <w:tcPr>
            <w:tcW w:w="575" w:type="dxa"/>
            <w:vMerge/>
          </w:tcPr>
          <w:p w14:paraId="3E2C6D9E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7617B2" w14:textId="77777777" w:rsidR="00670528" w:rsidRPr="003101BC" w:rsidRDefault="00670528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77E493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C88BE3B" w14:textId="631342B3" w:rsidR="00670528" w:rsidRPr="003101BC" w:rsidRDefault="00130C4B" w:rsidP="00851469">
            <w:pPr>
              <w:rPr>
                <w:color w:val="000000" w:themeColor="text1"/>
                <w:rtl/>
                <w:cs/>
              </w:rPr>
            </w:pPr>
            <w:r w:rsidRPr="00367E1B">
              <w:rPr>
                <w:color w:val="000000" w:themeColor="text1"/>
                <w:lang w:bidi="th-TH"/>
              </w:rPr>
              <w:t>PR_SOURCE</w:t>
            </w:r>
          </w:p>
        </w:tc>
      </w:tr>
      <w:tr w:rsidR="00670528" w:rsidRPr="003101BC" w14:paraId="0B5F2DD7" w14:textId="77777777" w:rsidTr="00851469">
        <w:tc>
          <w:tcPr>
            <w:tcW w:w="575" w:type="dxa"/>
            <w:vMerge/>
          </w:tcPr>
          <w:p w14:paraId="0B3D4370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50CE25" w14:textId="77777777" w:rsidR="00670528" w:rsidRPr="003101BC" w:rsidRDefault="00670528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F012C98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B18A42D" w14:textId="77777777" w:rsidR="00670528" w:rsidRPr="003101BC" w:rsidRDefault="00670528" w:rsidP="0085146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670528" w:rsidRPr="003101BC" w14:paraId="3A54DD62" w14:textId="77777777" w:rsidTr="00851469">
        <w:tc>
          <w:tcPr>
            <w:tcW w:w="575" w:type="dxa"/>
            <w:vMerge/>
          </w:tcPr>
          <w:p w14:paraId="5D6E3C43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0AC827" w14:textId="77777777" w:rsidR="00670528" w:rsidRPr="003101BC" w:rsidRDefault="00670528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AD7CFF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3A13400" w14:textId="77777777" w:rsidR="00670528" w:rsidRPr="003101BC" w:rsidRDefault="00670528" w:rsidP="0085146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670528" w:rsidRPr="003101BC" w14:paraId="4887A0A9" w14:textId="77777777" w:rsidTr="00851469">
        <w:tc>
          <w:tcPr>
            <w:tcW w:w="575" w:type="dxa"/>
            <w:vMerge/>
          </w:tcPr>
          <w:p w14:paraId="64BDDC54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BA79A6" w14:textId="77777777" w:rsidR="00670528" w:rsidRPr="003101BC" w:rsidRDefault="00670528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D9CE2A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C6FA93" w14:textId="44C3ABB5" w:rsidR="00670528" w:rsidRPr="003101BC" w:rsidRDefault="0070241F" w:rsidP="0085146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‘MMX_PR’</w:t>
            </w:r>
          </w:p>
        </w:tc>
      </w:tr>
      <w:tr w:rsidR="00670528" w:rsidRPr="003101BC" w14:paraId="19B19C9C" w14:textId="77777777" w:rsidTr="00851469">
        <w:tc>
          <w:tcPr>
            <w:tcW w:w="575" w:type="dxa"/>
            <w:vMerge/>
          </w:tcPr>
          <w:p w14:paraId="162B4345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C079AC" w14:textId="77777777" w:rsidR="00670528" w:rsidRPr="003101BC" w:rsidRDefault="00670528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7087987" w14:textId="77777777" w:rsidR="00670528" w:rsidRPr="003101BC" w:rsidRDefault="00670528" w:rsidP="0085146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B2AF2CE" w14:textId="2E8983F0" w:rsidR="00670528" w:rsidRPr="003101BC" w:rsidRDefault="00367E1B" w:rsidP="00367E1B">
            <w:pPr>
              <w:rPr>
                <w:color w:val="000000" w:themeColor="text1"/>
                <w:cs/>
                <w:lang w:bidi="th-TH"/>
              </w:rPr>
            </w:pPr>
            <w:r w:rsidRPr="000435DE">
              <w:rPr>
                <w:color w:val="000000" w:themeColor="text1"/>
                <w:lang w:bidi="th-TH"/>
              </w:rPr>
              <w:t xml:space="preserve">Procurement &gt; Purchase Requisition Header &gt; </w:t>
            </w:r>
            <w:r>
              <w:rPr>
                <w:color w:val="000000" w:themeColor="text1"/>
                <w:lang w:bidi="th-TH"/>
              </w:rPr>
              <w:t xml:space="preserve">(F)Context </w:t>
            </w:r>
            <w:proofErr w:type="spellStart"/>
            <w:r>
              <w:rPr>
                <w:color w:val="000000" w:themeColor="text1"/>
                <w:lang w:bidi="th-TH"/>
              </w:rPr>
              <w:t>Propmt</w:t>
            </w:r>
            <w:proofErr w:type="spellEnd"/>
            <w:r>
              <w:rPr>
                <w:color w:val="000000" w:themeColor="text1"/>
                <w:lang w:bidi="th-TH"/>
              </w:rPr>
              <w:t xml:space="preserve"> = ‘</w:t>
            </w:r>
            <w:r w:rsidRPr="00367E1B">
              <w:rPr>
                <w:color w:val="000000" w:themeColor="text1"/>
                <w:lang w:bidi="th-TH"/>
              </w:rPr>
              <w:t>PR_SOURCE</w:t>
            </w:r>
            <w:r>
              <w:rPr>
                <w:color w:val="000000" w:themeColor="text1"/>
                <w:lang w:bidi="th-TH"/>
              </w:rPr>
              <w:t>’</w:t>
            </w:r>
          </w:p>
        </w:tc>
      </w:tr>
      <w:tr w:rsidR="00180725" w:rsidRPr="003101BC" w14:paraId="5F897DAE" w14:textId="77777777" w:rsidTr="00B708C6">
        <w:tc>
          <w:tcPr>
            <w:tcW w:w="575" w:type="dxa"/>
            <w:vMerge w:val="restart"/>
          </w:tcPr>
          <w:p w14:paraId="68DD25D4" w14:textId="5E09940C" w:rsidR="00180725" w:rsidRPr="003101BC" w:rsidRDefault="004A38D5" w:rsidP="001807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670528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012596" w14:textId="374DB92B" w:rsidR="00852ABF" w:rsidRPr="003101BC" w:rsidRDefault="00B83679" w:rsidP="003C7503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ATTRIBUTE</w:t>
            </w:r>
            <w:r w:rsidR="00852ABF">
              <w:rPr>
                <w:color w:val="000000" w:themeColor="text1"/>
                <w:shd w:val="clear" w:color="auto" w:fill="FFFFFF"/>
              </w:rPr>
              <w:t xml:space="preserve">1 </w:t>
            </w:r>
          </w:p>
        </w:tc>
        <w:tc>
          <w:tcPr>
            <w:tcW w:w="1457" w:type="dxa"/>
          </w:tcPr>
          <w:p w14:paraId="520BB0BA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87A31E" w14:textId="3C464887" w:rsidR="003C4288" w:rsidRPr="003101BC" w:rsidRDefault="003C7503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ข้อมูล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P</w:t>
            </w:r>
            <w:r w:rsidR="006619ED">
              <w:rPr>
                <w:color w:val="000000" w:themeColor="text1"/>
                <w:shd w:val="clear" w:color="auto" w:fill="FFFFFF"/>
                <w:lang w:bidi="th-TH"/>
              </w:rPr>
              <w:t>R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Source</w:t>
            </w:r>
          </w:p>
        </w:tc>
      </w:tr>
      <w:tr w:rsidR="00180725" w:rsidRPr="003101BC" w14:paraId="5C75D686" w14:textId="77777777" w:rsidTr="00B708C6">
        <w:tc>
          <w:tcPr>
            <w:tcW w:w="575" w:type="dxa"/>
            <w:vMerge/>
          </w:tcPr>
          <w:p w14:paraId="38A75680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AE419F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8316C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CF312" w14:textId="2A6890F8" w:rsidR="00180725" w:rsidRPr="003101BC" w:rsidRDefault="00B83679" w:rsidP="00715D0D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</w:t>
            </w:r>
            <w:r w:rsidR="00715D0D">
              <w:rPr>
                <w:color w:val="000000" w:themeColor="text1"/>
                <w:shd w:val="clear" w:color="auto" w:fill="FFFFFF"/>
              </w:rPr>
              <w:t>20</w:t>
            </w:r>
            <w:r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180725" w:rsidRPr="003101BC" w14:paraId="2B60DBE1" w14:textId="77777777" w:rsidTr="00B708C6">
        <w:tc>
          <w:tcPr>
            <w:tcW w:w="575" w:type="dxa"/>
            <w:vMerge/>
          </w:tcPr>
          <w:p w14:paraId="2FB3BC7B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28072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64D04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F953D63" w14:textId="77777777" w:rsidR="00180725" w:rsidRPr="003101BC" w:rsidRDefault="00180725" w:rsidP="0018072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80725" w:rsidRPr="003101BC" w14:paraId="5DC16256" w14:textId="77777777" w:rsidTr="00B708C6">
        <w:tc>
          <w:tcPr>
            <w:tcW w:w="575" w:type="dxa"/>
            <w:vMerge/>
          </w:tcPr>
          <w:p w14:paraId="3DE00EAB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9F9E58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8A8936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ABE9E07" w14:textId="23683FBD" w:rsidR="00180725" w:rsidRPr="003101BC" w:rsidRDefault="00B83679" w:rsidP="00180725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180725" w:rsidRPr="003101BC" w14:paraId="00C11237" w14:textId="77777777" w:rsidTr="00AB1B58">
        <w:trPr>
          <w:trHeight w:val="1700"/>
        </w:trPr>
        <w:tc>
          <w:tcPr>
            <w:tcW w:w="575" w:type="dxa"/>
            <w:vMerge/>
          </w:tcPr>
          <w:p w14:paraId="5EE65761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B311C9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BE14EE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DF544F1" w14:textId="7A039A01" w:rsidR="00180725" w:rsidRDefault="00134741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Value Set:</w:t>
            </w:r>
            <w:r w:rsidR="00F15054">
              <w:rPr>
                <w:color w:val="000000" w:themeColor="text1"/>
                <w:lang w:bidi="th-TH"/>
              </w:rPr>
              <w:t xml:space="preserve"> </w:t>
            </w:r>
            <w:r w:rsidR="00F15054" w:rsidRPr="00F15054">
              <w:rPr>
                <w:color w:val="000000" w:themeColor="text1"/>
                <w:lang w:bidi="th-TH"/>
              </w:rPr>
              <w:t>RD_PO_HEADER_SOURCE</w:t>
            </w:r>
          </w:p>
          <w:p w14:paraId="7DA41A25" w14:textId="77777777" w:rsidR="00F15054" w:rsidRDefault="00F15054" w:rsidP="00180725">
            <w:pPr>
              <w:rPr>
                <w:color w:val="000000" w:themeColor="text1"/>
                <w:lang w:bidi="th-TH"/>
              </w:rPr>
            </w:pPr>
          </w:p>
          <w:p w14:paraId="77381D95" w14:textId="5648F570" w:rsidR="00F15054" w:rsidRPr="00F15054" w:rsidRDefault="00F15054" w:rsidP="00180725">
            <w:pPr>
              <w:rPr>
                <w:b/>
                <w:bCs/>
                <w:color w:val="000000" w:themeColor="text1"/>
                <w:lang w:bidi="th-TH"/>
              </w:rPr>
            </w:pPr>
            <w:r w:rsidRPr="00F15054">
              <w:rPr>
                <w:b/>
                <w:bCs/>
                <w:color w:val="000000" w:themeColor="text1"/>
                <w:lang w:bidi="th-TH"/>
              </w:rPr>
              <w:t>Value</w:t>
            </w:r>
          </w:p>
          <w:p w14:paraId="3B454E79" w14:textId="77777777" w:rsidR="00134741" w:rsidRPr="00134741" w:rsidRDefault="00134741" w:rsidP="00134741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CEDAR-NPJC</w:t>
            </w:r>
          </w:p>
          <w:p w14:paraId="6CE056E4" w14:textId="77777777" w:rsidR="00134741" w:rsidRPr="00134741" w:rsidRDefault="00134741" w:rsidP="00134741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CEDAR-PJC</w:t>
            </w:r>
          </w:p>
          <w:p w14:paraId="757247FC" w14:textId="77777777" w:rsidR="00134741" w:rsidRPr="00134741" w:rsidRDefault="00134741" w:rsidP="00134741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LINFOX</w:t>
            </w:r>
          </w:p>
          <w:p w14:paraId="076D2214" w14:textId="3C4082C3" w:rsidR="00134741" w:rsidRPr="003101BC" w:rsidRDefault="00134741" w:rsidP="00134741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MMX</w:t>
            </w:r>
          </w:p>
        </w:tc>
      </w:tr>
      <w:tr w:rsidR="00180725" w:rsidRPr="003101BC" w14:paraId="00F5DB4B" w14:textId="77777777" w:rsidTr="00B708C6">
        <w:tc>
          <w:tcPr>
            <w:tcW w:w="575" w:type="dxa"/>
            <w:vMerge/>
          </w:tcPr>
          <w:p w14:paraId="09E47D42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A60613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43D59E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66CDE7" w14:textId="0289F273" w:rsidR="00180725" w:rsidRPr="003101BC" w:rsidRDefault="003C7503" w:rsidP="00180725">
            <w:pPr>
              <w:rPr>
                <w:color w:val="000000" w:themeColor="text1"/>
                <w:lang w:bidi="th-TH"/>
              </w:rPr>
            </w:pPr>
            <w:proofErr w:type="spellStart"/>
            <w:r w:rsidRPr="003C7503">
              <w:rPr>
                <w:color w:val="000000" w:themeColor="text1"/>
                <w:lang w:bidi="th-TH"/>
              </w:rPr>
              <w:t>Parameter.import_source</w:t>
            </w:r>
            <w:proofErr w:type="spellEnd"/>
          </w:p>
        </w:tc>
      </w:tr>
      <w:tr w:rsidR="00180725" w:rsidRPr="003101BC" w14:paraId="5C7CEE20" w14:textId="77777777" w:rsidTr="00B708C6">
        <w:tc>
          <w:tcPr>
            <w:tcW w:w="575" w:type="dxa"/>
            <w:vMerge/>
          </w:tcPr>
          <w:p w14:paraId="72EA8933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9E4D86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10C8CD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CF42004" w14:textId="6DD6C2EA" w:rsidR="00180725" w:rsidRPr="003101BC" w:rsidRDefault="000435DE" w:rsidP="000435DE">
            <w:pPr>
              <w:rPr>
                <w:color w:val="000000" w:themeColor="text1"/>
                <w:cs/>
                <w:lang w:bidi="th-TH"/>
              </w:rPr>
            </w:pPr>
            <w:r w:rsidRPr="000435DE">
              <w:rPr>
                <w:color w:val="000000" w:themeColor="text1"/>
                <w:lang w:bidi="th-TH"/>
              </w:rPr>
              <w:t>Procurement &gt; Purchase Requisition Header &gt; (F)Attribute</w:t>
            </w:r>
            <w:r w:rsidRPr="000435DE">
              <w:rPr>
                <w:color w:val="000000" w:themeColor="text1"/>
                <w:cs/>
                <w:lang w:bidi="th-TH"/>
              </w:rPr>
              <w:t>1</w:t>
            </w:r>
          </w:p>
        </w:tc>
      </w:tr>
      <w:tr w:rsidR="003C7503" w:rsidRPr="003101BC" w14:paraId="1291FE17" w14:textId="77777777" w:rsidTr="00B708C6">
        <w:tc>
          <w:tcPr>
            <w:tcW w:w="575" w:type="dxa"/>
            <w:vMerge w:val="restart"/>
          </w:tcPr>
          <w:p w14:paraId="3C20123B" w14:textId="2FD370A2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3568391A" w14:textId="2DBCE96D" w:rsidR="003C7503" w:rsidRPr="003101BC" w:rsidRDefault="003C7503" w:rsidP="00180725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ATTRIBUTE2</w:t>
            </w:r>
            <w:r w:rsidR="00231ECB">
              <w:rPr>
                <w:color w:val="000000" w:themeColor="text1"/>
                <w:lang w:eastAsia="en-US" w:bidi="th-TH"/>
              </w:rPr>
              <w:t>- ATTRIBUTE15</w:t>
            </w:r>
          </w:p>
        </w:tc>
        <w:tc>
          <w:tcPr>
            <w:tcW w:w="1457" w:type="dxa"/>
          </w:tcPr>
          <w:p w14:paraId="7A6361D9" w14:textId="02616F24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1ADC601" w14:textId="05574A5E" w:rsidR="003C7503" w:rsidRDefault="00231ECB" w:rsidP="00110692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3C7503" w:rsidRPr="003101BC" w14:paraId="496B134F" w14:textId="77777777" w:rsidTr="00B708C6">
        <w:tc>
          <w:tcPr>
            <w:tcW w:w="575" w:type="dxa"/>
            <w:vMerge/>
          </w:tcPr>
          <w:p w14:paraId="05CD7726" w14:textId="77777777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60A886" w14:textId="77777777" w:rsidR="003C7503" w:rsidRPr="003101BC" w:rsidRDefault="003C7503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2DED9A" w14:textId="6EF16E79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E010D61" w14:textId="77BB2AB8" w:rsidR="003C7503" w:rsidRDefault="003C7503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3C7503" w:rsidRPr="003101BC" w14:paraId="1101EF57" w14:textId="77777777" w:rsidTr="00B708C6">
        <w:tc>
          <w:tcPr>
            <w:tcW w:w="575" w:type="dxa"/>
            <w:vMerge/>
          </w:tcPr>
          <w:p w14:paraId="2BD0AC12" w14:textId="77777777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65F75E" w14:textId="77777777" w:rsidR="003C7503" w:rsidRPr="003101BC" w:rsidRDefault="003C7503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CFC045" w14:textId="3F281337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E0FD8EF" w14:textId="77777777" w:rsidR="003C7503" w:rsidRDefault="003C7503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</w:tc>
      </w:tr>
      <w:tr w:rsidR="003C7503" w:rsidRPr="003101BC" w14:paraId="2DB5DD7A" w14:textId="77777777" w:rsidTr="00B708C6">
        <w:tc>
          <w:tcPr>
            <w:tcW w:w="575" w:type="dxa"/>
            <w:vMerge/>
          </w:tcPr>
          <w:p w14:paraId="12479E05" w14:textId="77777777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85EF3F" w14:textId="77777777" w:rsidR="003C7503" w:rsidRPr="003101BC" w:rsidRDefault="003C7503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D381E07" w14:textId="7F760E1A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E4B9BA" w14:textId="6262D857" w:rsidR="003C7503" w:rsidRDefault="003C7503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3C7503" w:rsidRPr="003101BC" w14:paraId="13F5B75C" w14:textId="77777777" w:rsidTr="00B708C6">
        <w:tc>
          <w:tcPr>
            <w:tcW w:w="575" w:type="dxa"/>
            <w:vMerge/>
          </w:tcPr>
          <w:p w14:paraId="34FE610C" w14:textId="77777777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DDC707" w14:textId="77777777" w:rsidR="003C7503" w:rsidRPr="003101BC" w:rsidRDefault="003C7503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291DD3" w14:textId="6F07F593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46A1008" w14:textId="77777777" w:rsidR="003C7503" w:rsidRDefault="003C7503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</w:tc>
      </w:tr>
      <w:tr w:rsidR="003C7503" w:rsidRPr="003101BC" w14:paraId="4F933927" w14:textId="77777777" w:rsidTr="00B708C6">
        <w:tc>
          <w:tcPr>
            <w:tcW w:w="575" w:type="dxa"/>
            <w:vMerge/>
          </w:tcPr>
          <w:p w14:paraId="5487FD97" w14:textId="77777777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187A67" w14:textId="77777777" w:rsidR="003C7503" w:rsidRPr="003101BC" w:rsidRDefault="003C7503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1C6E26" w14:textId="1F650B9B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BBA9281" w14:textId="00CC9F57" w:rsidR="003C7503" w:rsidRDefault="003C7503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</w:tc>
      </w:tr>
      <w:tr w:rsidR="003C7503" w:rsidRPr="003101BC" w14:paraId="17093516" w14:textId="77777777" w:rsidTr="00B708C6">
        <w:tc>
          <w:tcPr>
            <w:tcW w:w="575" w:type="dxa"/>
            <w:vMerge/>
          </w:tcPr>
          <w:p w14:paraId="5E046249" w14:textId="77777777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3B718B" w14:textId="77777777" w:rsidR="003C7503" w:rsidRPr="003101BC" w:rsidRDefault="003C7503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7FD856" w14:textId="027AEEE3" w:rsidR="003C7503" w:rsidRPr="003101BC" w:rsidRDefault="003C7503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B9B11DD" w14:textId="45098002" w:rsidR="00110692" w:rsidRDefault="00110692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</w:tc>
      </w:tr>
      <w:tr w:rsidR="003C7503" w:rsidRPr="003101BC" w14:paraId="3DD8701D" w14:textId="77777777" w:rsidTr="00D562C9">
        <w:tc>
          <w:tcPr>
            <w:tcW w:w="575" w:type="dxa"/>
            <w:vMerge w:val="restart"/>
          </w:tcPr>
          <w:p w14:paraId="0093EFD1" w14:textId="2E9E846D" w:rsidR="003C7503" w:rsidRPr="003101BC" w:rsidRDefault="003C7503" w:rsidP="003C750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4663C30C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ATTRIBUTE_DATE1</w:t>
            </w:r>
            <w:proofErr w:type="gramStart"/>
            <w:r>
              <w:rPr>
                <w:color w:val="000000" w:themeColor="text1"/>
                <w:shd w:val="clear" w:color="auto" w:fill="FFFFFF"/>
              </w:rPr>
              <w:t>..</w:t>
            </w:r>
            <w:proofErr w:type="gramEnd"/>
            <w:r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7C3E7DF2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72A960" w14:textId="77777777" w:rsidR="003C7503" w:rsidRPr="003101BC" w:rsidRDefault="003C7503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3C7503" w:rsidRPr="003101BC" w14:paraId="49C99CDE" w14:textId="77777777" w:rsidTr="00D562C9">
        <w:tc>
          <w:tcPr>
            <w:tcW w:w="575" w:type="dxa"/>
            <w:vMerge/>
          </w:tcPr>
          <w:p w14:paraId="3351D0C4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C2CCF0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03CF5F2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DB407D3" w14:textId="77777777" w:rsidR="003C7503" w:rsidRDefault="003C750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5E9D0B5B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3C7503" w:rsidRPr="003101BC" w14:paraId="2FF78FC5" w14:textId="77777777" w:rsidTr="00D562C9">
        <w:tc>
          <w:tcPr>
            <w:tcW w:w="575" w:type="dxa"/>
            <w:vMerge/>
          </w:tcPr>
          <w:p w14:paraId="5693BF52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1FA259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1A4304F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2DE29D4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3C7503" w:rsidRPr="003101BC" w14:paraId="3BB368E0" w14:textId="77777777" w:rsidTr="00D562C9">
        <w:tc>
          <w:tcPr>
            <w:tcW w:w="575" w:type="dxa"/>
            <w:vMerge/>
          </w:tcPr>
          <w:p w14:paraId="475345AB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A48770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ECB71F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39D529" w14:textId="77777777" w:rsidR="003C7503" w:rsidRPr="003101BC" w:rsidRDefault="003C7503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3C7503" w:rsidRPr="003101BC" w14:paraId="31DE6002" w14:textId="77777777" w:rsidTr="00D562C9">
        <w:tc>
          <w:tcPr>
            <w:tcW w:w="575" w:type="dxa"/>
            <w:vMerge/>
          </w:tcPr>
          <w:p w14:paraId="6CCB3143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2DDA04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C119CE6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BD0E67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3C7503" w:rsidRPr="003101BC" w14:paraId="2B093A2C" w14:textId="77777777" w:rsidTr="00D562C9">
        <w:tc>
          <w:tcPr>
            <w:tcW w:w="575" w:type="dxa"/>
            <w:vMerge/>
          </w:tcPr>
          <w:p w14:paraId="3B15F75B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F349A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651C9EB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BC0B45" w14:textId="77777777" w:rsidR="003C7503" w:rsidRPr="003101BC" w:rsidRDefault="003C7503" w:rsidP="00D562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3C7503" w:rsidRPr="003101BC" w14:paraId="2A757CF8" w14:textId="77777777" w:rsidTr="00D562C9">
        <w:trPr>
          <w:trHeight w:val="522"/>
        </w:trPr>
        <w:tc>
          <w:tcPr>
            <w:tcW w:w="575" w:type="dxa"/>
            <w:vMerge/>
          </w:tcPr>
          <w:p w14:paraId="1C09773D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301D0D" w14:textId="77777777" w:rsidR="003C7503" w:rsidRPr="003101BC" w:rsidRDefault="003C750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D756E8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2E04A8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3C7503" w:rsidRPr="003101BC" w14:paraId="2CA6B7B3" w14:textId="77777777" w:rsidTr="00D562C9">
        <w:tc>
          <w:tcPr>
            <w:tcW w:w="575" w:type="dxa"/>
            <w:vMerge w:val="restart"/>
          </w:tcPr>
          <w:p w14:paraId="4340F09D" w14:textId="1880976F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231ECB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2D5B99A4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  <w:r w:rsidRPr="00852ABF">
              <w:rPr>
                <w:color w:val="000000" w:themeColor="text1"/>
                <w:shd w:val="clear" w:color="auto" w:fill="FFFFFF"/>
              </w:rPr>
              <w:t>ATTRIBUTE_</w:t>
            </w:r>
            <w:proofErr w:type="gramStart"/>
            <w:r w:rsidRPr="00852ABF">
              <w:rPr>
                <w:color w:val="000000" w:themeColor="text1"/>
                <w:shd w:val="clear" w:color="auto" w:fill="FFFFFF"/>
              </w:rPr>
              <w:t>TIMESTAMP1</w:t>
            </w:r>
            <w:r>
              <w:rPr>
                <w:color w:val="000000" w:themeColor="text1"/>
                <w:lang w:bidi="th-TH"/>
              </w:rPr>
              <w:t xml:space="preserve"> ..</w:t>
            </w:r>
            <w:proofErr w:type="gramEnd"/>
            <w:r>
              <w:rPr>
                <w:color w:val="000000" w:themeColor="text1"/>
                <w:lang w:bidi="th-TH"/>
              </w:rPr>
              <w:t xml:space="preserve"> </w:t>
            </w:r>
            <w:r w:rsidRPr="00852ABF">
              <w:rPr>
                <w:color w:val="000000" w:themeColor="text1"/>
                <w:lang w:bidi="th-TH"/>
              </w:rPr>
              <w:t>ATTRIBUTE_TIMESTAMP</w:t>
            </w:r>
            <w:r>
              <w:rPr>
                <w:color w:val="000000" w:themeColor="text1"/>
                <w:lang w:bidi="th-TH"/>
              </w:rPr>
              <w:t>15</w:t>
            </w:r>
          </w:p>
        </w:tc>
        <w:tc>
          <w:tcPr>
            <w:tcW w:w="1457" w:type="dxa"/>
          </w:tcPr>
          <w:p w14:paraId="2E2203EB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FD11F4" w14:textId="77777777" w:rsidR="003C7503" w:rsidRPr="003101BC" w:rsidRDefault="003C7503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3C7503" w:rsidRPr="003101BC" w14:paraId="56ED85AC" w14:textId="77777777" w:rsidTr="00D562C9">
        <w:tc>
          <w:tcPr>
            <w:tcW w:w="575" w:type="dxa"/>
            <w:vMerge/>
          </w:tcPr>
          <w:p w14:paraId="12E223C0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822870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4560032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25237C8" w14:textId="77777777" w:rsidR="003C7503" w:rsidRDefault="003C750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DATETIME</w:t>
            </w:r>
          </w:p>
          <w:p w14:paraId="5732E7A5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FORMAT : YYYY-MON-DD</w:t>
            </w:r>
            <w:r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3C7503" w:rsidRPr="003101BC" w14:paraId="274BA972" w14:textId="77777777" w:rsidTr="00D562C9">
        <w:tc>
          <w:tcPr>
            <w:tcW w:w="575" w:type="dxa"/>
            <w:vMerge/>
          </w:tcPr>
          <w:p w14:paraId="712E046D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CCDD9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21C83D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50B8DCD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3C7503" w:rsidRPr="003101BC" w14:paraId="13A7CC5C" w14:textId="77777777" w:rsidTr="00D562C9">
        <w:tc>
          <w:tcPr>
            <w:tcW w:w="575" w:type="dxa"/>
            <w:vMerge/>
          </w:tcPr>
          <w:p w14:paraId="1CB04831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CE481C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1B11883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206383A" w14:textId="77777777" w:rsidR="003C7503" w:rsidRPr="003101BC" w:rsidRDefault="003C7503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3C7503" w:rsidRPr="003101BC" w14:paraId="1D8D7806" w14:textId="77777777" w:rsidTr="00D562C9">
        <w:tc>
          <w:tcPr>
            <w:tcW w:w="575" w:type="dxa"/>
            <w:vMerge/>
          </w:tcPr>
          <w:p w14:paraId="27579D3F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839B9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30B651E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73313DB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3C7503" w:rsidRPr="003101BC" w14:paraId="0BA76672" w14:textId="77777777" w:rsidTr="00D562C9">
        <w:tc>
          <w:tcPr>
            <w:tcW w:w="575" w:type="dxa"/>
            <w:vMerge/>
          </w:tcPr>
          <w:p w14:paraId="57425240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5A3373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D748037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967BC16" w14:textId="77777777" w:rsidR="003C7503" w:rsidRPr="003101BC" w:rsidRDefault="003C7503" w:rsidP="00D562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3C7503" w:rsidRPr="003101BC" w14:paraId="1607096C" w14:textId="77777777" w:rsidTr="00D562C9">
        <w:trPr>
          <w:trHeight w:val="522"/>
        </w:trPr>
        <w:tc>
          <w:tcPr>
            <w:tcW w:w="575" w:type="dxa"/>
            <w:vMerge/>
          </w:tcPr>
          <w:p w14:paraId="3011DDB6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734EBB" w14:textId="77777777" w:rsidR="003C7503" w:rsidRPr="003101BC" w:rsidRDefault="003C750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A03DF1" w14:textId="77777777" w:rsidR="003C7503" w:rsidRPr="003101BC" w:rsidRDefault="003C750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0751082" w14:textId="77777777" w:rsidR="003C7503" w:rsidRPr="003101BC" w:rsidRDefault="003C7503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3C7503" w:rsidRPr="003101BC" w14:paraId="392A43D8" w14:textId="77777777" w:rsidTr="00B708C6">
        <w:tc>
          <w:tcPr>
            <w:tcW w:w="575" w:type="dxa"/>
            <w:vMerge w:val="restart"/>
          </w:tcPr>
          <w:p w14:paraId="3FC83610" w14:textId="183E3FF0" w:rsidR="003C7503" w:rsidRPr="003101BC" w:rsidRDefault="003C7503" w:rsidP="00852ABF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231ECB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7ECEE7FD" w14:textId="0796C380" w:rsidR="003C7503" w:rsidRPr="002663F5" w:rsidRDefault="003C7503" w:rsidP="00852ABF">
            <w:pPr>
              <w:rPr>
                <w:color w:val="000000" w:themeColor="text1"/>
                <w:lang w:bidi="th-TH"/>
              </w:rPr>
            </w:pPr>
            <w:r w:rsidRPr="002663F5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2A6CF7E" w14:textId="02A68CBF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  <w:r w:rsidRPr="002663F5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BDE635" w14:textId="77777777" w:rsidR="003C7503" w:rsidRPr="002663F5" w:rsidRDefault="003C7503" w:rsidP="00852ABF">
            <w:pPr>
              <w:rPr>
                <w:color w:val="000000" w:themeColor="text1"/>
                <w:lang w:bidi="th-TH"/>
              </w:rPr>
            </w:pPr>
            <w:r w:rsidRPr="002663F5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2663F5">
              <w:rPr>
                <w:color w:val="000000" w:themeColor="text1"/>
                <w:lang w:bidi="th-TH"/>
              </w:rPr>
              <w:t>Interface</w:t>
            </w:r>
          </w:p>
          <w:p w14:paraId="3472F4E8" w14:textId="6A6CADF8" w:rsidR="003C7503" w:rsidRPr="002663F5" w:rsidRDefault="003C7503" w:rsidP="00852ABF">
            <w:pPr>
              <w:rPr>
                <w:color w:val="000000" w:themeColor="text1"/>
                <w:lang w:bidi="th-TH"/>
              </w:rPr>
            </w:pPr>
          </w:p>
        </w:tc>
      </w:tr>
      <w:tr w:rsidR="003C7503" w:rsidRPr="003101BC" w14:paraId="234BF28E" w14:textId="77777777" w:rsidTr="00B708C6">
        <w:tc>
          <w:tcPr>
            <w:tcW w:w="575" w:type="dxa"/>
            <w:vMerge/>
          </w:tcPr>
          <w:p w14:paraId="25798DF6" w14:textId="77777777" w:rsidR="003C7503" w:rsidRPr="003101BC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7DDB3" w14:textId="77777777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710F2DF" w14:textId="31F7A0FB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  <w:r w:rsidRPr="002663F5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421C7F" w14:textId="07B4E96E" w:rsidR="003C7503" w:rsidRPr="002663F5" w:rsidRDefault="003C7503" w:rsidP="00852ABF">
            <w:pPr>
              <w:rPr>
                <w:color w:val="000000" w:themeColor="text1"/>
                <w:lang w:bidi="th-TH"/>
              </w:rPr>
            </w:pPr>
            <w:r w:rsidRPr="002663F5">
              <w:rPr>
                <w:color w:val="000000" w:themeColor="text1"/>
                <w:lang w:bidi="th-TH"/>
              </w:rPr>
              <w:t>VARCHAR2(1)</w:t>
            </w:r>
          </w:p>
        </w:tc>
      </w:tr>
      <w:tr w:rsidR="003C7503" w:rsidRPr="003101BC" w14:paraId="5CC0D5C4" w14:textId="77777777" w:rsidTr="00B708C6">
        <w:tc>
          <w:tcPr>
            <w:tcW w:w="575" w:type="dxa"/>
            <w:vMerge/>
          </w:tcPr>
          <w:p w14:paraId="33A4F0D4" w14:textId="77777777" w:rsidR="003C7503" w:rsidRPr="003101BC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7B42E" w14:textId="77777777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7882744" w14:textId="4F02A225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  <w:r w:rsidRPr="002663F5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D5764BF" w14:textId="6FA8616A" w:rsidR="003C7503" w:rsidRPr="002663F5" w:rsidRDefault="003C7503" w:rsidP="00852ABF">
            <w:pPr>
              <w:rPr>
                <w:color w:val="000000" w:themeColor="text1"/>
                <w:lang w:bidi="th-TH"/>
              </w:rPr>
            </w:pPr>
            <w:r w:rsidRPr="002663F5">
              <w:rPr>
                <w:color w:val="000000" w:themeColor="text1"/>
                <w:lang w:bidi="th-TH"/>
              </w:rPr>
              <w:t>‘N’</w:t>
            </w:r>
          </w:p>
        </w:tc>
      </w:tr>
      <w:tr w:rsidR="003C7503" w:rsidRPr="003101BC" w14:paraId="35CCC0ED" w14:textId="77777777" w:rsidTr="00B708C6">
        <w:tc>
          <w:tcPr>
            <w:tcW w:w="575" w:type="dxa"/>
            <w:vMerge/>
          </w:tcPr>
          <w:p w14:paraId="6CD5ACFF" w14:textId="77777777" w:rsidR="003C7503" w:rsidRPr="003101BC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5AA8F2" w14:textId="77777777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D1044ED" w14:textId="040DC33B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  <w:r w:rsidRPr="002663F5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30F8FD" w14:textId="5C2E381E" w:rsidR="003C7503" w:rsidRPr="002663F5" w:rsidRDefault="003C7503" w:rsidP="00852ABF">
            <w:pPr>
              <w:rPr>
                <w:color w:val="000000" w:themeColor="text1"/>
                <w:cs/>
                <w:lang w:bidi="th-TH"/>
              </w:rPr>
            </w:pPr>
            <w:r w:rsidRPr="002663F5">
              <w:rPr>
                <w:color w:val="000000" w:themeColor="text1"/>
                <w:lang w:bidi="th-TH"/>
              </w:rPr>
              <w:t>Yes</w:t>
            </w:r>
          </w:p>
        </w:tc>
      </w:tr>
      <w:tr w:rsidR="003C7503" w:rsidRPr="003101BC" w14:paraId="11E90B94" w14:textId="77777777" w:rsidTr="00B708C6">
        <w:tc>
          <w:tcPr>
            <w:tcW w:w="575" w:type="dxa"/>
            <w:vMerge/>
          </w:tcPr>
          <w:p w14:paraId="0B1214B9" w14:textId="77777777" w:rsidR="003C7503" w:rsidRPr="003101BC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B1C1C4" w14:textId="77777777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1635DC2" w14:textId="760187EA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  <w:r w:rsidRPr="002663F5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1EA691" w14:textId="2D0F4161" w:rsidR="003C7503" w:rsidRPr="002663F5" w:rsidRDefault="003C7503" w:rsidP="00852ABF">
            <w:pPr>
              <w:rPr>
                <w:color w:val="000000" w:themeColor="text1"/>
                <w:lang w:bidi="th-TH"/>
              </w:rPr>
            </w:pPr>
          </w:p>
        </w:tc>
      </w:tr>
      <w:tr w:rsidR="003C7503" w:rsidRPr="003101BC" w14:paraId="7391892D" w14:textId="77777777" w:rsidTr="00B708C6">
        <w:tc>
          <w:tcPr>
            <w:tcW w:w="575" w:type="dxa"/>
            <w:vMerge/>
          </w:tcPr>
          <w:p w14:paraId="346DECD5" w14:textId="77777777" w:rsidR="003C7503" w:rsidRPr="003101BC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236677" w14:textId="77777777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11EE130" w14:textId="1D3FE8C4" w:rsidR="003C7503" w:rsidRPr="002663F5" w:rsidRDefault="003C7503" w:rsidP="00852ABF">
            <w:pPr>
              <w:rPr>
                <w:color w:val="000000" w:themeColor="text1"/>
                <w:lang w:bidi="en-US"/>
              </w:rPr>
            </w:pPr>
            <w:r w:rsidRPr="002663F5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7CD7F38" w14:textId="78473AB9" w:rsidR="003C7503" w:rsidRPr="002663F5" w:rsidRDefault="003C7503" w:rsidP="00852ABF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2663F5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2663F5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18B1AEF4" w14:textId="5FA4C856" w:rsidR="003C7503" w:rsidRPr="002663F5" w:rsidRDefault="003C7503" w:rsidP="00852ABF">
            <w:pPr>
              <w:rPr>
                <w:color w:val="000000" w:themeColor="text1"/>
                <w:shd w:val="clear" w:color="auto" w:fill="FFFFFF"/>
              </w:rPr>
            </w:pPr>
            <w:r w:rsidRPr="002663F5">
              <w:rPr>
                <w:color w:val="000000" w:themeColor="text1"/>
                <w:shd w:val="clear" w:color="auto" w:fill="FFFFFF"/>
              </w:rPr>
              <w:lastRenderedPageBreak/>
              <w:t>N = NO PROCESS</w:t>
            </w:r>
            <w:r w:rsidRPr="002663F5">
              <w:rPr>
                <w:color w:val="000000" w:themeColor="text1"/>
              </w:rPr>
              <w:br/>
            </w:r>
            <w:r w:rsidRPr="002663F5">
              <w:rPr>
                <w:color w:val="000000" w:themeColor="text1"/>
                <w:shd w:val="clear" w:color="auto" w:fill="FFFFFF"/>
              </w:rPr>
              <w:t>P = PROCESSING</w:t>
            </w:r>
            <w:r w:rsidRPr="002663F5">
              <w:rPr>
                <w:color w:val="000000" w:themeColor="text1"/>
              </w:rPr>
              <w:br/>
            </w:r>
            <w:r w:rsidRPr="002663F5">
              <w:rPr>
                <w:color w:val="000000" w:themeColor="text1"/>
                <w:shd w:val="clear" w:color="auto" w:fill="FFFFFF"/>
              </w:rPr>
              <w:t>Y = PROCESS COMPLETE</w:t>
            </w:r>
            <w:r w:rsidRPr="002663F5">
              <w:rPr>
                <w:color w:val="000000" w:themeColor="text1"/>
              </w:rPr>
              <w:br/>
            </w:r>
            <w:r w:rsidRPr="002663F5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3C7503" w:rsidRPr="003101BC" w14:paraId="65CA2E6A" w14:textId="77777777" w:rsidTr="00B708C6">
        <w:trPr>
          <w:trHeight w:val="522"/>
        </w:trPr>
        <w:tc>
          <w:tcPr>
            <w:tcW w:w="575" w:type="dxa"/>
            <w:vMerge/>
          </w:tcPr>
          <w:p w14:paraId="31487414" w14:textId="77777777" w:rsidR="003C7503" w:rsidRPr="003101BC" w:rsidRDefault="003C7503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99F4B6" w14:textId="77777777" w:rsidR="003C7503" w:rsidRPr="003101BC" w:rsidRDefault="003C7503" w:rsidP="00852AB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4DD4F8" w14:textId="77316421" w:rsidR="003C7503" w:rsidRPr="003101BC" w:rsidRDefault="003C7503" w:rsidP="00852A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8EFE252" w14:textId="159C111B" w:rsidR="003C7503" w:rsidRPr="003101BC" w:rsidRDefault="003C7503" w:rsidP="00852ABF">
            <w:pPr>
              <w:rPr>
                <w:color w:val="000000" w:themeColor="text1"/>
                <w:lang w:bidi="th-TH"/>
              </w:rPr>
            </w:pPr>
          </w:p>
        </w:tc>
      </w:tr>
    </w:tbl>
    <w:p w14:paraId="0F7FBEE8" w14:textId="77777777" w:rsidR="00B83679" w:rsidRPr="003101BC" w:rsidRDefault="00B83679" w:rsidP="00B83679">
      <w:pPr>
        <w:rPr>
          <w:color w:val="000000" w:themeColor="text1"/>
        </w:rPr>
      </w:pPr>
    </w:p>
    <w:p w14:paraId="32CB7358" w14:textId="77777777" w:rsidR="00B83679" w:rsidRPr="003101BC" w:rsidRDefault="00B83679" w:rsidP="00B83679">
      <w:pPr>
        <w:rPr>
          <w:color w:val="000000" w:themeColor="text1"/>
        </w:rPr>
      </w:pPr>
    </w:p>
    <w:p w14:paraId="702B0224" w14:textId="5F0FA6B2" w:rsidR="00D562C9" w:rsidRPr="003101BC" w:rsidRDefault="00D562C9" w:rsidP="00D562C9">
      <w:pPr>
        <w:rPr>
          <w:color w:val="000000" w:themeColor="text1"/>
        </w:rPr>
      </w:pPr>
      <w:proofErr w:type="gramStart"/>
      <w:r w:rsidRPr="003101BC">
        <w:rPr>
          <w:b/>
          <w:bCs/>
          <w:color w:val="000000" w:themeColor="text1"/>
          <w:lang w:bidi="th-TH"/>
        </w:rPr>
        <w:t>Table :</w:t>
      </w:r>
      <w:proofErr w:type="gramEnd"/>
      <w:r w:rsidRPr="003101BC">
        <w:rPr>
          <w:b/>
          <w:bCs/>
          <w:color w:val="000000" w:themeColor="text1"/>
          <w:lang w:bidi="th-TH"/>
        </w:rPr>
        <w:t xml:space="preserve"> </w:t>
      </w:r>
      <w:r>
        <w:rPr>
          <w:b/>
          <w:bCs/>
          <w:color w:val="000000" w:themeColor="text1"/>
          <w:lang w:bidi="th-TH"/>
        </w:rPr>
        <w:t>XCUST_POR_REQ_LINE</w:t>
      </w:r>
      <w:r w:rsidRPr="00566F84">
        <w:rPr>
          <w:b/>
          <w:bCs/>
          <w:color w:val="000000" w:themeColor="text1"/>
          <w:lang w:bidi="th-TH"/>
        </w:rPr>
        <w:t>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D562C9" w:rsidRPr="003101BC" w14:paraId="0A8F2401" w14:textId="77777777" w:rsidTr="00D562C9">
        <w:tc>
          <w:tcPr>
            <w:tcW w:w="575" w:type="dxa"/>
            <w:shd w:val="clear" w:color="auto" w:fill="D9D9D9"/>
          </w:tcPr>
          <w:p w14:paraId="3CFE1CBC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BA13A3A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7343AC6B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063A6DB3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D562C9" w:rsidRPr="003101BC" w14:paraId="050C2CF8" w14:textId="77777777" w:rsidTr="00D562C9">
        <w:tc>
          <w:tcPr>
            <w:tcW w:w="575" w:type="dxa"/>
            <w:vMerge w:val="restart"/>
          </w:tcPr>
          <w:p w14:paraId="5913684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5894B1F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B7CAE8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3FF0F8" w14:textId="1485CF01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 w:rsidR="008603FD">
              <w:rPr>
                <w:color w:val="000000" w:themeColor="text1"/>
                <w:lang w:bidi="th-TH"/>
              </w:rPr>
              <w:t>MMX</w:t>
            </w:r>
          </w:p>
        </w:tc>
      </w:tr>
      <w:tr w:rsidR="00D562C9" w:rsidRPr="003101BC" w14:paraId="2E173EF8" w14:textId="77777777" w:rsidTr="00D562C9">
        <w:tc>
          <w:tcPr>
            <w:tcW w:w="575" w:type="dxa"/>
            <w:vMerge/>
          </w:tcPr>
          <w:p w14:paraId="3F25D58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7D4EB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40D46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D21A081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D562C9" w:rsidRPr="003101BC" w14:paraId="75313649" w14:textId="77777777" w:rsidTr="00D562C9">
        <w:tc>
          <w:tcPr>
            <w:tcW w:w="575" w:type="dxa"/>
            <w:vMerge/>
          </w:tcPr>
          <w:p w14:paraId="4CD77C3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C55F2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E09A8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295502A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1EA098D3" w14:textId="77777777" w:rsidTr="00D562C9">
        <w:tc>
          <w:tcPr>
            <w:tcW w:w="575" w:type="dxa"/>
            <w:vMerge/>
          </w:tcPr>
          <w:p w14:paraId="7BFC73A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EE6FB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409E6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0A27AB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D562C9" w:rsidRPr="003101BC" w14:paraId="75B6FDE7" w14:textId="77777777" w:rsidTr="00D562C9">
        <w:tc>
          <w:tcPr>
            <w:tcW w:w="575" w:type="dxa"/>
            <w:vMerge/>
          </w:tcPr>
          <w:p w14:paraId="121397F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BAADBD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A7E38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BD1ABC2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69FA7304" w14:textId="77777777" w:rsidTr="00D562C9">
        <w:tc>
          <w:tcPr>
            <w:tcW w:w="575" w:type="dxa"/>
            <w:vMerge/>
          </w:tcPr>
          <w:p w14:paraId="08376B40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1A321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0187C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6C1F5AB" w14:textId="083FA952" w:rsidR="00D562C9" w:rsidRPr="003101BC" w:rsidRDefault="008603FD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D562C9" w:rsidRPr="00566F84">
              <w:rPr>
                <w:color w:val="000000" w:themeColor="text1"/>
                <w:lang w:bidi="th-TH"/>
              </w:rPr>
              <w:t>_PR_TBL</w:t>
            </w:r>
            <w:r w:rsidR="00D562C9">
              <w:rPr>
                <w:color w:val="000000" w:themeColor="text1"/>
                <w:lang w:bidi="th-TH"/>
              </w:rPr>
              <w:t>.PO_NUMBER</w:t>
            </w:r>
          </w:p>
        </w:tc>
      </w:tr>
      <w:tr w:rsidR="00D562C9" w:rsidRPr="003101BC" w14:paraId="7B68BEA9" w14:textId="77777777" w:rsidTr="00D562C9">
        <w:tc>
          <w:tcPr>
            <w:tcW w:w="575" w:type="dxa"/>
            <w:vMerge/>
          </w:tcPr>
          <w:p w14:paraId="481B4EB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A8DD9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4A9CE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8727E6C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61A489D1" w14:textId="77777777" w:rsidTr="00D562C9">
        <w:tc>
          <w:tcPr>
            <w:tcW w:w="575" w:type="dxa"/>
            <w:vMerge w:val="restart"/>
          </w:tcPr>
          <w:p w14:paraId="3064E1C7" w14:textId="23F093D0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936579A" w14:textId="7E8E4A14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 xml:space="preserve">Interface </w:t>
            </w:r>
            <w:r>
              <w:rPr>
                <w:color w:val="000000" w:themeColor="text1"/>
                <w:lang w:eastAsia="en-US" w:bidi="th-TH"/>
              </w:rPr>
              <w:t>Line</w:t>
            </w:r>
            <w:r w:rsidRPr="00566F84">
              <w:rPr>
                <w:color w:val="000000" w:themeColor="text1"/>
                <w:lang w:eastAsia="en-US" w:bidi="th-TH"/>
              </w:rPr>
              <w:t xml:space="preserve"> Key*</w:t>
            </w:r>
          </w:p>
        </w:tc>
        <w:tc>
          <w:tcPr>
            <w:tcW w:w="1457" w:type="dxa"/>
          </w:tcPr>
          <w:p w14:paraId="24CB6D4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B2C6828" w14:textId="51E84BD8" w:rsidR="00D562C9" w:rsidRPr="003101BC" w:rsidRDefault="008603FD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Running Line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>
              <w:rPr>
                <w:color w:val="000000" w:themeColor="text1"/>
                <w:lang w:bidi="th-TH"/>
              </w:rPr>
              <w:t>Program</w:t>
            </w:r>
          </w:p>
        </w:tc>
      </w:tr>
      <w:tr w:rsidR="00D562C9" w:rsidRPr="003101BC" w14:paraId="2A076D49" w14:textId="77777777" w:rsidTr="00D562C9">
        <w:tc>
          <w:tcPr>
            <w:tcW w:w="575" w:type="dxa"/>
            <w:vMerge/>
          </w:tcPr>
          <w:p w14:paraId="0047F51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93195F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41486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844993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D562C9" w:rsidRPr="003101BC" w14:paraId="0D9C8CFB" w14:textId="77777777" w:rsidTr="00D562C9">
        <w:tc>
          <w:tcPr>
            <w:tcW w:w="575" w:type="dxa"/>
            <w:vMerge/>
          </w:tcPr>
          <w:p w14:paraId="79F85E1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F5B25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9887C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39D1E35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2F3F8F52" w14:textId="77777777" w:rsidTr="00D562C9">
        <w:tc>
          <w:tcPr>
            <w:tcW w:w="575" w:type="dxa"/>
            <w:vMerge/>
          </w:tcPr>
          <w:p w14:paraId="49D935B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EEF16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B06F5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AC0B70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D562C9" w:rsidRPr="003101BC" w14:paraId="2D9420B9" w14:textId="77777777" w:rsidTr="00D562C9">
        <w:tc>
          <w:tcPr>
            <w:tcW w:w="575" w:type="dxa"/>
            <w:vMerge/>
          </w:tcPr>
          <w:p w14:paraId="346A092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ED8770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71B9F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EF81040" w14:textId="11F14428" w:rsidR="00D562C9" w:rsidRPr="003101BC" w:rsidRDefault="008603FD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ภายใต้ </w:t>
            </w:r>
            <w:r>
              <w:rPr>
                <w:color w:val="000000" w:themeColor="text1"/>
                <w:lang w:bidi="th-TH"/>
              </w:rPr>
              <w:t xml:space="preserve">PO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เดียวกัน </w:t>
            </w:r>
            <w:r>
              <w:rPr>
                <w:color w:val="000000" w:themeColor="text1"/>
                <w:lang w:bidi="th-TH"/>
              </w:rPr>
              <w:t xml:space="preserve">Running </w:t>
            </w:r>
            <w:r>
              <w:rPr>
                <w:rFonts w:hint="cs"/>
                <w:color w:val="000000" w:themeColor="text1"/>
                <w:cs/>
                <w:lang w:bidi="th-TH"/>
              </w:rPr>
              <w:t>ด้วยกัน</w:t>
            </w:r>
          </w:p>
        </w:tc>
      </w:tr>
      <w:tr w:rsidR="00D562C9" w:rsidRPr="003101BC" w14:paraId="577A33B7" w14:textId="77777777" w:rsidTr="00D562C9">
        <w:tc>
          <w:tcPr>
            <w:tcW w:w="575" w:type="dxa"/>
            <w:vMerge/>
          </w:tcPr>
          <w:p w14:paraId="26B818E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9FF22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1A217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3824412" w14:textId="60D6D8D6" w:rsidR="00D562C9" w:rsidRPr="003101BC" w:rsidRDefault="008603FD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Running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>
              <w:rPr>
                <w:color w:val="000000" w:themeColor="text1"/>
                <w:lang w:bidi="th-TH"/>
              </w:rPr>
              <w:t>Program</w:t>
            </w:r>
          </w:p>
        </w:tc>
      </w:tr>
      <w:tr w:rsidR="00D562C9" w:rsidRPr="003101BC" w14:paraId="383C9FC5" w14:textId="77777777" w:rsidTr="00D562C9">
        <w:tc>
          <w:tcPr>
            <w:tcW w:w="575" w:type="dxa"/>
            <w:vMerge/>
          </w:tcPr>
          <w:p w14:paraId="061ED0C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BCE8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6E533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7BB788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09628966" w14:textId="77777777" w:rsidTr="00D562C9">
        <w:tc>
          <w:tcPr>
            <w:tcW w:w="575" w:type="dxa"/>
            <w:vMerge w:val="restart"/>
          </w:tcPr>
          <w:p w14:paraId="08CA075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49891024" w14:textId="46B067A8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D562C9">
              <w:rPr>
                <w:color w:val="000000" w:themeColor="text1"/>
                <w:lang w:eastAsia="en-US" w:bidi="th-TH"/>
              </w:rPr>
              <w:t>Destination Type Code</w:t>
            </w:r>
          </w:p>
        </w:tc>
        <w:tc>
          <w:tcPr>
            <w:tcW w:w="1457" w:type="dxa"/>
          </w:tcPr>
          <w:p w14:paraId="2A3D060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1C0E70" w14:textId="3CDB39F6" w:rsidR="00D562C9" w:rsidRPr="003101BC" w:rsidRDefault="00D562C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Destination Type Code</w:t>
            </w:r>
          </w:p>
        </w:tc>
      </w:tr>
      <w:tr w:rsidR="00D562C9" w:rsidRPr="003101BC" w14:paraId="0EAB4B2E" w14:textId="77777777" w:rsidTr="00D562C9">
        <w:tc>
          <w:tcPr>
            <w:tcW w:w="575" w:type="dxa"/>
            <w:vMerge/>
          </w:tcPr>
          <w:p w14:paraId="243DD61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4A03A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7A5B0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602A61B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D562C9" w:rsidRPr="003101BC" w14:paraId="3A0ABE4F" w14:textId="77777777" w:rsidTr="00D562C9">
        <w:tc>
          <w:tcPr>
            <w:tcW w:w="575" w:type="dxa"/>
            <w:vMerge/>
          </w:tcPr>
          <w:p w14:paraId="5C6FD05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9989E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4B4D8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4E96D15" w14:textId="708CF66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‘</w:t>
            </w:r>
            <w:r w:rsidRPr="00D562C9">
              <w:rPr>
                <w:color w:val="000000" w:themeColor="text1"/>
                <w:shd w:val="clear" w:color="auto" w:fill="FFFFFF"/>
              </w:rPr>
              <w:t>INVENTORY</w:t>
            </w:r>
            <w:r>
              <w:rPr>
                <w:color w:val="000000" w:themeColor="text1"/>
                <w:shd w:val="clear" w:color="auto" w:fill="FFFFFF"/>
              </w:rPr>
              <w:t>’</w:t>
            </w:r>
          </w:p>
        </w:tc>
      </w:tr>
      <w:tr w:rsidR="00D562C9" w:rsidRPr="003101BC" w14:paraId="4C6D37DA" w14:textId="77777777" w:rsidTr="00D562C9">
        <w:tc>
          <w:tcPr>
            <w:tcW w:w="575" w:type="dxa"/>
            <w:vMerge/>
          </w:tcPr>
          <w:p w14:paraId="4933A3F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25BDE0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F22C5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49BEA02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5D40503B" w14:textId="77777777" w:rsidTr="00D562C9">
        <w:tc>
          <w:tcPr>
            <w:tcW w:w="575" w:type="dxa"/>
            <w:vMerge/>
          </w:tcPr>
          <w:p w14:paraId="150479F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C7D56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5337C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B90635A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1553C179" w14:textId="77777777" w:rsidTr="00D562C9">
        <w:tc>
          <w:tcPr>
            <w:tcW w:w="575" w:type="dxa"/>
            <w:vMerge/>
          </w:tcPr>
          <w:p w14:paraId="0752CDC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AD768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A80E9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4403D4" w14:textId="1C4F8B59" w:rsidR="00D562C9" w:rsidRPr="003101BC" w:rsidRDefault="00D562C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</w:t>
            </w:r>
            <w:r w:rsidRPr="00D562C9">
              <w:rPr>
                <w:color w:val="000000" w:themeColor="text1"/>
                <w:shd w:val="clear" w:color="auto" w:fill="FFFFFF"/>
                <w:lang w:bidi="th-TH"/>
              </w:rPr>
              <w:t>INVENTORY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’</w:t>
            </w:r>
          </w:p>
        </w:tc>
      </w:tr>
      <w:tr w:rsidR="00D562C9" w:rsidRPr="003101BC" w14:paraId="212CA740" w14:textId="77777777" w:rsidTr="00D562C9">
        <w:tc>
          <w:tcPr>
            <w:tcW w:w="575" w:type="dxa"/>
            <w:vMerge/>
          </w:tcPr>
          <w:p w14:paraId="4931F02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D821E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98704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1949AF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5B577DFB" w14:textId="77777777" w:rsidTr="00D562C9">
        <w:tc>
          <w:tcPr>
            <w:tcW w:w="575" w:type="dxa"/>
            <w:vMerge w:val="restart"/>
          </w:tcPr>
          <w:p w14:paraId="491912A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61ED405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Requisitioning BU*</w:t>
            </w:r>
          </w:p>
        </w:tc>
        <w:tc>
          <w:tcPr>
            <w:tcW w:w="1457" w:type="dxa"/>
          </w:tcPr>
          <w:p w14:paraId="65C977B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02467F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PR</w:t>
            </w:r>
          </w:p>
        </w:tc>
      </w:tr>
      <w:tr w:rsidR="00D562C9" w:rsidRPr="003101BC" w14:paraId="0DBDE760" w14:textId="77777777" w:rsidTr="00D562C9">
        <w:tc>
          <w:tcPr>
            <w:tcW w:w="575" w:type="dxa"/>
            <w:vMerge/>
          </w:tcPr>
          <w:p w14:paraId="4688EC2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D8C2E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B9E1D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91B0C9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D562C9" w:rsidRPr="003101BC" w14:paraId="0FD0ACA0" w14:textId="77777777" w:rsidTr="00D562C9">
        <w:tc>
          <w:tcPr>
            <w:tcW w:w="575" w:type="dxa"/>
            <w:vMerge/>
          </w:tcPr>
          <w:p w14:paraId="4962196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7561D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37D57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E042372" w14:textId="77777777" w:rsidR="00D562C9" w:rsidRPr="003101BC" w:rsidRDefault="00D562C9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D562C9" w:rsidRPr="003101BC" w14:paraId="46BFD23A" w14:textId="77777777" w:rsidTr="00D562C9">
        <w:tc>
          <w:tcPr>
            <w:tcW w:w="575" w:type="dxa"/>
            <w:vMerge/>
          </w:tcPr>
          <w:p w14:paraId="537B324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53B9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0CE41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097B321" w14:textId="6432ABA5" w:rsidR="00D562C9" w:rsidRPr="003101BC" w:rsidRDefault="0013138C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D562C9" w:rsidRPr="003101BC" w14:paraId="18ABBC05" w14:textId="77777777" w:rsidTr="00D562C9">
        <w:tc>
          <w:tcPr>
            <w:tcW w:w="575" w:type="dxa"/>
            <w:vMerge/>
          </w:tcPr>
          <w:p w14:paraId="47F0E1B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104A3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FB781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03BFED4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4F1F0297" w14:textId="77777777" w:rsidTr="00D562C9">
        <w:tc>
          <w:tcPr>
            <w:tcW w:w="575" w:type="dxa"/>
            <w:vMerge/>
          </w:tcPr>
          <w:p w14:paraId="0F58DDB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3E8BC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853C9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B7192F0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D562C9" w:rsidRPr="003101BC" w14:paraId="219F883D" w14:textId="77777777" w:rsidTr="00D562C9">
        <w:tc>
          <w:tcPr>
            <w:tcW w:w="575" w:type="dxa"/>
            <w:vMerge/>
          </w:tcPr>
          <w:p w14:paraId="73B3290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38F68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55CF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E13332F" w14:textId="14224800" w:rsidR="00D562C9" w:rsidRPr="00911B89" w:rsidRDefault="006B5291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911B89">
              <w:rPr>
                <w:color w:val="000000" w:themeColor="text1"/>
                <w:lang w:bidi="th-TH"/>
              </w:rPr>
              <w:t xml:space="preserve">&gt;(P) Purchase Requisition &gt; </w:t>
            </w:r>
            <w:proofErr w:type="spellStart"/>
            <w:r w:rsidR="00911B89">
              <w:rPr>
                <w:color w:val="000000" w:themeColor="text1"/>
                <w:lang w:bidi="th-TH"/>
              </w:rPr>
              <w:t>Requisiton</w:t>
            </w:r>
            <w:proofErr w:type="spellEnd"/>
            <w:r w:rsidR="00911B89">
              <w:rPr>
                <w:color w:val="000000" w:themeColor="text1"/>
                <w:lang w:bidi="th-TH"/>
              </w:rPr>
              <w:t xml:space="preserve"> Lines &gt; (F) Requisitioning BU</w:t>
            </w:r>
          </w:p>
        </w:tc>
      </w:tr>
      <w:tr w:rsidR="00D562C9" w:rsidRPr="003101BC" w14:paraId="3D656671" w14:textId="77777777" w:rsidTr="00D562C9">
        <w:tc>
          <w:tcPr>
            <w:tcW w:w="575" w:type="dxa"/>
            <w:vMerge w:val="restart"/>
          </w:tcPr>
          <w:p w14:paraId="003A50C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83A6445" w14:textId="30583326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D562C9">
              <w:rPr>
                <w:color w:val="000000" w:themeColor="text1"/>
                <w:lang w:eastAsia="en-US" w:bidi="th-TH"/>
              </w:rPr>
              <w:t>Deliver-to Location</w:t>
            </w:r>
          </w:p>
        </w:tc>
        <w:tc>
          <w:tcPr>
            <w:tcW w:w="1457" w:type="dxa"/>
          </w:tcPr>
          <w:p w14:paraId="532593D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3A49E9A" w14:textId="089D33BD" w:rsidR="00D562C9" w:rsidRPr="003101BC" w:rsidRDefault="0013138C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4F3686">
              <w:rPr>
                <w:color w:val="000000" w:themeColor="text1"/>
                <w:shd w:val="clear" w:color="auto" w:fill="FFFFFF"/>
                <w:lang w:bidi="th-TH"/>
              </w:rPr>
              <w:t xml:space="preserve">Location </w:t>
            </w:r>
            <w:r w:rsidRPr="004F3686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ที่ต้องการให้ส่งของ</w:t>
            </w:r>
          </w:p>
        </w:tc>
      </w:tr>
      <w:tr w:rsidR="00D562C9" w:rsidRPr="003101BC" w14:paraId="61540992" w14:textId="77777777" w:rsidTr="00D562C9">
        <w:tc>
          <w:tcPr>
            <w:tcW w:w="575" w:type="dxa"/>
            <w:vMerge/>
          </w:tcPr>
          <w:p w14:paraId="7617D77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B2B97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81E92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CDACF6B" w14:textId="464D32D6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VARCHAR2(60)</w:t>
            </w:r>
          </w:p>
        </w:tc>
      </w:tr>
      <w:tr w:rsidR="00D562C9" w:rsidRPr="003101BC" w14:paraId="4D69C98B" w14:textId="77777777" w:rsidTr="00D562C9">
        <w:tc>
          <w:tcPr>
            <w:tcW w:w="575" w:type="dxa"/>
            <w:vMerge/>
          </w:tcPr>
          <w:p w14:paraId="70000DB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1BF47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7F1762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B0D860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01A3B84F" w14:textId="77777777" w:rsidTr="00D562C9">
        <w:tc>
          <w:tcPr>
            <w:tcW w:w="575" w:type="dxa"/>
            <w:vMerge/>
          </w:tcPr>
          <w:p w14:paraId="6E65BE32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3E8929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20D39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863398E" w14:textId="648016C7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09C8D56F" w14:textId="77777777" w:rsidTr="00D562C9">
        <w:tc>
          <w:tcPr>
            <w:tcW w:w="575" w:type="dxa"/>
            <w:vMerge/>
          </w:tcPr>
          <w:p w14:paraId="00E2594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87196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E6ADB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286F9BB" w14:textId="77777777" w:rsidR="00EB4FC1" w:rsidRDefault="00885B8A" w:rsidP="00885B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XCUST_MMX_PR_TBL.STRORE_NO = </w:t>
            </w:r>
            <w:proofErr w:type="spellStart"/>
            <w:r>
              <w:rPr>
                <w:color w:val="000000" w:themeColor="text1"/>
                <w:lang w:bidi="th-TH"/>
              </w:rPr>
              <w:t>Loaction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Code </w:t>
            </w:r>
            <w:r>
              <w:rPr>
                <w:color w:val="000000" w:themeColor="text1"/>
                <w:lang w:bidi="th-TH"/>
              </w:rPr>
              <w:br/>
            </w:r>
          </w:p>
          <w:p w14:paraId="37A32B81" w14:textId="7F27525F" w:rsidR="00D562C9" w:rsidRPr="003101BC" w:rsidRDefault="00885B8A" w:rsidP="00885B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(Setup and </w:t>
            </w:r>
            <w:proofErr w:type="spellStart"/>
            <w:r>
              <w:rPr>
                <w:color w:val="000000" w:themeColor="text1"/>
                <w:lang w:bidi="th-TH"/>
              </w:rPr>
              <w:t>Maintenace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 Enterprise Profile &gt; Manage Locations &gt; (F)</w:t>
            </w:r>
            <w:proofErr w:type="spellStart"/>
            <w:r>
              <w:rPr>
                <w:color w:val="000000" w:themeColor="text1"/>
                <w:lang w:bidi="th-TH"/>
              </w:rPr>
              <w:t>Loaction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Code)</w:t>
            </w:r>
          </w:p>
        </w:tc>
      </w:tr>
      <w:tr w:rsidR="00D562C9" w:rsidRPr="003101BC" w14:paraId="54589922" w14:textId="77777777" w:rsidTr="00D562C9">
        <w:tc>
          <w:tcPr>
            <w:tcW w:w="575" w:type="dxa"/>
            <w:vMerge/>
          </w:tcPr>
          <w:p w14:paraId="78B0B2C0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C66F2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0A216B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54F0AA7" w14:textId="4A95AB6D" w:rsidR="00D562C9" w:rsidRPr="00FE5729" w:rsidRDefault="00FE572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Setup and </w:t>
            </w:r>
            <w:proofErr w:type="spellStart"/>
            <w:r>
              <w:rPr>
                <w:color w:val="000000" w:themeColor="text1"/>
                <w:lang w:bidi="th-TH"/>
              </w:rPr>
              <w:t>Maintenace</w:t>
            </w:r>
            <w:proofErr w:type="spellEnd"/>
            <w:r>
              <w:rPr>
                <w:color w:val="000000" w:themeColor="text1"/>
                <w:lang w:bidi="th-TH"/>
              </w:rPr>
              <w:t xml:space="preserve"> &gt; Enterprise Profile &gt; Manage Locations</w:t>
            </w:r>
            <w:r w:rsidR="00333385">
              <w:rPr>
                <w:color w:val="000000" w:themeColor="text1"/>
                <w:lang w:bidi="th-TH"/>
              </w:rPr>
              <w:t xml:space="preserve"> &gt; (F)</w:t>
            </w:r>
            <w:proofErr w:type="spellStart"/>
            <w:r w:rsidR="00333385">
              <w:rPr>
                <w:color w:val="000000" w:themeColor="text1"/>
                <w:lang w:bidi="th-TH"/>
              </w:rPr>
              <w:t>Loaction</w:t>
            </w:r>
            <w:proofErr w:type="spellEnd"/>
            <w:r w:rsidR="00333385">
              <w:rPr>
                <w:color w:val="000000" w:themeColor="text1"/>
                <w:lang w:bidi="th-TH"/>
              </w:rPr>
              <w:t xml:space="preserve"> </w:t>
            </w:r>
            <w:r w:rsidR="00436055">
              <w:rPr>
                <w:color w:val="000000" w:themeColor="text1"/>
                <w:lang w:bidi="th-TH"/>
              </w:rPr>
              <w:t>name</w:t>
            </w:r>
          </w:p>
        </w:tc>
      </w:tr>
      <w:tr w:rsidR="00D562C9" w:rsidRPr="003101BC" w14:paraId="12232D1B" w14:textId="77777777" w:rsidTr="00D562C9">
        <w:tc>
          <w:tcPr>
            <w:tcW w:w="575" w:type="dxa"/>
            <w:vMerge/>
          </w:tcPr>
          <w:p w14:paraId="65F79F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BBE9E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09F560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C173A45" w14:textId="283DFF09" w:rsidR="00D562C9" w:rsidRPr="003101BC" w:rsidRDefault="006B5291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911B89">
              <w:rPr>
                <w:color w:val="000000" w:themeColor="text1"/>
                <w:lang w:bidi="th-TH"/>
              </w:rPr>
              <w:t xml:space="preserve">&gt;(P) Purchase Requisition &gt; </w:t>
            </w:r>
            <w:proofErr w:type="spellStart"/>
            <w:r w:rsidR="00911B89">
              <w:rPr>
                <w:color w:val="000000" w:themeColor="text1"/>
                <w:lang w:bidi="th-TH"/>
              </w:rPr>
              <w:t>Requisiton</w:t>
            </w:r>
            <w:proofErr w:type="spellEnd"/>
            <w:r w:rsidR="00911B89">
              <w:rPr>
                <w:color w:val="000000" w:themeColor="text1"/>
                <w:lang w:bidi="th-TH"/>
              </w:rPr>
              <w:t xml:space="preserve"> Lines &gt; (F) Deriver to location</w:t>
            </w:r>
          </w:p>
        </w:tc>
      </w:tr>
      <w:tr w:rsidR="00D562C9" w:rsidRPr="003101BC" w14:paraId="22953804" w14:textId="77777777" w:rsidTr="00D562C9">
        <w:tc>
          <w:tcPr>
            <w:tcW w:w="575" w:type="dxa"/>
            <w:vMerge w:val="restart"/>
          </w:tcPr>
          <w:p w14:paraId="6A86159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5</w:t>
            </w:r>
          </w:p>
        </w:tc>
        <w:tc>
          <w:tcPr>
            <w:tcW w:w="2485" w:type="dxa"/>
            <w:vMerge w:val="restart"/>
          </w:tcPr>
          <w:p w14:paraId="34F6FED9" w14:textId="787C181A" w:rsidR="00D562C9" w:rsidRPr="003101BC" w:rsidRDefault="0013138C" w:rsidP="00D562C9">
            <w:pPr>
              <w:rPr>
                <w:color w:val="000000" w:themeColor="text1"/>
                <w:lang w:eastAsia="en-US" w:bidi="th-TH"/>
              </w:rPr>
            </w:pPr>
            <w:r w:rsidRPr="0013138C">
              <w:rPr>
                <w:color w:val="000000" w:themeColor="text1"/>
                <w:lang w:eastAsia="en-US" w:bidi="th-TH"/>
              </w:rPr>
              <w:t>Deliver-to Organization</w:t>
            </w:r>
          </w:p>
        </w:tc>
        <w:tc>
          <w:tcPr>
            <w:tcW w:w="1457" w:type="dxa"/>
          </w:tcPr>
          <w:p w14:paraId="029B9F2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3475BA" w14:textId="65F80B39" w:rsidR="00D562C9" w:rsidRPr="003101BC" w:rsidRDefault="0013138C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Org Code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ที่ต้องการให้ส่งของ</w:t>
            </w:r>
          </w:p>
        </w:tc>
      </w:tr>
      <w:tr w:rsidR="00D562C9" w:rsidRPr="003101BC" w14:paraId="3AE00DA3" w14:textId="77777777" w:rsidTr="00D562C9">
        <w:tc>
          <w:tcPr>
            <w:tcW w:w="575" w:type="dxa"/>
            <w:vMerge/>
          </w:tcPr>
          <w:p w14:paraId="5192BAF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1B2A1D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2B5D9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0B27FDC" w14:textId="2FD6F040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VARCHAR2(18</w:t>
            </w:r>
            <w:r w:rsidR="00D562C9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1A998679" w14:textId="77777777" w:rsidTr="00D562C9">
        <w:tc>
          <w:tcPr>
            <w:tcW w:w="575" w:type="dxa"/>
            <w:vMerge/>
          </w:tcPr>
          <w:p w14:paraId="4078039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2E04A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765EB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71CE568" w14:textId="77C7CC4F" w:rsidR="00D562C9" w:rsidRPr="003101BC" w:rsidRDefault="003C6E5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‘001’</w:t>
            </w:r>
          </w:p>
        </w:tc>
      </w:tr>
      <w:tr w:rsidR="00D562C9" w:rsidRPr="003101BC" w14:paraId="273335DC" w14:textId="77777777" w:rsidTr="00D562C9">
        <w:tc>
          <w:tcPr>
            <w:tcW w:w="575" w:type="dxa"/>
            <w:vMerge/>
          </w:tcPr>
          <w:p w14:paraId="0EC89292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BB0DF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8AD3FF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97ACDBA" w14:textId="2FF04871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1DCB2BCD" w14:textId="77777777" w:rsidTr="00D562C9">
        <w:tc>
          <w:tcPr>
            <w:tcW w:w="575" w:type="dxa"/>
            <w:vMerge/>
          </w:tcPr>
          <w:p w14:paraId="72A5F1D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3CAD49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D0A90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4F24844" w14:textId="2FE8AC33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5D1E4E1B" w14:textId="77777777" w:rsidTr="00D562C9">
        <w:tc>
          <w:tcPr>
            <w:tcW w:w="575" w:type="dxa"/>
            <w:vMerge/>
          </w:tcPr>
          <w:p w14:paraId="165C1BC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A3A0D9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5E9E1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EE2C7F7" w14:textId="07A9C3F9" w:rsidR="00D562C9" w:rsidRPr="003101BC" w:rsidRDefault="00E77627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Procurment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&gt; Organization Structure</w:t>
            </w:r>
            <w:r w:rsidR="00A208CA">
              <w:rPr>
                <w:color w:val="000000" w:themeColor="text1"/>
                <w:shd w:val="clear" w:color="auto" w:fill="FFFFFF"/>
              </w:rPr>
              <w:t>s</w:t>
            </w:r>
            <w:r w:rsidR="00E6321C">
              <w:rPr>
                <w:color w:val="000000" w:themeColor="text1"/>
                <w:shd w:val="clear" w:color="auto" w:fill="FFFFFF"/>
              </w:rPr>
              <w:t xml:space="preserve"> &gt; Manage Inventory Organizations</w:t>
            </w:r>
            <w:r w:rsidR="001B3392">
              <w:rPr>
                <w:color w:val="000000" w:themeColor="text1"/>
                <w:shd w:val="clear" w:color="auto" w:fill="FFFFFF"/>
              </w:rPr>
              <w:t xml:space="preserve"> &gt; (F)Organization</w:t>
            </w:r>
          </w:p>
        </w:tc>
      </w:tr>
      <w:tr w:rsidR="00D562C9" w:rsidRPr="003101BC" w14:paraId="69FC8039" w14:textId="77777777" w:rsidTr="00D562C9">
        <w:tc>
          <w:tcPr>
            <w:tcW w:w="575" w:type="dxa"/>
            <w:vMerge/>
          </w:tcPr>
          <w:p w14:paraId="6EA759E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316CB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4250C2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516780" w14:textId="595E104F" w:rsidR="00D562C9" w:rsidRPr="003101BC" w:rsidRDefault="006B5291" w:rsidP="00911B8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911B89">
              <w:rPr>
                <w:color w:val="000000" w:themeColor="text1"/>
                <w:lang w:bidi="th-TH"/>
              </w:rPr>
              <w:t>&gt;(P) Purchase Requisit</w:t>
            </w:r>
            <w:r w:rsidR="00145682">
              <w:rPr>
                <w:color w:val="000000" w:themeColor="text1"/>
                <w:lang w:bidi="th-TH"/>
              </w:rPr>
              <w:t xml:space="preserve">ion &gt; </w:t>
            </w:r>
            <w:proofErr w:type="spellStart"/>
            <w:r w:rsidR="00145682">
              <w:rPr>
                <w:color w:val="000000" w:themeColor="text1"/>
                <w:lang w:bidi="th-TH"/>
              </w:rPr>
              <w:t>Requisiton</w:t>
            </w:r>
            <w:proofErr w:type="spellEnd"/>
            <w:r w:rsidR="00145682">
              <w:rPr>
                <w:color w:val="000000" w:themeColor="text1"/>
                <w:lang w:bidi="th-TH"/>
              </w:rPr>
              <w:t xml:space="preserve"> Lines &gt; (F) Del</w:t>
            </w:r>
            <w:r w:rsidR="00911B89">
              <w:rPr>
                <w:color w:val="000000" w:themeColor="text1"/>
                <w:lang w:bidi="th-TH"/>
              </w:rPr>
              <w:t xml:space="preserve">iver to </w:t>
            </w:r>
            <w:proofErr w:type="spellStart"/>
            <w:r w:rsidR="00911B89">
              <w:rPr>
                <w:color w:val="000000" w:themeColor="text1"/>
                <w:lang w:bidi="th-TH"/>
              </w:rPr>
              <w:t>Orgainzation</w:t>
            </w:r>
            <w:proofErr w:type="spellEnd"/>
          </w:p>
        </w:tc>
      </w:tr>
      <w:tr w:rsidR="00D562C9" w:rsidRPr="003101BC" w14:paraId="58D11852" w14:textId="77777777" w:rsidTr="00D562C9">
        <w:tc>
          <w:tcPr>
            <w:tcW w:w="575" w:type="dxa"/>
            <w:vMerge w:val="restart"/>
          </w:tcPr>
          <w:p w14:paraId="463B279E" w14:textId="06040E2F" w:rsidR="00D562C9" w:rsidRPr="003101BC" w:rsidRDefault="009373B7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666BB5C2" w14:textId="2C692034" w:rsidR="00D562C9" w:rsidRPr="003101BC" w:rsidRDefault="0013138C" w:rsidP="00D562C9">
            <w:pPr>
              <w:rPr>
                <w:color w:val="000000" w:themeColor="text1"/>
                <w:lang w:eastAsia="en-US" w:bidi="th-TH"/>
              </w:rPr>
            </w:pPr>
            <w:proofErr w:type="spellStart"/>
            <w:r w:rsidRPr="0013138C">
              <w:rPr>
                <w:color w:val="000000" w:themeColor="text1"/>
                <w:lang w:eastAsia="en-US" w:bidi="th-TH"/>
              </w:rPr>
              <w:t>Subinventory</w:t>
            </w:r>
            <w:proofErr w:type="spellEnd"/>
          </w:p>
        </w:tc>
        <w:tc>
          <w:tcPr>
            <w:tcW w:w="1457" w:type="dxa"/>
          </w:tcPr>
          <w:p w14:paraId="4D28B9C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6AF8A2" w14:textId="36313BFE" w:rsidR="00D562C9" w:rsidRPr="003101BC" w:rsidRDefault="00D562C9" w:rsidP="0013138C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proofErr w:type="spellStart"/>
            <w:r w:rsidR="0013138C">
              <w:rPr>
                <w:color w:val="000000" w:themeColor="text1"/>
                <w:shd w:val="clear" w:color="auto" w:fill="FFFFFF"/>
                <w:lang w:bidi="th-TH"/>
              </w:rPr>
              <w:t>Subinventory</w:t>
            </w:r>
            <w:proofErr w:type="spellEnd"/>
            <w:r w:rsidR="0013138C">
              <w:rPr>
                <w:color w:val="000000" w:themeColor="text1"/>
                <w:shd w:val="clear" w:color="auto" w:fill="FFFFFF"/>
                <w:lang w:bidi="th-TH"/>
              </w:rPr>
              <w:t xml:space="preserve"> Code </w:t>
            </w:r>
            <w:r w:rsidR="0013138C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ที่ต้องการของ</w:t>
            </w:r>
          </w:p>
        </w:tc>
      </w:tr>
      <w:tr w:rsidR="00D562C9" w:rsidRPr="003101BC" w14:paraId="096C855D" w14:textId="77777777" w:rsidTr="00D562C9">
        <w:tc>
          <w:tcPr>
            <w:tcW w:w="575" w:type="dxa"/>
            <w:vMerge/>
          </w:tcPr>
          <w:p w14:paraId="689EE7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10C15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A9477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8275ECC" w14:textId="7C89B58E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VARCHAR2(10</w:t>
            </w:r>
            <w:r w:rsidR="00D562C9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351B9EB0" w14:textId="77777777" w:rsidTr="00D562C9">
        <w:tc>
          <w:tcPr>
            <w:tcW w:w="575" w:type="dxa"/>
            <w:vMerge/>
          </w:tcPr>
          <w:p w14:paraId="2344FEA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EB0E0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864B4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702E518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6C4A6778" w14:textId="77777777" w:rsidTr="00D562C9">
        <w:tc>
          <w:tcPr>
            <w:tcW w:w="575" w:type="dxa"/>
            <w:vMerge/>
          </w:tcPr>
          <w:p w14:paraId="7FA39F0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18A84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FBC83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3CB076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315EEDFB" w14:textId="77777777" w:rsidTr="00D562C9">
        <w:tc>
          <w:tcPr>
            <w:tcW w:w="575" w:type="dxa"/>
            <w:vMerge/>
          </w:tcPr>
          <w:p w14:paraId="7D70672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32D12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8DF09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530E77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1FC928F5" w14:textId="77777777" w:rsidTr="00D562C9">
        <w:tc>
          <w:tcPr>
            <w:tcW w:w="575" w:type="dxa"/>
            <w:vMerge/>
          </w:tcPr>
          <w:p w14:paraId="21DC8EAD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5A4A2E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DC9D8E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951812" w14:textId="0CC9E96A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Pr="00566F84">
              <w:rPr>
                <w:color w:val="000000" w:themeColor="text1"/>
                <w:lang w:bidi="th-TH"/>
              </w:rPr>
              <w:t>_PR_TBL</w:t>
            </w:r>
            <w:r>
              <w:rPr>
                <w:color w:val="000000" w:themeColor="text1"/>
                <w:lang w:bidi="th-TH"/>
              </w:rPr>
              <w:t>.SUBINVENTORY_CODE</w:t>
            </w:r>
          </w:p>
        </w:tc>
      </w:tr>
      <w:tr w:rsidR="006F03B4" w:rsidRPr="003101BC" w14:paraId="35144F59" w14:textId="77777777" w:rsidTr="00D562C9">
        <w:tc>
          <w:tcPr>
            <w:tcW w:w="575" w:type="dxa"/>
            <w:vMerge/>
          </w:tcPr>
          <w:p w14:paraId="0334FE3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0A760E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5FAF4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D456D6" w14:textId="61A1C6A8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712998CA" w14:textId="77777777" w:rsidTr="00D562C9">
        <w:tc>
          <w:tcPr>
            <w:tcW w:w="575" w:type="dxa"/>
            <w:vMerge w:val="restart"/>
          </w:tcPr>
          <w:p w14:paraId="6734C99E" w14:textId="0B7C7A93" w:rsidR="006F03B4" w:rsidRPr="003101BC" w:rsidRDefault="009373B7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6F27ACC1" w14:textId="46CC1B65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 w:rsidRPr="0013138C">
              <w:rPr>
                <w:color w:val="000000" w:themeColor="text1"/>
                <w:lang w:eastAsia="en-US" w:bidi="th-TH"/>
              </w:rPr>
              <w:t>Requester</w:t>
            </w:r>
          </w:p>
        </w:tc>
        <w:tc>
          <w:tcPr>
            <w:tcW w:w="1457" w:type="dxa"/>
          </w:tcPr>
          <w:p w14:paraId="601B59B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44D3652" w14:textId="548ECCFA" w:rsidR="006F03B4" w:rsidRPr="003101BC" w:rsidRDefault="00716E48" w:rsidP="00716E48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ระบุชื่อ</w:t>
            </w:r>
            <w:r w:rsidR="006F03B4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คนที่ขอซื้อ</w:t>
            </w:r>
          </w:p>
        </w:tc>
      </w:tr>
      <w:tr w:rsidR="006F03B4" w:rsidRPr="003101BC" w14:paraId="293C5340" w14:textId="77777777" w:rsidTr="00D562C9">
        <w:tc>
          <w:tcPr>
            <w:tcW w:w="575" w:type="dxa"/>
            <w:vMerge/>
          </w:tcPr>
          <w:p w14:paraId="63D775A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C902F2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982ED1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ECF13ED" w14:textId="1E327B3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6F03B4" w:rsidRPr="003101BC" w14:paraId="1C33F253" w14:textId="77777777" w:rsidTr="00D562C9">
        <w:tc>
          <w:tcPr>
            <w:tcW w:w="575" w:type="dxa"/>
            <w:vMerge/>
          </w:tcPr>
          <w:p w14:paraId="0A528429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A4DE6E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F5EB0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245D61E" w14:textId="62157B3E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6F03B4" w:rsidRPr="003101BC" w14:paraId="399AC986" w14:textId="77777777" w:rsidTr="00D562C9">
        <w:tc>
          <w:tcPr>
            <w:tcW w:w="575" w:type="dxa"/>
            <w:vMerge/>
          </w:tcPr>
          <w:p w14:paraId="0FE42130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D9E968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DC12B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4C80CAA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61CC9EF1" w14:textId="77777777" w:rsidTr="00D562C9">
        <w:tc>
          <w:tcPr>
            <w:tcW w:w="575" w:type="dxa"/>
            <w:vMerge/>
          </w:tcPr>
          <w:p w14:paraId="0231E596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415F0B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E801A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93B67C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7140E853" w14:textId="77777777" w:rsidTr="00D562C9">
        <w:tc>
          <w:tcPr>
            <w:tcW w:w="575" w:type="dxa"/>
            <w:vMerge/>
          </w:tcPr>
          <w:p w14:paraId="01FA72F9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1971C2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2DD4E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5E79B63" w14:textId="2D0FD3B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Paramet</w:t>
            </w:r>
            <w:r w:rsidRPr="0013138C">
              <w:rPr>
                <w:color w:val="000000" w:themeColor="text1"/>
                <w:shd w:val="clear" w:color="auto" w:fill="FFFFFF"/>
              </w:rPr>
              <w:t>er.requester</w:t>
            </w:r>
            <w:proofErr w:type="spellEnd"/>
          </w:p>
        </w:tc>
      </w:tr>
      <w:tr w:rsidR="006F03B4" w:rsidRPr="003101BC" w14:paraId="1E6D5A31" w14:textId="77777777" w:rsidTr="00D562C9">
        <w:tc>
          <w:tcPr>
            <w:tcW w:w="575" w:type="dxa"/>
            <w:vMerge/>
          </w:tcPr>
          <w:p w14:paraId="621D9D4E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289B92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E4E88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5B9A7F5" w14:textId="71E3D92D" w:rsidR="006F03B4" w:rsidRPr="003101BC" w:rsidRDefault="006B5291" w:rsidP="006F03B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6F03B4">
              <w:rPr>
                <w:color w:val="000000" w:themeColor="text1"/>
                <w:lang w:bidi="th-TH"/>
              </w:rPr>
              <w:t xml:space="preserve">&gt;(P) Purchase Requisition &gt; </w:t>
            </w:r>
            <w:proofErr w:type="spellStart"/>
            <w:r w:rsidR="006F03B4">
              <w:rPr>
                <w:color w:val="000000" w:themeColor="text1"/>
                <w:lang w:bidi="th-TH"/>
              </w:rPr>
              <w:t>Requisiton</w:t>
            </w:r>
            <w:proofErr w:type="spellEnd"/>
            <w:r w:rsidR="006F03B4">
              <w:rPr>
                <w:color w:val="000000" w:themeColor="text1"/>
                <w:lang w:bidi="th-TH"/>
              </w:rPr>
              <w:t xml:space="preserve"> Lines &gt; (F) Requester</w:t>
            </w:r>
          </w:p>
        </w:tc>
      </w:tr>
      <w:tr w:rsidR="006F03B4" w:rsidRPr="003101BC" w14:paraId="41BC8D04" w14:textId="77777777" w:rsidTr="00715EC9">
        <w:tc>
          <w:tcPr>
            <w:tcW w:w="575" w:type="dxa"/>
            <w:vMerge w:val="restart"/>
          </w:tcPr>
          <w:p w14:paraId="1116F5A1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38D9CF45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Category Name</w:t>
            </w:r>
          </w:p>
        </w:tc>
        <w:tc>
          <w:tcPr>
            <w:tcW w:w="1457" w:type="dxa"/>
          </w:tcPr>
          <w:p w14:paraId="16F1633C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578AE1E" w14:textId="177943F8" w:rsidR="006F03B4" w:rsidRPr="009373B7" w:rsidRDefault="00CF319B" w:rsidP="006F03B4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9373B7">
              <w:rPr>
                <w:rFonts w:hint="cs"/>
                <w:color w:val="000000" w:themeColor="text1"/>
                <w:highlight w:val="yellow"/>
                <w:shd w:val="clear" w:color="auto" w:fill="FFFFFF"/>
                <w:cs/>
                <w:lang w:bidi="th-TH"/>
              </w:rPr>
              <w:t>ระบุ</w:t>
            </w:r>
            <w:r w:rsidRPr="009373B7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 Category Name</w:t>
            </w:r>
          </w:p>
        </w:tc>
      </w:tr>
      <w:tr w:rsidR="006F03B4" w:rsidRPr="003101BC" w14:paraId="0E9496C9" w14:textId="77777777" w:rsidTr="00715EC9">
        <w:tc>
          <w:tcPr>
            <w:tcW w:w="575" w:type="dxa"/>
            <w:vMerge/>
          </w:tcPr>
          <w:p w14:paraId="797A9D4E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F1A4C8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4B78C8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654853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VARCHAR2(250)</w:t>
            </w:r>
          </w:p>
        </w:tc>
      </w:tr>
      <w:tr w:rsidR="006F03B4" w:rsidRPr="003101BC" w14:paraId="1F14DABD" w14:textId="77777777" w:rsidTr="00715EC9">
        <w:tc>
          <w:tcPr>
            <w:tcW w:w="575" w:type="dxa"/>
            <w:vMerge/>
          </w:tcPr>
          <w:p w14:paraId="75694F98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F6B5C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668D0D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3E0364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7C234FB8" w14:textId="77777777" w:rsidTr="00715EC9">
        <w:tc>
          <w:tcPr>
            <w:tcW w:w="575" w:type="dxa"/>
            <w:vMerge/>
          </w:tcPr>
          <w:p w14:paraId="7E183C1B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6C189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FB63A3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02A26E7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6F03B4" w:rsidRPr="003101BC" w14:paraId="6BD05E20" w14:textId="77777777" w:rsidTr="00715EC9">
        <w:tc>
          <w:tcPr>
            <w:tcW w:w="575" w:type="dxa"/>
            <w:vMerge/>
          </w:tcPr>
          <w:p w14:paraId="71B643F2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598FB9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EBB34E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34A7DFE" w14:textId="3A04FED3" w:rsidR="006F03B4" w:rsidRPr="009373B7" w:rsidRDefault="00FD3493" w:rsidP="009373B7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lang w:bidi="th-TH"/>
              </w:rPr>
              <w:t xml:space="preserve">XCUST_MMX_PR_TBL.ITEM_CODE </w:t>
            </w:r>
          </w:p>
        </w:tc>
      </w:tr>
      <w:tr w:rsidR="006F03B4" w:rsidRPr="003101BC" w14:paraId="1AFCEE61" w14:textId="77777777" w:rsidTr="00715EC9">
        <w:tc>
          <w:tcPr>
            <w:tcW w:w="575" w:type="dxa"/>
            <w:vMerge/>
          </w:tcPr>
          <w:p w14:paraId="33B7DE32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D405A6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E970D7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9AE981" w14:textId="243B240F" w:rsidR="006F03B4" w:rsidRPr="009373B7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</w:tc>
      </w:tr>
      <w:tr w:rsidR="006F03B4" w:rsidRPr="003101BC" w14:paraId="39BA771A" w14:textId="77777777" w:rsidTr="00715EC9">
        <w:tc>
          <w:tcPr>
            <w:tcW w:w="575" w:type="dxa"/>
            <w:vMerge/>
          </w:tcPr>
          <w:p w14:paraId="7451C405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D9EA46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FD8660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A18EFF5" w14:textId="69461DD9" w:rsidR="006F03B4" w:rsidRPr="009373B7" w:rsidRDefault="006B5291" w:rsidP="006F03B4">
            <w:pPr>
              <w:rPr>
                <w:rFonts w:hint="cs"/>
                <w:color w:val="000000" w:themeColor="text1"/>
                <w:cs/>
                <w:lang w:bidi="th-TH"/>
              </w:rPr>
            </w:pPr>
            <w:r w:rsidRPr="009373B7">
              <w:rPr>
                <w:color w:val="000000" w:themeColor="text1"/>
                <w:lang w:bidi="th-TH"/>
              </w:rPr>
              <w:t xml:space="preserve">Procurement </w:t>
            </w:r>
            <w:r w:rsidR="006F03B4" w:rsidRPr="009373B7">
              <w:rPr>
                <w:color w:val="000000" w:themeColor="text1"/>
                <w:lang w:bidi="th-TH"/>
              </w:rPr>
              <w:t xml:space="preserve">&gt;(P) Purchase Requisition &gt; </w:t>
            </w:r>
            <w:proofErr w:type="spellStart"/>
            <w:r w:rsidR="006F03B4" w:rsidRPr="009373B7">
              <w:rPr>
                <w:color w:val="000000" w:themeColor="text1"/>
                <w:lang w:bidi="th-TH"/>
              </w:rPr>
              <w:t>Requisiton</w:t>
            </w:r>
            <w:proofErr w:type="spellEnd"/>
            <w:r w:rsidR="006F03B4" w:rsidRPr="009373B7">
              <w:rPr>
                <w:color w:val="000000" w:themeColor="text1"/>
                <w:lang w:bidi="th-TH"/>
              </w:rPr>
              <w:t xml:space="preserve"> Lines &gt; (F) Category Name</w:t>
            </w:r>
          </w:p>
        </w:tc>
      </w:tr>
      <w:tr w:rsidR="006F03B4" w:rsidRPr="003101BC" w14:paraId="5494E3DE" w14:textId="77777777" w:rsidTr="00715EC9">
        <w:tc>
          <w:tcPr>
            <w:tcW w:w="575" w:type="dxa"/>
            <w:vMerge w:val="restart"/>
          </w:tcPr>
          <w:p w14:paraId="436F83A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281AD71E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Need by Date</w:t>
            </w:r>
          </w:p>
        </w:tc>
        <w:tc>
          <w:tcPr>
            <w:tcW w:w="1457" w:type="dxa"/>
          </w:tcPr>
          <w:p w14:paraId="28BB62E1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CD286E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วันที่ต้องการสินค้า</w:t>
            </w:r>
          </w:p>
        </w:tc>
      </w:tr>
      <w:tr w:rsidR="006F03B4" w:rsidRPr="003101BC" w14:paraId="723DAE2E" w14:textId="77777777" w:rsidTr="00715EC9">
        <w:tc>
          <w:tcPr>
            <w:tcW w:w="575" w:type="dxa"/>
            <w:vMerge/>
          </w:tcPr>
          <w:p w14:paraId="6EF6A8A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B18CFA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7A192E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424C2B2" w14:textId="77777777" w:rsidR="006F03B4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Date</w:t>
            </w:r>
          </w:p>
          <w:p w14:paraId="114DD6FF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Format : </w:t>
            </w: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yyyy</w:t>
            </w:r>
            <w:proofErr w:type="spellEnd"/>
            <w:r>
              <w:rPr>
                <w:color w:val="000000" w:themeColor="text1"/>
                <w:shd w:val="clear" w:color="auto" w:fill="FFFFFF"/>
                <w:lang w:bidi="th-TH"/>
              </w:rPr>
              <w:t>-mon-</w:t>
            </w: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dd</w:t>
            </w:r>
            <w:proofErr w:type="spellEnd"/>
          </w:p>
        </w:tc>
      </w:tr>
      <w:tr w:rsidR="006F03B4" w:rsidRPr="003101BC" w14:paraId="74491F37" w14:textId="77777777" w:rsidTr="00715EC9">
        <w:tc>
          <w:tcPr>
            <w:tcW w:w="575" w:type="dxa"/>
            <w:vMerge/>
          </w:tcPr>
          <w:p w14:paraId="435007B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4575DC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C76C76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498C84F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43CABC8B" w14:textId="77777777" w:rsidTr="00715EC9">
        <w:tc>
          <w:tcPr>
            <w:tcW w:w="575" w:type="dxa"/>
            <w:vMerge/>
          </w:tcPr>
          <w:p w14:paraId="343F7ABD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5484F2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7CFB0C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8B7F1F8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6F03B4" w:rsidRPr="003101BC" w14:paraId="32E29930" w14:textId="77777777" w:rsidTr="00715EC9">
        <w:tc>
          <w:tcPr>
            <w:tcW w:w="575" w:type="dxa"/>
            <w:vMerge/>
          </w:tcPr>
          <w:p w14:paraId="53AFE74D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4967C4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E882C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B5ABBC8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4C601800" w14:textId="77777777" w:rsidTr="00715EC9">
        <w:tc>
          <w:tcPr>
            <w:tcW w:w="575" w:type="dxa"/>
            <w:vMerge/>
          </w:tcPr>
          <w:p w14:paraId="3A1B87E3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38EF8F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4B2C40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AED4AED" w14:textId="3C4020F6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Pr="00566F84">
              <w:rPr>
                <w:color w:val="000000" w:themeColor="text1"/>
                <w:lang w:bidi="th-TH"/>
              </w:rPr>
              <w:t>_PR_TBL</w:t>
            </w:r>
            <w:r w:rsidRPr="006F03B4"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.DELIVERY_DATE</w:t>
            </w:r>
          </w:p>
        </w:tc>
      </w:tr>
      <w:tr w:rsidR="006F03B4" w:rsidRPr="003101BC" w14:paraId="69A2190F" w14:textId="77777777" w:rsidTr="00715EC9">
        <w:tc>
          <w:tcPr>
            <w:tcW w:w="575" w:type="dxa"/>
            <w:vMerge/>
          </w:tcPr>
          <w:p w14:paraId="1D8590C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107897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EEFF3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C1A9F6" w14:textId="4B0144EA" w:rsidR="006F03B4" w:rsidRPr="001E6B2C" w:rsidRDefault="001E6B2C" w:rsidP="006F03B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&gt;(P) Purchase Requisition &gt; </w:t>
            </w:r>
            <w:proofErr w:type="spellStart"/>
            <w:r>
              <w:rPr>
                <w:color w:val="000000" w:themeColor="text1"/>
                <w:lang w:bidi="th-TH"/>
              </w:rPr>
              <w:t>Requisiton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Lines &gt; (F) Requested Delivery Date</w:t>
            </w:r>
          </w:p>
        </w:tc>
      </w:tr>
      <w:tr w:rsidR="006F03B4" w:rsidRPr="003101BC" w14:paraId="7B9AA1C8" w14:textId="77777777" w:rsidTr="00715EC9">
        <w:tc>
          <w:tcPr>
            <w:tcW w:w="575" w:type="dxa"/>
            <w:vMerge w:val="restart"/>
          </w:tcPr>
          <w:p w14:paraId="243EA43E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122F9C6B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ITEM</w:t>
            </w:r>
          </w:p>
        </w:tc>
        <w:tc>
          <w:tcPr>
            <w:tcW w:w="1457" w:type="dxa"/>
          </w:tcPr>
          <w:p w14:paraId="479069B2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A33ADAE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ITEM Number</w:t>
            </w:r>
          </w:p>
        </w:tc>
      </w:tr>
      <w:tr w:rsidR="006F03B4" w:rsidRPr="003101BC" w14:paraId="7275669E" w14:textId="77777777" w:rsidTr="00715EC9">
        <w:tc>
          <w:tcPr>
            <w:tcW w:w="575" w:type="dxa"/>
            <w:vMerge/>
          </w:tcPr>
          <w:p w14:paraId="763D70FC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247327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25F8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3F7BF5F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VARCHAR2(300)</w:t>
            </w:r>
          </w:p>
        </w:tc>
      </w:tr>
      <w:tr w:rsidR="006F03B4" w:rsidRPr="003101BC" w14:paraId="3A8A0EB7" w14:textId="77777777" w:rsidTr="00715EC9">
        <w:tc>
          <w:tcPr>
            <w:tcW w:w="575" w:type="dxa"/>
            <w:vMerge/>
          </w:tcPr>
          <w:p w14:paraId="1CEEA3B3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0ADDE0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EE97A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53D44ED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6C4D9336" w14:textId="77777777" w:rsidTr="00715EC9">
        <w:tc>
          <w:tcPr>
            <w:tcW w:w="575" w:type="dxa"/>
            <w:vMerge/>
          </w:tcPr>
          <w:p w14:paraId="5D635B6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70903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E19C91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4056C6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6F03B4" w:rsidRPr="003101BC" w14:paraId="040A8D76" w14:textId="77777777" w:rsidTr="00715EC9">
        <w:tc>
          <w:tcPr>
            <w:tcW w:w="575" w:type="dxa"/>
            <w:vMerge/>
          </w:tcPr>
          <w:p w14:paraId="7715820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2AAA8E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DDB2DE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E23F213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7BF147FC" w14:textId="77777777" w:rsidTr="00715EC9">
        <w:tc>
          <w:tcPr>
            <w:tcW w:w="575" w:type="dxa"/>
            <w:vMerge/>
          </w:tcPr>
          <w:p w14:paraId="23E1911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87825C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A0D1F3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A3188B" w14:textId="5B284AEB" w:rsidR="006F03B4" w:rsidRPr="003101BC" w:rsidRDefault="005D1D28" w:rsidP="006B2D9E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6F03B4" w:rsidRPr="00566F84">
              <w:rPr>
                <w:color w:val="000000" w:themeColor="text1"/>
                <w:lang w:bidi="th-TH"/>
              </w:rPr>
              <w:t>_PR_TBL</w:t>
            </w:r>
            <w:r w:rsidR="006F03B4">
              <w:rPr>
                <w:color w:val="000000" w:themeColor="text1"/>
                <w:lang w:bidi="th-TH"/>
              </w:rPr>
              <w:t>.ITEM_</w:t>
            </w:r>
            <w:r w:rsidR="005B1A85">
              <w:rPr>
                <w:color w:val="000000" w:themeColor="text1"/>
                <w:lang w:bidi="th-TH"/>
              </w:rPr>
              <w:t>CODE</w:t>
            </w:r>
          </w:p>
        </w:tc>
      </w:tr>
      <w:tr w:rsidR="006F03B4" w:rsidRPr="003101BC" w14:paraId="2F409B7B" w14:textId="77777777" w:rsidTr="00715EC9">
        <w:tc>
          <w:tcPr>
            <w:tcW w:w="575" w:type="dxa"/>
            <w:vMerge/>
          </w:tcPr>
          <w:p w14:paraId="7263974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AFDEC0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01691C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2A064D" w14:textId="474D4929" w:rsidR="006F03B4" w:rsidRPr="003101BC" w:rsidRDefault="006B5291" w:rsidP="006F03B4">
            <w:pPr>
              <w:rPr>
                <w:rFonts w:hint="cs"/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6F03B4">
              <w:rPr>
                <w:color w:val="000000" w:themeColor="text1"/>
                <w:lang w:bidi="th-TH"/>
              </w:rPr>
              <w:t xml:space="preserve">&gt;(P) Purchase Requisition &gt; </w:t>
            </w:r>
            <w:proofErr w:type="spellStart"/>
            <w:r w:rsidR="006F03B4">
              <w:rPr>
                <w:color w:val="000000" w:themeColor="text1"/>
                <w:lang w:bidi="th-TH"/>
              </w:rPr>
              <w:t>Requisiton</w:t>
            </w:r>
            <w:proofErr w:type="spellEnd"/>
            <w:r w:rsidR="006F03B4">
              <w:rPr>
                <w:color w:val="000000" w:themeColor="text1"/>
                <w:lang w:bidi="th-TH"/>
              </w:rPr>
              <w:t xml:space="preserve"> Lines &gt; (F) Item</w:t>
            </w:r>
          </w:p>
        </w:tc>
      </w:tr>
      <w:tr w:rsidR="006F03B4" w:rsidRPr="003101BC" w14:paraId="145CB50E" w14:textId="77777777" w:rsidTr="00715EC9">
        <w:tc>
          <w:tcPr>
            <w:tcW w:w="575" w:type="dxa"/>
            <w:vMerge w:val="restart"/>
          </w:tcPr>
          <w:p w14:paraId="38A2FF7C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602FF749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LINE TYPE</w:t>
            </w:r>
          </w:p>
        </w:tc>
        <w:tc>
          <w:tcPr>
            <w:tcW w:w="1457" w:type="dxa"/>
          </w:tcPr>
          <w:p w14:paraId="2B2E910D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F57EB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Line Type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6F03B4" w:rsidRPr="003101BC" w14:paraId="6775E1F4" w14:textId="77777777" w:rsidTr="00715EC9">
        <w:tc>
          <w:tcPr>
            <w:tcW w:w="575" w:type="dxa"/>
            <w:vMerge/>
          </w:tcPr>
          <w:p w14:paraId="439A960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7A705F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35C09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9E653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6F03B4" w:rsidRPr="003101BC" w14:paraId="19DB1595" w14:textId="77777777" w:rsidTr="00715EC9">
        <w:tc>
          <w:tcPr>
            <w:tcW w:w="575" w:type="dxa"/>
            <w:vMerge/>
          </w:tcPr>
          <w:p w14:paraId="306A4BB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E8ACC2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1388E8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1C0BB37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5190F9FD" w14:textId="77777777" w:rsidTr="00715EC9">
        <w:tc>
          <w:tcPr>
            <w:tcW w:w="575" w:type="dxa"/>
            <w:vMerge/>
          </w:tcPr>
          <w:p w14:paraId="04D7BE7D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B36E37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9825A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919D5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6F03B4" w:rsidRPr="003101BC" w14:paraId="3425EB2E" w14:textId="77777777" w:rsidTr="00715EC9">
        <w:tc>
          <w:tcPr>
            <w:tcW w:w="575" w:type="dxa"/>
            <w:vMerge/>
          </w:tcPr>
          <w:p w14:paraId="41D3312E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129C7B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0A14AC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C7B2E0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567B5E8F" w14:textId="77777777" w:rsidTr="00715EC9">
        <w:tc>
          <w:tcPr>
            <w:tcW w:w="575" w:type="dxa"/>
            <w:vMerge/>
          </w:tcPr>
          <w:p w14:paraId="2DBC193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1FC366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97DBE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9DCCB97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‘Goods’</w:t>
            </w:r>
          </w:p>
        </w:tc>
      </w:tr>
      <w:tr w:rsidR="006F03B4" w:rsidRPr="003101BC" w14:paraId="7953ACC2" w14:textId="77777777" w:rsidTr="00715EC9">
        <w:tc>
          <w:tcPr>
            <w:tcW w:w="575" w:type="dxa"/>
            <w:vMerge/>
          </w:tcPr>
          <w:p w14:paraId="55E773B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4EC5D7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088FD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B82F090" w14:textId="469E1AB7" w:rsidR="006F03B4" w:rsidRPr="00911B89" w:rsidRDefault="006B5291" w:rsidP="006F03B4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6F03B4">
              <w:rPr>
                <w:color w:val="000000" w:themeColor="text1"/>
                <w:lang w:bidi="th-TH"/>
              </w:rPr>
              <w:t xml:space="preserve">&gt;(P) Purchase Requisition &gt; </w:t>
            </w:r>
            <w:proofErr w:type="spellStart"/>
            <w:r w:rsidR="006F03B4">
              <w:rPr>
                <w:color w:val="000000" w:themeColor="text1"/>
                <w:lang w:bidi="th-TH"/>
              </w:rPr>
              <w:t>Requisiton</w:t>
            </w:r>
            <w:proofErr w:type="spellEnd"/>
            <w:r w:rsidR="006F03B4">
              <w:rPr>
                <w:color w:val="000000" w:themeColor="text1"/>
                <w:lang w:bidi="th-TH"/>
              </w:rPr>
              <w:t xml:space="preserve"> Lines &gt; (F) Destination Type</w:t>
            </w:r>
          </w:p>
        </w:tc>
      </w:tr>
      <w:tr w:rsidR="006F03B4" w:rsidRPr="003101BC" w14:paraId="37690BEE" w14:textId="77777777" w:rsidTr="00715EC9">
        <w:tc>
          <w:tcPr>
            <w:tcW w:w="575" w:type="dxa"/>
            <w:vMerge w:val="restart"/>
          </w:tcPr>
          <w:p w14:paraId="2D148971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07E97A43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QTY</w:t>
            </w:r>
          </w:p>
        </w:tc>
        <w:tc>
          <w:tcPr>
            <w:tcW w:w="1457" w:type="dxa"/>
          </w:tcPr>
          <w:p w14:paraId="23041763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01E988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qty</w:t>
            </w:r>
            <w:proofErr w:type="spellEnd"/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line </w:t>
            </w: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  <w:proofErr w:type="spellEnd"/>
          </w:p>
        </w:tc>
      </w:tr>
      <w:tr w:rsidR="006F03B4" w:rsidRPr="003101BC" w14:paraId="061AC066" w14:textId="77777777" w:rsidTr="00715EC9">
        <w:tc>
          <w:tcPr>
            <w:tcW w:w="575" w:type="dxa"/>
            <w:vMerge/>
          </w:tcPr>
          <w:p w14:paraId="53FB774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1D0755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AF4ED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D6FD3BD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6F03B4" w:rsidRPr="003101BC" w14:paraId="4D8963A5" w14:textId="77777777" w:rsidTr="00715EC9">
        <w:tc>
          <w:tcPr>
            <w:tcW w:w="575" w:type="dxa"/>
            <w:vMerge/>
          </w:tcPr>
          <w:p w14:paraId="4B53BF2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D91A8D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DC75D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1A1215A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6A18C675" w14:textId="77777777" w:rsidTr="00715EC9">
        <w:tc>
          <w:tcPr>
            <w:tcW w:w="575" w:type="dxa"/>
            <w:vMerge/>
          </w:tcPr>
          <w:p w14:paraId="2AC084C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B2F6AD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AE14A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35B2149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6F03B4" w:rsidRPr="003101BC" w14:paraId="4070F24D" w14:textId="77777777" w:rsidTr="00715EC9">
        <w:tc>
          <w:tcPr>
            <w:tcW w:w="575" w:type="dxa"/>
            <w:vMerge/>
          </w:tcPr>
          <w:p w14:paraId="538267A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F096B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A93DF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0BAFC62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32413780" w14:textId="77777777" w:rsidTr="00715EC9">
        <w:tc>
          <w:tcPr>
            <w:tcW w:w="575" w:type="dxa"/>
            <w:vMerge/>
          </w:tcPr>
          <w:p w14:paraId="480C3E60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C1D0E1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76FFB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3CB6E5" w14:textId="79149E33" w:rsidR="006F03B4" w:rsidRPr="003101BC" w:rsidRDefault="005D1D28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6F03B4" w:rsidRPr="00566F84">
              <w:rPr>
                <w:color w:val="000000" w:themeColor="text1"/>
                <w:lang w:bidi="th-TH"/>
              </w:rPr>
              <w:t>_PR_TBL</w:t>
            </w:r>
            <w:r w:rsidR="006F03B4">
              <w:rPr>
                <w:color w:val="000000" w:themeColor="text1"/>
                <w:lang w:bidi="th-TH"/>
              </w:rPr>
              <w:t>.QTY</w:t>
            </w:r>
          </w:p>
        </w:tc>
      </w:tr>
      <w:tr w:rsidR="006F03B4" w:rsidRPr="003101BC" w14:paraId="5365494E" w14:textId="77777777" w:rsidTr="00715EC9">
        <w:tc>
          <w:tcPr>
            <w:tcW w:w="575" w:type="dxa"/>
            <w:vMerge/>
          </w:tcPr>
          <w:p w14:paraId="0AFAE7D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9D01BD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58994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1FE49E2" w14:textId="0581274F" w:rsidR="006F03B4" w:rsidRPr="003101BC" w:rsidRDefault="006B5291" w:rsidP="006F03B4">
            <w:pPr>
              <w:rPr>
                <w:rFonts w:hint="cs"/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6F03B4">
              <w:rPr>
                <w:color w:val="000000" w:themeColor="text1"/>
                <w:lang w:bidi="th-TH"/>
              </w:rPr>
              <w:t xml:space="preserve">&gt;(P) Purchase Requisition &gt; </w:t>
            </w:r>
            <w:proofErr w:type="spellStart"/>
            <w:r w:rsidR="006F03B4">
              <w:rPr>
                <w:color w:val="000000" w:themeColor="text1"/>
                <w:lang w:bidi="th-TH"/>
              </w:rPr>
              <w:t>Requisiton</w:t>
            </w:r>
            <w:proofErr w:type="spellEnd"/>
            <w:r w:rsidR="006F03B4">
              <w:rPr>
                <w:color w:val="000000" w:themeColor="text1"/>
                <w:lang w:bidi="th-TH"/>
              </w:rPr>
              <w:t xml:space="preserve"> Lines &gt; (F) Quantity</w:t>
            </w:r>
          </w:p>
        </w:tc>
      </w:tr>
      <w:tr w:rsidR="006F03B4" w:rsidRPr="003101BC" w14:paraId="010135AE" w14:textId="77777777" w:rsidTr="00715EC9">
        <w:tc>
          <w:tcPr>
            <w:tcW w:w="575" w:type="dxa"/>
            <w:vMerge w:val="restart"/>
          </w:tcPr>
          <w:p w14:paraId="18BB385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616D4795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 w:rsidRPr="00D34055">
              <w:rPr>
                <w:color w:val="000000" w:themeColor="text1"/>
                <w:lang w:eastAsia="en-US" w:bidi="th-TH"/>
              </w:rPr>
              <w:t>Currency</w:t>
            </w:r>
          </w:p>
        </w:tc>
        <w:tc>
          <w:tcPr>
            <w:tcW w:w="1457" w:type="dxa"/>
          </w:tcPr>
          <w:p w14:paraId="38600123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1865AB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Currency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 Line</w:t>
            </w:r>
          </w:p>
        </w:tc>
      </w:tr>
      <w:tr w:rsidR="006F03B4" w:rsidRPr="003101BC" w14:paraId="608D9064" w14:textId="77777777" w:rsidTr="00715EC9">
        <w:tc>
          <w:tcPr>
            <w:tcW w:w="575" w:type="dxa"/>
            <w:vMerge/>
          </w:tcPr>
          <w:p w14:paraId="2674FE8C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560C63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D261AE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E2E591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VARCHAR2(15)</w:t>
            </w:r>
          </w:p>
        </w:tc>
      </w:tr>
      <w:tr w:rsidR="006F03B4" w:rsidRPr="003101BC" w14:paraId="1E29738B" w14:textId="77777777" w:rsidTr="00715EC9">
        <w:tc>
          <w:tcPr>
            <w:tcW w:w="575" w:type="dxa"/>
            <w:vMerge/>
          </w:tcPr>
          <w:p w14:paraId="31E92651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6FD108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B3176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59632D8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2110EFFE" w14:textId="77777777" w:rsidTr="00715EC9">
        <w:tc>
          <w:tcPr>
            <w:tcW w:w="575" w:type="dxa"/>
            <w:vMerge/>
          </w:tcPr>
          <w:p w14:paraId="374264B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1E12A1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1BD57A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D92944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6F03B4" w:rsidRPr="003101BC" w14:paraId="37D35E21" w14:textId="77777777" w:rsidTr="00715EC9">
        <w:tc>
          <w:tcPr>
            <w:tcW w:w="575" w:type="dxa"/>
            <w:vMerge/>
          </w:tcPr>
          <w:p w14:paraId="21D3B86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55BB5B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E01628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62DD864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02B291E4" w14:textId="77777777" w:rsidTr="00715EC9">
        <w:tc>
          <w:tcPr>
            <w:tcW w:w="575" w:type="dxa"/>
            <w:vMerge/>
          </w:tcPr>
          <w:p w14:paraId="42CEDDB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1DC65A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4F15A1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EFD9E67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PARAMTER.CURRENCY_CODE</w:t>
            </w:r>
          </w:p>
        </w:tc>
      </w:tr>
      <w:tr w:rsidR="006F03B4" w:rsidRPr="003101BC" w14:paraId="5833365D" w14:textId="77777777" w:rsidTr="00715EC9">
        <w:tc>
          <w:tcPr>
            <w:tcW w:w="575" w:type="dxa"/>
            <w:vMerge/>
          </w:tcPr>
          <w:p w14:paraId="17937B59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EFBC8F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217F6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1A13B" w14:textId="5C0B5843" w:rsidR="006F03B4" w:rsidRPr="00911B89" w:rsidRDefault="006B5291" w:rsidP="006F03B4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6F03B4">
              <w:rPr>
                <w:color w:val="000000" w:themeColor="text1"/>
                <w:lang w:bidi="th-TH"/>
              </w:rPr>
              <w:t xml:space="preserve">&gt;(P) Purchase Requisition &gt; </w:t>
            </w:r>
            <w:proofErr w:type="spellStart"/>
            <w:r w:rsidR="006F03B4">
              <w:rPr>
                <w:color w:val="000000" w:themeColor="text1"/>
                <w:lang w:bidi="th-TH"/>
              </w:rPr>
              <w:t>Requisiton</w:t>
            </w:r>
            <w:proofErr w:type="spellEnd"/>
            <w:r w:rsidR="006F03B4">
              <w:rPr>
                <w:color w:val="000000" w:themeColor="text1"/>
                <w:lang w:bidi="th-TH"/>
              </w:rPr>
              <w:t xml:space="preserve"> Lines &gt; (F) Amount (currency)</w:t>
            </w:r>
          </w:p>
        </w:tc>
      </w:tr>
      <w:tr w:rsidR="00A23D52" w:rsidRPr="00E86FAD" w14:paraId="0847DB59" w14:textId="77777777" w:rsidTr="007D11C9">
        <w:tc>
          <w:tcPr>
            <w:tcW w:w="575" w:type="dxa"/>
            <w:vMerge w:val="restart"/>
          </w:tcPr>
          <w:p w14:paraId="74FAC612" w14:textId="33472F64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1</w:t>
            </w:r>
            <w:r w:rsidR="00F47185" w:rsidRPr="009373B7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538D95A7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  <w:r w:rsidRPr="009373B7">
              <w:rPr>
                <w:color w:val="000000" w:themeColor="text1"/>
                <w:lang w:eastAsia="en-US" w:bidi="th-TH"/>
              </w:rPr>
              <w:t>Agreement</w:t>
            </w:r>
          </w:p>
        </w:tc>
        <w:tc>
          <w:tcPr>
            <w:tcW w:w="1457" w:type="dxa"/>
          </w:tcPr>
          <w:p w14:paraId="79B2FDE8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2C3B01B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 xml:space="preserve">Agreement Number </w:t>
            </w: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 xml:space="preserve">Item </w:t>
            </w:r>
          </w:p>
        </w:tc>
      </w:tr>
      <w:tr w:rsidR="00A23D52" w:rsidRPr="00E86FAD" w14:paraId="23F284A7" w14:textId="77777777" w:rsidTr="007D11C9">
        <w:tc>
          <w:tcPr>
            <w:tcW w:w="575" w:type="dxa"/>
            <w:vMerge/>
          </w:tcPr>
          <w:p w14:paraId="47B68926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B849E7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F7E740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96F7544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A23D52" w:rsidRPr="00E86FAD" w14:paraId="621B2D4B" w14:textId="77777777" w:rsidTr="007D11C9">
        <w:tc>
          <w:tcPr>
            <w:tcW w:w="575" w:type="dxa"/>
            <w:vMerge/>
          </w:tcPr>
          <w:p w14:paraId="29D7B111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B0AE12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F12BAA9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8FC23A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23D52" w:rsidRPr="00E86FAD" w14:paraId="03E92A06" w14:textId="77777777" w:rsidTr="007D11C9">
        <w:tc>
          <w:tcPr>
            <w:tcW w:w="575" w:type="dxa"/>
            <w:vMerge/>
          </w:tcPr>
          <w:p w14:paraId="47A58AC2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C91FA0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CF0D3A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C3B2436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A23D52" w:rsidRPr="00E86FAD" w14:paraId="102E670A" w14:textId="77777777" w:rsidTr="007D11C9">
        <w:tc>
          <w:tcPr>
            <w:tcW w:w="575" w:type="dxa"/>
            <w:vMerge/>
          </w:tcPr>
          <w:p w14:paraId="22FDEC24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58F141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2C0BBA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9CAB27F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23D52" w:rsidRPr="00E86FAD" w14:paraId="383C4A93" w14:textId="77777777" w:rsidTr="007D11C9">
        <w:tc>
          <w:tcPr>
            <w:tcW w:w="575" w:type="dxa"/>
            <w:vMerge/>
          </w:tcPr>
          <w:p w14:paraId="5F33A740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A41A11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88D385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9276AE3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  <w:lang w:bidi="th-TH"/>
              </w:rPr>
              <w:t xml:space="preserve">Function </w:t>
            </w: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การหา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Agreement (</w:t>
            </w:r>
            <w:proofErr w:type="spellStart"/>
            <w:r w:rsidRPr="009373B7">
              <w:rPr>
                <w:color w:val="000000" w:themeColor="text1"/>
                <w:shd w:val="clear" w:color="auto" w:fill="FFFFFF"/>
                <w:lang w:bidi="th-TH"/>
              </w:rPr>
              <w:t>Webservice</w:t>
            </w:r>
            <w:proofErr w:type="spellEnd"/>
            <w:r w:rsidRPr="009373B7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A23D52" w:rsidRPr="00E86FAD" w14:paraId="716D043C" w14:textId="77777777" w:rsidTr="007D11C9">
        <w:tc>
          <w:tcPr>
            <w:tcW w:w="575" w:type="dxa"/>
            <w:vMerge/>
          </w:tcPr>
          <w:p w14:paraId="7C05C782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C3CBD4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6F3265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2ED373D" w14:textId="77777777" w:rsidR="00A23D52" w:rsidRPr="009373B7" w:rsidRDefault="00A23D52" w:rsidP="007D11C9">
            <w:pPr>
              <w:rPr>
                <w:color w:val="000000" w:themeColor="text1"/>
                <w:lang w:bidi="th-TH"/>
              </w:rPr>
            </w:pPr>
            <w:r w:rsidRPr="009373B7">
              <w:rPr>
                <w:color w:val="000000" w:themeColor="text1"/>
                <w:lang w:bidi="th-TH"/>
              </w:rPr>
              <w:t xml:space="preserve">Oracle </w:t>
            </w:r>
            <w:proofErr w:type="spellStart"/>
            <w:r w:rsidRPr="009373B7">
              <w:rPr>
                <w:color w:val="000000" w:themeColor="text1"/>
                <w:lang w:bidi="th-TH"/>
              </w:rPr>
              <w:t>Cloude</w:t>
            </w:r>
            <w:proofErr w:type="spellEnd"/>
            <w:r w:rsidRPr="009373B7">
              <w:rPr>
                <w:color w:val="000000" w:themeColor="text1"/>
                <w:lang w:bidi="th-TH"/>
              </w:rPr>
              <w:t xml:space="preserve"> &gt; </w:t>
            </w:r>
            <w:proofErr w:type="spellStart"/>
            <w:r w:rsidRPr="009373B7">
              <w:rPr>
                <w:color w:val="000000" w:themeColor="text1"/>
                <w:lang w:bidi="th-TH"/>
              </w:rPr>
              <w:t>Procurment</w:t>
            </w:r>
            <w:proofErr w:type="spellEnd"/>
            <w:r w:rsidRPr="009373B7">
              <w:rPr>
                <w:color w:val="000000" w:themeColor="text1"/>
                <w:lang w:bidi="th-TH"/>
              </w:rPr>
              <w:t xml:space="preserve"> &gt; Purchas Requisition &gt; </w:t>
            </w:r>
            <w:proofErr w:type="spellStart"/>
            <w:r w:rsidRPr="009373B7">
              <w:rPr>
                <w:color w:val="000000" w:themeColor="text1"/>
                <w:lang w:bidi="th-TH"/>
              </w:rPr>
              <w:t>Requsition</w:t>
            </w:r>
            <w:proofErr w:type="spellEnd"/>
            <w:r w:rsidRPr="009373B7">
              <w:rPr>
                <w:color w:val="000000" w:themeColor="text1"/>
                <w:lang w:bidi="th-TH"/>
              </w:rPr>
              <w:t xml:space="preserve"> Line &gt; Source &gt; (F) Agreement</w:t>
            </w:r>
          </w:p>
        </w:tc>
      </w:tr>
      <w:tr w:rsidR="00A23D52" w:rsidRPr="00E86FAD" w14:paraId="7E4C17DC" w14:textId="77777777" w:rsidTr="007D11C9">
        <w:tc>
          <w:tcPr>
            <w:tcW w:w="575" w:type="dxa"/>
            <w:vMerge w:val="restart"/>
          </w:tcPr>
          <w:p w14:paraId="7E487345" w14:textId="75A51E25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1</w:t>
            </w:r>
            <w:r w:rsidR="00F47185" w:rsidRPr="009373B7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3C7B1979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  <w:r w:rsidRPr="009373B7">
              <w:rPr>
                <w:color w:val="000000" w:themeColor="text1"/>
                <w:lang w:eastAsia="en-US" w:bidi="th-TH"/>
              </w:rPr>
              <w:t>Agreement Line</w:t>
            </w:r>
          </w:p>
        </w:tc>
        <w:tc>
          <w:tcPr>
            <w:tcW w:w="1457" w:type="dxa"/>
          </w:tcPr>
          <w:p w14:paraId="598D1717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4BBA8EC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 xml:space="preserve">Agreement Line Number </w:t>
            </w: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 xml:space="preserve">Item </w:t>
            </w:r>
          </w:p>
        </w:tc>
      </w:tr>
      <w:tr w:rsidR="00A23D52" w:rsidRPr="00E86FAD" w14:paraId="6DD63FAE" w14:textId="77777777" w:rsidTr="007D11C9">
        <w:tc>
          <w:tcPr>
            <w:tcW w:w="575" w:type="dxa"/>
            <w:vMerge/>
          </w:tcPr>
          <w:p w14:paraId="483C409E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87C43D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804601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50A7925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A23D52" w:rsidRPr="00E86FAD" w14:paraId="3987F214" w14:textId="77777777" w:rsidTr="007D11C9">
        <w:tc>
          <w:tcPr>
            <w:tcW w:w="575" w:type="dxa"/>
            <w:vMerge/>
          </w:tcPr>
          <w:p w14:paraId="4F55DBBD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DBC04C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6CE6E6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4E2BD60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23D52" w:rsidRPr="00E86FAD" w14:paraId="302922FD" w14:textId="77777777" w:rsidTr="007D11C9">
        <w:tc>
          <w:tcPr>
            <w:tcW w:w="575" w:type="dxa"/>
            <w:vMerge/>
          </w:tcPr>
          <w:p w14:paraId="2F5EB9D1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B4484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5061A2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5BE49FC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A23D52" w:rsidRPr="00E86FAD" w14:paraId="6E2D95FB" w14:textId="77777777" w:rsidTr="007D11C9">
        <w:tc>
          <w:tcPr>
            <w:tcW w:w="575" w:type="dxa"/>
            <w:vMerge/>
          </w:tcPr>
          <w:p w14:paraId="3530009A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93F2BC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D3C127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9A5F179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23D52" w:rsidRPr="00E86FAD" w14:paraId="64DC90F8" w14:textId="77777777" w:rsidTr="007D11C9">
        <w:tc>
          <w:tcPr>
            <w:tcW w:w="575" w:type="dxa"/>
            <w:vMerge/>
          </w:tcPr>
          <w:p w14:paraId="65DFB518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333DBF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D4B509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531DC49" w14:textId="77777777" w:rsidR="00A23D52" w:rsidRPr="009373B7" w:rsidRDefault="00A23D52" w:rsidP="007D11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  <w:lang w:bidi="th-TH"/>
              </w:rPr>
              <w:t xml:space="preserve">Function </w:t>
            </w: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การหา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Agreement (</w:t>
            </w:r>
            <w:proofErr w:type="spellStart"/>
            <w:r w:rsidRPr="009373B7">
              <w:rPr>
                <w:color w:val="000000" w:themeColor="text1"/>
                <w:shd w:val="clear" w:color="auto" w:fill="FFFFFF"/>
                <w:lang w:bidi="th-TH"/>
              </w:rPr>
              <w:t>Webservice</w:t>
            </w:r>
            <w:proofErr w:type="spellEnd"/>
            <w:r w:rsidRPr="009373B7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A23D52" w:rsidRPr="00E86FAD" w14:paraId="5F5CC1CB" w14:textId="77777777" w:rsidTr="007D11C9">
        <w:tc>
          <w:tcPr>
            <w:tcW w:w="575" w:type="dxa"/>
            <w:vMerge/>
          </w:tcPr>
          <w:p w14:paraId="7CB259A0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253FAA" w14:textId="77777777" w:rsidR="00A23D52" w:rsidRPr="009373B7" w:rsidRDefault="00A23D52" w:rsidP="007D11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D08565D" w14:textId="77777777" w:rsidR="00A23D52" w:rsidRPr="009373B7" w:rsidRDefault="00A23D52" w:rsidP="007D11C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3E6266B" w14:textId="77777777" w:rsidR="00A23D52" w:rsidRPr="009373B7" w:rsidRDefault="00A23D52" w:rsidP="007D11C9">
            <w:pPr>
              <w:rPr>
                <w:color w:val="000000" w:themeColor="text1"/>
                <w:lang w:bidi="th-TH"/>
              </w:rPr>
            </w:pPr>
            <w:r w:rsidRPr="009373B7">
              <w:rPr>
                <w:color w:val="000000" w:themeColor="text1"/>
                <w:lang w:bidi="th-TH"/>
              </w:rPr>
              <w:t xml:space="preserve">Oracle </w:t>
            </w:r>
            <w:proofErr w:type="spellStart"/>
            <w:r w:rsidRPr="009373B7">
              <w:rPr>
                <w:color w:val="000000" w:themeColor="text1"/>
                <w:lang w:bidi="th-TH"/>
              </w:rPr>
              <w:t>Cloude</w:t>
            </w:r>
            <w:proofErr w:type="spellEnd"/>
            <w:r w:rsidRPr="009373B7">
              <w:rPr>
                <w:color w:val="000000" w:themeColor="text1"/>
                <w:lang w:bidi="th-TH"/>
              </w:rPr>
              <w:t xml:space="preserve"> &gt; </w:t>
            </w:r>
            <w:proofErr w:type="spellStart"/>
            <w:r w:rsidRPr="009373B7">
              <w:rPr>
                <w:color w:val="000000" w:themeColor="text1"/>
                <w:lang w:bidi="th-TH"/>
              </w:rPr>
              <w:t>Procurment</w:t>
            </w:r>
            <w:proofErr w:type="spellEnd"/>
            <w:r w:rsidRPr="009373B7">
              <w:rPr>
                <w:color w:val="000000" w:themeColor="text1"/>
                <w:lang w:bidi="th-TH"/>
              </w:rPr>
              <w:t xml:space="preserve"> &gt; Purchas Requisition &gt; </w:t>
            </w:r>
            <w:proofErr w:type="spellStart"/>
            <w:r w:rsidRPr="009373B7">
              <w:rPr>
                <w:color w:val="000000" w:themeColor="text1"/>
                <w:lang w:bidi="th-TH"/>
              </w:rPr>
              <w:t>Requsition</w:t>
            </w:r>
            <w:proofErr w:type="spellEnd"/>
            <w:r w:rsidRPr="009373B7">
              <w:rPr>
                <w:color w:val="000000" w:themeColor="text1"/>
                <w:lang w:bidi="th-TH"/>
              </w:rPr>
              <w:t xml:space="preserve"> Line &gt; Source &gt; (F) Agreement Line</w:t>
            </w:r>
          </w:p>
        </w:tc>
      </w:tr>
      <w:tr w:rsidR="006F03B4" w:rsidRPr="003101BC" w14:paraId="73E57DDB" w14:textId="77777777" w:rsidTr="00715EC9">
        <w:tc>
          <w:tcPr>
            <w:tcW w:w="575" w:type="dxa"/>
            <w:vMerge w:val="restart"/>
          </w:tcPr>
          <w:p w14:paraId="63D3F249" w14:textId="5A206F2C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F47185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5502D686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Price</w:t>
            </w:r>
          </w:p>
        </w:tc>
        <w:tc>
          <w:tcPr>
            <w:tcW w:w="1457" w:type="dxa"/>
          </w:tcPr>
          <w:p w14:paraId="68ECC41E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E2CB340" w14:textId="59248D86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ราคาของ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Unit Price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Item</w:t>
            </w:r>
          </w:p>
        </w:tc>
      </w:tr>
      <w:tr w:rsidR="006F03B4" w:rsidRPr="003101BC" w14:paraId="6DB3361C" w14:textId="77777777" w:rsidTr="00715EC9">
        <w:tc>
          <w:tcPr>
            <w:tcW w:w="575" w:type="dxa"/>
            <w:vMerge/>
          </w:tcPr>
          <w:p w14:paraId="461A3212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FFAB96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668B8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503CBEE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6F03B4" w:rsidRPr="003101BC" w14:paraId="1D5E702A" w14:textId="77777777" w:rsidTr="00715EC9">
        <w:tc>
          <w:tcPr>
            <w:tcW w:w="575" w:type="dxa"/>
            <w:vMerge/>
          </w:tcPr>
          <w:p w14:paraId="0F2FC969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4E70BA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47502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5DAFE66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423096EF" w14:textId="77777777" w:rsidTr="00715EC9">
        <w:tc>
          <w:tcPr>
            <w:tcW w:w="575" w:type="dxa"/>
            <w:vMerge/>
          </w:tcPr>
          <w:p w14:paraId="4B01BE51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EF1912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A193BE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0ADAF73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6F03B4" w:rsidRPr="003101BC" w14:paraId="5B5A696F" w14:textId="77777777" w:rsidTr="00715EC9">
        <w:tc>
          <w:tcPr>
            <w:tcW w:w="575" w:type="dxa"/>
            <w:vMerge/>
          </w:tcPr>
          <w:p w14:paraId="5D1B259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7DF8BB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BC06D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5EFE9B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6786A32C" w14:textId="77777777" w:rsidTr="00715EC9">
        <w:tc>
          <w:tcPr>
            <w:tcW w:w="575" w:type="dxa"/>
            <w:vMerge/>
          </w:tcPr>
          <w:p w14:paraId="368B9B1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C9C468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097B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82449F9" w14:textId="2336CB52" w:rsidR="00D83CEC" w:rsidRPr="00D83CEC" w:rsidRDefault="00D83CEC" w:rsidP="006F03B4">
            <w:pPr>
              <w:rPr>
                <w:color w:val="000000" w:themeColor="text1"/>
                <w:highlight w:val="yellow"/>
                <w:shd w:val="clear" w:color="auto" w:fill="FFFFFF"/>
                <w:lang w:bidi="th-TH"/>
              </w:rPr>
            </w:pPr>
            <w:r w:rsidRPr="00D83CEC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Unit Price </w:t>
            </w:r>
            <w:r w:rsidRPr="00D83CEC">
              <w:rPr>
                <w:rFonts w:hint="cs"/>
                <w:color w:val="000000" w:themeColor="text1"/>
                <w:highlight w:val="yellow"/>
                <w:shd w:val="clear" w:color="auto" w:fill="FFFFFF"/>
                <w:cs/>
                <w:lang w:bidi="th-TH"/>
              </w:rPr>
              <w:t xml:space="preserve">ที่ได้จาก </w:t>
            </w:r>
            <w:r w:rsidRPr="00D83CEC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Blanket Agreement</w:t>
            </w:r>
          </w:p>
          <w:p w14:paraId="3F48D0FF" w14:textId="726659BC" w:rsidR="006F03B4" w:rsidRPr="003101BC" w:rsidRDefault="00F21247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Procurement &gt; Purchase Agreement &gt; </w:t>
            </w:r>
            <w:r w:rsidR="00002E39" w:rsidRPr="00002E39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Agreement Line &gt; (F) Price</w:t>
            </w:r>
          </w:p>
        </w:tc>
      </w:tr>
      <w:tr w:rsidR="006F03B4" w:rsidRPr="003101BC" w14:paraId="4E2586A8" w14:textId="77777777" w:rsidTr="00715EC9">
        <w:tc>
          <w:tcPr>
            <w:tcW w:w="575" w:type="dxa"/>
            <w:vMerge/>
          </w:tcPr>
          <w:p w14:paraId="332EB556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EF82BB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76F54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AACB194" w14:textId="25226220" w:rsidR="006F03B4" w:rsidRPr="00911B89" w:rsidRDefault="006B5291" w:rsidP="006F03B4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6F03B4">
              <w:rPr>
                <w:color w:val="000000" w:themeColor="text1"/>
                <w:lang w:bidi="th-TH"/>
              </w:rPr>
              <w:t xml:space="preserve">&gt;(P) Purchase Requisition &gt; </w:t>
            </w:r>
            <w:proofErr w:type="spellStart"/>
            <w:r w:rsidR="006F03B4">
              <w:rPr>
                <w:color w:val="000000" w:themeColor="text1"/>
                <w:lang w:bidi="th-TH"/>
              </w:rPr>
              <w:t>Requisiton</w:t>
            </w:r>
            <w:proofErr w:type="spellEnd"/>
            <w:r w:rsidR="006F03B4">
              <w:rPr>
                <w:color w:val="000000" w:themeColor="text1"/>
                <w:lang w:bidi="th-TH"/>
              </w:rPr>
              <w:t xml:space="preserve"> Lines &gt; (F)Price</w:t>
            </w:r>
          </w:p>
        </w:tc>
      </w:tr>
      <w:tr w:rsidR="006F03B4" w:rsidRPr="003101BC" w14:paraId="5F51A8E8" w14:textId="77777777" w:rsidTr="00715EC9">
        <w:tc>
          <w:tcPr>
            <w:tcW w:w="575" w:type="dxa"/>
            <w:vMerge w:val="restart"/>
          </w:tcPr>
          <w:p w14:paraId="339FEE9C" w14:textId="5B443AA0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F47185"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199193F7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Procurement BU</w:t>
            </w:r>
          </w:p>
        </w:tc>
        <w:tc>
          <w:tcPr>
            <w:tcW w:w="1457" w:type="dxa"/>
          </w:tcPr>
          <w:p w14:paraId="00E6348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7A4264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6F03B4" w:rsidRPr="003101BC" w14:paraId="1FAD48E1" w14:textId="77777777" w:rsidTr="00715EC9">
        <w:tc>
          <w:tcPr>
            <w:tcW w:w="575" w:type="dxa"/>
            <w:vMerge/>
          </w:tcPr>
          <w:p w14:paraId="5AC9A28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6E3B0B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DBC87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A69BA0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VARCHAR2(240)</w:t>
            </w:r>
          </w:p>
        </w:tc>
      </w:tr>
      <w:tr w:rsidR="006F03B4" w:rsidRPr="003101BC" w14:paraId="71F5CDB3" w14:textId="77777777" w:rsidTr="00715EC9">
        <w:tc>
          <w:tcPr>
            <w:tcW w:w="575" w:type="dxa"/>
            <w:vMerge/>
          </w:tcPr>
          <w:p w14:paraId="55D1AE0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E885A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91D2E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5553C44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141F3AC6" w14:textId="77777777" w:rsidTr="00715EC9">
        <w:tc>
          <w:tcPr>
            <w:tcW w:w="575" w:type="dxa"/>
            <w:vMerge/>
          </w:tcPr>
          <w:p w14:paraId="7DE1336D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7ECFEA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FB0C76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19FD82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6F03B4" w:rsidRPr="003101BC" w14:paraId="7ED766DB" w14:textId="77777777" w:rsidTr="00715EC9">
        <w:tc>
          <w:tcPr>
            <w:tcW w:w="575" w:type="dxa"/>
            <w:vMerge/>
          </w:tcPr>
          <w:p w14:paraId="0D1E698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C3A208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62BF10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C9CD57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0CEEE6BF" w14:textId="77777777" w:rsidTr="00715EC9">
        <w:tc>
          <w:tcPr>
            <w:tcW w:w="575" w:type="dxa"/>
            <w:vMerge/>
          </w:tcPr>
          <w:p w14:paraId="2891E11D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75CB41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0385E1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333FFF3" w14:textId="2720B37C" w:rsidR="006F03B4" w:rsidRPr="003101BC" w:rsidRDefault="00954585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954585">
              <w:rPr>
                <w:color w:val="000000" w:themeColor="text1"/>
                <w:highlight w:val="yellow"/>
              </w:rPr>
              <w:t>PARAMETER.BU</w:t>
            </w:r>
          </w:p>
        </w:tc>
      </w:tr>
      <w:tr w:rsidR="006F03B4" w:rsidRPr="003101BC" w14:paraId="12A6A540" w14:textId="77777777" w:rsidTr="00715EC9">
        <w:tc>
          <w:tcPr>
            <w:tcW w:w="575" w:type="dxa"/>
            <w:vMerge/>
          </w:tcPr>
          <w:p w14:paraId="4416DC38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C0B17FA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A39E2D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FF7DB58" w14:textId="205E575A" w:rsidR="006F03B4" w:rsidRPr="00911B89" w:rsidRDefault="007D52B3" w:rsidP="006F03B4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Requisition &gt; (F)Requisition BU</w:t>
            </w:r>
          </w:p>
        </w:tc>
      </w:tr>
      <w:tr w:rsidR="006F03B4" w:rsidRPr="003101BC" w14:paraId="04426C4B" w14:textId="77777777" w:rsidTr="00715EC9">
        <w:tc>
          <w:tcPr>
            <w:tcW w:w="575" w:type="dxa"/>
            <w:vMerge w:val="restart"/>
          </w:tcPr>
          <w:p w14:paraId="479506C1" w14:textId="3BE36AEE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1</w:t>
            </w:r>
            <w:r w:rsidR="00F47185"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3B30E6FE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Supplier</w:t>
            </w:r>
          </w:p>
        </w:tc>
        <w:tc>
          <w:tcPr>
            <w:tcW w:w="1457" w:type="dxa"/>
          </w:tcPr>
          <w:p w14:paraId="5E1A5FA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D5AC5E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Supplier Code</w:t>
            </w:r>
          </w:p>
        </w:tc>
      </w:tr>
      <w:tr w:rsidR="006F03B4" w:rsidRPr="003101BC" w14:paraId="5E2C1E05" w14:textId="77777777" w:rsidTr="00715EC9">
        <w:tc>
          <w:tcPr>
            <w:tcW w:w="575" w:type="dxa"/>
            <w:vMerge/>
          </w:tcPr>
          <w:p w14:paraId="03411A12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91C714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8F405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A4B7CE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VARCHAR2(360)</w:t>
            </w:r>
          </w:p>
        </w:tc>
      </w:tr>
      <w:tr w:rsidR="006F03B4" w:rsidRPr="003101BC" w14:paraId="535F5034" w14:textId="77777777" w:rsidTr="00715EC9">
        <w:tc>
          <w:tcPr>
            <w:tcW w:w="575" w:type="dxa"/>
            <w:vMerge/>
          </w:tcPr>
          <w:p w14:paraId="5D888AE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454E4E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D9DB62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3C1F84C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0A923906" w14:textId="77777777" w:rsidTr="00715EC9">
        <w:tc>
          <w:tcPr>
            <w:tcW w:w="575" w:type="dxa"/>
            <w:vMerge/>
          </w:tcPr>
          <w:p w14:paraId="0A94B781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5096D3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B6D0A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C6F72C1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6F03B4" w:rsidRPr="003101BC" w14:paraId="46172993" w14:textId="77777777" w:rsidTr="00715EC9">
        <w:tc>
          <w:tcPr>
            <w:tcW w:w="575" w:type="dxa"/>
            <w:vMerge/>
          </w:tcPr>
          <w:p w14:paraId="26A245A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576439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ACB3E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D7E6C8E" w14:textId="2410DC59" w:rsidR="006F03B4" w:rsidRPr="003101BC" w:rsidRDefault="005046C9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Pr="00566F84">
              <w:rPr>
                <w:color w:val="000000" w:themeColor="text1"/>
                <w:lang w:bidi="th-TH"/>
              </w:rPr>
              <w:t>_PR_TBL</w:t>
            </w:r>
            <w:r>
              <w:rPr>
                <w:color w:val="000000" w:themeColor="text1"/>
                <w:lang w:bidi="th-TH"/>
              </w:rPr>
              <w:t>.SUPPLIER_CODE = Supplier Number</w:t>
            </w:r>
          </w:p>
        </w:tc>
      </w:tr>
      <w:tr w:rsidR="006F03B4" w:rsidRPr="003101BC" w14:paraId="63FA6FDE" w14:textId="77777777" w:rsidTr="00715EC9">
        <w:tc>
          <w:tcPr>
            <w:tcW w:w="575" w:type="dxa"/>
            <w:vMerge/>
          </w:tcPr>
          <w:p w14:paraId="01A2C9C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23241E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2D6A6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1584FCD" w14:textId="78BEDDA5" w:rsidR="006F03B4" w:rsidRPr="003101BC" w:rsidRDefault="00304008" w:rsidP="00304008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Suppliers &gt; </w:t>
            </w:r>
            <w:r w:rsidR="00084912">
              <w:rPr>
                <w:color w:val="000000" w:themeColor="text1"/>
                <w:lang w:bidi="th-TH"/>
              </w:rPr>
              <w:t>Manage Suppliers &gt;</w:t>
            </w:r>
            <w:r w:rsidR="00376613">
              <w:rPr>
                <w:color w:val="000000" w:themeColor="text1"/>
                <w:lang w:bidi="th-TH"/>
              </w:rPr>
              <w:t xml:space="preserve"> Supplier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6F03B4" w:rsidRPr="003101BC" w14:paraId="4CDA2A4B" w14:textId="77777777" w:rsidTr="00715EC9">
        <w:tc>
          <w:tcPr>
            <w:tcW w:w="575" w:type="dxa"/>
            <w:vMerge/>
          </w:tcPr>
          <w:p w14:paraId="19A2965B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EDA75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BF7339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BB43ECD" w14:textId="08A123B8" w:rsidR="006F03B4" w:rsidRPr="00911B89" w:rsidRDefault="006B5291" w:rsidP="004F4EAA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6F03B4">
              <w:rPr>
                <w:color w:val="000000" w:themeColor="text1"/>
                <w:lang w:bidi="th-TH"/>
              </w:rPr>
              <w:t xml:space="preserve">&gt;(P) Purchase Requisition &gt; </w:t>
            </w:r>
            <w:proofErr w:type="spellStart"/>
            <w:r w:rsidR="006F03B4">
              <w:rPr>
                <w:color w:val="000000" w:themeColor="text1"/>
                <w:lang w:bidi="th-TH"/>
              </w:rPr>
              <w:t>Requisiton</w:t>
            </w:r>
            <w:proofErr w:type="spellEnd"/>
            <w:r w:rsidR="006F03B4">
              <w:rPr>
                <w:color w:val="000000" w:themeColor="text1"/>
                <w:lang w:bidi="th-TH"/>
              </w:rPr>
              <w:t xml:space="preserve"> Lines &gt; (F) Supplier</w:t>
            </w:r>
          </w:p>
        </w:tc>
      </w:tr>
      <w:tr w:rsidR="006F03B4" w:rsidRPr="003101BC" w14:paraId="16FBDD3F" w14:textId="77777777" w:rsidTr="00715EC9">
        <w:tc>
          <w:tcPr>
            <w:tcW w:w="575" w:type="dxa"/>
            <w:vMerge w:val="restart"/>
          </w:tcPr>
          <w:p w14:paraId="76DDBFEB" w14:textId="59D1FC6F" w:rsidR="006F03B4" w:rsidRPr="003101BC" w:rsidRDefault="00F47185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20</w:t>
            </w:r>
          </w:p>
        </w:tc>
        <w:tc>
          <w:tcPr>
            <w:tcW w:w="2485" w:type="dxa"/>
            <w:vMerge w:val="restart"/>
          </w:tcPr>
          <w:p w14:paraId="34187EC7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Supplier</w:t>
            </w:r>
            <w:r>
              <w:rPr>
                <w:color w:val="000000" w:themeColor="text1"/>
                <w:lang w:eastAsia="en-US" w:bidi="th-TH"/>
              </w:rPr>
              <w:t xml:space="preserve"> Site</w:t>
            </w:r>
          </w:p>
        </w:tc>
        <w:tc>
          <w:tcPr>
            <w:tcW w:w="1457" w:type="dxa"/>
          </w:tcPr>
          <w:p w14:paraId="2AC45B0E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9E5FBDB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Supplier Site Code</w:t>
            </w:r>
          </w:p>
        </w:tc>
      </w:tr>
      <w:tr w:rsidR="006F03B4" w:rsidRPr="003101BC" w14:paraId="2F69FBE1" w14:textId="77777777" w:rsidTr="00715EC9">
        <w:tc>
          <w:tcPr>
            <w:tcW w:w="575" w:type="dxa"/>
            <w:vMerge/>
          </w:tcPr>
          <w:p w14:paraId="576387D0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5E0CCF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1E174C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4709DFE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VARCHAR2(240)</w:t>
            </w:r>
          </w:p>
        </w:tc>
      </w:tr>
      <w:tr w:rsidR="006F03B4" w:rsidRPr="003101BC" w14:paraId="426DE6E8" w14:textId="77777777" w:rsidTr="00715EC9">
        <w:tc>
          <w:tcPr>
            <w:tcW w:w="575" w:type="dxa"/>
            <w:vMerge/>
          </w:tcPr>
          <w:p w14:paraId="0FF0C21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523CDA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F54AE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46E28C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5F8C3673" w14:textId="77777777" w:rsidTr="00715EC9">
        <w:tc>
          <w:tcPr>
            <w:tcW w:w="575" w:type="dxa"/>
            <w:vMerge/>
          </w:tcPr>
          <w:p w14:paraId="0D402827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5119C9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572802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DA6B575" w14:textId="77777777" w:rsidR="006F03B4" w:rsidRPr="003101BC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6F03B4" w:rsidRPr="003101BC" w14:paraId="37B9F29E" w14:textId="77777777" w:rsidTr="00715EC9">
        <w:tc>
          <w:tcPr>
            <w:tcW w:w="575" w:type="dxa"/>
            <w:vMerge/>
          </w:tcPr>
          <w:p w14:paraId="2111B7A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BFBF16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129006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52C18A2" w14:textId="618ECDB7" w:rsidR="006F03B4" w:rsidRPr="003101BC" w:rsidRDefault="00CF455D" w:rsidP="006F03B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Pr="00566F84">
              <w:rPr>
                <w:color w:val="000000" w:themeColor="text1"/>
                <w:lang w:bidi="th-TH"/>
              </w:rPr>
              <w:t>_PR_TBL</w:t>
            </w:r>
            <w:r>
              <w:rPr>
                <w:color w:val="000000" w:themeColor="text1"/>
                <w:lang w:bidi="th-TH"/>
              </w:rPr>
              <w:t>.SUPPLIER_CODE = Supplier</w:t>
            </w:r>
          </w:p>
        </w:tc>
      </w:tr>
      <w:tr w:rsidR="006F03B4" w:rsidRPr="003101BC" w14:paraId="09B3B1BD" w14:textId="77777777" w:rsidTr="00715EC9">
        <w:tc>
          <w:tcPr>
            <w:tcW w:w="575" w:type="dxa"/>
            <w:vMerge/>
          </w:tcPr>
          <w:p w14:paraId="739D634C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F75AE2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7668F1A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8CD426" w14:textId="3D1E0C3F" w:rsidR="006F03B4" w:rsidRPr="003101BC" w:rsidRDefault="00E35CA2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Suppliers &gt; Manage Suppliers &gt; (T)Supplier Site</w:t>
            </w:r>
            <w:r w:rsidR="000D7027">
              <w:rPr>
                <w:color w:val="000000" w:themeColor="text1"/>
                <w:lang w:bidi="th-TH"/>
              </w:rPr>
              <w:t xml:space="preserve"> &gt; (F)Site</w:t>
            </w:r>
          </w:p>
        </w:tc>
      </w:tr>
      <w:tr w:rsidR="006F03B4" w:rsidRPr="003101BC" w14:paraId="6AFC0730" w14:textId="77777777" w:rsidTr="00715EC9">
        <w:trPr>
          <w:trHeight w:val="692"/>
        </w:trPr>
        <w:tc>
          <w:tcPr>
            <w:tcW w:w="575" w:type="dxa"/>
            <w:vMerge/>
          </w:tcPr>
          <w:p w14:paraId="4DB663C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1E5AAD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C897E1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B6C04C" w14:textId="6601155A" w:rsidR="006F03B4" w:rsidRPr="00911B89" w:rsidRDefault="00CA25C0" w:rsidP="006F03B4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&gt;(P) Purchase Requisition &gt; </w:t>
            </w:r>
            <w:proofErr w:type="spellStart"/>
            <w:r>
              <w:rPr>
                <w:color w:val="000000" w:themeColor="text1"/>
                <w:lang w:bidi="th-TH"/>
              </w:rPr>
              <w:t>Requisiton</w:t>
            </w:r>
            <w:proofErr w:type="spellEnd"/>
            <w:r>
              <w:rPr>
                <w:color w:val="000000" w:themeColor="text1"/>
                <w:lang w:bidi="th-TH"/>
              </w:rPr>
              <w:t xml:space="preserve"> Lines &gt; (F) Supplier Site</w:t>
            </w:r>
          </w:p>
        </w:tc>
      </w:tr>
      <w:tr w:rsidR="00AE5CD6" w:rsidRPr="009373B7" w14:paraId="0274534E" w14:textId="77777777" w:rsidTr="00851469">
        <w:tc>
          <w:tcPr>
            <w:tcW w:w="575" w:type="dxa"/>
            <w:vMerge w:val="restart"/>
          </w:tcPr>
          <w:p w14:paraId="59383075" w14:textId="59929F5C" w:rsidR="00AE5CD6" w:rsidRPr="009373B7" w:rsidRDefault="00F47185" w:rsidP="0085146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21</w:t>
            </w:r>
          </w:p>
        </w:tc>
        <w:tc>
          <w:tcPr>
            <w:tcW w:w="2485" w:type="dxa"/>
            <w:vMerge w:val="restart"/>
          </w:tcPr>
          <w:p w14:paraId="5BA7DCAF" w14:textId="77777777" w:rsidR="00AE5CD6" w:rsidRPr="009373B7" w:rsidRDefault="00AE5CD6" w:rsidP="00851469">
            <w:pPr>
              <w:rPr>
                <w:color w:val="000000" w:themeColor="text1"/>
                <w:lang w:eastAsia="en-US" w:bidi="th-TH"/>
              </w:rPr>
            </w:pPr>
            <w:r w:rsidRPr="009373B7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51C9F9CB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C80C0E1" w14:textId="77777777" w:rsidR="00AE5CD6" w:rsidRPr="009373B7" w:rsidRDefault="00AE5CD6" w:rsidP="00851469">
            <w:pPr>
              <w:rPr>
                <w:color w:val="000000" w:themeColor="text1"/>
                <w:lang w:bidi="th-TH"/>
              </w:rPr>
            </w:pP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 w:rsidRPr="009373B7">
              <w:rPr>
                <w:color w:val="000000" w:themeColor="text1"/>
                <w:lang w:bidi="th-TH"/>
              </w:rPr>
              <w:t>ATTRIBUTE CATEGORY (</w:t>
            </w:r>
            <w:r w:rsidRPr="009373B7"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proofErr w:type="spellStart"/>
            <w:r w:rsidRPr="009373B7">
              <w:rPr>
                <w:color w:val="000000" w:themeColor="text1"/>
                <w:lang w:bidi="th-TH"/>
              </w:rPr>
              <w:t>Flexfiled</w:t>
            </w:r>
            <w:proofErr w:type="spellEnd"/>
            <w:r w:rsidRPr="009373B7">
              <w:rPr>
                <w:color w:val="000000" w:themeColor="text1"/>
                <w:lang w:bidi="th-TH"/>
              </w:rPr>
              <w:t>)</w:t>
            </w:r>
          </w:p>
        </w:tc>
      </w:tr>
      <w:tr w:rsidR="00AE5CD6" w:rsidRPr="009373B7" w14:paraId="552D2A4D" w14:textId="77777777" w:rsidTr="00851469">
        <w:tc>
          <w:tcPr>
            <w:tcW w:w="575" w:type="dxa"/>
            <w:vMerge/>
          </w:tcPr>
          <w:p w14:paraId="43AC8977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226190" w14:textId="77777777" w:rsidR="00AE5CD6" w:rsidRPr="009373B7" w:rsidRDefault="00AE5CD6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05BF28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683464F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VARCHAR2(30)</w:t>
            </w:r>
          </w:p>
        </w:tc>
      </w:tr>
      <w:tr w:rsidR="00AE5CD6" w:rsidRPr="009373B7" w14:paraId="0D119B14" w14:textId="77777777" w:rsidTr="00851469">
        <w:tc>
          <w:tcPr>
            <w:tcW w:w="575" w:type="dxa"/>
            <w:vMerge/>
          </w:tcPr>
          <w:p w14:paraId="40BCB180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F25A10" w14:textId="77777777" w:rsidR="00AE5CD6" w:rsidRPr="009373B7" w:rsidRDefault="00AE5CD6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975D421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857D84B" w14:textId="77777777" w:rsidR="00AE5CD6" w:rsidRPr="009373B7" w:rsidRDefault="00AE5CD6" w:rsidP="00851469">
            <w:pPr>
              <w:rPr>
                <w:color w:val="000000" w:themeColor="text1"/>
              </w:rPr>
            </w:pPr>
          </w:p>
        </w:tc>
      </w:tr>
      <w:tr w:rsidR="00AE5CD6" w:rsidRPr="009373B7" w14:paraId="60D5CF4B" w14:textId="77777777" w:rsidTr="00851469">
        <w:tc>
          <w:tcPr>
            <w:tcW w:w="575" w:type="dxa"/>
            <w:vMerge/>
          </w:tcPr>
          <w:p w14:paraId="7776FBF8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AD51A8" w14:textId="77777777" w:rsidR="00AE5CD6" w:rsidRPr="009373B7" w:rsidRDefault="00AE5CD6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22578C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E857491" w14:textId="3632C4BF" w:rsidR="00AE5CD6" w:rsidRPr="009373B7" w:rsidRDefault="009302D7" w:rsidP="0085146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AE5CD6" w:rsidRPr="009373B7" w14:paraId="64810222" w14:textId="77777777" w:rsidTr="00851469">
        <w:tc>
          <w:tcPr>
            <w:tcW w:w="575" w:type="dxa"/>
            <w:vMerge/>
          </w:tcPr>
          <w:p w14:paraId="057E4A64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F87F25" w14:textId="77777777" w:rsidR="00AE5CD6" w:rsidRPr="009373B7" w:rsidRDefault="00AE5CD6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0329DB6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0D91ED7" w14:textId="77777777" w:rsidR="00AE5CD6" w:rsidRPr="009373B7" w:rsidRDefault="00AE5CD6" w:rsidP="0085146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E5CD6" w:rsidRPr="009373B7" w14:paraId="0DA6C353" w14:textId="77777777" w:rsidTr="00851469">
        <w:tc>
          <w:tcPr>
            <w:tcW w:w="575" w:type="dxa"/>
            <w:vMerge/>
          </w:tcPr>
          <w:p w14:paraId="443BBEFF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1B2503" w14:textId="77777777" w:rsidR="00AE5CD6" w:rsidRPr="009373B7" w:rsidRDefault="00AE5CD6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67BEE8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E138374" w14:textId="739A60E7" w:rsidR="00AE5CD6" w:rsidRPr="009373B7" w:rsidRDefault="009302D7" w:rsidP="00851469">
            <w:pPr>
              <w:rPr>
                <w:color w:val="000000" w:themeColor="text1"/>
                <w:lang w:bidi="th-TH"/>
              </w:rPr>
            </w:pPr>
            <w:r w:rsidRPr="009302D7">
              <w:rPr>
                <w:color w:val="000000" w:themeColor="text1"/>
                <w:lang w:bidi="th-TH"/>
              </w:rPr>
              <w:t>‘MMX_PR’</w:t>
            </w:r>
          </w:p>
        </w:tc>
      </w:tr>
      <w:tr w:rsidR="00AE5CD6" w:rsidRPr="009373B7" w14:paraId="09DB0A52" w14:textId="77777777" w:rsidTr="00851469">
        <w:tc>
          <w:tcPr>
            <w:tcW w:w="575" w:type="dxa"/>
            <w:vMerge/>
          </w:tcPr>
          <w:p w14:paraId="519FF3E2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5C0FCE" w14:textId="77777777" w:rsidR="00AE5CD6" w:rsidRPr="009373B7" w:rsidRDefault="00AE5CD6" w:rsidP="0085146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D6F81F" w14:textId="77777777" w:rsidR="00AE5CD6" w:rsidRPr="009373B7" w:rsidRDefault="00AE5CD6" w:rsidP="00851469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FF9B67F" w14:textId="3567901A" w:rsidR="00AE5CD6" w:rsidRPr="009302D7" w:rsidRDefault="009302D7" w:rsidP="009302D7">
            <w:pPr>
              <w:rPr>
                <w:color w:val="000000" w:themeColor="text1"/>
                <w:cs/>
                <w:lang w:bidi="th-TH"/>
              </w:rPr>
            </w:pPr>
            <w:r w:rsidRPr="000435DE">
              <w:rPr>
                <w:color w:val="000000" w:themeColor="text1"/>
                <w:lang w:bidi="th-TH"/>
              </w:rPr>
              <w:t xml:space="preserve">Procurement &gt; Purchase Requisition </w:t>
            </w:r>
            <w:r>
              <w:rPr>
                <w:color w:val="000000" w:themeColor="text1"/>
                <w:lang w:bidi="th-TH"/>
              </w:rPr>
              <w:t>Li</w:t>
            </w:r>
            <w:r w:rsidRPr="000435DE">
              <w:rPr>
                <w:color w:val="000000" w:themeColor="text1"/>
                <w:lang w:bidi="th-TH"/>
              </w:rPr>
              <w:t xml:space="preserve"> &gt; </w:t>
            </w:r>
            <w:r>
              <w:rPr>
                <w:color w:val="000000" w:themeColor="text1"/>
                <w:lang w:bidi="th-TH"/>
              </w:rPr>
              <w:t xml:space="preserve">(F)Context </w:t>
            </w:r>
            <w:proofErr w:type="spellStart"/>
            <w:r>
              <w:rPr>
                <w:color w:val="000000" w:themeColor="text1"/>
                <w:lang w:bidi="th-TH"/>
              </w:rPr>
              <w:t>Propmt</w:t>
            </w:r>
            <w:proofErr w:type="spellEnd"/>
            <w:r>
              <w:rPr>
                <w:color w:val="000000" w:themeColor="text1"/>
                <w:lang w:bidi="th-TH"/>
              </w:rPr>
              <w:t xml:space="preserve"> = ‘</w:t>
            </w:r>
            <w:r w:rsidRPr="00367E1B">
              <w:rPr>
                <w:color w:val="000000" w:themeColor="text1"/>
                <w:lang w:bidi="th-TH"/>
              </w:rPr>
              <w:t>PR_SOURCE</w:t>
            </w:r>
            <w:r>
              <w:rPr>
                <w:color w:val="000000" w:themeColor="text1"/>
                <w:lang w:bidi="th-TH"/>
              </w:rPr>
              <w:t>’</w:t>
            </w:r>
          </w:p>
        </w:tc>
      </w:tr>
      <w:tr w:rsidR="00231ECB" w:rsidRPr="009373B7" w14:paraId="0C5500DE" w14:textId="77777777" w:rsidTr="005D6B74">
        <w:tc>
          <w:tcPr>
            <w:tcW w:w="575" w:type="dxa"/>
            <w:vMerge w:val="restart"/>
          </w:tcPr>
          <w:p w14:paraId="1ED5FFA8" w14:textId="77777777" w:rsidR="00231ECB" w:rsidRPr="009373B7" w:rsidRDefault="00231ECB" w:rsidP="005D6B7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22</w:t>
            </w:r>
          </w:p>
        </w:tc>
        <w:tc>
          <w:tcPr>
            <w:tcW w:w="2485" w:type="dxa"/>
            <w:vMerge w:val="restart"/>
          </w:tcPr>
          <w:p w14:paraId="12BD9C89" w14:textId="77777777" w:rsidR="00231ECB" w:rsidRPr="009373B7" w:rsidRDefault="00231ECB" w:rsidP="005D6B74">
            <w:pPr>
              <w:rPr>
                <w:color w:val="000000" w:themeColor="text1"/>
                <w:lang w:eastAsia="en-US" w:bidi="th-TH"/>
              </w:rPr>
            </w:pPr>
            <w:proofErr w:type="gramStart"/>
            <w:r w:rsidRPr="009373B7">
              <w:rPr>
                <w:color w:val="000000" w:themeColor="text1"/>
                <w:shd w:val="clear" w:color="auto" w:fill="FFFFFF"/>
              </w:rPr>
              <w:t>ATTRIBUTE1 ..</w:t>
            </w:r>
            <w:proofErr w:type="gramEnd"/>
            <w:r w:rsidRPr="009373B7">
              <w:rPr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1457" w:type="dxa"/>
          </w:tcPr>
          <w:p w14:paraId="0F2AF8B5" w14:textId="77777777" w:rsidR="00231ECB" w:rsidRPr="009373B7" w:rsidRDefault="00231ECB" w:rsidP="005D6B7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E93EF6C" w14:textId="41770232" w:rsidR="00231ECB" w:rsidRPr="009373B7" w:rsidRDefault="00231ECB" w:rsidP="005D6B7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MMX PO Number</w:t>
            </w:r>
          </w:p>
        </w:tc>
      </w:tr>
      <w:tr w:rsidR="00231ECB" w:rsidRPr="009373B7" w14:paraId="6AD7A865" w14:textId="77777777" w:rsidTr="005D6B74">
        <w:tc>
          <w:tcPr>
            <w:tcW w:w="575" w:type="dxa"/>
            <w:vMerge/>
          </w:tcPr>
          <w:p w14:paraId="340EF73A" w14:textId="77777777" w:rsidR="00231ECB" w:rsidRPr="009373B7" w:rsidRDefault="00231ECB" w:rsidP="005D6B7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2F36D9" w14:textId="77777777" w:rsidR="00231ECB" w:rsidRPr="009373B7" w:rsidRDefault="00231ECB" w:rsidP="005D6B7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58074F" w14:textId="77777777" w:rsidR="00231ECB" w:rsidRPr="009373B7" w:rsidRDefault="00231ECB" w:rsidP="005D6B7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71D51CA" w14:textId="77777777" w:rsidR="00231ECB" w:rsidRPr="009373B7" w:rsidRDefault="00231ECB" w:rsidP="005D6B7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231ECB" w:rsidRPr="009373B7" w14:paraId="24B1F0E5" w14:textId="77777777" w:rsidTr="005D6B74">
        <w:tc>
          <w:tcPr>
            <w:tcW w:w="575" w:type="dxa"/>
            <w:vMerge/>
          </w:tcPr>
          <w:p w14:paraId="6E6407C0" w14:textId="77777777" w:rsidR="00231ECB" w:rsidRPr="009373B7" w:rsidRDefault="00231ECB" w:rsidP="005D6B7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A41AC" w14:textId="77777777" w:rsidR="00231ECB" w:rsidRPr="009373B7" w:rsidRDefault="00231ECB" w:rsidP="005D6B7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9060CC5" w14:textId="77777777" w:rsidR="00231ECB" w:rsidRPr="009373B7" w:rsidRDefault="00231ECB" w:rsidP="005D6B7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24BEA1" w14:textId="77777777" w:rsidR="00231ECB" w:rsidRPr="009373B7" w:rsidRDefault="00231ECB" w:rsidP="005D6B7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31ECB" w:rsidRPr="009373B7" w14:paraId="59321C0B" w14:textId="77777777" w:rsidTr="005D6B74">
        <w:tc>
          <w:tcPr>
            <w:tcW w:w="575" w:type="dxa"/>
            <w:vMerge/>
          </w:tcPr>
          <w:p w14:paraId="597342D4" w14:textId="77777777" w:rsidR="00231ECB" w:rsidRPr="009373B7" w:rsidRDefault="00231ECB" w:rsidP="005D6B7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D79D5A" w14:textId="77777777" w:rsidR="00231ECB" w:rsidRPr="009373B7" w:rsidRDefault="00231ECB" w:rsidP="005D6B7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BC5379" w14:textId="77777777" w:rsidR="00231ECB" w:rsidRPr="009373B7" w:rsidRDefault="00231ECB" w:rsidP="005D6B7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2DB1143" w14:textId="77777777" w:rsidR="00231ECB" w:rsidRPr="009373B7" w:rsidRDefault="00231ECB" w:rsidP="005D6B7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231ECB" w:rsidRPr="009373B7" w14:paraId="6F1074CE" w14:textId="77777777" w:rsidTr="005D6B74">
        <w:tc>
          <w:tcPr>
            <w:tcW w:w="575" w:type="dxa"/>
            <w:vMerge/>
          </w:tcPr>
          <w:p w14:paraId="726AB0A1" w14:textId="77777777" w:rsidR="00231ECB" w:rsidRPr="009373B7" w:rsidRDefault="00231ECB" w:rsidP="005D6B7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06FA24" w14:textId="77777777" w:rsidR="00231ECB" w:rsidRPr="009373B7" w:rsidRDefault="00231ECB" w:rsidP="005D6B7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B6EF0C" w14:textId="77777777" w:rsidR="00231ECB" w:rsidRPr="009373B7" w:rsidRDefault="00231ECB" w:rsidP="005D6B7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4FD9380" w14:textId="77777777" w:rsidR="00231ECB" w:rsidRPr="009373B7" w:rsidRDefault="00231ECB" w:rsidP="005D6B7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31ECB" w:rsidRPr="009373B7" w14:paraId="2DEE50EC" w14:textId="77777777" w:rsidTr="005D6B74">
        <w:tc>
          <w:tcPr>
            <w:tcW w:w="575" w:type="dxa"/>
            <w:vMerge/>
          </w:tcPr>
          <w:p w14:paraId="655E04D6" w14:textId="77777777" w:rsidR="00231ECB" w:rsidRPr="009373B7" w:rsidRDefault="00231ECB" w:rsidP="005D6B7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EC6546" w14:textId="77777777" w:rsidR="00231ECB" w:rsidRPr="009373B7" w:rsidRDefault="00231ECB" w:rsidP="005D6B7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F61EF9" w14:textId="77777777" w:rsidR="00231ECB" w:rsidRPr="009373B7" w:rsidRDefault="00231ECB" w:rsidP="005D6B7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A0F098D" w14:textId="77777777" w:rsidR="00231ECB" w:rsidRPr="009373B7" w:rsidRDefault="00231ECB" w:rsidP="005D6B74">
            <w:pPr>
              <w:rPr>
                <w:color w:val="000000" w:themeColor="text1"/>
                <w:lang w:bidi="th-TH"/>
              </w:rPr>
            </w:pPr>
            <w:r w:rsidRPr="00E71C77">
              <w:rPr>
                <w:color w:val="000000" w:themeColor="text1"/>
                <w:shd w:val="clear" w:color="auto" w:fill="FFFFFF"/>
                <w:lang w:bidi="th-TH"/>
              </w:rPr>
              <w:t>XCUST_MMX_PR_TBL.PO_NUMBER</w:t>
            </w:r>
          </w:p>
        </w:tc>
      </w:tr>
      <w:tr w:rsidR="00231ECB" w:rsidRPr="009373B7" w14:paraId="16B9D1C5" w14:textId="77777777" w:rsidTr="005D6B74">
        <w:tc>
          <w:tcPr>
            <w:tcW w:w="575" w:type="dxa"/>
            <w:vMerge/>
          </w:tcPr>
          <w:p w14:paraId="2AA33A63" w14:textId="77777777" w:rsidR="00231ECB" w:rsidRPr="009373B7" w:rsidRDefault="00231ECB" w:rsidP="005D6B7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03BAD6" w14:textId="77777777" w:rsidR="00231ECB" w:rsidRPr="009373B7" w:rsidRDefault="00231ECB" w:rsidP="005D6B7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237989" w14:textId="77777777" w:rsidR="00231ECB" w:rsidRPr="009373B7" w:rsidRDefault="00231ECB" w:rsidP="005D6B7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8FA55C8" w14:textId="77777777" w:rsidR="00231ECB" w:rsidRPr="009373B7" w:rsidRDefault="00231ECB" w:rsidP="005D6B7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Requisition Line &gt; (F)Attribute1</w:t>
            </w:r>
          </w:p>
        </w:tc>
      </w:tr>
      <w:tr w:rsidR="006F03B4" w:rsidRPr="009373B7" w14:paraId="6BFDF86C" w14:textId="77777777" w:rsidTr="00715EC9">
        <w:tc>
          <w:tcPr>
            <w:tcW w:w="575" w:type="dxa"/>
            <w:vMerge w:val="restart"/>
          </w:tcPr>
          <w:p w14:paraId="69A4456F" w14:textId="1BCE51A5" w:rsidR="006F03B4" w:rsidRPr="009373B7" w:rsidRDefault="00C8251D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2</w:t>
            </w:r>
            <w:r w:rsidR="00F47185" w:rsidRPr="009373B7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5E08A2F7" w14:textId="54B2A090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  <w:proofErr w:type="gramStart"/>
            <w:r w:rsidRPr="009373B7">
              <w:rPr>
                <w:color w:val="000000" w:themeColor="text1"/>
                <w:shd w:val="clear" w:color="auto" w:fill="FFFFFF"/>
              </w:rPr>
              <w:t>ATTRIBUTE</w:t>
            </w:r>
            <w:r w:rsidR="005A47C5">
              <w:rPr>
                <w:color w:val="000000" w:themeColor="text1"/>
                <w:shd w:val="clear" w:color="auto" w:fill="FFFFFF"/>
              </w:rPr>
              <w:t>2</w:t>
            </w:r>
            <w:r w:rsidRPr="009373B7">
              <w:rPr>
                <w:color w:val="000000" w:themeColor="text1"/>
                <w:shd w:val="clear" w:color="auto" w:fill="FFFFFF"/>
              </w:rPr>
              <w:t xml:space="preserve"> ..</w:t>
            </w:r>
            <w:proofErr w:type="gramEnd"/>
            <w:r w:rsidRPr="009373B7">
              <w:rPr>
                <w:color w:val="000000" w:themeColor="text1"/>
                <w:shd w:val="clear" w:color="auto" w:fill="FFFFFF"/>
              </w:rPr>
              <w:t xml:space="preserve"> ATTRIBUTE15</w:t>
            </w:r>
          </w:p>
        </w:tc>
        <w:tc>
          <w:tcPr>
            <w:tcW w:w="1457" w:type="dxa"/>
          </w:tcPr>
          <w:p w14:paraId="0C60D04D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23C308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6F03B4" w:rsidRPr="009373B7" w14:paraId="2DA75AA8" w14:textId="77777777" w:rsidTr="00715EC9">
        <w:tc>
          <w:tcPr>
            <w:tcW w:w="575" w:type="dxa"/>
            <w:vMerge/>
          </w:tcPr>
          <w:p w14:paraId="09304471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BE6A9C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0CA80D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7980291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6F03B4" w:rsidRPr="009373B7" w14:paraId="3156EC21" w14:textId="77777777" w:rsidTr="00715EC9">
        <w:tc>
          <w:tcPr>
            <w:tcW w:w="575" w:type="dxa"/>
            <w:vMerge/>
          </w:tcPr>
          <w:p w14:paraId="084D9AAE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33A8CE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DFA506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CACE3D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9373B7" w14:paraId="6554CAC4" w14:textId="77777777" w:rsidTr="00715EC9">
        <w:tc>
          <w:tcPr>
            <w:tcW w:w="575" w:type="dxa"/>
            <w:vMerge/>
          </w:tcPr>
          <w:p w14:paraId="6EAD6C07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1631AC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7C40F8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DD52763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6F03B4" w:rsidRPr="009373B7" w14:paraId="7FDB1BEB" w14:textId="77777777" w:rsidTr="00715EC9">
        <w:tc>
          <w:tcPr>
            <w:tcW w:w="575" w:type="dxa"/>
            <w:vMerge/>
          </w:tcPr>
          <w:p w14:paraId="00F3BE30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3EA04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C5663B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4EFD56B" w14:textId="77777777" w:rsidR="006F03B4" w:rsidRPr="009373B7" w:rsidRDefault="006F03B4" w:rsidP="006F03B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6F03B4" w:rsidRPr="009373B7" w14:paraId="53FC951F" w14:textId="77777777" w:rsidTr="00715EC9">
        <w:tc>
          <w:tcPr>
            <w:tcW w:w="575" w:type="dxa"/>
            <w:vMerge/>
          </w:tcPr>
          <w:p w14:paraId="13CB1377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B670E7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16425C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FC8163" w14:textId="6E9C3B1B" w:rsidR="006F03B4" w:rsidRPr="009373B7" w:rsidRDefault="006F03B4" w:rsidP="005D1D28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9373B7" w14:paraId="7BEC9A7A" w14:textId="77777777" w:rsidTr="00715EC9">
        <w:tc>
          <w:tcPr>
            <w:tcW w:w="575" w:type="dxa"/>
            <w:vMerge/>
          </w:tcPr>
          <w:p w14:paraId="1BF19E28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4D1A7B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FDB221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EA786D5" w14:textId="12AC7688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9373B7" w14:paraId="05486441" w14:textId="77777777" w:rsidTr="00D562C9">
        <w:tc>
          <w:tcPr>
            <w:tcW w:w="575" w:type="dxa"/>
            <w:vMerge w:val="restart"/>
          </w:tcPr>
          <w:p w14:paraId="4441F561" w14:textId="1D8E16F3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2</w:t>
            </w:r>
            <w:r w:rsidR="00F47185" w:rsidRPr="009373B7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16F65A7" w14:textId="5D9DBE8D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ATTRIBUTE_</w:t>
            </w:r>
            <w:proofErr w:type="gramStart"/>
            <w:r w:rsidRPr="009373B7">
              <w:rPr>
                <w:color w:val="000000" w:themeColor="text1"/>
                <w:shd w:val="clear" w:color="auto" w:fill="FFFFFF"/>
              </w:rPr>
              <w:t>NUMBER1 ..</w:t>
            </w:r>
            <w:proofErr w:type="gramEnd"/>
            <w:r w:rsidRPr="009373B7">
              <w:rPr>
                <w:color w:val="000000" w:themeColor="text1"/>
                <w:shd w:val="clear" w:color="auto" w:fill="FFFFFF"/>
              </w:rPr>
              <w:t xml:space="preserve"> ATTRIBUTE_NUMBER15</w:t>
            </w:r>
          </w:p>
        </w:tc>
        <w:tc>
          <w:tcPr>
            <w:tcW w:w="1457" w:type="dxa"/>
          </w:tcPr>
          <w:p w14:paraId="199B8239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DF9447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6F03B4" w:rsidRPr="009373B7" w14:paraId="3EC02612" w14:textId="77777777" w:rsidTr="00D562C9">
        <w:tc>
          <w:tcPr>
            <w:tcW w:w="575" w:type="dxa"/>
            <w:vMerge/>
          </w:tcPr>
          <w:p w14:paraId="453AB9DA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8A86C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23B54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18B0EB6" w14:textId="1F216B21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6F03B4" w:rsidRPr="009373B7" w14:paraId="780AD68B" w14:textId="77777777" w:rsidTr="00D562C9">
        <w:tc>
          <w:tcPr>
            <w:tcW w:w="575" w:type="dxa"/>
            <w:vMerge/>
          </w:tcPr>
          <w:p w14:paraId="6C816517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101A6B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D24679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4E6745C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6F03B4" w:rsidRPr="009373B7" w14:paraId="144B935B" w14:textId="77777777" w:rsidTr="00D562C9">
        <w:tc>
          <w:tcPr>
            <w:tcW w:w="575" w:type="dxa"/>
            <w:vMerge/>
          </w:tcPr>
          <w:p w14:paraId="52D58CA1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80D953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1E2104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DE56473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6F03B4" w:rsidRPr="009373B7" w14:paraId="76A0572A" w14:textId="77777777" w:rsidTr="00D562C9">
        <w:tc>
          <w:tcPr>
            <w:tcW w:w="575" w:type="dxa"/>
            <w:vMerge/>
          </w:tcPr>
          <w:p w14:paraId="3260BC09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1A8507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6E3CA0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818B338" w14:textId="77777777" w:rsidR="006F03B4" w:rsidRPr="009373B7" w:rsidRDefault="006F03B4" w:rsidP="006F03B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6F03B4" w:rsidRPr="009373B7" w14:paraId="401BC6A3" w14:textId="77777777" w:rsidTr="00D562C9">
        <w:tc>
          <w:tcPr>
            <w:tcW w:w="575" w:type="dxa"/>
            <w:vMerge/>
          </w:tcPr>
          <w:p w14:paraId="003CCEB6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D2D7B0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A93DED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DB97DCC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9373B7" w14:paraId="1360A2D8" w14:textId="77777777" w:rsidTr="00D562C9">
        <w:tc>
          <w:tcPr>
            <w:tcW w:w="575" w:type="dxa"/>
            <w:vMerge/>
          </w:tcPr>
          <w:p w14:paraId="04A038A8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AA258E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F659E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79A3E9C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9373B7" w14:paraId="676F4D38" w14:textId="77777777" w:rsidTr="00D562C9">
        <w:tc>
          <w:tcPr>
            <w:tcW w:w="575" w:type="dxa"/>
            <w:vMerge w:val="restart"/>
          </w:tcPr>
          <w:p w14:paraId="7D53E679" w14:textId="4B64698D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2</w:t>
            </w:r>
            <w:r w:rsidR="00F47185" w:rsidRPr="009373B7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16BD9E08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ATTRIBUTE_DATE1</w:t>
            </w:r>
            <w:proofErr w:type="gramStart"/>
            <w:r w:rsidRPr="009373B7">
              <w:rPr>
                <w:color w:val="000000" w:themeColor="text1"/>
                <w:shd w:val="clear" w:color="auto" w:fill="FFFFFF"/>
              </w:rPr>
              <w:t>..</w:t>
            </w:r>
            <w:proofErr w:type="gramEnd"/>
            <w:r w:rsidRPr="009373B7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036445F1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8DBE865" w14:textId="77777777" w:rsidR="006F03B4" w:rsidRPr="009373B7" w:rsidRDefault="006F03B4" w:rsidP="006F03B4">
            <w:pPr>
              <w:rPr>
                <w:color w:val="000000" w:themeColor="text1"/>
                <w:cs/>
                <w:lang w:bidi="th-TH"/>
              </w:rPr>
            </w:pP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6F03B4" w:rsidRPr="009373B7" w14:paraId="6D6E4B97" w14:textId="77777777" w:rsidTr="00D562C9">
        <w:tc>
          <w:tcPr>
            <w:tcW w:w="575" w:type="dxa"/>
            <w:vMerge/>
          </w:tcPr>
          <w:p w14:paraId="33F25814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29BEF8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9029C8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9F9088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4078980F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6F03B4" w:rsidRPr="009373B7" w14:paraId="42B85207" w14:textId="77777777" w:rsidTr="00D562C9">
        <w:tc>
          <w:tcPr>
            <w:tcW w:w="575" w:type="dxa"/>
            <w:vMerge/>
          </w:tcPr>
          <w:p w14:paraId="3B56DF62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C49270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6329261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D2655D9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9373B7" w14:paraId="2D773F52" w14:textId="77777777" w:rsidTr="00D562C9">
        <w:tc>
          <w:tcPr>
            <w:tcW w:w="575" w:type="dxa"/>
            <w:vMerge/>
          </w:tcPr>
          <w:p w14:paraId="342FBB79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37DE23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8519BA3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CC9B85" w14:textId="77777777" w:rsidR="006F03B4" w:rsidRPr="009373B7" w:rsidRDefault="006F03B4" w:rsidP="006F03B4">
            <w:pPr>
              <w:rPr>
                <w:color w:val="000000" w:themeColor="text1"/>
                <w:cs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6F03B4" w:rsidRPr="009373B7" w14:paraId="6B8AB241" w14:textId="77777777" w:rsidTr="00D562C9">
        <w:tc>
          <w:tcPr>
            <w:tcW w:w="575" w:type="dxa"/>
            <w:vMerge/>
          </w:tcPr>
          <w:p w14:paraId="52C4E5F5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B6D88B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F9E45F5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5EE8C57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9373B7" w14:paraId="23334A29" w14:textId="77777777" w:rsidTr="00D562C9">
        <w:tc>
          <w:tcPr>
            <w:tcW w:w="575" w:type="dxa"/>
            <w:vMerge/>
          </w:tcPr>
          <w:p w14:paraId="42E560D9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C13AC6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3F8A4E2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DA3BC1" w14:textId="77777777" w:rsidR="006F03B4" w:rsidRPr="009373B7" w:rsidRDefault="006F03B4" w:rsidP="006F03B4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6F03B4" w:rsidRPr="009373B7" w14:paraId="0CFD99B8" w14:textId="77777777" w:rsidTr="00D562C9">
        <w:trPr>
          <w:trHeight w:val="522"/>
        </w:trPr>
        <w:tc>
          <w:tcPr>
            <w:tcW w:w="575" w:type="dxa"/>
            <w:vMerge/>
          </w:tcPr>
          <w:p w14:paraId="01B0C1B8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045382" w14:textId="77777777" w:rsidR="006F03B4" w:rsidRPr="009373B7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048DC0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3BEE254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9373B7" w14:paraId="10FA46DB" w14:textId="77777777" w:rsidTr="00D562C9">
        <w:tc>
          <w:tcPr>
            <w:tcW w:w="575" w:type="dxa"/>
            <w:vMerge w:val="restart"/>
          </w:tcPr>
          <w:p w14:paraId="77FEDC37" w14:textId="2DC54350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2</w:t>
            </w:r>
            <w:r w:rsidR="00F47185" w:rsidRPr="009373B7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075328EA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ATTRIBUTE_</w:t>
            </w:r>
            <w:proofErr w:type="gramStart"/>
            <w:r w:rsidRPr="009373B7">
              <w:rPr>
                <w:color w:val="000000" w:themeColor="text1"/>
                <w:shd w:val="clear" w:color="auto" w:fill="FFFFFF"/>
              </w:rPr>
              <w:t>TIMESTAMP1</w:t>
            </w:r>
            <w:r w:rsidRPr="009373B7">
              <w:rPr>
                <w:color w:val="000000" w:themeColor="text1"/>
                <w:lang w:bidi="th-TH"/>
              </w:rPr>
              <w:t xml:space="preserve"> ..</w:t>
            </w:r>
            <w:proofErr w:type="gramEnd"/>
            <w:r w:rsidRPr="009373B7">
              <w:rPr>
                <w:color w:val="000000" w:themeColor="text1"/>
                <w:lang w:bidi="th-TH"/>
              </w:rPr>
              <w:t xml:space="preserve"> ATTRIBUTE_TIMESTAMP15</w:t>
            </w:r>
          </w:p>
        </w:tc>
        <w:tc>
          <w:tcPr>
            <w:tcW w:w="1457" w:type="dxa"/>
          </w:tcPr>
          <w:p w14:paraId="1C554119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AF1661" w14:textId="77777777" w:rsidR="006F03B4" w:rsidRPr="009373B7" w:rsidRDefault="006F03B4" w:rsidP="006F03B4">
            <w:pPr>
              <w:rPr>
                <w:color w:val="000000" w:themeColor="text1"/>
                <w:cs/>
                <w:lang w:bidi="th-TH"/>
              </w:rPr>
            </w:pP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9373B7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9373B7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6F03B4" w:rsidRPr="009373B7" w14:paraId="5F785D57" w14:textId="77777777" w:rsidTr="00D562C9">
        <w:tc>
          <w:tcPr>
            <w:tcW w:w="575" w:type="dxa"/>
            <w:vMerge/>
          </w:tcPr>
          <w:p w14:paraId="6C7CFB33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BDC3D9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80F1A19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66908C0" w14:textId="77777777" w:rsidR="006F03B4" w:rsidRPr="009373B7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DATETIME</w:t>
            </w:r>
          </w:p>
          <w:p w14:paraId="76817527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FORMAT : YYYY-MON-DD</w:t>
            </w:r>
            <w:r w:rsidRPr="009373B7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6F03B4" w:rsidRPr="009373B7" w14:paraId="7C2666FC" w14:textId="77777777" w:rsidTr="00D562C9">
        <w:tc>
          <w:tcPr>
            <w:tcW w:w="575" w:type="dxa"/>
            <w:vMerge/>
          </w:tcPr>
          <w:p w14:paraId="27A1BC55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2C7AC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572CD35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03714D1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9373B7" w14:paraId="24F403CF" w14:textId="77777777" w:rsidTr="00D562C9">
        <w:tc>
          <w:tcPr>
            <w:tcW w:w="575" w:type="dxa"/>
            <w:vMerge/>
          </w:tcPr>
          <w:p w14:paraId="6849D708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CB2B57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44A95DA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639FBD" w14:textId="77777777" w:rsidR="006F03B4" w:rsidRPr="009373B7" w:rsidRDefault="006F03B4" w:rsidP="006F03B4">
            <w:pPr>
              <w:rPr>
                <w:color w:val="000000" w:themeColor="text1"/>
                <w:cs/>
                <w:lang w:bidi="th-TH"/>
              </w:rPr>
            </w:pPr>
            <w:r w:rsidRPr="009373B7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6F03B4" w:rsidRPr="009373B7" w14:paraId="24538227" w14:textId="77777777" w:rsidTr="00D562C9">
        <w:tc>
          <w:tcPr>
            <w:tcW w:w="575" w:type="dxa"/>
            <w:vMerge/>
          </w:tcPr>
          <w:p w14:paraId="4042D020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3730BE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655D00E" w14:textId="77777777" w:rsidR="006F03B4" w:rsidRPr="009373B7" w:rsidRDefault="006F03B4" w:rsidP="006F03B4">
            <w:pPr>
              <w:rPr>
                <w:color w:val="000000" w:themeColor="text1"/>
                <w:lang w:bidi="en-US"/>
              </w:rPr>
            </w:pPr>
            <w:r w:rsidRPr="009373B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51B5333" w14:textId="77777777" w:rsidR="006F03B4" w:rsidRPr="009373B7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3101BC" w14:paraId="44623F00" w14:textId="77777777" w:rsidTr="00D562C9">
        <w:tc>
          <w:tcPr>
            <w:tcW w:w="575" w:type="dxa"/>
            <w:vMerge/>
          </w:tcPr>
          <w:p w14:paraId="32B4D59B" w14:textId="77777777" w:rsidR="006F03B4" w:rsidRPr="0053313D" w:rsidRDefault="006F03B4" w:rsidP="006F03B4">
            <w:pPr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736111" w14:textId="77777777" w:rsidR="006F03B4" w:rsidRPr="0053313D" w:rsidRDefault="006F03B4" w:rsidP="006F03B4">
            <w:pPr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B5FA724" w14:textId="77777777" w:rsidR="006F03B4" w:rsidRPr="0053313D" w:rsidRDefault="006F03B4" w:rsidP="006F03B4">
            <w:pPr>
              <w:rPr>
                <w:strike/>
                <w:color w:val="000000" w:themeColor="text1"/>
                <w:lang w:bidi="en-US"/>
              </w:rPr>
            </w:pPr>
            <w:r w:rsidRPr="0053313D">
              <w:rPr>
                <w:strike/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F9BBB02" w14:textId="77777777" w:rsidR="006F03B4" w:rsidRPr="0053313D" w:rsidRDefault="006F03B4" w:rsidP="006F03B4">
            <w:pPr>
              <w:rPr>
                <w:rFonts w:ascii="Arial" w:hAnsi="Arial" w:cs="Arial"/>
                <w:strike/>
                <w:color w:val="000000" w:themeColor="text1"/>
                <w:shd w:val="clear" w:color="auto" w:fill="FFFFFF"/>
              </w:rPr>
            </w:pPr>
          </w:p>
        </w:tc>
      </w:tr>
      <w:tr w:rsidR="006F03B4" w:rsidRPr="003101BC" w14:paraId="1274EF82" w14:textId="77777777" w:rsidTr="00D562C9">
        <w:trPr>
          <w:trHeight w:val="522"/>
        </w:trPr>
        <w:tc>
          <w:tcPr>
            <w:tcW w:w="575" w:type="dxa"/>
            <w:vMerge/>
          </w:tcPr>
          <w:p w14:paraId="0817C5D6" w14:textId="77777777" w:rsidR="006F03B4" w:rsidRPr="0053313D" w:rsidRDefault="006F03B4" w:rsidP="006F03B4">
            <w:pPr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0D4643" w14:textId="77777777" w:rsidR="006F03B4" w:rsidRPr="0053313D" w:rsidRDefault="006F03B4" w:rsidP="006F03B4">
            <w:pPr>
              <w:rPr>
                <w:strike/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4D2F8F" w14:textId="77777777" w:rsidR="006F03B4" w:rsidRPr="0053313D" w:rsidRDefault="006F03B4" w:rsidP="006F03B4">
            <w:pPr>
              <w:rPr>
                <w:strike/>
                <w:color w:val="000000" w:themeColor="text1"/>
                <w:lang w:bidi="en-US"/>
              </w:rPr>
            </w:pPr>
            <w:r w:rsidRPr="0053313D">
              <w:rPr>
                <w:strike/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67C21" w14:textId="77777777" w:rsidR="006F03B4" w:rsidRPr="0053313D" w:rsidRDefault="006F03B4" w:rsidP="006F03B4">
            <w:pPr>
              <w:rPr>
                <w:strike/>
                <w:color w:val="000000" w:themeColor="text1"/>
                <w:lang w:bidi="th-TH"/>
              </w:rPr>
            </w:pPr>
          </w:p>
        </w:tc>
      </w:tr>
      <w:tr w:rsidR="006F03B4" w:rsidRPr="003101BC" w14:paraId="67598CC1" w14:textId="77777777" w:rsidTr="00D562C9">
        <w:tc>
          <w:tcPr>
            <w:tcW w:w="575" w:type="dxa"/>
            <w:vMerge w:val="restart"/>
          </w:tcPr>
          <w:p w14:paraId="2B1508D2" w14:textId="2DE53B8C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  <w:r w:rsidR="00F47185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61003BC6" w14:textId="77777777" w:rsidR="006F03B4" w:rsidRPr="00246AAB" w:rsidRDefault="006F03B4" w:rsidP="006F03B4">
            <w:pPr>
              <w:rPr>
                <w:color w:val="000000" w:themeColor="text1"/>
                <w:lang w:bidi="th-TH"/>
              </w:rPr>
            </w:pPr>
            <w:r w:rsidRPr="00246AAB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10212D0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  <w:r w:rsidRPr="00246AAB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98A761" w14:textId="77777777" w:rsidR="006F03B4" w:rsidRPr="00246AAB" w:rsidRDefault="006F03B4" w:rsidP="006F03B4">
            <w:pPr>
              <w:rPr>
                <w:color w:val="000000" w:themeColor="text1"/>
                <w:lang w:bidi="th-TH"/>
              </w:rPr>
            </w:pPr>
            <w:r w:rsidRPr="00246AAB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246AAB">
              <w:rPr>
                <w:color w:val="000000" w:themeColor="text1"/>
                <w:lang w:bidi="th-TH"/>
              </w:rPr>
              <w:t>Interface</w:t>
            </w:r>
          </w:p>
          <w:p w14:paraId="265A0AB5" w14:textId="77777777" w:rsidR="006F03B4" w:rsidRPr="00246AAB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3101BC" w14:paraId="22134B24" w14:textId="77777777" w:rsidTr="00D562C9">
        <w:tc>
          <w:tcPr>
            <w:tcW w:w="575" w:type="dxa"/>
            <w:vMerge/>
          </w:tcPr>
          <w:p w14:paraId="7179C17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0108DD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DBDFD7F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  <w:r w:rsidRPr="00246AAB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B2CA99" w14:textId="77777777" w:rsidR="006F03B4" w:rsidRPr="00246AAB" w:rsidRDefault="006F03B4" w:rsidP="006F03B4">
            <w:pPr>
              <w:rPr>
                <w:color w:val="000000" w:themeColor="text1"/>
                <w:lang w:bidi="th-TH"/>
              </w:rPr>
            </w:pPr>
            <w:r w:rsidRPr="00246AAB">
              <w:rPr>
                <w:color w:val="000000" w:themeColor="text1"/>
                <w:lang w:bidi="th-TH"/>
              </w:rPr>
              <w:t>VARCHAR2(1)</w:t>
            </w:r>
          </w:p>
        </w:tc>
      </w:tr>
      <w:tr w:rsidR="006F03B4" w:rsidRPr="003101BC" w14:paraId="594F1141" w14:textId="77777777" w:rsidTr="00D562C9">
        <w:tc>
          <w:tcPr>
            <w:tcW w:w="575" w:type="dxa"/>
            <w:vMerge/>
          </w:tcPr>
          <w:p w14:paraId="59366BC9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1D158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758CFD8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  <w:r w:rsidRPr="00246AAB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2A781F" w14:textId="77777777" w:rsidR="006F03B4" w:rsidRPr="00246AAB" w:rsidRDefault="006F03B4" w:rsidP="006F03B4">
            <w:pPr>
              <w:rPr>
                <w:color w:val="000000" w:themeColor="text1"/>
                <w:lang w:bidi="th-TH"/>
              </w:rPr>
            </w:pPr>
            <w:r w:rsidRPr="00246AAB">
              <w:rPr>
                <w:color w:val="000000" w:themeColor="text1"/>
                <w:lang w:bidi="th-TH"/>
              </w:rPr>
              <w:t>‘N’</w:t>
            </w:r>
          </w:p>
        </w:tc>
      </w:tr>
      <w:tr w:rsidR="006F03B4" w:rsidRPr="003101BC" w14:paraId="5F14CD1D" w14:textId="77777777" w:rsidTr="00D562C9">
        <w:tc>
          <w:tcPr>
            <w:tcW w:w="575" w:type="dxa"/>
            <w:vMerge/>
          </w:tcPr>
          <w:p w14:paraId="4955DC3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ED9ED0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F28F4B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  <w:r w:rsidRPr="00246AAB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70024B" w14:textId="77777777" w:rsidR="006F03B4" w:rsidRPr="00246AAB" w:rsidRDefault="006F03B4" w:rsidP="006F03B4">
            <w:pPr>
              <w:rPr>
                <w:color w:val="000000" w:themeColor="text1"/>
                <w:cs/>
                <w:lang w:bidi="th-TH"/>
              </w:rPr>
            </w:pPr>
            <w:r w:rsidRPr="00246AAB">
              <w:rPr>
                <w:color w:val="000000" w:themeColor="text1"/>
                <w:lang w:bidi="th-TH"/>
              </w:rPr>
              <w:t>Yes</w:t>
            </w:r>
          </w:p>
        </w:tc>
      </w:tr>
      <w:tr w:rsidR="006F03B4" w:rsidRPr="003101BC" w14:paraId="62F8B433" w14:textId="77777777" w:rsidTr="00D562C9">
        <w:tc>
          <w:tcPr>
            <w:tcW w:w="575" w:type="dxa"/>
            <w:vMerge/>
          </w:tcPr>
          <w:p w14:paraId="3C0DB185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6008F0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43E649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  <w:r w:rsidRPr="00246AAB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EE6452C" w14:textId="77777777" w:rsidR="006F03B4" w:rsidRPr="00246AAB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  <w:tr w:rsidR="006F03B4" w:rsidRPr="003101BC" w14:paraId="49D7CA99" w14:textId="77777777" w:rsidTr="00D562C9">
        <w:tc>
          <w:tcPr>
            <w:tcW w:w="575" w:type="dxa"/>
            <w:vMerge/>
          </w:tcPr>
          <w:p w14:paraId="7A25F53F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3E613C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D24EB46" w14:textId="77777777" w:rsidR="006F03B4" w:rsidRPr="00246AAB" w:rsidRDefault="006F03B4" w:rsidP="006F03B4">
            <w:pPr>
              <w:rPr>
                <w:color w:val="000000" w:themeColor="text1"/>
                <w:lang w:bidi="en-US"/>
              </w:rPr>
            </w:pPr>
            <w:r w:rsidRPr="00246AAB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62CA47" w14:textId="77777777" w:rsidR="006F03B4" w:rsidRPr="00246AAB" w:rsidRDefault="006F03B4" w:rsidP="006F03B4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246AAB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246AAB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44F6C45C" w14:textId="77777777" w:rsidR="006F03B4" w:rsidRPr="00246AAB" w:rsidRDefault="006F03B4" w:rsidP="006F03B4">
            <w:pPr>
              <w:rPr>
                <w:color w:val="000000" w:themeColor="text1"/>
                <w:shd w:val="clear" w:color="auto" w:fill="FFFFFF"/>
              </w:rPr>
            </w:pPr>
            <w:r w:rsidRPr="00246AAB">
              <w:rPr>
                <w:color w:val="000000" w:themeColor="text1"/>
                <w:shd w:val="clear" w:color="auto" w:fill="FFFFFF"/>
              </w:rPr>
              <w:t>N = NO PROCESS</w:t>
            </w:r>
            <w:r w:rsidRPr="00246AAB">
              <w:rPr>
                <w:color w:val="000000" w:themeColor="text1"/>
              </w:rPr>
              <w:br/>
            </w:r>
            <w:r w:rsidRPr="00246AAB">
              <w:rPr>
                <w:color w:val="000000" w:themeColor="text1"/>
                <w:shd w:val="clear" w:color="auto" w:fill="FFFFFF"/>
              </w:rPr>
              <w:t>P = PROCESSING</w:t>
            </w:r>
            <w:r w:rsidRPr="00246AAB">
              <w:rPr>
                <w:color w:val="000000" w:themeColor="text1"/>
              </w:rPr>
              <w:br/>
            </w:r>
            <w:r w:rsidRPr="00246AAB">
              <w:rPr>
                <w:color w:val="000000" w:themeColor="text1"/>
                <w:shd w:val="clear" w:color="auto" w:fill="FFFFFF"/>
              </w:rPr>
              <w:t>Y = PROCESS COMPLETE</w:t>
            </w:r>
            <w:r w:rsidRPr="00246AAB">
              <w:rPr>
                <w:color w:val="000000" w:themeColor="text1"/>
              </w:rPr>
              <w:br/>
            </w:r>
            <w:r w:rsidRPr="00246AAB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6F03B4" w:rsidRPr="003101BC" w14:paraId="434B46D8" w14:textId="77777777" w:rsidTr="00D562C9">
        <w:trPr>
          <w:trHeight w:val="522"/>
        </w:trPr>
        <w:tc>
          <w:tcPr>
            <w:tcW w:w="575" w:type="dxa"/>
            <w:vMerge/>
          </w:tcPr>
          <w:p w14:paraId="76842CDD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A1FF5" w14:textId="77777777" w:rsidR="006F03B4" w:rsidRPr="003101BC" w:rsidRDefault="006F03B4" w:rsidP="006F03B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A68D5A4" w14:textId="77777777" w:rsidR="006F03B4" w:rsidRPr="003101BC" w:rsidRDefault="006F03B4" w:rsidP="006F03B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D8D40A" w14:textId="77777777" w:rsidR="006F03B4" w:rsidRPr="003101BC" w:rsidRDefault="006F03B4" w:rsidP="006F03B4">
            <w:pPr>
              <w:rPr>
                <w:color w:val="000000" w:themeColor="text1"/>
                <w:lang w:bidi="th-TH"/>
              </w:rPr>
            </w:pPr>
          </w:p>
        </w:tc>
      </w:tr>
    </w:tbl>
    <w:p w14:paraId="39E9A3B0" w14:textId="77777777" w:rsidR="00D562C9" w:rsidRPr="003101BC" w:rsidRDefault="00D562C9" w:rsidP="00D562C9">
      <w:pPr>
        <w:rPr>
          <w:color w:val="000000" w:themeColor="text1"/>
        </w:rPr>
      </w:pPr>
    </w:p>
    <w:p w14:paraId="53395AE6" w14:textId="77777777" w:rsidR="00D562C9" w:rsidRPr="003101BC" w:rsidRDefault="00D562C9" w:rsidP="00D562C9">
      <w:pPr>
        <w:rPr>
          <w:color w:val="000000" w:themeColor="text1"/>
        </w:rPr>
      </w:pPr>
    </w:p>
    <w:p w14:paraId="09A79912" w14:textId="51A47988" w:rsidR="00715EC9" w:rsidRPr="003101BC" w:rsidRDefault="00715EC9" w:rsidP="00715EC9">
      <w:pPr>
        <w:rPr>
          <w:color w:val="000000" w:themeColor="text1"/>
        </w:rPr>
      </w:pPr>
      <w:proofErr w:type="gramStart"/>
      <w:r w:rsidRPr="003101BC">
        <w:rPr>
          <w:b/>
          <w:bCs/>
          <w:color w:val="000000" w:themeColor="text1"/>
          <w:lang w:bidi="th-TH"/>
        </w:rPr>
        <w:t>Table :</w:t>
      </w:r>
      <w:proofErr w:type="gramEnd"/>
      <w:r w:rsidRPr="003101BC">
        <w:rPr>
          <w:b/>
          <w:bCs/>
          <w:color w:val="000000" w:themeColor="text1"/>
          <w:lang w:bidi="th-TH"/>
        </w:rPr>
        <w:t xml:space="preserve"> </w:t>
      </w:r>
      <w:r w:rsidRPr="00715EC9">
        <w:rPr>
          <w:b/>
          <w:bCs/>
          <w:color w:val="000000" w:themeColor="text1"/>
          <w:lang w:bidi="th-TH"/>
        </w:rPr>
        <w:t>XCUST_POR_REQ_DIST_INT_ALL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715EC9" w:rsidRPr="003101BC" w14:paraId="08092B37" w14:textId="77777777" w:rsidTr="00715EC9">
        <w:tc>
          <w:tcPr>
            <w:tcW w:w="575" w:type="dxa"/>
            <w:shd w:val="clear" w:color="auto" w:fill="D9D9D9"/>
          </w:tcPr>
          <w:p w14:paraId="7DA80DBE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32439CB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0FC9FFAF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5362955E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715EC9" w:rsidRPr="003101BC" w14:paraId="3AFFF48F" w14:textId="77777777" w:rsidTr="00715EC9">
        <w:tc>
          <w:tcPr>
            <w:tcW w:w="575" w:type="dxa"/>
            <w:vMerge w:val="restart"/>
          </w:tcPr>
          <w:p w14:paraId="62CB9E5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38857240" w14:textId="156A7506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</w:t>
            </w:r>
          </w:p>
        </w:tc>
        <w:tc>
          <w:tcPr>
            <w:tcW w:w="1457" w:type="dxa"/>
          </w:tcPr>
          <w:p w14:paraId="727CDF8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B976B66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715EC9" w:rsidRPr="003101BC" w14:paraId="154D5CBD" w14:textId="77777777" w:rsidTr="00715EC9">
        <w:tc>
          <w:tcPr>
            <w:tcW w:w="575" w:type="dxa"/>
            <w:vMerge/>
          </w:tcPr>
          <w:p w14:paraId="0855D6E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217A2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5768F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633DF9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6B1AD093" w14:textId="77777777" w:rsidTr="00715EC9">
        <w:tc>
          <w:tcPr>
            <w:tcW w:w="575" w:type="dxa"/>
            <w:vMerge/>
          </w:tcPr>
          <w:p w14:paraId="53EB8BFC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662DC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F6B5A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3A2E43E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407B6D1E" w14:textId="77777777" w:rsidTr="00715EC9">
        <w:tc>
          <w:tcPr>
            <w:tcW w:w="575" w:type="dxa"/>
            <w:vMerge/>
          </w:tcPr>
          <w:p w14:paraId="7EC089A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CCF3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562FD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765A84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3DB0C9AF" w14:textId="77777777" w:rsidTr="00715EC9">
        <w:tc>
          <w:tcPr>
            <w:tcW w:w="575" w:type="dxa"/>
            <w:vMerge/>
          </w:tcPr>
          <w:p w14:paraId="5A15F8C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F5E52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65C4F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430F5B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22F1AAA7" w14:textId="77777777" w:rsidTr="00715EC9">
        <w:tc>
          <w:tcPr>
            <w:tcW w:w="575" w:type="dxa"/>
            <w:vMerge/>
          </w:tcPr>
          <w:p w14:paraId="42361E2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30C239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97D3A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9A0A548" w14:textId="41D24293" w:rsidR="00715EC9" w:rsidRPr="003101BC" w:rsidRDefault="00626782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715EC9" w:rsidRPr="00566F84">
              <w:rPr>
                <w:color w:val="000000" w:themeColor="text1"/>
                <w:lang w:bidi="th-TH"/>
              </w:rPr>
              <w:t>_PR_TBL</w:t>
            </w:r>
            <w:r w:rsidR="00715EC9">
              <w:rPr>
                <w:color w:val="000000" w:themeColor="text1"/>
                <w:lang w:bidi="th-TH"/>
              </w:rPr>
              <w:t>.PO_NUMBER</w:t>
            </w:r>
          </w:p>
        </w:tc>
      </w:tr>
      <w:tr w:rsidR="00715EC9" w:rsidRPr="003101BC" w14:paraId="6031B10A" w14:textId="77777777" w:rsidTr="00715EC9">
        <w:tc>
          <w:tcPr>
            <w:tcW w:w="575" w:type="dxa"/>
            <w:vMerge/>
          </w:tcPr>
          <w:p w14:paraId="2C2C86E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1567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9FE72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74AD85" w14:textId="1B495499" w:rsidR="00715EC9" w:rsidRPr="001976E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1FCF646" w14:textId="77777777" w:rsidTr="00715EC9">
        <w:tc>
          <w:tcPr>
            <w:tcW w:w="575" w:type="dxa"/>
            <w:vMerge w:val="restart"/>
          </w:tcPr>
          <w:p w14:paraId="199BA4B0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0309ACD0" w14:textId="30182333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 xml:space="preserve">Interface </w:t>
            </w:r>
            <w:r>
              <w:rPr>
                <w:color w:val="000000" w:themeColor="text1"/>
                <w:lang w:eastAsia="en-US" w:bidi="th-TH"/>
              </w:rPr>
              <w:t>Line</w:t>
            </w:r>
            <w:r w:rsidRPr="00566F84">
              <w:rPr>
                <w:color w:val="000000" w:themeColor="text1"/>
                <w:lang w:eastAsia="en-US" w:bidi="th-TH"/>
              </w:rPr>
              <w:t xml:space="preserve"> Key</w:t>
            </w:r>
          </w:p>
        </w:tc>
        <w:tc>
          <w:tcPr>
            <w:tcW w:w="1457" w:type="dxa"/>
          </w:tcPr>
          <w:p w14:paraId="253755D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E6093B" w14:textId="76269B98" w:rsidR="00715EC9" w:rsidRPr="00626782" w:rsidRDefault="00626782" w:rsidP="00715EC9">
            <w:pPr>
              <w:rPr>
                <w:color w:val="000000" w:themeColor="text1"/>
                <w:lang w:bidi="th-TH"/>
              </w:rPr>
            </w:pPr>
            <w:r w:rsidRPr="00626782">
              <w:rPr>
                <w:color w:val="000000" w:themeColor="text1"/>
                <w:lang w:bidi="th-TH"/>
              </w:rPr>
              <w:t xml:space="preserve">Running Number </w:t>
            </w:r>
            <w:r w:rsidRPr="00626782">
              <w:rPr>
                <w:rFonts w:hint="cs"/>
                <w:color w:val="000000" w:themeColor="text1"/>
                <w:cs/>
                <w:lang w:bidi="th-TH"/>
              </w:rPr>
              <w:t xml:space="preserve">ที่ตรงกับ </w:t>
            </w:r>
            <w:r w:rsidRPr="00626782">
              <w:rPr>
                <w:color w:val="000000" w:themeColor="text1"/>
                <w:lang w:bidi="th-TH"/>
              </w:rPr>
              <w:t xml:space="preserve"> XCUST_POR_REQ_LINE_INT_ALL</w:t>
            </w:r>
          </w:p>
        </w:tc>
      </w:tr>
      <w:tr w:rsidR="00715EC9" w:rsidRPr="003101BC" w14:paraId="2141C5B4" w14:textId="77777777" w:rsidTr="00715EC9">
        <w:tc>
          <w:tcPr>
            <w:tcW w:w="575" w:type="dxa"/>
            <w:vMerge/>
          </w:tcPr>
          <w:p w14:paraId="7080AD1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D97D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36BB0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2B267B7" w14:textId="77777777" w:rsidR="00715EC9" w:rsidRPr="00626782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626782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180EED5E" w14:textId="77777777" w:rsidTr="00715EC9">
        <w:tc>
          <w:tcPr>
            <w:tcW w:w="575" w:type="dxa"/>
            <w:vMerge/>
          </w:tcPr>
          <w:p w14:paraId="734A454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50D28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EA8F96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375C4E2" w14:textId="77777777" w:rsidR="00715EC9" w:rsidRPr="00626782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06D6567E" w14:textId="77777777" w:rsidTr="00715EC9">
        <w:tc>
          <w:tcPr>
            <w:tcW w:w="575" w:type="dxa"/>
            <w:vMerge/>
          </w:tcPr>
          <w:p w14:paraId="0FB4EBC5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C5960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19132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200E176" w14:textId="77777777" w:rsidR="00715EC9" w:rsidRPr="00626782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626782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3C6BF49D" w14:textId="77777777" w:rsidTr="00715EC9">
        <w:tc>
          <w:tcPr>
            <w:tcW w:w="575" w:type="dxa"/>
            <w:vMerge/>
          </w:tcPr>
          <w:p w14:paraId="67C0E57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2F907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C72D8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12B7D1F" w14:textId="77777777" w:rsidR="00715EC9" w:rsidRPr="00626782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2216929A" w14:textId="77777777" w:rsidTr="00715EC9">
        <w:tc>
          <w:tcPr>
            <w:tcW w:w="575" w:type="dxa"/>
            <w:vMerge/>
          </w:tcPr>
          <w:p w14:paraId="1494098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3E0F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D365F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1FBC08C" w14:textId="1D08F3E5" w:rsidR="00715EC9" w:rsidRPr="00626782" w:rsidRDefault="00626782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XCUST_POR</w:t>
            </w:r>
            <w:r w:rsidRPr="00626782">
              <w:rPr>
                <w:color w:val="000000" w:themeColor="text1"/>
                <w:lang w:bidi="th-TH"/>
              </w:rPr>
              <w:t>_REQ_LINE_INT_ALL.LINE_NUMBER</w:t>
            </w:r>
          </w:p>
        </w:tc>
      </w:tr>
      <w:tr w:rsidR="00715EC9" w:rsidRPr="003101BC" w14:paraId="1AF1C157" w14:textId="77777777" w:rsidTr="00715EC9">
        <w:tc>
          <w:tcPr>
            <w:tcW w:w="575" w:type="dxa"/>
            <w:vMerge/>
          </w:tcPr>
          <w:p w14:paraId="5702EC5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30DF7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FA356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E02B82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71CD5917" w14:textId="77777777" w:rsidTr="00715EC9">
        <w:tc>
          <w:tcPr>
            <w:tcW w:w="575" w:type="dxa"/>
            <w:vMerge w:val="restart"/>
          </w:tcPr>
          <w:p w14:paraId="6D61B1C9" w14:textId="6C76B33D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7EE4E19" w14:textId="290B21F6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Interface Distribution Key</w:t>
            </w:r>
          </w:p>
        </w:tc>
        <w:tc>
          <w:tcPr>
            <w:tcW w:w="1457" w:type="dxa"/>
          </w:tcPr>
          <w:p w14:paraId="6C370C7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6E53274" w14:textId="54435266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Running Distribution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>
              <w:rPr>
                <w:color w:val="000000" w:themeColor="text1"/>
                <w:lang w:bidi="th-TH"/>
              </w:rPr>
              <w:t>Interface line Key</w:t>
            </w:r>
          </w:p>
        </w:tc>
      </w:tr>
      <w:tr w:rsidR="00715EC9" w:rsidRPr="003101BC" w14:paraId="6B2BC8C3" w14:textId="77777777" w:rsidTr="00715EC9">
        <w:tc>
          <w:tcPr>
            <w:tcW w:w="575" w:type="dxa"/>
            <w:vMerge/>
          </w:tcPr>
          <w:p w14:paraId="6DDFB61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59C8E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7D2E7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A6B8DCD" w14:textId="135B71D1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2106CAFE" w14:textId="77777777" w:rsidTr="00715EC9">
        <w:tc>
          <w:tcPr>
            <w:tcW w:w="575" w:type="dxa"/>
            <w:vMerge/>
          </w:tcPr>
          <w:p w14:paraId="09C1D22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A72E6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AC0D4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E85E09D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19AFFB7D" w14:textId="77777777" w:rsidTr="00715EC9">
        <w:tc>
          <w:tcPr>
            <w:tcW w:w="575" w:type="dxa"/>
            <w:vMerge/>
          </w:tcPr>
          <w:p w14:paraId="1CA631B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CEF3B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691F2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FDC18CB" w14:textId="0801BD5C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6A489AFD" w14:textId="77777777" w:rsidTr="00715EC9">
        <w:tc>
          <w:tcPr>
            <w:tcW w:w="575" w:type="dxa"/>
            <w:vMerge/>
          </w:tcPr>
          <w:p w14:paraId="0F4FB8C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70D0B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0399D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C3221D4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D028090" w14:textId="77777777" w:rsidTr="00715EC9">
        <w:tc>
          <w:tcPr>
            <w:tcW w:w="575" w:type="dxa"/>
            <w:vMerge/>
          </w:tcPr>
          <w:p w14:paraId="7E6ECCC0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B1D0B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FA0FD2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E1BD68C" w14:textId="03CF51C9" w:rsidR="00715EC9" w:rsidRPr="003101BC" w:rsidRDefault="00CB2A2C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Program running</w:t>
            </w:r>
          </w:p>
        </w:tc>
      </w:tr>
      <w:tr w:rsidR="00715EC9" w:rsidRPr="003101BC" w14:paraId="147DB91B" w14:textId="77777777" w:rsidTr="00715EC9">
        <w:tc>
          <w:tcPr>
            <w:tcW w:w="575" w:type="dxa"/>
            <w:vMerge/>
          </w:tcPr>
          <w:p w14:paraId="440B0DF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24C8E0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3B200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4880B0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06923" w:rsidRPr="003101BC" w14:paraId="22E3E5EC" w14:textId="77777777" w:rsidTr="00447473">
        <w:tc>
          <w:tcPr>
            <w:tcW w:w="575" w:type="dxa"/>
            <w:vMerge w:val="restart"/>
          </w:tcPr>
          <w:p w14:paraId="742FDF5F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6B9945A2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QTY</w:t>
            </w:r>
          </w:p>
        </w:tc>
        <w:tc>
          <w:tcPr>
            <w:tcW w:w="1457" w:type="dxa"/>
          </w:tcPr>
          <w:p w14:paraId="72113715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97B1BBD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QTY</w:t>
            </w:r>
          </w:p>
        </w:tc>
      </w:tr>
      <w:tr w:rsidR="00B06923" w:rsidRPr="003101BC" w14:paraId="15128574" w14:textId="77777777" w:rsidTr="00447473">
        <w:tc>
          <w:tcPr>
            <w:tcW w:w="575" w:type="dxa"/>
            <w:vMerge/>
          </w:tcPr>
          <w:p w14:paraId="1BF8546C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CB63DD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C2EAB4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B2D7EE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NUMBER</w:t>
            </w:r>
          </w:p>
        </w:tc>
      </w:tr>
      <w:tr w:rsidR="00B06923" w:rsidRPr="003101BC" w14:paraId="518E48DD" w14:textId="77777777" w:rsidTr="00447473">
        <w:tc>
          <w:tcPr>
            <w:tcW w:w="575" w:type="dxa"/>
            <w:vMerge/>
          </w:tcPr>
          <w:p w14:paraId="02966B44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9DC50D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9D6A27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BFE3043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06923" w:rsidRPr="003101BC" w14:paraId="14E434B9" w14:textId="77777777" w:rsidTr="00447473">
        <w:tc>
          <w:tcPr>
            <w:tcW w:w="575" w:type="dxa"/>
            <w:vMerge/>
          </w:tcPr>
          <w:p w14:paraId="5A8E2DE9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842581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79F81E2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468188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06923" w:rsidRPr="003101BC" w14:paraId="2E92D326" w14:textId="77777777" w:rsidTr="00447473">
        <w:trPr>
          <w:trHeight w:val="268"/>
        </w:trPr>
        <w:tc>
          <w:tcPr>
            <w:tcW w:w="575" w:type="dxa"/>
            <w:vMerge/>
          </w:tcPr>
          <w:p w14:paraId="11C7497E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5B27AA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0D63C6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DB9738D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06923" w:rsidRPr="003101BC" w14:paraId="33B0F47D" w14:textId="77777777" w:rsidTr="00447473">
        <w:tc>
          <w:tcPr>
            <w:tcW w:w="575" w:type="dxa"/>
            <w:vMerge/>
          </w:tcPr>
          <w:p w14:paraId="51BB13FF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FB0A83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CEF426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378FDE4" w14:textId="778E0EE9" w:rsidR="00B06923" w:rsidRPr="003101BC" w:rsidRDefault="00626782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B06923" w:rsidRPr="00566F84">
              <w:rPr>
                <w:color w:val="000000" w:themeColor="text1"/>
                <w:lang w:bidi="th-TH"/>
              </w:rPr>
              <w:t>_PR_TBL</w:t>
            </w:r>
            <w:r w:rsidR="00B06923">
              <w:rPr>
                <w:color w:val="000000" w:themeColor="text1"/>
                <w:lang w:bidi="th-TH"/>
              </w:rPr>
              <w:t>.QTY</w:t>
            </w:r>
          </w:p>
        </w:tc>
      </w:tr>
      <w:tr w:rsidR="00B06923" w:rsidRPr="003101BC" w14:paraId="584558CC" w14:textId="77777777" w:rsidTr="00447473">
        <w:tc>
          <w:tcPr>
            <w:tcW w:w="575" w:type="dxa"/>
            <w:vMerge/>
          </w:tcPr>
          <w:p w14:paraId="26A01F07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D30B2F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60FA65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72B2E1" w14:textId="03CB1968" w:rsidR="00B06923" w:rsidRPr="003101BC" w:rsidRDefault="006B5291" w:rsidP="001976E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1976EC">
              <w:rPr>
                <w:color w:val="000000" w:themeColor="text1"/>
                <w:lang w:bidi="th-TH"/>
              </w:rPr>
              <w:t>&gt;(P) Purchase Requisition &gt; Billing  &gt; (F) Qua</w:t>
            </w:r>
            <w:r w:rsidR="00626782">
              <w:rPr>
                <w:color w:val="000000" w:themeColor="text1"/>
                <w:lang w:bidi="th-TH"/>
              </w:rPr>
              <w:t>n</w:t>
            </w:r>
            <w:r w:rsidR="001976EC">
              <w:rPr>
                <w:color w:val="000000" w:themeColor="text1"/>
                <w:lang w:bidi="th-TH"/>
              </w:rPr>
              <w:t>tity</w:t>
            </w:r>
          </w:p>
        </w:tc>
      </w:tr>
      <w:tr w:rsidR="00735D8F" w:rsidRPr="003101BC" w14:paraId="30B9AE58" w14:textId="77777777" w:rsidTr="00447473">
        <w:tc>
          <w:tcPr>
            <w:tcW w:w="575" w:type="dxa"/>
            <w:vMerge w:val="restart"/>
          </w:tcPr>
          <w:p w14:paraId="44730588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0BA7F997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  <w:r w:rsidRPr="00B06923">
              <w:rPr>
                <w:color w:val="000000" w:themeColor="text1"/>
                <w:lang w:eastAsia="en-US" w:bidi="th-TH"/>
              </w:rPr>
              <w:t>CHARGE_ACCOUNT_SEGMENT1</w:t>
            </w:r>
          </w:p>
        </w:tc>
        <w:tc>
          <w:tcPr>
            <w:tcW w:w="1457" w:type="dxa"/>
          </w:tcPr>
          <w:p w14:paraId="461EDEC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954AE91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Account code company</w:t>
            </w:r>
          </w:p>
        </w:tc>
      </w:tr>
      <w:tr w:rsidR="00735D8F" w:rsidRPr="003101BC" w14:paraId="3D9B1C63" w14:textId="77777777" w:rsidTr="00447473">
        <w:tc>
          <w:tcPr>
            <w:tcW w:w="575" w:type="dxa"/>
            <w:vMerge/>
          </w:tcPr>
          <w:p w14:paraId="5E622C4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487B9F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BB83F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EC16DB8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VARCHAR2(25)</w:t>
            </w:r>
          </w:p>
        </w:tc>
      </w:tr>
      <w:tr w:rsidR="00735D8F" w:rsidRPr="003101BC" w14:paraId="3E7A650A" w14:textId="77777777" w:rsidTr="00447473">
        <w:tc>
          <w:tcPr>
            <w:tcW w:w="575" w:type="dxa"/>
            <w:vMerge/>
          </w:tcPr>
          <w:p w14:paraId="029CD51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A68B25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34FD75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8EC5B61" w14:textId="7F9B3BA3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76DB31D6" w14:textId="77777777" w:rsidTr="002E6F77">
        <w:trPr>
          <w:trHeight w:val="70"/>
        </w:trPr>
        <w:tc>
          <w:tcPr>
            <w:tcW w:w="575" w:type="dxa"/>
            <w:vMerge/>
          </w:tcPr>
          <w:p w14:paraId="7883117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40E99A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4E92C8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61FAB2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35D8F" w:rsidRPr="003101BC" w14:paraId="7C93651C" w14:textId="77777777" w:rsidTr="00447473">
        <w:trPr>
          <w:trHeight w:val="277"/>
        </w:trPr>
        <w:tc>
          <w:tcPr>
            <w:tcW w:w="575" w:type="dxa"/>
            <w:vMerge/>
          </w:tcPr>
          <w:p w14:paraId="5213E144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5D7BA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21D53B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2FE3065" w14:textId="7D097079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45C17F31" w14:textId="77777777" w:rsidTr="00447473">
        <w:tc>
          <w:tcPr>
            <w:tcW w:w="575" w:type="dxa"/>
            <w:vMerge/>
          </w:tcPr>
          <w:p w14:paraId="3D9ADBE2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2388D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70760D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86DC23E" w14:textId="4A186DE0" w:rsidR="00735D8F" w:rsidRPr="009F3320" w:rsidRDefault="009700B5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C24824">
              <w:rPr>
                <w:color w:val="000000" w:themeColor="text1"/>
                <w:highlight w:val="yellow"/>
                <w:lang w:bidi="th-TH"/>
              </w:rPr>
              <w:t xml:space="preserve">Setup and Maintenance &gt; Manufacturing… &gt; Cost </w:t>
            </w:r>
            <w:r w:rsidRPr="00771E07">
              <w:rPr>
                <w:color w:val="000000" w:themeColor="text1"/>
                <w:highlight w:val="yellow"/>
                <w:lang w:bidi="th-TH"/>
              </w:rPr>
              <w:t>Accounting &gt; Manage Mapping Set &gt;</w:t>
            </w:r>
            <w:r w:rsidR="008C5098" w:rsidRPr="00771E07">
              <w:rPr>
                <w:color w:val="000000" w:themeColor="text1"/>
                <w:highlight w:val="yellow"/>
                <w:lang w:bidi="th-TH"/>
              </w:rPr>
              <w:t xml:space="preserve"> Material Account – Organization</w:t>
            </w:r>
            <w:r w:rsidR="00C70722" w:rsidRPr="00771E07">
              <w:rPr>
                <w:color w:val="000000" w:themeColor="text1"/>
                <w:highlight w:val="yellow"/>
                <w:lang w:bidi="th-TH"/>
              </w:rPr>
              <w:t xml:space="preserve"> &gt; Out</w:t>
            </w:r>
            <w:r w:rsidR="00C70722" w:rsidRPr="009F3320">
              <w:rPr>
                <w:color w:val="000000" w:themeColor="text1"/>
                <w:highlight w:val="yellow"/>
                <w:lang w:bidi="th-TH"/>
              </w:rPr>
              <w:t>put</w:t>
            </w:r>
            <w:r w:rsidR="008C5098" w:rsidRPr="009F3320">
              <w:rPr>
                <w:color w:val="000000" w:themeColor="text1"/>
                <w:highlight w:val="yellow"/>
                <w:lang w:bidi="th-TH"/>
              </w:rPr>
              <w:t xml:space="preserve"> </w:t>
            </w:r>
            <w:r w:rsidR="009F3320" w:rsidRPr="009F3320">
              <w:rPr>
                <w:color w:val="000000" w:themeColor="text1"/>
                <w:highlight w:val="yellow"/>
                <w:lang w:bidi="th-TH"/>
              </w:rPr>
              <w:t>&gt; (F)</w:t>
            </w:r>
            <w:proofErr w:type="spellStart"/>
            <w:r w:rsidR="009F3320" w:rsidRPr="009F3320">
              <w:rPr>
                <w:color w:val="000000" w:themeColor="text1"/>
                <w:highlight w:val="yellow"/>
                <w:lang w:bidi="th-TH"/>
              </w:rPr>
              <w:t>Compayny</w:t>
            </w:r>
            <w:proofErr w:type="spellEnd"/>
          </w:p>
        </w:tc>
      </w:tr>
      <w:tr w:rsidR="00735D8F" w:rsidRPr="003101BC" w14:paraId="3BF12419" w14:textId="77777777" w:rsidTr="00447473">
        <w:tc>
          <w:tcPr>
            <w:tcW w:w="575" w:type="dxa"/>
            <w:vMerge/>
          </w:tcPr>
          <w:p w14:paraId="2B395D42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BB7A60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52A71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E00A1F" w14:textId="15A81C5B" w:rsidR="00735D8F" w:rsidRPr="003101BC" w:rsidRDefault="006B5291" w:rsidP="001976E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1976EC">
              <w:rPr>
                <w:color w:val="000000" w:themeColor="text1"/>
                <w:lang w:bidi="th-TH"/>
              </w:rPr>
              <w:t>&gt;(P) Purchase Requisition &gt; Billing  &gt; (F) Charge Account Segment</w:t>
            </w:r>
            <w:r w:rsidR="00251CF5">
              <w:rPr>
                <w:color w:val="000000" w:themeColor="text1"/>
                <w:lang w:bidi="th-TH"/>
              </w:rPr>
              <w:t>1</w:t>
            </w:r>
          </w:p>
        </w:tc>
      </w:tr>
      <w:tr w:rsidR="00735D8F" w:rsidRPr="003101BC" w14:paraId="7A6FAEAC" w14:textId="77777777" w:rsidTr="00447473">
        <w:tc>
          <w:tcPr>
            <w:tcW w:w="575" w:type="dxa"/>
            <w:vMerge w:val="restart"/>
          </w:tcPr>
          <w:p w14:paraId="59EC9A50" w14:textId="01BE4BD6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64E8C275" w14:textId="77777777" w:rsidR="00735D8F" w:rsidRPr="00901031" w:rsidRDefault="00735D8F" w:rsidP="00447473">
            <w:pPr>
              <w:rPr>
                <w:lang w:eastAsia="en-US" w:bidi="th-TH"/>
              </w:rPr>
            </w:pPr>
            <w:r w:rsidRPr="00901031">
              <w:rPr>
                <w:lang w:eastAsia="en-US" w:bidi="th-TH"/>
              </w:rPr>
              <w:t>CHARGE_ACCOUNT_SEGMENT2</w:t>
            </w:r>
          </w:p>
        </w:tc>
        <w:tc>
          <w:tcPr>
            <w:tcW w:w="1457" w:type="dxa"/>
          </w:tcPr>
          <w:p w14:paraId="5078E2B6" w14:textId="77777777" w:rsidR="00735D8F" w:rsidRPr="00901031" w:rsidRDefault="00735D8F" w:rsidP="00447473">
            <w:pPr>
              <w:rPr>
                <w:lang w:bidi="en-US"/>
              </w:rPr>
            </w:pPr>
            <w:r w:rsidRPr="00901031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89E42A6" w14:textId="093712A0" w:rsidR="00735D8F" w:rsidRPr="00901031" w:rsidRDefault="00A622C9" w:rsidP="00447473">
            <w:pPr>
              <w:rPr>
                <w:shd w:val="clear" w:color="auto" w:fill="FFFFFF"/>
                <w:lang w:bidi="th-TH"/>
              </w:rPr>
            </w:pPr>
            <w:r w:rsidRPr="00901031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Pr="00901031">
              <w:rPr>
                <w:shd w:val="clear" w:color="auto" w:fill="FFFFFF"/>
                <w:lang w:bidi="th-TH"/>
              </w:rPr>
              <w:t>Account code Store /Department</w:t>
            </w:r>
          </w:p>
        </w:tc>
      </w:tr>
      <w:tr w:rsidR="00735D8F" w:rsidRPr="003101BC" w14:paraId="735A234A" w14:textId="77777777" w:rsidTr="00447473">
        <w:tc>
          <w:tcPr>
            <w:tcW w:w="575" w:type="dxa"/>
            <w:vMerge/>
          </w:tcPr>
          <w:p w14:paraId="298CEA8E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0F1CFC" w14:textId="77777777" w:rsidR="00735D8F" w:rsidRPr="00901031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4D7A964" w14:textId="77777777" w:rsidR="00735D8F" w:rsidRPr="00901031" w:rsidRDefault="00735D8F" w:rsidP="00447473">
            <w:pPr>
              <w:rPr>
                <w:lang w:bidi="en-US"/>
              </w:rPr>
            </w:pPr>
            <w:r w:rsidRPr="00901031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8A43DC" w14:textId="77777777" w:rsidR="00735D8F" w:rsidRPr="00901031" w:rsidRDefault="00735D8F" w:rsidP="00447473">
            <w:pPr>
              <w:rPr>
                <w:shd w:val="clear" w:color="auto" w:fill="FFFFFF"/>
              </w:rPr>
            </w:pPr>
            <w:r w:rsidRPr="00901031">
              <w:rPr>
                <w:lang w:bidi="th-TH"/>
              </w:rPr>
              <w:t>VARCHAR2(25)</w:t>
            </w:r>
          </w:p>
        </w:tc>
      </w:tr>
      <w:tr w:rsidR="00735D8F" w:rsidRPr="003101BC" w14:paraId="73702190" w14:textId="77777777" w:rsidTr="00447473">
        <w:tc>
          <w:tcPr>
            <w:tcW w:w="575" w:type="dxa"/>
            <w:vMerge/>
          </w:tcPr>
          <w:p w14:paraId="6408BBF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1F5309" w14:textId="77777777" w:rsidR="00735D8F" w:rsidRPr="00901031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C1607A" w14:textId="77777777" w:rsidR="00735D8F" w:rsidRPr="00901031" w:rsidRDefault="00735D8F" w:rsidP="00447473">
            <w:pPr>
              <w:rPr>
                <w:lang w:bidi="en-US"/>
              </w:rPr>
            </w:pPr>
            <w:r w:rsidRPr="00901031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F9F0AD9" w14:textId="77777777" w:rsidR="00735D8F" w:rsidRPr="00901031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3101BC" w14:paraId="481BF05E" w14:textId="77777777" w:rsidTr="00447473">
        <w:tc>
          <w:tcPr>
            <w:tcW w:w="575" w:type="dxa"/>
            <w:vMerge/>
          </w:tcPr>
          <w:p w14:paraId="2FC47F62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57A600" w14:textId="77777777" w:rsidR="00735D8F" w:rsidRPr="00901031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8807D8" w14:textId="77777777" w:rsidR="00735D8F" w:rsidRPr="00901031" w:rsidRDefault="00735D8F" w:rsidP="00447473">
            <w:pPr>
              <w:rPr>
                <w:lang w:bidi="en-US"/>
              </w:rPr>
            </w:pPr>
            <w:r w:rsidRPr="00901031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6A1CC00" w14:textId="77777777" w:rsidR="00735D8F" w:rsidRPr="00901031" w:rsidRDefault="00735D8F" w:rsidP="00447473">
            <w:pPr>
              <w:rPr>
                <w:shd w:val="clear" w:color="auto" w:fill="FFFFFF"/>
              </w:rPr>
            </w:pPr>
            <w:r w:rsidRPr="00901031">
              <w:rPr>
                <w:shd w:val="clear" w:color="auto" w:fill="FFFFFF"/>
              </w:rPr>
              <w:t>Yes</w:t>
            </w:r>
          </w:p>
        </w:tc>
      </w:tr>
      <w:tr w:rsidR="00735D8F" w:rsidRPr="003101BC" w14:paraId="31C15CE1" w14:textId="77777777" w:rsidTr="00447473">
        <w:trPr>
          <w:trHeight w:val="277"/>
        </w:trPr>
        <w:tc>
          <w:tcPr>
            <w:tcW w:w="575" w:type="dxa"/>
            <w:vMerge/>
          </w:tcPr>
          <w:p w14:paraId="72E13437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9D1BAA" w14:textId="77777777" w:rsidR="00735D8F" w:rsidRPr="00901031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A3B21FF" w14:textId="77777777" w:rsidR="00735D8F" w:rsidRPr="00901031" w:rsidRDefault="00735D8F" w:rsidP="00447473">
            <w:pPr>
              <w:rPr>
                <w:lang w:bidi="en-US"/>
              </w:rPr>
            </w:pPr>
            <w:r w:rsidRPr="00901031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9941A4A" w14:textId="77777777" w:rsidR="00735D8F" w:rsidRPr="00901031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3101BC" w14:paraId="7579D3A5" w14:textId="77777777" w:rsidTr="00447473">
        <w:tc>
          <w:tcPr>
            <w:tcW w:w="575" w:type="dxa"/>
            <w:vMerge/>
          </w:tcPr>
          <w:p w14:paraId="6214EEF7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2061A8" w14:textId="77777777" w:rsidR="00735D8F" w:rsidRPr="00901031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D4F4165" w14:textId="77777777" w:rsidR="00735D8F" w:rsidRPr="00901031" w:rsidRDefault="00735D8F" w:rsidP="00447473">
            <w:pPr>
              <w:rPr>
                <w:lang w:bidi="en-US"/>
              </w:rPr>
            </w:pPr>
            <w:r w:rsidRPr="00901031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48CB7F4" w14:textId="38641E44" w:rsidR="00735D8F" w:rsidRPr="00901031" w:rsidRDefault="002B3C25" w:rsidP="00447473">
            <w:pPr>
              <w:rPr>
                <w:shd w:val="clear" w:color="auto" w:fill="FFFFFF"/>
                <w:lang w:bidi="th-TH"/>
              </w:rPr>
            </w:pPr>
            <w:r w:rsidRPr="00901031">
              <w:rPr>
                <w:highlight w:val="yellow"/>
                <w:lang w:bidi="th-TH"/>
              </w:rPr>
              <w:t>Setup and Maintenance &gt; Manufacturing… &gt; Cost Accounting &gt; Manage Mapping Set &gt; Material Account – Organization &gt; Output &gt; (F)Store</w:t>
            </w:r>
          </w:p>
        </w:tc>
      </w:tr>
      <w:tr w:rsidR="00735D8F" w:rsidRPr="003101BC" w14:paraId="09438826" w14:textId="77777777" w:rsidTr="00447473">
        <w:tc>
          <w:tcPr>
            <w:tcW w:w="575" w:type="dxa"/>
            <w:vMerge/>
          </w:tcPr>
          <w:p w14:paraId="5DB95022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441779" w14:textId="77777777" w:rsidR="00735D8F" w:rsidRPr="00901031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4453EBF" w14:textId="77777777" w:rsidR="00735D8F" w:rsidRPr="00901031" w:rsidRDefault="00735D8F" w:rsidP="00447473">
            <w:pPr>
              <w:rPr>
                <w:lang w:bidi="en-US"/>
              </w:rPr>
            </w:pPr>
            <w:r w:rsidRPr="00901031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F84EB4B" w14:textId="7FB4ADAE" w:rsidR="00735D8F" w:rsidRPr="00901031" w:rsidRDefault="006B5291" w:rsidP="00447473">
            <w:pPr>
              <w:rPr>
                <w:shd w:val="clear" w:color="auto" w:fill="FFFFFF"/>
              </w:rPr>
            </w:pPr>
            <w:r w:rsidRPr="00901031">
              <w:rPr>
                <w:lang w:bidi="th-TH"/>
              </w:rPr>
              <w:t xml:space="preserve">Procurement </w:t>
            </w:r>
            <w:r w:rsidR="001976EC" w:rsidRPr="00901031">
              <w:rPr>
                <w:lang w:bidi="th-TH"/>
              </w:rPr>
              <w:t>&gt;(P) Purchase Requisition &gt; Billing  &gt; (F) Charge Account Segment</w:t>
            </w:r>
            <w:r w:rsidR="00416803" w:rsidRPr="00901031">
              <w:rPr>
                <w:lang w:bidi="th-TH"/>
              </w:rPr>
              <w:t>2</w:t>
            </w:r>
          </w:p>
        </w:tc>
      </w:tr>
      <w:tr w:rsidR="00735D8F" w:rsidRPr="003101BC" w14:paraId="6843D766" w14:textId="77777777" w:rsidTr="00447473">
        <w:tc>
          <w:tcPr>
            <w:tcW w:w="575" w:type="dxa"/>
            <w:vMerge w:val="restart"/>
          </w:tcPr>
          <w:p w14:paraId="556ED836" w14:textId="70DD2453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18697CDE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  <w:r w:rsidRPr="00B06923">
              <w:rPr>
                <w:color w:val="000000" w:themeColor="text1"/>
                <w:lang w:eastAsia="en-US" w:bidi="th-TH"/>
              </w:rPr>
              <w:t>CHARGE_ACCOUNT_SEGMENT</w:t>
            </w:r>
            <w:r>
              <w:rPr>
                <w:color w:val="000000" w:themeColor="text1"/>
                <w:lang w:eastAsia="en-US" w:bidi="th-TH"/>
              </w:rPr>
              <w:t>3</w:t>
            </w:r>
          </w:p>
        </w:tc>
        <w:tc>
          <w:tcPr>
            <w:tcW w:w="1457" w:type="dxa"/>
          </w:tcPr>
          <w:p w14:paraId="21E7FDAF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BFBDC6B" w14:textId="2BFEC479" w:rsidR="00A622C9" w:rsidRPr="003101BC" w:rsidRDefault="00A622C9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Account code</w:t>
            </w:r>
          </w:p>
        </w:tc>
      </w:tr>
      <w:tr w:rsidR="00735D8F" w:rsidRPr="003101BC" w14:paraId="33FA63A6" w14:textId="77777777" w:rsidTr="00447473">
        <w:tc>
          <w:tcPr>
            <w:tcW w:w="575" w:type="dxa"/>
            <w:vMerge/>
          </w:tcPr>
          <w:p w14:paraId="0DAB5ECA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603318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94CCAD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A7CE217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VARCHAR2(25)</w:t>
            </w:r>
          </w:p>
        </w:tc>
      </w:tr>
      <w:tr w:rsidR="00735D8F" w:rsidRPr="003101BC" w14:paraId="69A06679" w14:textId="77777777" w:rsidTr="00447473">
        <w:tc>
          <w:tcPr>
            <w:tcW w:w="575" w:type="dxa"/>
            <w:vMerge/>
          </w:tcPr>
          <w:p w14:paraId="27CDA23C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D5A3DA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FBA3AF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CC340F8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1436D923" w14:textId="77777777" w:rsidTr="00447473">
        <w:tc>
          <w:tcPr>
            <w:tcW w:w="575" w:type="dxa"/>
            <w:vMerge/>
          </w:tcPr>
          <w:p w14:paraId="49881DE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EF0620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CAB4BE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84C2EE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35D8F" w:rsidRPr="003101BC" w14:paraId="163A4CB3" w14:textId="77777777" w:rsidTr="00447473">
        <w:trPr>
          <w:trHeight w:val="277"/>
        </w:trPr>
        <w:tc>
          <w:tcPr>
            <w:tcW w:w="575" w:type="dxa"/>
            <w:vMerge/>
          </w:tcPr>
          <w:p w14:paraId="1734E1CB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C6E68F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87F689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2099F8B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6FD03C5F" w14:textId="77777777" w:rsidTr="00447473">
        <w:tc>
          <w:tcPr>
            <w:tcW w:w="575" w:type="dxa"/>
            <w:vMerge/>
          </w:tcPr>
          <w:p w14:paraId="559D2127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0DC2DE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F96F21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6290C79" w14:textId="0CE19E5E" w:rsidR="00735D8F" w:rsidRPr="003101BC" w:rsidRDefault="00A622C9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C24824">
              <w:rPr>
                <w:color w:val="000000" w:themeColor="text1"/>
                <w:highlight w:val="yellow"/>
                <w:lang w:bidi="th-TH"/>
              </w:rPr>
              <w:t xml:space="preserve">Setup and Maintenance &gt; Manufacturing… &gt; Cost </w:t>
            </w:r>
            <w:r w:rsidRPr="00771E07">
              <w:rPr>
                <w:color w:val="000000" w:themeColor="text1"/>
                <w:highlight w:val="yellow"/>
                <w:lang w:bidi="th-TH"/>
              </w:rPr>
              <w:t>Accounting &gt; Manage Mapp</w:t>
            </w:r>
            <w:r w:rsidRPr="00C52AC6">
              <w:rPr>
                <w:color w:val="000000" w:themeColor="text1"/>
                <w:highlight w:val="yellow"/>
                <w:lang w:bidi="th-TH"/>
              </w:rPr>
              <w:t>ing Set &gt; Material Account – Organization &gt; Output &gt; (F)Account</w:t>
            </w:r>
          </w:p>
        </w:tc>
      </w:tr>
      <w:tr w:rsidR="00735D8F" w:rsidRPr="003101BC" w14:paraId="582B652E" w14:textId="77777777" w:rsidTr="00447473">
        <w:tc>
          <w:tcPr>
            <w:tcW w:w="575" w:type="dxa"/>
            <w:vMerge/>
          </w:tcPr>
          <w:p w14:paraId="22A8EE1E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C3B410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DFA85E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24B2731" w14:textId="5177FA0D" w:rsidR="00735D8F" w:rsidRPr="003101BC" w:rsidRDefault="006B5291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1976EC">
              <w:rPr>
                <w:color w:val="000000" w:themeColor="text1"/>
                <w:lang w:bidi="th-TH"/>
              </w:rPr>
              <w:t>&gt;(P) Purchase Requisition &gt; Billing  &gt; (F) Charge Account Segment</w:t>
            </w:r>
            <w:r w:rsidR="00416803">
              <w:rPr>
                <w:color w:val="000000" w:themeColor="text1"/>
                <w:lang w:bidi="th-TH"/>
              </w:rPr>
              <w:t>3</w:t>
            </w:r>
          </w:p>
        </w:tc>
      </w:tr>
      <w:tr w:rsidR="00735D8F" w:rsidRPr="003101BC" w14:paraId="0BE3D63C" w14:textId="77777777" w:rsidTr="00447473">
        <w:tc>
          <w:tcPr>
            <w:tcW w:w="575" w:type="dxa"/>
            <w:vMerge w:val="restart"/>
          </w:tcPr>
          <w:p w14:paraId="38E9FECC" w14:textId="766431DB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03E0A969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  <w:r w:rsidRPr="00B06923">
              <w:rPr>
                <w:color w:val="000000" w:themeColor="text1"/>
                <w:lang w:eastAsia="en-US" w:bidi="th-TH"/>
              </w:rPr>
              <w:t>CHARGE_ACCOUNT_SEGMENT</w:t>
            </w:r>
            <w:r>
              <w:rPr>
                <w:color w:val="000000" w:themeColor="text1"/>
                <w:lang w:eastAsia="en-US" w:bidi="th-TH"/>
              </w:rPr>
              <w:t>4</w:t>
            </w:r>
          </w:p>
        </w:tc>
        <w:tc>
          <w:tcPr>
            <w:tcW w:w="1457" w:type="dxa"/>
          </w:tcPr>
          <w:p w14:paraId="5CCFD7B1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C928422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Account code Project</w:t>
            </w:r>
          </w:p>
        </w:tc>
      </w:tr>
      <w:tr w:rsidR="00735D8F" w:rsidRPr="003101BC" w14:paraId="659C614B" w14:textId="77777777" w:rsidTr="00447473">
        <w:tc>
          <w:tcPr>
            <w:tcW w:w="575" w:type="dxa"/>
            <w:vMerge/>
          </w:tcPr>
          <w:p w14:paraId="3E9E7305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AF5BA2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5B475E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9CDC21A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VARCHAR2(25)</w:t>
            </w:r>
          </w:p>
        </w:tc>
      </w:tr>
      <w:tr w:rsidR="00735D8F" w:rsidRPr="003101BC" w14:paraId="2D9D00FF" w14:textId="77777777" w:rsidTr="00447473">
        <w:tc>
          <w:tcPr>
            <w:tcW w:w="575" w:type="dxa"/>
            <w:vMerge/>
          </w:tcPr>
          <w:p w14:paraId="3B4D7235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232DAD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9C1831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59018A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7607620D" w14:textId="77777777" w:rsidTr="00447473">
        <w:tc>
          <w:tcPr>
            <w:tcW w:w="575" w:type="dxa"/>
            <w:vMerge/>
          </w:tcPr>
          <w:p w14:paraId="7B3C05D5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B8BC5B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1ED230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726131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35D8F" w:rsidRPr="003101BC" w14:paraId="72728AF4" w14:textId="77777777" w:rsidTr="00447473">
        <w:trPr>
          <w:trHeight w:val="277"/>
        </w:trPr>
        <w:tc>
          <w:tcPr>
            <w:tcW w:w="575" w:type="dxa"/>
            <w:vMerge/>
          </w:tcPr>
          <w:p w14:paraId="144970FB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800228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DFA27B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3691C62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3B690ADF" w14:textId="77777777" w:rsidTr="00447473">
        <w:tc>
          <w:tcPr>
            <w:tcW w:w="575" w:type="dxa"/>
            <w:vMerge/>
          </w:tcPr>
          <w:p w14:paraId="2F49AB0D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33E7AB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4B4BB6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5A44E9E" w14:textId="3EED201D" w:rsidR="00735D8F" w:rsidRPr="003101BC" w:rsidRDefault="00096E86" w:rsidP="00096E86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C24824">
              <w:rPr>
                <w:color w:val="000000" w:themeColor="text1"/>
                <w:highlight w:val="yellow"/>
                <w:lang w:bidi="th-TH"/>
              </w:rPr>
              <w:t xml:space="preserve">Setup and Maintenance &gt; Manufacturing… &gt; Cost </w:t>
            </w:r>
            <w:r w:rsidRPr="00771E07">
              <w:rPr>
                <w:color w:val="000000" w:themeColor="text1"/>
                <w:highlight w:val="yellow"/>
                <w:lang w:bidi="th-TH"/>
              </w:rPr>
              <w:t>Accounting &gt; Manage Mapp</w:t>
            </w:r>
            <w:r w:rsidRPr="00C52AC6">
              <w:rPr>
                <w:color w:val="000000" w:themeColor="text1"/>
                <w:highlight w:val="yellow"/>
                <w:lang w:bidi="th-TH"/>
              </w:rPr>
              <w:t xml:space="preserve">ing Set &gt; Material Account – Organization &gt; Output </w:t>
            </w:r>
            <w:r w:rsidRPr="00096E86">
              <w:rPr>
                <w:color w:val="000000" w:themeColor="text1"/>
                <w:highlight w:val="yellow"/>
                <w:lang w:bidi="th-TH"/>
              </w:rPr>
              <w:t>&gt; (F)Project</w:t>
            </w:r>
          </w:p>
        </w:tc>
      </w:tr>
      <w:tr w:rsidR="00735D8F" w:rsidRPr="003101BC" w14:paraId="77A79C71" w14:textId="77777777" w:rsidTr="00447473">
        <w:tc>
          <w:tcPr>
            <w:tcW w:w="575" w:type="dxa"/>
            <w:vMerge/>
          </w:tcPr>
          <w:p w14:paraId="47D2D01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85322E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E30146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B4D04B" w14:textId="1E263A05" w:rsidR="00735D8F" w:rsidRPr="003101BC" w:rsidRDefault="006B5291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1976EC">
              <w:rPr>
                <w:color w:val="000000" w:themeColor="text1"/>
                <w:lang w:bidi="th-TH"/>
              </w:rPr>
              <w:t>&gt;(P) Purchase Requisition &gt; Billing  &gt; (F) Charge Account Segment</w:t>
            </w:r>
            <w:r w:rsidR="008912D5">
              <w:rPr>
                <w:color w:val="000000" w:themeColor="text1"/>
                <w:lang w:bidi="th-TH"/>
              </w:rPr>
              <w:t>4</w:t>
            </w:r>
          </w:p>
        </w:tc>
      </w:tr>
      <w:tr w:rsidR="00735D8F" w:rsidRPr="003101BC" w14:paraId="3025DE4F" w14:textId="77777777" w:rsidTr="00447473">
        <w:tc>
          <w:tcPr>
            <w:tcW w:w="575" w:type="dxa"/>
            <w:vMerge w:val="restart"/>
          </w:tcPr>
          <w:p w14:paraId="517A2BC9" w14:textId="41E64505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56EEADD0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  <w:r w:rsidRPr="00B06923">
              <w:rPr>
                <w:color w:val="000000" w:themeColor="text1"/>
                <w:lang w:eastAsia="en-US" w:bidi="th-TH"/>
              </w:rPr>
              <w:t>CHARGE_ACCOUNT_SEGMENT</w:t>
            </w:r>
            <w:r>
              <w:rPr>
                <w:color w:val="000000" w:themeColor="text1"/>
                <w:lang w:eastAsia="en-US" w:bidi="th-TH"/>
              </w:rPr>
              <w:t>5</w:t>
            </w:r>
          </w:p>
        </w:tc>
        <w:tc>
          <w:tcPr>
            <w:tcW w:w="1457" w:type="dxa"/>
          </w:tcPr>
          <w:p w14:paraId="1D8EDEB4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026693" w14:textId="4C8EBCBD" w:rsidR="00735D8F" w:rsidRPr="003101BC" w:rsidRDefault="00735D8F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Account code Future</w:t>
            </w:r>
            <w:r w:rsidR="009F63D9">
              <w:rPr>
                <w:color w:val="000000" w:themeColor="text1"/>
                <w:shd w:val="clear" w:color="auto" w:fill="FFFFFF"/>
                <w:lang w:bidi="th-TH"/>
              </w:rPr>
              <w:t>1</w:t>
            </w:r>
          </w:p>
        </w:tc>
      </w:tr>
      <w:tr w:rsidR="00735D8F" w:rsidRPr="003101BC" w14:paraId="3C08F6EA" w14:textId="77777777" w:rsidTr="00447473">
        <w:tc>
          <w:tcPr>
            <w:tcW w:w="575" w:type="dxa"/>
            <w:vMerge/>
          </w:tcPr>
          <w:p w14:paraId="37CE4C6C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56AF45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8E89FD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F5070ED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VARCHAR2(25)</w:t>
            </w:r>
          </w:p>
        </w:tc>
      </w:tr>
      <w:tr w:rsidR="00735D8F" w:rsidRPr="003101BC" w14:paraId="1E068508" w14:textId="77777777" w:rsidTr="00447473">
        <w:tc>
          <w:tcPr>
            <w:tcW w:w="575" w:type="dxa"/>
            <w:vMerge/>
          </w:tcPr>
          <w:p w14:paraId="3EF5519D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48CF5F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485976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A9CD78F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64380609" w14:textId="77777777" w:rsidTr="00447473">
        <w:tc>
          <w:tcPr>
            <w:tcW w:w="575" w:type="dxa"/>
            <w:vMerge/>
          </w:tcPr>
          <w:p w14:paraId="7B2A55F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304783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34265C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072FC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35D8F" w:rsidRPr="003101BC" w14:paraId="5BC0CB57" w14:textId="77777777" w:rsidTr="00447473">
        <w:trPr>
          <w:trHeight w:val="277"/>
        </w:trPr>
        <w:tc>
          <w:tcPr>
            <w:tcW w:w="575" w:type="dxa"/>
            <w:vMerge/>
          </w:tcPr>
          <w:p w14:paraId="544C74F7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2FFE93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4614E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9C06E1" w14:textId="77777777" w:rsidR="00735D8F" w:rsidRPr="003101BC" w:rsidRDefault="00735D8F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35D8F" w:rsidRPr="003101BC" w14:paraId="0CCD0956" w14:textId="77777777" w:rsidTr="00447473">
        <w:tc>
          <w:tcPr>
            <w:tcW w:w="575" w:type="dxa"/>
            <w:vMerge/>
          </w:tcPr>
          <w:p w14:paraId="0E45AE2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362CEA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65C954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2E95775" w14:textId="64189EA5" w:rsidR="00735D8F" w:rsidRPr="003101BC" w:rsidRDefault="00096E86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096E86">
              <w:rPr>
                <w:color w:val="000000" w:themeColor="text1"/>
                <w:highlight w:val="yellow"/>
                <w:lang w:bidi="th-TH"/>
              </w:rPr>
              <w:t>Setup and Maintenance &gt; Manufacturing… &gt; Cost Accounting &gt; Manage Mapping Set &gt; Material Account – Organization &gt; Output &gt; (F)FUTURE1</w:t>
            </w:r>
          </w:p>
        </w:tc>
      </w:tr>
      <w:tr w:rsidR="00735D8F" w:rsidRPr="003101BC" w14:paraId="0AE8F082" w14:textId="77777777" w:rsidTr="00447473">
        <w:tc>
          <w:tcPr>
            <w:tcW w:w="575" w:type="dxa"/>
            <w:vMerge/>
          </w:tcPr>
          <w:p w14:paraId="30EBD5F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7B9D79" w14:textId="77777777" w:rsidR="00735D8F" w:rsidRPr="003101BC" w:rsidRDefault="00735D8F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550EC3" w14:textId="77777777" w:rsidR="00735D8F" w:rsidRPr="003101BC" w:rsidRDefault="00735D8F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9242695" w14:textId="3B8C86B7" w:rsidR="00735D8F" w:rsidRPr="003101BC" w:rsidRDefault="006B5291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1976EC">
              <w:rPr>
                <w:color w:val="000000" w:themeColor="text1"/>
                <w:lang w:bidi="th-TH"/>
              </w:rPr>
              <w:t>&gt;(P) Purchase Requisition &gt; Billing  &gt; (F) Charge Account Segment</w:t>
            </w:r>
            <w:r w:rsidR="008912D5">
              <w:rPr>
                <w:color w:val="000000" w:themeColor="text1"/>
                <w:lang w:bidi="th-TH"/>
              </w:rPr>
              <w:t>5</w:t>
            </w:r>
          </w:p>
        </w:tc>
      </w:tr>
      <w:tr w:rsidR="00715EC9" w:rsidRPr="003101BC" w14:paraId="6AD8BC13" w14:textId="77777777" w:rsidTr="00715EC9">
        <w:tc>
          <w:tcPr>
            <w:tcW w:w="575" w:type="dxa"/>
            <w:vMerge w:val="restart"/>
          </w:tcPr>
          <w:p w14:paraId="3632FA21" w14:textId="790D2EB0" w:rsidR="00715EC9" w:rsidRPr="003101BC" w:rsidRDefault="00735D8F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5CB29C1A" w14:textId="0ACA14B7" w:rsidR="00715EC9" w:rsidRPr="003101BC" w:rsidRDefault="00B06923" w:rsidP="00715EC9">
            <w:pPr>
              <w:rPr>
                <w:color w:val="000000" w:themeColor="text1"/>
                <w:lang w:eastAsia="en-US" w:bidi="th-TH"/>
              </w:rPr>
            </w:pPr>
            <w:r w:rsidRPr="00B06923">
              <w:rPr>
                <w:color w:val="000000" w:themeColor="text1"/>
                <w:lang w:eastAsia="en-US" w:bidi="th-TH"/>
              </w:rPr>
              <w:t>CHARGE_ACCOUNT_SEGMENT</w:t>
            </w:r>
            <w:r w:rsidR="00735D8F">
              <w:rPr>
                <w:color w:val="000000" w:themeColor="text1"/>
                <w:lang w:eastAsia="en-US" w:bidi="th-TH"/>
              </w:rPr>
              <w:t>6</w:t>
            </w:r>
          </w:p>
        </w:tc>
        <w:tc>
          <w:tcPr>
            <w:tcW w:w="1457" w:type="dxa"/>
          </w:tcPr>
          <w:p w14:paraId="4B1B82A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7078D7" w14:textId="1AEB8A2F" w:rsidR="00715EC9" w:rsidRPr="003101BC" w:rsidRDefault="00735D8F" w:rsidP="00735D8F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Account code Future</w:t>
            </w:r>
            <w:r w:rsidR="009F63D9">
              <w:rPr>
                <w:color w:val="000000" w:themeColor="text1"/>
                <w:shd w:val="clear" w:color="auto" w:fill="FFFFFF"/>
                <w:lang w:bidi="th-TH"/>
              </w:rPr>
              <w:t>2</w:t>
            </w:r>
          </w:p>
        </w:tc>
      </w:tr>
      <w:tr w:rsidR="00715EC9" w:rsidRPr="003101BC" w14:paraId="53D368F9" w14:textId="77777777" w:rsidTr="00715EC9">
        <w:tc>
          <w:tcPr>
            <w:tcW w:w="575" w:type="dxa"/>
            <w:vMerge/>
          </w:tcPr>
          <w:p w14:paraId="17B41B5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8A9F5D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10B82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75BCA9" w14:textId="3F7832F2" w:rsidR="00715EC9" w:rsidRPr="003101BC" w:rsidRDefault="00735D8F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VARCHAR2(25)</w:t>
            </w:r>
          </w:p>
        </w:tc>
      </w:tr>
      <w:tr w:rsidR="00715EC9" w:rsidRPr="003101BC" w14:paraId="09476ABA" w14:textId="77777777" w:rsidTr="00715EC9">
        <w:tc>
          <w:tcPr>
            <w:tcW w:w="575" w:type="dxa"/>
            <w:vMerge/>
          </w:tcPr>
          <w:p w14:paraId="706F008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7446B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C97DC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EADDAF" w14:textId="32B5EBC8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27E3F502" w14:textId="77777777" w:rsidTr="00715EC9">
        <w:tc>
          <w:tcPr>
            <w:tcW w:w="575" w:type="dxa"/>
            <w:vMerge/>
          </w:tcPr>
          <w:p w14:paraId="13D627A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BB1EF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9F842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9EB720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01DE3B55" w14:textId="77777777" w:rsidTr="00735D8F">
        <w:trPr>
          <w:trHeight w:val="277"/>
        </w:trPr>
        <w:tc>
          <w:tcPr>
            <w:tcW w:w="575" w:type="dxa"/>
            <w:vMerge/>
          </w:tcPr>
          <w:p w14:paraId="6F3B11E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2AFCB9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42E2065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89D9EB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54D89270" w14:textId="77777777" w:rsidTr="00715EC9">
        <w:tc>
          <w:tcPr>
            <w:tcW w:w="575" w:type="dxa"/>
            <w:vMerge/>
          </w:tcPr>
          <w:p w14:paraId="4596DA7C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48A024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344E6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9B1CB7F" w14:textId="443866B1" w:rsidR="00715EC9" w:rsidRPr="003101BC" w:rsidRDefault="00096E86" w:rsidP="00CB2A2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096E86">
              <w:rPr>
                <w:color w:val="000000" w:themeColor="text1"/>
                <w:highlight w:val="yellow"/>
                <w:lang w:bidi="th-TH"/>
              </w:rPr>
              <w:t xml:space="preserve">Setup and Maintenance &gt; Manufacturing… &gt; Cost Accounting &gt; Manage Mapping </w:t>
            </w:r>
            <w:r w:rsidRPr="00920FDC">
              <w:rPr>
                <w:color w:val="000000" w:themeColor="text1"/>
                <w:highlight w:val="yellow"/>
                <w:lang w:bidi="th-TH"/>
              </w:rPr>
              <w:t>Set &gt; Material Account – Organization &gt; Output &gt; (F)FUTURE2</w:t>
            </w:r>
          </w:p>
        </w:tc>
      </w:tr>
      <w:tr w:rsidR="00715EC9" w:rsidRPr="003101BC" w14:paraId="068DE09B" w14:textId="77777777" w:rsidTr="00715EC9">
        <w:tc>
          <w:tcPr>
            <w:tcW w:w="575" w:type="dxa"/>
            <w:vMerge/>
          </w:tcPr>
          <w:p w14:paraId="1376C19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ED4460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64E92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511B38" w14:textId="1918FD77" w:rsidR="00715EC9" w:rsidRPr="003101BC" w:rsidRDefault="006B5291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Procurement </w:t>
            </w:r>
            <w:r w:rsidR="001976EC">
              <w:rPr>
                <w:color w:val="000000" w:themeColor="text1"/>
                <w:lang w:bidi="th-TH"/>
              </w:rPr>
              <w:t>&gt;(P) Purchase Requisition &gt; Billing  &gt; (F) Charge Account Segment</w:t>
            </w:r>
            <w:r w:rsidR="008912D5">
              <w:rPr>
                <w:color w:val="000000" w:themeColor="text1"/>
                <w:lang w:bidi="th-TH"/>
              </w:rPr>
              <w:t>6</w:t>
            </w:r>
          </w:p>
        </w:tc>
      </w:tr>
      <w:tr w:rsidR="00715EC9" w:rsidRPr="003A5982" w14:paraId="5FD12C2F" w14:textId="77777777" w:rsidTr="00715EC9">
        <w:tc>
          <w:tcPr>
            <w:tcW w:w="575" w:type="dxa"/>
            <w:vMerge w:val="restart"/>
          </w:tcPr>
          <w:p w14:paraId="0BEE42B3" w14:textId="4C1C695A" w:rsidR="00715EC9" w:rsidRPr="003A5982" w:rsidRDefault="00735D8F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4E817CD5" w14:textId="103E2426" w:rsidR="00715EC9" w:rsidRPr="003A5982" w:rsidRDefault="00CB2A2C" w:rsidP="00715EC9">
            <w:pPr>
              <w:rPr>
                <w:color w:val="000000" w:themeColor="text1"/>
                <w:lang w:eastAsia="en-US" w:bidi="th-TH"/>
              </w:rPr>
            </w:pPr>
            <w:r w:rsidRPr="003A5982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589ECCDF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F266A84" w14:textId="7FC51024" w:rsidR="00715EC9" w:rsidRPr="003A5982" w:rsidRDefault="00715EC9" w:rsidP="00CB2A2C">
            <w:pPr>
              <w:rPr>
                <w:color w:val="000000" w:themeColor="text1"/>
                <w:lang w:bidi="th-TH"/>
              </w:rPr>
            </w:pPr>
            <w:r w:rsidRPr="003A5982"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 w:rsidR="00CB2A2C" w:rsidRPr="003A5982">
              <w:rPr>
                <w:color w:val="000000" w:themeColor="text1"/>
                <w:lang w:bidi="th-TH"/>
              </w:rPr>
              <w:t>ATTRIBUTE CATEGORY (</w:t>
            </w:r>
            <w:r w:rsidR="00CB2A2C" w:rsidRPr="003A5982"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proofErr w:type="spellStart"/>
            <w:r w:rsidR="00CB2A2C" w:rsidRPr="003A5982">
              <w:rPr>
                <w:color w:val="000000" w:themeColor="text1"/>
                <w:lang w:bidi="th-TH"/>
              </w:rPr>
              <w:t>Flexfiled</w:t>
            </w:r>
            <w:proofErr w:type="spellEnd"/>
            <w:r w:rsidR="00CB2A2C" w:rsidRPr="003A5982">
              <w:rPr>
                <w:color w:val="000000" w:themeColor="text1"/>
                <w:lang w:bidi="th-TH"/>
              </w:rPr>
              <w:t>)</w:t>
            </w:r>
          </w:p>
        </w:tc>
      </w:tr>
      <w:tr w:rsidR="00715EC9" w:rsidRPr="003A5982" w14:paraId="2240DB5A" w14:textId="77777777" w:rsidTr="00715EC9">
        <w:tc>
          <w:tcPr>
            <w:tcW w:w="575" w:type="dxa"/>
            <w:vMerge/>
          </w:tcPr>
          <w:p w14:paraId="7698E5EE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B9DA03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EED9D5A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CBA4DA0" w14:textId="5D5AFA19" w:rsidR="00715EC9" w:rsidRPr="003A5982" w:rsidRDefault="00715EC9" w:rsidP="00CB2A2C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VARCHAR2(</w:t>
            </w:r>
            <w:r w:rsidR="00CB2A2C" w:rsidRPr="003A5982">
              <w:rPr>
                <w:color w:val="000000" w:themeColor="text1"/>
                <w:lang w:bidi="en-US"/>
              </w:rPr>
              <w:t>30)</w:t>
            </w:r>
          </w:p>
        </w:tc>
      </w:tr>
      <w:tr w:rsidR="00715EC9" w:rsidRPr="003A5982" w14:paraId="7D7347B5" w14:textId="77777777" w:rsidTr="00715EC9">
        <w:tc>
          <w:tcPr>
            <w:tcW w:w="575" w:type="dxa"/>
            <w:vMerge/>
          </w:tcPr>
          <w:p w14:paraId="2D2BD893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2040D2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635B5C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4B48C32" w14:textId="063985AD" w:rsidR="00715EC9" w:rsidRPr="003A5982" w:rsidRDefault="00715EC9" w:rsidP="00715EC9">
            <w:pPr>
              <w:rPr>
                <w:color w:val="000000" w:themeColor="text1"/>
              </w:rPr>
            </w:pPr>
          </w:p>
        </w:tc>
      </w:tr>
      <w:tr w:rsidR="00715EC9" w:rsidRPr="003A5982" w14:paraId="193CE288" w14:textId="77777777" w:rsidTr="00715EC9">
        <w:tc>
          <w:tcPr>
            <w:tcW w:w="575" w:type="dxa"/>
            <w:vMerge/>
          </w:tcPr>
          <w:p w14:paraId="4A92DA06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C2E7FA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4A4CD2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B71D674" w14:textId="0E6118E8" w:rsidR="00715EC9" w:rsidRPr="003A5982" w:rsidRDefault="00CB2A2C" w:rsidP="00715EC9">
            <w:pPr>
              <w:rPr>
                <w:color w:val="000000" w:themeColor="text1"/>
              </w:rPr>
            </w:pPr>
            <w:r w:rsidRPr="003A5982">
              <w:rPr>
                <w:color w:val="000000" w:themeColor="text1"/>
              </w:rPr>
              <w:t>No</w:t>
            </w:r>
          </w:p>
        </w:tc>
      </w:tr>
      <w:tr w:rsidR="00715EC9" w:rsidRPr="003A5982" w14:paraId="20F5E8A9" w14:textId="77777777" w:rsidTr="00715EC9">
        <w:tc>
          <w:tcPr>
            <w:tcW w:w="575" w:type="dxa"/>
            <w:vMerge/>
          </w:tcPr>
          <w:p w14:paraId="4FCB2C55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70AA2C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3D2609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DE90F1E" w14:textId="77777777" w:rsidR="00715EC9" w:rsidRPr="003A5982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A5982" w14:paraId="0AD0183C" w14:textId="77777777" w:rsidTr="00715EC9">
        <w:tc>
          <w:tcPr>
            <w:tcW w:w="575" w:type="dxa"/>
            <w:vMerge/>
          </w:tcPr>
          <w:p w14:paraId="14EB717D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6D96F0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443674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DE9BBA1" w14:textId="2327F148" w:rsidR="00715EC9" w:rsidRPr="003A5982" w:rsidRDefault="00715EC9" w:rsidP="00C8251D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0AF91A93" w14:textId="77777777" w:rsidTr="00715EC9">
        <w:tc>
          <w:tcPr>
            <w:tcW w:w="575" w:type="dxa"/>
            <w:vMerge/>
          </w:tcPr>
          <w:p w14:paraId="6C3E7C4D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339341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9A4F310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0D8D79" w14:textId="77777777" w:rsidR="00715EC9" w:rsidRPr="003A5982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A5982" w14:paraId="4C4967C9" w14:textId="77777777" w:rsidTr="00715EC9">
        <w:tc>
          <w:tcPr>
            <w:tcW w:w="575" w:type="dxa"/>
            <w:vMerge w:val="restart"/>
          </w:tcPr>
          <w:p w14:paraId="04DD192C" w14:textId="72A2A1E6" w:rsidR="00715EC9" w:rsidRPr="003A5982" w:rsidRDefault="00735D8F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311B5260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  <w:proofErr w:type="gramStart"/>
            <w:r w:rsidRPr="003A5982">
              <w:rPr>
                <w:color w:val="000000" w:themeColor="text1"/>
                <w:shd w:val="clear" w:color="auto" w:fill="FFFFFF"/>
              </w:rPr>
              <w:t>ATTRIBUTE1 ..</w:t>
            </w:r>
            <w:proofErr w:type="gramEnd"/>
            <w:r w:rsidRPr="003A5982">
              <w:rPr>
                <w:color w:val="000000" w:themeColor="text1"/>
                <w:shd w:val="clear" w:color="auto" w:fill="FFFFFF"/>
              </w:rPr>
              <w:t xml:space="preserve"> ATTRIBUTE15</w:t>
            </w:r>
          </w:p>
        </w:tc>
        <w:tc>
          <w:tcPr>
            <w:tcW w:w="1457" w:type="dxa"/>
          </w:tcPr>
          <w:p w14:paraId="0033F8DB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4DEA413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A598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3A5982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3A598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3A5982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A5982" w14:paraId="5114C37D" w14:textId="77777777" w:rsidTr="00715EC9">
        <w:tc>
          <w:tcPr>
            <w:tcW w:w="575" w:type="dxa"/>
            <w:vMerge/>
          </w:tcPr>
          <w:p w14:paraId="371F6E0D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CDAF01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BFA1BD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EACAA79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5EC9" w:rsidRPr="003A5982" w14:paraId="73F557C0" w14:textId="77777777" w:rsidTr="00715EC9">
        <w:tc>
          <w:tcPr>
            <w:tcW w:w="575" w:type="dxa"/>
            <w:vMerge/>
          </w:tcPr>
          <w:p w14:paraId="249C82F4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89DBD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A81FFF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1E04649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A5982" w14:paraId="79F8842D" w14:textId="77777777" w:rsidTr="00715EC9">
        <w:tc>
          <w:tcPr>
            <w:tcW w:w="575" w:type="dxa"/>
            <w:vMerge/>
          </w:tcPr>
          <w:p w14:paraId="26345CE8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DD095F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BD5A3A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3B3F4F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A5982" w14:paraId="300AA025" w14:textId="77777777" w:rsidTr="00715EC9">
        <w:tc>
          <w:tcPr>
            <w:tcW w:w="575" w:type="dxa"/>
            <w:vMerge/>
          </w:tcPr>
          <w:p w14:paraId="4DF3A151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807AB8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F09399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5B3B9B" w14:textId="77777777" w:rsidR="00715EC9" w:rsidRPr="003A5982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A5982" w14:paraId="59141AB7" w14:textId="77777777" w:rsidTr="00715EC9">
        <w:tc>
          <w:tcPr>
            <w:tcW w:w="575" w:type="dxa"/>
            <w:vMerge/>
          </w:tcPr>
          <w:p w14:paraId="22AE8894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BA6724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138D98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2BDEEE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0C9DB7A5" w14:textId="77777777" w:rsidTr="00715EC9">
        <w:tc>
          <w:tcPr>
            <w:tcW w:w="575" w:type="dxa"/>
            <w:vMerge/>
          </w:tcPr>
          <w:p w14:paraId="7351B88B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219313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140D01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C43B5AE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241F1724" w14:textId="77777777" w:rsidTr="00715EC9">
        <w:tc>
          <w:tcPr>
            <w:tcW w:w="575" w:type="dxa"/>
            <w:vMerge w:val="restart"/>
          </w:tcPr>
          <w:p w14:paraId="199AE9D8" w14:textId="2FECDC61" w:rsidR="00715EC9" w:rsidRPr="003A5982" w:rsidRDefault="00735D8F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6709C015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ATTRIBUTE_</w:t>
            </w:r>
            <w:proofErr w:type="gramStart"/>
            <w:r w:rsidRPr="003A5982">
              <w:rPr>
                <w:color w:val="000000" w:themeColor="text1"/>
                <w:shd w:val="clear" w:color="auto" w:fill="FFFFFF"/>
              </w:rPr>
              <w:t>NUMBER1 ..</w:t>
            </w:r>
            <w:proofErr w:type="gramEnd"/>
            <w:r w:rsidRPr="003A5982">
              <w:rPr>
                <w:color w:val="000000" w:themeColor="text1"/>
                <w:shd w:val="clear" w:color="auto" w:fill="FFFFFF"/>
              </w:rPr>
              <w:t xml:space="preserve"> ATTRIBUTE_NUMBER15</w:t>
            </w:r>
          </w:p>
        </w:tc>
        <w:tc>
          <w:tcPr>
            <w:tcW w:w="1457" w:type="dxa"/>
          </w:tcPr>
          <w:p w14:paraId="7C1AE3CE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A2518B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A598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3A5982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3A598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3A5982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A5982" w14:paraId="3A50C8DD" w14:textId="77777777" w:rsidTr="00715EC9">
        <w:tc>
          <w:tcPr>
            <w:tcW w:w="575" w:type="dxa"/>
            <w:vMerge/>
          </w:tcPr>
          <w:p w14:paraId="57C78B28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325786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5468ED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44A1D3E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715EC9" w:rsidRPr="003A5982" w14:paraId="562F8AB6" w14:textId="77777777" w:rsidTr="00715EC9">
        <w:tc>
          <w:tcPr>
            <w:tcW w:w="575" w:type="dxa"/>
            <w:vMerge/>
          </w:tcPr>
          <w:p w14:paraId="48368AFF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7F21C4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3F40D4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4A7031F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A5982" w14:paraId="2ADFB330" w14:textId="77777777" w:rsidTr="00715EC9">
        <w:tc>
          <w:tcPr>
            <w:tcW w:w="575" w:type="dxa"/>
            <w:vMerge/>
          </w:tcPr>
          <w:p w14:paraId="78E948C6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99B9E9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7DDB5D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3554FB4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A5982" w14:paraId="224634DC" w14:textId="77777777" w:rsidTr="00715EC9">
        <w:tc>
          <w:tcPr>
            <w:tcW w:w="575" w:type="dxa"/>
            <w:vMerge/>
          </w:tcPr>
          <w:p w14:paraId="62EA0995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7E8E77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2C564D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8F7B778" w14:textId="77777777" w:rsidR="00715EC9" w:rsidRPr="003A5982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A5982" w14:paraId="713E2C16" w14:textId="77777777" w:rsidTr="00715EC9">
        <w:tc>
          <w:tcPr>
            <w:tcW w:w="575" w:type="dxa"/>
            <w:vMerge/>
          </w:tcPr>
          <w:p w14:paraId="7A66B396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046F43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2D3B3A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45EA67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2ADD4A45" w14:textId="77777777" w:rsidTr="00715EC9">
        <w:tc>
          <w:tcPr>
            <w:tcW w:w="575" w:type="dxa"/>
            <w:vMerge/>
          </w:tcPr>
          <w:p w14:paraId="792E2A72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1F4B53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99AF5A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4E907CD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60447F4D" w14:textId="77777777" w:rsidTr="00715EC9">
        <w:tc>
          <w:tcPr>
            <w:tcW w:w="575" w:type="dxa"/>
            <w:vMerge w:val="restart"/>
          </w:tcPr>
          <w:p w14:paraId="06770A38" w14:textId="27A3B91A" w:rsidR="00715EC9" w:rsidRPr="003A5982" w:rsidRDefault="00735D8F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1FCFAEF5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ATTRIBUTE_DATE1</w:t>
            </w:r>
            <w:proofErr w:type="gramStart"/>
            <w:r w:rsidRPr="003A5982">
              <w:rPr>
                <w:color w:val="000000" w:themeColor="text1"/>
                <w:shd w:val="clear" w:color="auto" w:fill="FFFFFF"/>
              </w:rPr>
              <w:t>..</w:t>
            </w:r>
            <w:proofErr w:type="gramEnd"/>
            <w:r w:rsidRPr="003A5982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7D77B1B6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3E9829C" w14:textId="77777777" w:rsidR="00715EC9" w:rsidRPr="003A5982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A598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3A5982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3A598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3A5982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A5982" w14:paraId="0F949C15" w14:textId="77777777" w:rsidTr="00715EC9">
        <w:tc>
          <w:tcPr>
            <w:tcW w:w="575" w:type="dxa"/>
            <w:vMerge/>
          </w:tcPr>
          <w:p w14:paraId="3ED484B7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F42EDA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7B66140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ABD9810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767F600C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715EC9" w:rsidRPr="003A5982" w14:paraId="2158CE45" w14:textId="77777777" w:rsidTr="00715EC9">
        <w:tc>
          <w:tcPr>
            <w:tcW w:w="575" w:type="dxa"/>
            <w:vMerge/>
          </w:tcPr>
          <w:p w14:paraId="53347E83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E639DD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E4697B1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365B48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39A61119" w14:textId="77777777" w:rsidTr="00715EC9">
        <w:tc>
          <w:tcPr>
            <w:tcW w:w="575" w:type="dxa"/>
            <w:vMerge/>
          </w:tcPr>
          <w:p w14:paraId="66EE033B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FEEA4A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6EFC62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DD54432" w14:textId="77777777" w:rsidR="00715EC9" w:rsidRPr="003A5982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A5982" w14:paraId="51BD9392" w14:textId="77777777" w:rsidTr="00715EC9">
        <w:tc>
          <w:tcPr>
            <w:tcW w:w="575" w:type="dxa"/>
            <w:vMerge/>
          </w:tcPr>
          <w:p w14:paraId="32EACB3E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83D739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0E48D69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B11B79B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44C8CFF5" w14:textId="77777777" w:rsidTr="00715EC9">
        <w:tc>
          <w:tcPr>
            <w:tcW w:w="575" w:type="dxa"/>
            <w:vMerge/>
          </w:tcPr>
          <w:p w14:paraId="70D31A4F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A53378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B47CA6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81EE876" w14:textId="77777777" w:rsidR="00715EC9" w:rsidRPr="003A5982" w:rsidRDefault="00715EC9" w:rsidP="00715E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5EC9" w:rsidRPr="003A5982" w14:paraId="00917B96" w14:textId="77777777" w:rsidTr="00715EC9">
        <w:trPr>
          <w:trHeight w:val="522"/>
        </w:trPr>
        <w:tc>
          <w:tcPr>
            <w:tcW w:w="575" w:type="dxa"/>
            <w:vMerge/>
          </w:tcPr>
          <w:p w14:paraId="66DEC2B8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E0E916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5A951B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B171BC7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280EC631" w14:textId="77777777" w:rsidTr="00715EC9">
        <w:tc>
          <w:tcPr>
            <w:tcW w:w="575" w:type="dxa"/>
            <w:vMerge w:val="restart"/>
          </w:tcPr>
          <w:p w14:paraId="683ED83F" w14:textId="6D41C465" w:rsidR="00715EC9" w:rsidRPr="003A5982" w:rsidRDefault="00B06923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1</w:t>
            </w:r>
            <w:r w:rsidR="00735D8F" w:rsidRPr="003A5982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4DFACFEA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ATTRIBUTE_</w:t>
            </w:r>
            <w:proofErr w:type="gramStart"/>
            <w:r w:rsidRPr="003A5982">
              <w:rPr>
                <w:color w:val="000000" w:themeColor="text1"/>
                <w:shd w:val="clear" w:color="auto" w:fill="FFFFFF"/>
              </w:rPr>
              <w:t>TIMESTAMP1</w:t>
            </w:r>
            <w:r w:rsidRPr="003A5982">
              <w:rPr>
                <w:color w:val="000000" w:themeColor="text1"/>
                <w:lang w:bidi="th-TH"/>
              </w:rPr>
              <w:t xml:space="preserve"> ..</w:t>
            </w:r>
            <w:proofErr w:type="gramEnd"/>
            <w:r w:rsidRPr="003A5982">
              <w:rPr>
                <w:color w:val="000000" w:themeColor="text1"/>
                <w:lang w:bidi="th-TH"/>
              </w:rPr>
              <w:t xml:space="preserve"> </w:t>
            </w:r>
            <w:r w:rsidRPr="003A5982">
              <w:rPr>
                <w:color w:val="000000" w:themeColor="text1"/>
                <w:lang w:bidi="th-TH"/>
              </w:rPr>
              <w:lastRenderedPageBreak/>
              <w:t>ATTRIBUTE_TIMESTAMP15</w:t>
            </w:r>
          </w:p>
        </w:tc>
        <w:tc>
          <w:tcPr>
            <w:tcW w:w="1457" w:type="dxa"/>
          </w:tcPr>
          <w:p w14:paraId="2A071FF2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lastRenderedPageBreak/>
              <w:t>Description</w:t>
            </w:r>
          </w:p>
        </w:tc>
        <w:tc>
          <w:tcPr>
            <w:tcW w:w="5522" w:type="dxa"/>
          </w:tcPr>
          <w:p w14:paraId="6E615BE1" w14:textId="77777777" w:rsidR="00715EC9" w:rsidRPr="003A5982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A598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3A5982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3A598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3A5982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A5982" w14:paraId="77B40737" w14:textId="77777777" w:rsidTr="00715EC9">
        <w:tc>
          <w:tcPr>
            <w:tcW w:w="575" w:type="dxa"/>
            <w:vMerge/>
          </w:tcPr>
          <w:p w14:paraId="59D61E97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606A10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BD1AE2C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61396F6" w14:textId="77777777" w:rsidR="00715EC9" w:rsidRPr="003A5982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DATETIME</w:t>
            </w:r>
          </w:p>
          <w:p w14:paraId="6893586C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FORMAT : YYYY-MON-DD</w:t>
            </w:r>
            <w:r w:rsidRPr="003A5982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715EC9" w:rsidRPr="003A5982" w14:paraId="1E7655ED" w14:textId="77777777" w:rsidTr="00715EC9">
        <w:tc>
          <w:tcPr>
            <w:tcW w:w="575" w:type="dxa"/>
            <w:vMerge/>
          </w:tcPr>
          <w:p w14:paraId="5085BCF8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AF56D4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A2C99A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1CD077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19374723" w14:textId="77777777" w:rsidTr="00715EC9">
        <w:tc>
          <w:tcPr>
            <w:tcW w:w="575" w:type="dxa"/>
            <w:vMerge/>
          </w:tcPr>
          <w:p w14:paraId="3CCB1FC4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8E84A8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18414CC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31EA1F1" w14:textId="77777777" w:rsidR="00715EC9" w:rsidRPr="003A5982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A5982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A5982" w14:paraId="0C24B3FD" w14:textId="77777777" w:rsidTr="00715EC9">
        <w:tc>
          <w:tcPr>
            <w:tcW w:w="575" w:type="dxa"/>
            <w:vMerge/>
          </w:tcPr>
          <w:p w14:paraId="78B0C01C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C6ED6E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D8F6727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1754D57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A5982" w14:paraId="1CD25707" w14:textId="77777777" w:rsidTr="00715EC9">
        <w:tc>
          <w:tcPr>
            <w:tcW w:w="575" w:type="dxa"/>
            <w:vMerge/>
          </w:tcPr>
          <w:p w14:paraId="771998EC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0C7AED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D4A897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A54A888" w14:textId="77777777" w:rsidR="00715EC9" w:rsidRPr="003A5982" w:rsidRDefault="00715EC9" w:rsidP="00715E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5EC9" w:rsidRPr="003A5982" w14:paraId="594E50FF" w14:textId="77777777" w:rsidTr="00715EC9">
        <w:trPr>
          <w:trHeight w:val="522"/>
        </w:trPr>
        <w:tc>
          <w:tcPr>
            <w:tcW w:w="575" w:type="dxa"/>
            <w:vMerge/>
          </w:tcPr>
          <w:p w14:paraId="4C61777E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31EF58" w14:textId="77777777" w:rsidR="00715EC9" w:rsidRPr="003A5982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B7E340" w14:textId="77777777" w:rsidR="00715EC9" w:rsidRPr="003A5982" w:rsidRDefault="00715EC9" w:rsidP="00715EC9">
            <w:pPr>
              <w:rPr>
                <w:color w:val="000000" w:themeColor="text1"/>
                <w:lang w:bidi="en-US"/>
              </w:rPr>
            </w:pPr>
            <w:r w:rsidRPr="003A598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995F7C1" w14:textId="77777777" w:rsidR="00715EC9" w:rsidRPr="003A5982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68277D38" w14:textId="77777777" w:rsidTr="00715EC9">
        <w:tc>
          <w:tcPr>
            <w:tcW w:w="575" w:type="dxa"/>
            <w:vMerge w:val="restart"/>
          </w:tcPr>
          <w:p w14:paraId="2C863515" w14:textId="31D3577F" w:rsidR="00715EC9" w:rsidRPr="003101BC" w:rsidRDefault="00B06923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35D8F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33AF366E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3C7DE9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B355BF" w14:textId="77777777" w:rsidR="00715EC9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สถานะการ </w:t>
            </w:r>
            <w:r>
              <w:rPr>
                <w:color w:val="000000" w:themeColor="text1"/>
                <w:lang w:bidi="th-TH"/>
              </w:rPr>
              <w:t>Interface</w:t>
            </w:r>
          </w:p>
          <w:p w14:paraId="4BED42C6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0B130791" w14:textId="77777777" w:rsidTr="00715EC9">
        <w:tc>
          <w:tcPr>
            <w:tcW w:w="575" w:type="dxa"/>
            <w:vMerge/>
          </w:tcPr>
          <w:p w14:paraId="4DFBBEA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CD3F4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600FB8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BF46FB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VARCHAR2(1)</w:t>
            </w:r>
          </w:p>
        </w:tc>
      </w:tr>
      <w:tr w:rsidR="00715EC9" w:rsidRPr="003101BC" w14:paraId="6AD1B335" w14:textId="77777777" w:rsidTr="00715EC9">
        <w:tc>
          <w:tcPr>
            <w:tcW w:w="575" w:type="dxa"/>
            <w:vMerge/>
          </w:tcPr>
          <w:p w14:paraId="74160D3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bookmarkStart w:id="24" w:name="_GoBack" w:colFirst="2" w:colLast="2"/>
          </w:p>
        </w:tc>
        <w:tc>
          <w:tcPr>
            <w:tcW w:w="2485" w:type="dxa"/>
            <w:vMerge/>
          </w:tcPr>
          <w:p w14:paraId="0D067C2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CD6D25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8504771" w14:textId="77777777" w:rsidR="00715EC9" w:rsidRPr="00FA0261" w:rsidRDefault="00715EC9" w:rsidP="00715EC9">
            <w:pPr>
              <w:rPr>
                <w:color w:val="000000" w:themeColor="text1"/>
                <w:lang w:bidi="th-TH"/>
              </w:rPr>
            </w:pPr>
            <w:r w:rsidRPr="00FA0261">
              <w:rPr>
                <w:color w:val="000000" w:themeColor="text1"/>
                <w:lang w:bidi="th-TH"/>
              </w:rPr>
              <w:t>‘N’</w:t>
            </w:r>
          </w:p>
        </w:tc>
      </w:tr>
      <w:bookmarkEnd w:id="24"/>
      <w:tr w:rsidR="00715EC9" w:rsidRPr="003101BC" w14:paraId="49EE8DFA" w14:textId="77777777" w:rsidTr="00715EC9">
        <w:tc>
          <w:tcPr>
            <w:tcW w:w="575" w:type="dxa"/>
            <w:vMerge/>
          </w:tcPr>
          <w:p w14:paraId="09D4ED7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A5E530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5633D0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90E7014" w14:textId="77777777" w:rsidR="00715EC9" w:rsidRPr="00FA0261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FA0261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6931B3EB" w14:textId="77777777" w:rsidTr="00715EC9">
        <w:tc>
          <w:tcPr>
            <w:tcW w:w="575" w:type="dxa"/>
            <w:vMerge/>
          </w:tcPr>
          <w:p w14:paraId="5FC97A1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5D04F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E945E4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CF2C9B9" w14:textId="77777777" w:rsidR="00715EC9" w:rsidRPr="00FA0261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597DAE1" w14:textId="77777777" w:rsidTr="00715EC9">
        <w:tc>
          <w:tcPr>
            <w:tcW w:w="575" w:type="dxa"/>
            <w:vMerge/>
          </w:tcPr>
          <w:p w14:paraId="32D025EC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4BA99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FB71F4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3739C3" w14:textId="77777777" w:rsidR="00715EC9" w:rsidRPr="00FA0261" w:rsidRDefault="00715EC9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FA0261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FA0261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44AFC14F" w14:textId="77777777" w:rsidR="00715EC9" w:rsidRPr="00FA0261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FA0261">
              <w:rPr>
                <w:color w:val="000000" w:themeColor="text1"/>
                <w:shd w:val="clear" w:color="auto" w:fill="FFFFFF"/>
              </w:rPr>
              <w:t>N = NO PROCESS</w:t>
            </w:r>
            <w:r w:rsidRPr="00FA0261">
              <w:rPr>
                <w:color w:val="000000" w:themeColor="text1"/>
              </w:rPr>
              <w:br/>
            </w:r>
            <w:r w:rsidRPr="00FA0261">
              <w:rPr>
                <w:color w:val="000000" w:themeColor="text1"/>
                <w:shd w:val="clear" w:color="auto" w:fill="FFFFFF"/>
              </w:rPr>
              <w:t>P = PROCESSING</w:t>
            </w:r>
            <w:r w:rsidRPr="00FA0261">
              <w:rPr>
                <w:color w:val="000000" w:themeColor="text1"/>
              </w:rPr>
              <w:br/>
            </w:r>
            <w:r w:rsidRPr="00FA0261">
              <w:rPr>
                <w:color w:val="000000" w:themeColor="text1"/>
                <w:shd w:val="clear" w:color="auto" w:fill="FFFFFF"/>
              </w:rPr>
              <w:t>Y = PROCESS COMPLETE</w:t>
            </w:r>
            <w:r w:rsidRPr="00FA0261">
              <w:rPr>
                <w:color w:val="000000" w:themeColor="text1"/>
              </w:rPr>
              <w:br/>
            </w:r>
            <w:r w:rsidRPr="00FA0261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715EC9" w:rsidRPr="003101BC" w14:paraId="3ABD1B1C" w14:textId="77777777" w:rsidTr="00715EC9">
        <w:trPr>
          <w:trHeight w:val="522"/>
        </w:trPr>
        <w:tc>
          <w:tcPr>
            <w:tcW w:w="575" w:type="dxa"/>
            <w:vMerge/>
          </w:tcPr>
          <w:p w14:paraId="4DB4A1C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AF70C4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85D36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70B620B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</w:tbl>
    <w:p w14:paraId="03C5D638" w14:textId="77777777" w:rsidR="00715EC9" w:rsidRPr="003101BC" w:rsidRDefault="00715EC9" w:rsidP="00715EC9">
      <w:pPr>
        <w:rPr>
          <w:color w:val="000000" w:themeColor="text1"/>
        </w:rPr>
      </w:pPr>
    </w:p>
    <w:p w14:paraId="57B7DC0A" w14:textId="77777777" w:rsidR="00715EC9" w:rsidRPr="003101BC" w:rsidRDefault="00715EC9" w:rsidP="00715EC9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5" w:name="_Toc494444075"/>
      <w:r w:rsidRPr="003101BC">
        <w:rPr>
          <w:color w:val="000000" w:themeColor="text1"/>
        </w:rPr>
        <w:t>Error Handlings</w:t>
      </w:r>
      <w:bookmarkEnd w:id="25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2D654568" w:rsidR="00BB2758" w:rsidRPr="003101BC" w:rsidRDefault="00232FF4" w:rsidP="00547B1A">
            <w:pPr>
              <w:autoSpaceDE w:val="0"/>
              <w:autoSpaceDN w:val="0"/>
              <w:adjustRightInd w:val="0"/>
              <w:rPr>
                <w:color w:val="000000" w:themeColor="text1"/>
                <w:cs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Error 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 w:rsidR="00BB2758" w:rsidRPr="003101BC">
              <w:rPr>
                <w:color w:val="000000" w:themeColor="text1"/>
                <w:lang w:eastAsia="en-US" w:bidi="th-TH"/>
              </w:rPr>
              <w:t>-001: Not found File</w:t>
            </w:r>
            <w:r w:rsidR="00BB2758" w:rsidRPr="003101BC">
              <w:rPr>
                <w:rFonts w:hint="cs"/>
                <w:color w:val="000000" w:themeColor="text1"/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77777777" w:rsidR="00BB2758" w:rsidRPr="003101BC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แล้วไม่เจอ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1AB549EF" w:rsidR="00BB2758" w:rsidRPr="003101BC" w:rsidRDefault="00BB2758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2F44D3">
              <w:rPr>
                <w:color w:val="000000" w:themeColor="text1"/>
                <w:lang w:eastAsia="en-US" w:bidi="th-TH"/>
              </w:rPr>
              <w:t>PO005</w:t>
            </w:r>
            <w:r w:rsidR="002F44D3">
              <w:rPr>
                <w:color w:val="000000" w:themeColor="text1"/>
              </w:rPr>
              <w:t>-002</w:t>
            </w:r>
            <w:r w:rsidRPr="003101BC">
              <w:rPr>
                <w:color w:val="000000" w:themeColor="text1"/>
              </w:rPr>
              <w:t xml:space="preserve"> : </w:t>
            </w:r>
            <w:r w:rsidRPr="003101BC">
              <w:rPr>
                <w:color w:val="000000" w:themeColor="text1"/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63C69199" w:rsidR="00BB2758" w:rsidRPr="003101BC" w:rsidRDefault="00BB2758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date 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ที่ไม่ใช่ </w:t>
            </w:r>
            <w:r w:rsidR="00C21A58">
              <w:rPr>
                <w:rFonts w:cs="Tahoma"/>
                <w:color w:val="000000" w:themeColor="text1"/>
                <w:szCs w:val="20"/>
                <w:lang w:bidi="th-TH"/>
              </w:rPr>
              <w:t xml:space="preserve">MM-DD-YY Ex. </w:t>
            </w:r>
            <w:r w:rsidR="00C21A58">
              <w:t xml:space="preserve"> </w:t>
            </w:r>
            <w:r w:rsidR="00C21A58" w:rsidRPr="00C21A58">
              <w:rPr>
                <w:rFonts w:cs="Tahoma"/>
                <w:color w:val="000000" w:themeColor="text1"/>
                <w:szCs w:val="20"/>
                <w:lang w:bidi="th-TH"/>
              </w:rPr>
              <w:t>08-01-17</w:t>
            </w:r>
          </w:p>
        </w:tc>
      </w:tr>
      <w:tr w:rsidR="00232FF4" w:rsidRPr="003101BC" w14:paraId="12EF2A8C" w14:textId="77777777" w:rsidTr="00447473">
        <w:tc>
          <w:tcPr>
            <w:tcW w:w="2718" w:type="dxa"/>
          </w:tcPr>
          <w:p w14:paraId="5B5E7273" w14:textId="0086AEA7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 w:rsidRPr="003101BC">
              <w:rPr>
                <w:color w:val="000000" w:themeColor="text1"/>
              </w:rPr>
              <w:t>-00</w:t>
            </w:r>
            <w:r w:rsidR="002F44D3">
              <w:rPr>
                <w:color w:val="000000" w:themeColor="text1"/>
                <w:lang w:bidi="th-TH"/>
              </w:rPr>
              <w:t>3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Invalid Data source</w:t>
            </w:r>
          </w:p>
        </w:tc>
        <w:tc>
          <w:tcPr>
            <w:tcW w:w="7342" w:type="dxa"/>
          </w:tcPr>
          <w:p w14:paraId="51598B87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Import Source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734AAD81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232FF4" w:rsidRPr="003101BC" w14:paraId="25D077A2" w14:textId="77777777" w:rsidTr="00447473">
        <w:tc>
          <w:tcPr>
            <w:tcW w:w="2718" w:type="dxa"/>
          </w:tcPr>
          <w:p w14:paraId="535BD6D4" w14:textId="3465E3CB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 w:rsidRPr="003101BC">
              <w:rPr>
                <w:color w:val="000000" w:themeColor="text1"/>
              </w:rPr>
              <w:t>-00</w:t>
            </w:r>
            <w:r w:rsidR="002F44D3">
              <w:rPr>
                <w:color w:val="000000" w:themeColor="text1"/>
                <w:lang w:bidi="th-TH"/>
              </w:rPr>
              <w:t>4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Pr="00232FF4">
              <w:rPr>
                <w:color w:val="000000" w:themeColor="text1"/>
                <w:lang w:bidi="th-TH"/>
              </w:rPr>
              <w:t>Requisitioning BU</w:t>
            </w:r>
          </w:p>
        </w:tc>
        <w:tc>
          <w:tcPr>
            <w:tcW w:w="7342" w:type="dxa"/>
          </w:tcPr>
          <w:p w14:paraId="054D54C4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BU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2B99D34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71135B27" w14:textId="77777777" w:rsidTr="00447473">
        <w:tc>
          <w:tcPr>
            <w:tcW w:w="2718" w:type="dxa"/>
          </w:tcPr>
          <w:p w14:paraId="3658D090" w14:textId="24EAE854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5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Pr="00232FF4">
              <w:rPr>
                <w:color w:val="000000" w:themeColor="text1"/>
                <w:lang w:bidi="th-TH"/>
              </w:rPr>
              <w:t>Status Code</w:t>
            </w:r>
          </w:p>
        </w:tc>
        <w:tc>
          <w:tcPr>
            <w:tcW w:w="7342" w:type="dxa"/>
          </w:tcPr>
          <w:p w14:paraId="0846074C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Status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192A011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29B5E39E" w14:textId="77777777" w:rsidTr="00447473">
        <w:tc>
          <w:tcPr>
            <w:tcW w:w="2718" w:type="dxa"/>
          </w:tcPr>
          <w:p w14:paraId="7BE7C5C5" w14:textId="1AF5A8B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6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Invalid data type</w:t>
            </w:r>
          </w:p>
        </w:tc>
        <w:tc>
          <w:tcPr>
            <w:tcW w:w="7342" w:type="dxa"/>
          </w:tcPr>
          <w:p w14:paraId="059B23A9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ที่ข้อมูลไม่ตรงกับ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Type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Filed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เช่น 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หากระบุเป็น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Character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มาจะ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  <w:p w14:paraId="2BB3BF12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4EC8828F" w14:textId="77777777" w:rsidTr="00447473">
        <w:tc>
          <w:tcPr>
            <w:tcW w:w="2718" w:type="dxa"/>
          </w:tcPr>
          <w:p w14:paraId="2AD1F199" w14:textId="4F8C598D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7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Destination Type Code </w:t>
            </w:r>
            <w:r w:rsidRPr="003101BC">
              <w:rPr>
                <w:color w:val="000000" w:themeColor="text1"/>
              </w:rPr>
              <w:t xml:space="preserve"> </w:t>
            </w:r>
          </w:p>
        </w:tc>
        <w:tc>
          <w:tcPr>
            <w:tcW w:w="7342" w:type="dxa"/>
          </w:tcPr>
          <w:p w14:paraId="532E4FB3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Destination Type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2B46D0E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68871EEA" w14:textId="77777777" w:rsidTr="00447473">
        <w:tc>
          <w:tcPr>
            <w:tcW w:w="2718" w:type="dxa"/>
          </w:tcPr>
          <w:p w14:paraId="39DA1DCE" w14:textId="29C87142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Deliver To Location </w:t>
            </w:r>
            <w:r w:rsidRPr="003101BC">
              <w:rPr>
                <w:color w:val="000000" w:themeColor="text1"/>
              </w:rPr>
              <w:t xml:space="preserve"> </w:t>
            </w:r>
          </w:p>
        </w:tc>
        <w:tc>
          <w:tcPr>
            <w:tcW w:w="7342" w:type="dxa"/>
          </w:tcPr>
          <w:p w14:paraId="7FB62E57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Deliver To Location </w:t>
            </w:r>
            <w:r w:rsidRPr="003101BC">
              <w:rPr>
                <w:color w:val="000000" w:themeColor="text1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B1CBCE4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323E0FFA" w14:textId="77777777" w:rsidTr="00447473">
        <w:tc>
          <w:tcPr>
            <w:tcW w:w="2718" w:type="dxa"/>
          </w:tcPr>
          <w:p w14:paraId="5A965B29" w14:textId="787AEBDC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9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447473">
              <w:rPr>
                <w:color w:val="000000" w:themeColor="text1"/>
                <w:lang w:bidi="th-TH"/>
              </w:rPr>
              <w:t>Deliver-to Organization</w:t>
            </w:r>
          </w:p>
        </w:tc>
        <w:tc>
          <w:tcPr>
            <w:tcW w:w="7342" w:type="dxa"/>
          </w:tcPr>
          <w:p w14:paraId="55341DD8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447473">
              <w:rPr>
                <w:color w:val="000000" w:themeColor="text1"/>
              </w:rPr>
              <w:t>Deliver-to Organization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B69BB2A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1058CB24" w14:textId="77777777" w:rsidTr="00447473">
        <w:tc>
          <w:tcPr>
            <w:tcW w:w="2718" w:type="dxa"/>
          </w:tcPr>
          <w:p w14:paraId="18D9C7C0" w14:textId="004F7B38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-010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proofErr w:type="spellStart"/>
            <w:r>
              <w:rPr>
                <w:color w:val="000000" w:themeColor="text1"/>
                <w:lang w:bidi="th-TH"/>
              </w:rPr>
              <w:t>Subinventory</w:t>
            </w:r>
            <w:proofErr w:type="spellEnd"/>
            <w:r>
              <w:rPr>
                <w:color w:val="000000" w:themeColor="text1"/>
                <w:lang w:bidi="th-TH"/>
              </w:rPr>
              <w:t xml:space="preserve"> Code</w:t>
            </w:r>
          </w:p>
        </w:tc>
        <w:tc>
          <w:tcPr>
            <w:tcW w:w="7342" w:type="dxa"/>
          </w:tcPr>
          <w:p w14:paraId="75D0D010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Subinventory</w:t>
            </w:r>
            <w:proofErr w:type="spellEnd"/>
            <w:r>
              <w:rPr>
                <w:color w:val="000000" w:themeColor="text1"/>
              </w:rPr>
              <w:t xml:space="preserve"> Code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6CAE24E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46EF233F" w14:textId="77777777" w:rsidTr="00447473">
        <w:tc>
          <w:tcPr>
            <w:tcW w:w="2718" w:type="dxa"/>
          </w:tcPr>
          <w:p w14:paraId="67F8D6CF" w14:textId="33FE0F4F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lastRenderedPageBreak/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-011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Item Number</w:t>
            </w:r>
          </w:p>
        </w:tc>
        <w:tc>
          <w:tcPr>
            <w:tcW w:w="7342" w:type="dxa"/>
          </w:tcPr>
          <w:p w14:paraId="5055A9B3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Item Number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15C2474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7B429AA5" w14:textId="77777777" w:rsidTr="00447473">
        <w:tc>
          <w:tcPr>
            <w:tcW w:w="2718" w:type="dxa"/>
          </w:tcPr>
          <w:p w14:paraId="7733E12C" w14:textId="6EFD7B79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-012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Line Type</w:t>
            </w:r>
          </w:p>
        </w:tc>
        <w:tc>
          <w:tcPr>
            <w:tcW w:w="7342" w:type="dxa"/>
          </w:tcPr>
          <w:p w14:paraId="1C5251D2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Line Type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1D19A102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03243E5" w14:textId="77777777" w:rsidTr="00911B89">
        <w:tc>
          <w:tcPr>
            <w:tcW w:w="2718" w:type="dxa"/>
          </w:tcPr>
          <w:p w14:paraId="1A546490" w14:textId="547BA841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-013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Currency Code</w:t>
            </w:r>
          </w:p>
        </w:tc>
        <w:tc>
          <w:tcPr>
            <w:tcW w:w="7342" w:type="dxa"/>
          </w:tcPr>
          <w:p w14:paraId="32A2B21E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Currency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2697FF84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4646DACD" w14:textId="77777777" w:rsidTr="00911B89">
        <w:tc>
          <w:tcPr>
            <w:tcW w:w="2718" w:type="dxa"/>
          </w:tcPr>
          <w:p w14:paraId="5940F474" w14:textId="730A77EA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-014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  <w:lang w:bidi="th-TH"/>
              </w:rPr>
              <w:t>Procurement BU</w:t>
            </w:r>
          </w:p>
        </w:tc>
        <w:tc>
          <w:tcPr>
            <w:tcW w:w="7342" w:type="dxa"/>
          </w:tcPr>
          <w:p w14:paraId="2BEEF137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812084">
              <w:rPr>
                <w:color w:val="000000" w:themeColor="text1"/>
              </w:rPr>
              <w:t>Procurement BU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8A8941D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6CCE593F" w14:textId="77777777" w:rsidTr="00911B89">
        <w:tc>
          <w:tcPr>
            <w:tcW w:w="2718" w:type="dxa"/>
          </w:tcPr>
          <w:p w14:paraId="3F8C208C" w14:textId="3D2F14E2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-015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Supplier</w:t>
            </w:r>
          </w:p>
        </w:tc>
        <w:tc>
          <w:tcPr>
            <w:tcW w:w="7342" w:type="dxa"/>
          </w:tcPr>
          <w:p w14:paraId="7DC96C01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Supplier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34157B4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535747A" w14:textId="77777777" w:rsidTr="00911B89">
        <w:tc>
          <w:tcPr>
            <w:tcW w:w="2718" w:type="dxa"/>
          </w:tcPr>
          <w:p w14:paraId="42B820FF" w14:textId="4F91B9C9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-016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UOM</w:t>
            </w:r>
          </w:p>
        </w:tc>
        <w:tc>
          <w:tcPr>
            <w:tcW w:w="7342" w:type="dxa"/>
          </w:tcPr>
          <w:p w14:paraId="2CD6B1FA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UOM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3768768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7BFF486E" w14:textId="77777777" w:rsidTr="00911B89">
        <w:tc>
          <w:tcPr>
            <w:tcW w:w="2718" w:type="dxa"/>
          </w:tcPr>
          <w:p w14:paraId="49BC3EAA" w14:textId="29B40C02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-017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CHARGE_ACCOUNT_SEGMENT1</w:t>
            </w:r>
          </w:p>
        </w:tc>
        <w:tc>
          <w:tcPr>
            <w:tcW w:w="7342" w:type="dxa"/>
          </w:tcPr>
          <w:p w14:paraId="55BCCAE9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812084">
              <w:rPr>
                <w:rFonts w:cs="Tahoma"/>
                <w:color w:val="000000" w:themeColor="text1"/>
                <w:szCs w:val="20"/>
                <w:lang w:bidi="th-TH"/>
              </w:rPr>
              <w:t>CHARGE_ACCOUNT_SEGMENT1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6C12D9A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8AA79EA" w14:textId="77777777" w:rsidTr="00911B89">
        <w:tc>
          <w:tcPr>
            <w:tcW w:w="2718" w:type="dxa"/>
          </w:tcPr>
          <w:p w14:paraId="0B8A9BDA" w14:textId="5B669B8E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7342" w:type="dxa"/>
          </w:tcPr>
          <w:p w14:paraId="5F899F49" w14:textId="66E47CDF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CHARGE_ACCOUNT_SEGMENT2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DB089FD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582F8042" w14:textId="77777777" w:rsidTr="00911B89">
        <w:tc>
          <w:tcPr>
            <w:tcW w:w="2718" w:type="dxa"/>
          </w:tcPr>
          <w:p w14:paraId="7F13D906" w14:textId="044926BB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-019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7342" w:type="dxa"/>
          </w:tcPr>
          <w:p w14:paraId="3779C546" w14:textId="629E9DB2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CHARGE_ACCOUNT_SEGMENT3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5591DF47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2FF94C1D" w14:textId="77777777" w:rsidTr="00911B89">
        <w:tc>
          <w:tcPr>
            <w:tcW w:w="2718" w:type="dxa"/>
          </w:tcPr>
          <w:p w14:paraId="3158392C" w14:textId="42B8C3E5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 xml:space="preserve">-020 </w:t>
            </w:r>
            <w:r w:rsidRPr="003101B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7342" w:type="dxa"/>
          </w:tcPr>
          <w:p w14:paraId="2096149E" w14:textId="5D037C20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CHARGE_ACCOUNT_SEGMENT4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8A1BDC0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54F4DD51" w14:textId="77777777" w:rsidTr="00911B89">
        <w:tc>
          <w:tcPr>
            <w:tcW w:w="2718" w:type="dxa"/>
          </w:tcPr>
          <w:p w14:paraId="09E9B474" w14:textId="5DCCD2FE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2F44D3">
              <w:rPr>
                <w:color w:val="000000" w:themeColor="text1"/>
                <w:lang w:eastAsia="en-US" w:bidi="th-TH"/>
              </w:rPr>
              <w:t>005</w:t>
            </w:r>
            <w:r>
              <w:rPr>
                <w:color w:val="000000" w:themeColor="text1"/>
              </w:rPr>
              <w:t>-021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7342" w:type="dxa"/>
          </w:tcPr>
          <w:p w14:paraId="65BC774B" w14:textId="7C9E1615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CHARGE_ACCOUNT_SEGMENT5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A395815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2983172A" w14:textId="77777777" w:rsidTr="00BB2758">
        <w:tc>
          <w:tcPr>
            <w:tcW w:w="2718" w:type="dxa"/>
          </w:tcPr>
          <w:p w14:paraId="244C2C85" w14:textId="709830D4" w:rsidR="00447473" w:rsidRPr="003A5982" w:rsidRDefault="00447473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A5982">
              <w:rPr>
                <w:color w:val="000000" w:themeColor="text1"/>
              </w:rPr>
              <w:t xml:space="preserve">Error </w:t>
            </w:r>
            <w:r w:rsidRPr="003A5982">
              <w:rPr>
                <w:color w:val="000000" w:themeColor="text1"/>
                <w:lang w:eastAsia="en-US" w:bidi="th-TH"/>
              </w:rPr>
              <w:t>PO</w:t>
            </w:r>
            <w:r w:rsidR="002F44D3" w:rsidRPr="003A5982">
              <w:rPr>
                <w:color w:val="000000" w:themeColor="text1"/>
                <w:lang w:eastAsia="en-US" w:bidi="th-TH"/>
              </w:rPr>
              <w:t>005</w:t>
            </w:r>
            <w:r w:rsidR="00812084" w:rsidRPr="003A5982">
              <w:rPr>
                <w:color w:val="000000" w:themeColor="text1"/>
              </w:rPr>
              <w:t>-022</w:t>
            </w:r>
            <w:r w:rsidRPr="003A5982">
              <w:rPr>
                <w:color w:val="000000" w:themeColor="text1"/>
              </w:rPr>
              <w:t xml:space="preserve"> : Invalid </w:t>
            </w:r>
            <w:r w:rsidR="00812084" w:rsidRPr="003A5982">
              <w:rPr>
                <w:color w:val="000000" w:themeColor="text1"/>
              </w:rPr>
              <w:t>CHARGE_ACCOUNT_SEGMENT6</w:t>
            </w:r>
          </w:p>
        </w:tc>
        <w:tc>
          <w:tcPr>
            <w:tcW w:w="7342" w:type="dxa"/>
          </w:tcPr>
          <w:p w14:paraId="403917AB" w14:textId="5A8231B2" w:rsidR="00447473" w:rsidRPr="003A5982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A5982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="00812084"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CHARGE_ACCOUNT_SEGMENT6</w:t>
            </w:r>
            <w:r w:rsidR="00812084"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1D0FCE7" w14:textId="77777777" w:rsidR="00447473" w:rsidRPr="003A5982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FC7046" w:rsidRPr="003101BC" w14:paraId="41FB1776" w14:textId="77777777" w:rsidTr="007D11C9">
        <w:tc>
          <w:tcPr>
            <w:tcW w:w="2718" w:type="dxa"/>
          </w:tcPr>
          <w:p w14:paraId="379844A1" w14:textId="77777777" w:rsidR="00FC7046" w:rsidRPr="003A5982" w:rsidRDefault="00FC7046" w:rsidP="00FC7046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A5982">
              <w:rPr>
                <w:color w:val="000000" w:themeColor="text1"/>
              </w:rPr>
              <w:t xml:space="preserve">Error </w:t>
            </w:r>
            <w:r w:rsidRPr="003A5982">
              <w:rPr>
                <w:color w:val="000000" w:themeColor="text1"/>
                <w:lang w:eastAsia="en-US" w:bidi="th-TH"/>
              </w:rPr>
              <w:t>PO001</w:t>
            </w:r>
            <w:r w:rsidRPr="003A5982">
              <w:rPr>
                <w:color w:val="000000" w:themeColor="text1"/>
              </w:rPr>
              <w:t>-023 :</w:t>
            </w:r>
            <w:r w:rsidRPr="003A5982">
              <w:rPr>
                <w:color w:val="000000" w:themeColor="text1"/>
                <w:lang w:bidi="th-TH"/>
              </w:rPr>
              <w:t xml:space="preserve"> Not found blanket agreement</w:t>
            </w:r>
          </w:p>
        </w:tc>
        <w:tc>
          <w:tcPr>
            <w:tcW w:w="7342" w:type="dxa"/>
          </w:tcPr>
          <w:p w14:paraId="678DB239" w14:textId="77777777" w:rsidR="00FC7046" w:rsidRPr="003A5982" w:rsidRDefault="00FC7046" w:rsidP="00FC7046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Blanket Agreement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นั้นไม่เจอ</w:t>
            </w:r>
          </w:p>
        </w:tc>
      </w:tr>
      <w:tr w:rsidR="00FC7046" w14:paraId="594F2C76" w14:textId="77777777" w:rsidTr="007D11C9">
        <w:tc>
          <w:tcPr>
            <w:tcW w:w="2718" w:type="dxa"/>
          </w:tcPr>
          <w:p w14:paraId="58BFF324" w14:textId="77777777" w:rsidR="00FC7046" w:rsidRPr="003A5982" w:rsidRDefault="00FC7046" w:rsidP="00FC7046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A5982">
              <w:rPr>
                <w:color w:val="000000" w:themeColor="text1"/>
              </w:rPr>
              <w:t xml:space="preserve">Error </w:t>
            </w:r>
            <w:r w:rsidRPr="003A5982">
              <w:rPr>
                <w:color w:val="000000" w:themeColor="text1"/>
                <w:lang w:eastAsia="en-US" w:bidi="th-TH"/>
              </w:rPr>
              <w:t>PO001</w:t>
            </w:r>
            <w:r w:rsidRPr="003A5982">
              <w:rPr>
                <w:color w:val="000000" w:themeColor="text1"/>
              </w:rPr>
              <w:t>-024 :</w:t>
            </w:r>
            <w:r w:rsidRPr="003A5982">
              <w:rPr>
                <w:color w:val="000000" w:themeColor="text1"/>
                <w:lang w:bidi="th-TH"/>
              </w:rPr>
              <w:t xml:space="preserve"> More than one row blanket agreement</w:t>
            </w:r>
          </w:p>
        </w:tc>
        <w:tc>
          <w:tcPr>
            <w:tcW w:w="7342" w:type="dxa"/>
          </w:tcPr>
          <w:p w14:paraId="56DF8DC9" w14:textId="77777777" w:rsidR="00FC7046" w:rsidRPr="003A5982" w:rsidRDefault="00FC7046" w:rsidP="00FC7046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Blanket Agreement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ได้มากกว่า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1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ค่า</w:t>
            </w:r>
          </w:p>
        </w:tc>
      </w:tr>
      <w:tr w:rsidR="00FC7046" w:rsidRPr="00E55FB5" w14:paraId="65CC2F26" w14:textId="77777777" w:rsidTr="007D11C9">
        <w:tc>
          <w:tcPr>
            <w:tcW w:w="2718" w:type="dxa"/>
          </w:tcPr>
          <w:p w14:paraId="000681DF" w14:textId="77777777" w:rsidR="00FC7046" w:rsidRPr="003A5982" w:rsidRDefault="00FC7046" w:rsidP="00FC7046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A5982">
              <w:rPr>
                <w:color w:val="000000" w:themeColor="text1"/>
              </w:rPr>
              <w:t xml:space="preserve">Error </w:t>
            </w:r>
            <w:r w:rsidRPr="003A5982">
              <w:rPr>
                <w:color w:val="000000" w:themeColor="text1"/>
                <w:lang w:eastAsia="en-US" w:bidi="th-TH"/>
              </w:rPr>
              <w:t>PO001</w:t>
            </w:r>
            <w:r w:rsidRPr="003A5982">
              <w:rPr>
                <w:color w:val="000000" w:themeColor="text1"/>
              </w:rPr>
              <w:t>-025 :</w:t>
            </w:r>
            <w:r w:rsidRPr="003A5982">
              <w:rPr>
                <w:color w:val="000000" w:themeColor="text1"/>
                <w:lang w:bidi="th-TH"/>
              </w:rPr>
              <w:t xml:space="preserve"> Amount is Over amount limit of Blanket</w:t>
            </w:r>
          </w:p>
        </w:tc>
        <w:tc>
          <w:tcPr>
            <w:tcW w:w="7342" w:type="dxa"/>
          </w:tcPr>
          <w:p w14:paraId="14B102FC" w14:textId="77777777" w:rsidR="00FC7046" w:rsidRPr="003A5982" w:rsidRDefault="00FC7046" w:rsidP="00FC7046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ได้แล้ว  แต่ว่าเมื่อได้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Unit Price * QTY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แล้วพบว่ายอดเงินเกินกว่า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Amount limit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</w:p>
        </w:tc>
      </w:tr>
      <w:tr w:rsidR="00FC7046" w:rsidRPr="009D16EC" w14:paraId="38953641" w14:textId="77777777" w:rsidTr="007D11C9">
        <w:tc>
          <w:tcPr>
            <w:tcW w:w="2718" w:type="dxa"/>
          </w:tcPr>
          <w:p w14:paraId="6539B5BD" w14:textId="77777777" w:rsidR="00FC7046" w:rsidRPr="003A5982" w:rsidRDefault="00FC7046" w:rsidP="00FC7046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A5982">
              <w:rPr>
                <w:color w:val="000000" w:themeColor="text1"/>
              </w:rPr>
              <w:t xml:space="preserve">Error </w:t>
            </w:r>
            <w:r w:rsidRPr="003A5982">
              <w:rPr>
                <w:color w:val="000000" w:themeColor="text1"/>
                <w:lang w:eastAsia="en-US" w:bidi="th-TH"/>
              </w:rPr>
              <w:t>PO001</w:t>
            </w:r>
            <w:r w:rsidRPr="003A5982">
              <w:rPr>
                <w:color w:val="000000" w:themeColor="text1"/>
              </w:rPr>
              <w:t>-026 :</w:t>
            </w:r>
            <w:r w:rsidRPr="003A5982">
              <w:rPr>
                <w:color w:val="000000" w:themeColor="text1"/>
                <w:lang w:bidi="th-TH"/>
              </w:rPr>
              <w:t xml:space="preserve"> Amount is less than  minimum release amount of Blanket</w:t>
            </w:r>
          </w:p>
        </w:tc>
        <w:tc>
          <w:tcPr>
            <w:tcW w:w="7342" w:type="dxa"/>
          </w:tcPr>
          <w:p w14:paraId="71FE01BA" w14:textId="77777777" w:rsidR="00FC7046" w:rsidRPr="003A5982" w:rsidRDefault="00FC7046" w:rsidP="00FC7046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ได้แล้ว  แต่ว่าเมื่อได้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Unit Price * QTY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แล้วพบว่าน้อยกว่า </w:t>
            </w:r>
            <w:proofErr w:type="spellStart"/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>Mininum</w:t>
            </w:r>
            <w:proofErr w:type="spellEnd"/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 xml:space="preserve"> Release Amount </w:t>
            </w:r>
            <w:r w:rsidRPr="003A5982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 w:rsidRPr="003A5982">
              <w:rPr>
                <w:rFonts w:cs="Tahoma"/>
                <w:color w:val="000000" w:themeColor="text1"/>
                <w:szCs w:val="20"/>
                <w:lang w:bidi="th-TH"/>
              </w:rPr>
              <w:t>Blanket</w:t>
            </w:r>
          </w:p>
        </w:tc>
      </w:tr>
      <w:tr w:rsidR="00BB2758" w:rsidRPr="003101BC" w14:paraId="5EAE649D" w14:textId="77777777" w:rsidTr="00BB2758">
        <w:tc>
          <w:tcPr>
            <w:tcW w:w="2718" w:type="dxa"/>
          </w:tcPr>
          <w:p w14:paraId="58B4DF84" w14:textId="4EA9B336" w:rsidR="00BB2758" w:rsidRPr="003101BC" w:rsidRDefault="00BB2758" w:rsidP="00BB2758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2F44D3">
              <w:rPr>
                <w:color w:val="000000" w:themeColor="text1"/>
                <w:lang w:eastAsia="en-US" w:bidi="th-TH"/>
              </w:rPr>
              <w:t>PO005</w:t>
            </w:r>
            <w:r w:rsidR="002F44D3">
              <w:rPr>
                <w:color w:val="000000" w:themeColor="text1"/>
              </w:rPr>
              <w:t>-023</w:t>
            </w:r>
            <w:r w:rsidRPr="003101BC">
              <w:rPr>
                <w:color w:val="000000" w:themeColor="text1"/>
              </w:rPr>
              <w:t xml:space="preserve"> :Standard Interface Error</w:t>
            </w:r>
          </w:p>
        </w:tc>
        <w:tc>
          <w:tcPr>
            <w:tcW w:w="7342" w:type="dxa"/>
          </w:tcPr>
          <w:p w14:paraId="2DEFAC36" w14:textId="77777777" w:rsidR="00BB2758" w:rsidRPr="003101BC" w:rsidRDefault="00BB2758" w:rsidP="0058089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Validate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Standard Cloud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แล้วเกิด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6" w:name="_Toc494444076"/>
      <w:r w:rsidRPr="003101BC">
        <w:rPr>
          <w:color w:val="000000" w:themeColor="text1"/>
        </w:rPr>
        <w:t>Log Layout</w:t>
      </w:r>
      <w:bookmarkEnd w:id="26"/>
    </w:p>
    <w:p w14:paraId="02033673" w14:textId="43BDDEE2" w:rsidR="00582BA9" w:rsidRDefault="00582BA9" w:rsidP="00582BA9">
      <w:pPr>
        <w:rPr>
          <w:color w:val="000000" w:themeColor="text1"/>
          <w:lang w:bidi="th-TH"/>
        </w:rPr>
      </w:pPr>
    </w:p>
    <w:p w14:paraId="15BB0B45" w14:textId="555397AF" w:rsidR="00296589" w:rsidRPr="003101BC" w:rsidRDefault="006A73BD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02EEF2EA" wp14:editId="3951A81D">
            <wp:extent cx="6480810" cy="6030595"/>
            <wp:effectExtent l="19050" t="19050" r="1524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030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27" w:name="_Toc494444077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2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3101BC" w:rsidRPr="003101BC" w14:paraId="29A521F8" w14:textId="77777777" w:rsidTr="00CC5DD8">
        <w:tc>
          <w:tcPr>
            <w:tcW w:w="720" w:type="dxa"/>
          </w:tcPr>
          <w:p w14:paraId="2678B2DE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77777777" w:rsidR="00A549C8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,Process ,Error ,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Achive</w:t>
            </w:r>
            <w:proofErr w:type="spellEnd"/>
          </w:p>
          <w:p w14:paraId="1C041FA9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ย้าย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</w:p>
        </w:tc>
      </w:tr>
      <w:tr w:rsidR="003101BC" w:rsidRPr="003101BC" w14:paraId="70A126B2" w14:textId="77777777" w:rsidTr="00CC5DD8">
        <w:tc>
          <w:tcPr>
            <w:tcW w:w="720" w:type="dxa"/>
          </w:tcPr>
          <w:p w14:paraId="3F14FEE9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3101BC" w:rsidRDefault="00CC5DD8" w:rsidP="008B5490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Import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ครบถ้วน</w:t>
            </w:r>
          </w:p>
          <w:p w14:paraId="55CBC516" w14:textId="77777777" w:rsidR="002F52ED" w:rsidRPr="003101BC" w:rsidRDefault="002F52ED" w:rsidP="002F52ED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Fin Code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0554C632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3101BC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Archive</w:t>
            </w:r>
          </w:p>
        </w:tc>
      </w:tr>
      <w:tr w:rsidR="003101BC" w:rsidRPr="003101BC" w14:paraId="6EFFD785" w14:textId="77777777" w:rsidTr="00CC5DD8">
        <w:tc>
          <w:tcPr>
            <w:tcW w:w="720" w:type="dxa"/>
          </w:tcPr>
          <w:p w14:paraId="71566F53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บางส่วน</w:t>
            </w:r>
          </w:p>
          <w:p w14:paraId="56BA17F6" w14:textId="77777777" w:rsidR="002F52ED" w:rsidRPr="003101BC" w:rsidRDefault="002F52ED" w:rsidP="002F52ED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3101BC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ต้องทำการ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Reject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ไปยัง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Error</w:t>
            </w:r>
          </w:p>
          <w:p w14:paraId="02FAEA6C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3.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3101BC" w:rsidRPr="003101BC" w14:paraId="542696AA" w14:textId="77777777" w:rsidTr="00CC5DD8">
        <w:tc>
          <w:tcPr>
            <w:tcW w:w="720" w:type="dxa"/>
          </w:tcPr>
          <w:p w14:paraId="67FC028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handlering</w:t>
            </w:r>
            <w:proofErr w:type="spellEnd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</w:p>
        </w:tc>
        <w:tc>
          <w:tcPr>
            <w:tcW w:w="5130" w:type="dxa"/>
          </w:tcPr>
          <w:p w14:paraId="34DB17A3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Handlering</w:t>
            </w:r>
            <w:proofErr w:type="spellEnd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3101BC" w:rsidRPr="003101BC" w14:paraId="5AEE8A43" w14:textId="77777777" w:rsidTr="00CC5DD8">
        <w:tc>
          <w:tcPr>
            <w:tcW w:w="720" w:type="dxa"/>
          </w:tcPr>
          <w:p w14:paraId="676ED86A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 Store</w:t>
            </w:r>
          </w:p>
        </w:tc>
        <w:tc>
          <w:tcPr>
            <w:tcW w:w="5130" w:type="dxa"/>
          </w:tcPr>
          <w:p w14:paraId="6DC3B70D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3101BC" w14:paraId="4888768D" w14:textId="77777777" w:rsidTr="00CC5DD8">
        <w:tc>
          <w:tcPr>
            <w:tcW w:w="720" w:type="dxa"/>
          </w:tcPr>
          <w:p w14:paraId="0C3B0402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Store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28" w:name="_Toc494444078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28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Sorasak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Thawonnokorn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>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0FE56738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FD0B96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FD0B96">
              <w:rPr>
                <w:b/>
                <w:bCs/>
                <w:color w:val="000000" w:themeColor="text1"/>
              </w:rPr>
              <w:t xml:space="preserve">  </w:t>
            </w:r>
            <w:proofErr w:type="spellStart"/>
            <w:r w:rsidR="00296589">
              <w:rPr>
                <w:b/>
                <w:bCs/>
                <w:color w:val="000000" w:themeColor="text1"/>
              </w:rPr>
              <w:t>Amornrath</w:t>
            </w:r>
            <w:proofErr w:type="spellEnd"/>
            <w:r w:rsidR="00296589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="00296589">
              <w:rPr>
                <w:b/>
                <w:bCs/>
                <w:color w:val="000000" w:themeColor="text1"/>
              </w:rPr>
              <w:t>Ongkawat</w:t>
            </w:r>
            <w:proofErr w:type="spellEnd"/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proofErr w:type="spellStart"/>
            <w:r w:rsidRPr="003101BC">
              <w:rPr>
                <w:b/>
                <w:bCs/>
                <w:color w:val="000000" w:themeColor="text1"/>
              </w:rPr>
              <w:t>iCE’s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 xml:space="preserve">urant Development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Co.,Ltd</w:t>
            </w:r>
            <w:proofErr w:type="spellEnd"/>
            <w:r w:rsidRPr="003101BC">
              <w:rPr>
                <w:color w:val="000000" w:themeColor="text1"/>
                <w:lang w:bidi="th-TH"/>
              </w:rPr>
              <w:t>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2D32C5FC" w:rsidR="008C64F9" w:rsidRPr="003101BC" w:rsidRDefault="00B744C3" w:rsidP="00FB2D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PO005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 w:rsidR="00296589">
              <w:t xml:space="preserve"> </w:t>
            </w:r>
            <w:r w:rsidRPr="00B744C3">
              <w:rPr>
                <w:color w:val="000000" w:themeColor="text1"/>
                <w:lang w:bidi="th-TH"/>
              </w:rPr>
              <w:t>Interface PR/PO Direct &lt;MX&gt; to PO(ERP)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168407EF" w:rsidR="008C64F9" w:rsidRPr="003101BC" w:rsidRDefault="00296589" w:rsidP="007B6A36">
            <w:pPr>
              <w:rPr>
                <w:rStyle w:val="HighlightedVariable"/>
                <w:color w:val="000000" w:themeColor="text1"/>
              </w:rPr>
            </w:pPr>
            <w:r>
              <w:t>PO00</w:t>
            </w:r>
            <w:r w:rsidR="00B744C3">
              <w:t>5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30"/>
      <w:footerReference w:type="default" r:id="rId31"/>
      <w:footerReference w:type="first" r:id="rId32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" w:author="ice-amo" w:date="2017-10-02T15:12:00Z" w:initials="i">
    <w:p w14:paraId="4F9DF3D0" w14:textId="3BAB839D" w:rsidR="000C2506" w:rsidRDefault="000C2506">
      <w:pPr>
        <w:pStyle w:val="CommentText"/>
        <w:rPr>
          <w:cs/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อันนี้ขอ </w:t>
      </w:r>
      <w:r>
        <w:rPr>
          <w:lang w:bidi="th-TH"/>
        </w:rPr>
        <w:t xml:space="preserve">confirm </w:t>
      </w:r>
      <w:r>
        <w:rPr>
          <w:rFonts w:hint="cs"/>
          <w:cs/>
          <w:lang w:bidi="th-TH"/>
        </w:rPr>
        <w:t>คุณอิฐอีกที</w:t>
      </w:r>
    </w:p>
  </w:comment>
  <w:comment w:id="20" w:author="Sorasak (IT) Thawonnikron" w:date="2017-10-19T11:51:00Z" w:initials="S(T">
    <w:p w14:paraId="6706388A" w14:textId="0A0C0220" w:rsidR="000C2506" w:rsidRDefault="000C2506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>
        <w:rPr>
          <w:lang w:bidi="th-TH"/>
        </w:rPr>
        <w:t xml:space="preserve">Confirm </w:t>
      </w:r>
      <w:r>
        <w:rPr>
          <w:rFonts w:hint="cs"/>
          <w:cs/>
          <w:lang w:bidi="th-TH"/>
        </w:rPr>
        <w:t xml:space="preserve">ครับ ตัวอย่างอยู่ใน </w:t>
      </w:r>
      <w:r>
        <w:rPr>
          <w:lang w:bidi="th-TH"/>
        </w:rPr>
        <w:t>Business Rule Session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9DF3D0" w15:done="0"/>
  <w15:commentEx w15:paraId="6706388A" w15:paraIdParent="4F9DF3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9DF3D0" w16cid:durableId="1D930D49"/>
  <w16cid:commentId w16cid:paraId="6706388A" w16cid:durableId="1D93105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BF7A8" w14:textId="77777777" w:rsidR="00503798" w:rsidRDefault="00503798">
      <w:r>
        <w:separator/>
      </w:r>
    </w:p>
  </w:endnote>
  <w:endnote w:type="continuationSeparator" w:id="0">
    <w:p w14:paraId="4C2C029B" w14:textId="77777777" w:rsidR="00503798" w:rsidRDefault="00503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6C083" w14:textId="77777777" w:rsidR="005F5FC1" w:rsidRDefault="005F5F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1005235E" w:rsidR="000C2506" w:rsidRPr="00192472" w:rsidRDefault="000C2506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D32870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D32870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D32870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613A6BD4" w:rsidR="000C2506" w:rsidRPr="001C7E6D" w:rsidRDefault="000C2506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 w:rsidR="005F5FC1">
      <w:rPr>
        <w:noProof/>
        <w:sz w:val="12"/>
        <w:szCs w:val="12"/>
        <w:lang w:val="fr-FR"/>
      </w:rPr>
      <w:fldChar w:fldCharType="begin"/>
    </w:r>
    <w:r w:rsidR="005F5FC1">
      <w:rPr>
        <w:noProof/>
        <w:sz w:val="12"/>
        <w:szCs w:val="12"/>
        <w:lang w:val="fr-FR"/>
      </w:rPr>
      <w:instrText xml:space="preserve"> FILENAME \* MERGEFORMAT </w:instrText>
    </w:r>
    <w:r w:rsidR="005F5FC1">
      <w:rPr>
        <w:noProof/>
        <w:sz w:val="12"/>
        <w:szCs w:val="12"/>
        <w:lang w:val="fr-FR"/>
      </w:rPr>
      <w:fldChar w:fldCharType="separate"/>
    </w:r>
    <w:r w:rsidR="005F5FC1">
      <w:rPr>
        <w:noProof/>
        <w:sz w:val="12"/>
        <w:szCs w:val="12"/>
        <w:lang w:val="fr-FR"/>
      </w:rPr>
      <w:t>RD1701_FSPEC_PO005_V01R00</w:t>
    </w:r>
    <w:r w:rsidR="005F5FC1">
      <w:rPr>
        <w:noProof/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70108" w14:textId="77777777" w:rsidR="005F5FC1" w:rsidRDefault="005F5FC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604C084F" w:rsidR="000C2506" w:rsidRPr="004077BA" w:rsidRDefault="000C2506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RD1701_FSPEC_PO005_V00R01.docx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17001A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17001A">
      <w:rPr>
        <w:noProof/>
        <w:sz w:val="12"/>
        <w:szCs w:val="12"/>
      </w:rPr>
      <w:instrText>16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17001A">
      <w:rPr>
        <w:noProof/>
        <w:sz w:val="12"/>
        <w:szCs w:val="12"/>
      </w:rPr>
      <w:instrText>22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17001A">
      <w:rPr>
        <w:noProof/>
        <w:sz w:val="12"/>
        <w:szCs w:val="12"/>
      </w:rPr>
      <w:t>16</w:t>
    </w:r>
    <w:r w:rsidR="0017001A" w:rsidRPr="004077BA">
      <w:rPr>
        <w:noProof/>
        <w:sz w:val="12"/>
        <w:szCs w:val="12"/>
      </w:rPr>
      <w:t xml:space="preserve"> of </w:t>
    </w:r>
    <w:r w:rsidR="0017001A">
      <w:rPr>
        <w:noProof/>
        <w:sz w:val="12"/>
        <w:szCs w:val="12"/>
      </w:rPr>
      <w:t>22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0C2506" w:rsidRPr="005E0A89" w:rsidRDefault="000C2506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0C2506" w:rsidRDefault="000C250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CAB5A" w14:textId="77777777" w:rsidR="00503798" w:rsidRDefault="00503798">
      <w:r>
        <w:separator/>
      </w:r>
    </w:p>
  </w:footnote>
  <w:footnote w:type="continuationSeparator" w:id="0">
    <w:p w14:paraId="73B35E3F" w14:textId="77777777" w:rsidR="00503798" w:rsidRDefault="005037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CFB77" w14:textId="77777777" w:rsidR="005F5FC1" w:rsidRDefault="005F5F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0C2506" w:rsidRDefault="000C2506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0C2506" w:rsidRDefault="000C2506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0C2506" w:rsidRDefault="000C2506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0C2506" w:rsidRPr="00F2355B" w:rsidRDefault="000C2506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0C2506" w:rsidRDefault="000C2506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0C2506" w:rsidRDefault="000C2506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0C2506" w:rsidRDefault="000C2506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0C2506" w:rsidRPr="00D079D8" w:rsidRDefault="000C2506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0C2506" w:rsidRDefault="000C250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9"/>
  </w:num>
  <w:num w:numId="5">
    <w:abstractNumId w:val="14"/>
  </w:num>
  <w:num w:numId="6">
    <w:abstractNumId w:val="3"/>
  </w:num>
  <w:num w:numId="7">
    <w:abstractNumId w:val="12"/>
  </w:num>
  <w:num w:numId="8">
    <w:abstractNumId w:val="18"/>
  </w:num>
  <w:num w:numId="9">
    <w:abstractNumId w:val="21"/>
  </w:num>
  <w:num w:numId="10">
    <w:abstractNumId w:val="17"/>
  </w:num>
  <w:num w:numId="11">
    <w:abstractNumId w:val="16"/>
  </w:num>
  <w:num w:numId="12">
    <w:abstractNumId w:val="6"/>
  </w:num>
  <w:num w:numId="13">
    <w:abstractNumId w:val="11"/>
  </w:num>
  <w:num w:numId="14">
    <w:abstractNumId w:val="22"/>
  </w:num>
  <w:num w:numId="15">
    <w:abstractNumId w:val="8"/>
  </w:num>
  <w:num w:numId="16">
    <w:abstractNumId w:val="10"/>
  </w:num>
  <w:num w:numId="17">
    <w:abstractNumId w:val="5"/>
  </w:num>
  <w:num w:numId="18">
    <w:abstractNumId w:val="13"/>
  </w:num>
  <w:num w:numId="19">
    <w:abstractNumId w:val="4"/>
  </w:num>
  <w:num w:numId="20">
    <w:abstractNumId w:val="23"/>
  </w:num>
  <w:num w:numId="21">
    <w:abstractNumId w:val="15"/>
  </w:num>
  <w:num w:numId="22">
    <w:abstractNumId w:val="1"/>
  </w:num>
  <w:num w:numId="23">
    <w:abstractNumId w:val="20"/>
  </w:num>
  <w:num w:numId="24">
    <w:abstractNumId w:val="2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ce-amo">
    <w15:presenceInfo w15:providerId="None" w15:userId="ice-amo"/>
  </w15:person>
  <w15:person w15:author="Sorasak (IT) Thawonnikron">
    <w15:presenceInfo w15:providerId="AD" w15:userId="S-1-12-1-1584843841-1310985559-2194572681-28971161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E39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41CF"/>
    <w:rsid w:val="0003492B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5DE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5E1D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912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6E86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6C7F"/>
    <w:rsid w:val="000B70C6"/>
    <w:rsid w:val="000B74DF"/>
    <w:rsid w:val="000B7E00"/>
    <w:rsid w:val="000C0D56"/>
    <w:rsid w:val="000C1564"/>
    <w:rsid w:val="000C1FC6"/>
    <w:rsid w:val="000C201C"/>
    <w:rsid w:val="000C2506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D7027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4AB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689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07E93"/>
    <w:rsid w:val="0011060D"/>
    <w:rsid w:val="00110692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13F8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C4B"/>
    <w:rsid w:val="00130F28"/>
    <w:rsid w:val="0013138C"/>
    <w:rsid w:val="001314B4"/>
    <w:rsid w:val="00131903"/>
    <w:rsid w:val="00132852"/>
    <w:rsid w:val="001328DD"/>
    <w:rsid w:val="00133126"/>
    <w:rsid w:val="00133CC4"/>
    <w:rsid w:val="00133F83"/>
    <w:rsid w:val="00134741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682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1A"/>
    <w:rsid w:val="001700E3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59C"/>
    <w:rsid w:val="00191714"/>
    <w:rsid w:val="001918EA"/>
    <w:rsid w:val="00192472"/>
    <w:rsid w:val="00192525"/>
    <w:rsid w:val="00192784"/>
    <w:rsid w:val="001931C0"/>
    <w:rsid w:val="00193318"/>
    <w:rsid w:val="001936A0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3B1"/>
    <w:rsid w:val="001976EC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392"/>
    <w:rsid w:val="001B3DFD"/>
    <w:rsid w:val="001B409C"/>
    <w:rsid w:val="001B481E"/>
    <w:rsid w:val="001B483D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BE8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4F0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E6B2C"/>
    <w:rsid w:val="001E74A9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3CA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468D"/>
    <w:rsid w:val="0022642C"/>
    <w:rsid w:val="00226B58"/>
    <w:rsid w:val="00226D9F"/>
    <w:rsid w:val="00227192"/>
    <w:rsid w:val="002276BD"/>
    <w:rsid w:val="00231017"/>
    <w:rsid w:val="00231ECB"/>
    <w:rsid w:val="00232FF4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AAB"/>
    <w:rsid w:val="00246ED1"/>
    <w:rsid w:val="002471D5"/>
    <w:rsid w:val="002475EA"/>
    <w:rsid w:val="00247C83"/>
    <w:rsid w:val="00247F96"/>
    <w:rsid w:val="002506A8"/>
    <w:rsid w:val="00251AF4"/>
    <w:rsid w:val="00251CF5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733"/>
    <w:rsid w:val="0026280E"/>
    <w:rsid w:val="002629AB"/>
    <w:rsid w:val="0026328E"/>
    <w:rsid w:val="00263AA9"/>
    <w:rsid w:val="00263B40"/>
    <w:rsid w:val="00264227"/>
    <w:rsid w:val="0026452F"/>
    <w:rsid w:val="00265AEE"/>
    <w:rsid w:val="002663F5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6DA4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751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29B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89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3C2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6A"/>
    <w:rsid w:val="002D68C2"/>
    <w:rsid w:val="002D6939"/>
    <w:rsid w:val="002D69A0"/>
    <w:rsid w:val="002D69DF"/>
    <w:rsid w:val="002D6B60"/>
    <w:rsid w:val="002D77FE"/>
    <w:rsid w:val="002D79D0"/>
    <w:rsid w:val="002D7EC0"/>
    <w:rsid w:val="002E0B8E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77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44D3"/>
    <w:rsid w:val="002F464D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008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4AF7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38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66A4B"/>
    <w:rsid w:val="00367E1B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13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2910"/>
    <w:rsid w:val="003A3991"/>
    <w:rsid w:val="003A4197"/>
    <w:rsid w:val="003A4785"/>
    <w:rsid w:val="003A4872"/>
    <w:rsid w:val="003A5345"/>
    <w:rsid w:val="003A5982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288"/>
    <w:rsid w:val="003C4523"/>
    <w:rsid w:val="003C518C"/>
    <w:rsid w:val="003C5E5F"/>
    <w:rsid w:val="003C6E59"/>
    <w:rsid w:val="003C6F47"/>
    <w:rsid w:val="003C7503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30B8"/>
    <w:rsid w:val="003E32C3"/>
    <w:rsid w:val="003E40B8"/>
    <w:rsid w:val="003E459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A44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803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25DF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27D75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055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47473"/>
    <w:rsid w:val="0045036D"/>
    <w:rsid w:val="00450A72"/>
    <w:rsid w:val="00450C28"/>
    <w:rsid w:val="00451045"/>
    <w:rsid w:val="0045189D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4F8"/>
    <w:rsid w:val="00456960"/>
    <w:rsid w:val="00457A09"/>
    <w:rsid w:val="00460292"/>
    <w:rsid w:val="00460462"/>
    <w:rsid w:val="004607C9"/>
    <w:rsid w:val="00460B47"/>
    <w:rsid w:val="00460DC0"/>
    <w:rsid w:val="004611B3"/>
    <w:rsid w:val="00461F32"/>
    <w:rsid w:val="00461F6B"/>
    <w:rsid w:val="00462462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84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278B"/>
    <w:rsid w:val="00482C37"/>
    <w:rsid w:val="004840C9"/>
    <w:rsid w:val="00484A7B"/>
    <w:rsid w:val="00485099"/>
    <w:rsid w:val="004854DC"/>
    <w:rsid w:val="004859F7"/>
    <w:rsid w:val="00485A18"/>
    <w:rsid w:val="00485B26"/>
    <w:rsid w:val="00485D4C"/>
    <w:rsid w:val="00486449"/>
    <w:rsid w:val="0048678B"/>
    <w:rsid w:val="00486B18"/>
    <w:rsid w:val="00487741"/>
    <w:rsid w:val="00491194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3D37"/>
    <w:rsid w:val="004D5B3F"/>
    <w:rsid w:val="004D5CA5"/>
    <w:rsid w:val="004D65B2"/>
    <w:rsid w:val="004D6ACF"/>
    <w:rsid w:val="004D7432"/>
    <w:rsid w:val="004D760C"/>
    <w:rsid w:val="004D7749"/>
    <w:rsid w:val="004D7A18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619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0E7"/>
    <w:rsid w:val="004F14E9"/>
    <w:rsid w:val="004F17CD"/>
    <w:rsid w:val="004F2181"/>
    <w:rsid w:val="004F3686"/>
    <w:rsid w:val="004F4AA1"/>
    <w:rsid w:val="004F4C64"/>
    <w:rsid w:val="004F4EAA"/>
    <w:rsid w:val="004F5DB2"/>
    <w:rsid w:val="004F5DC2"/>
    <w:rsid w:val="004F6DE5"/>
    <w:rsid w:val="004F7AAF"/>
    <w:rsid w:val="0050110E"/>
    <w:rsid w:val="00501554"/>
    <w:rsid w:val="00502488"/>
    <w:rsid w:val="00502788"/>
    <w:rsid w:val="00502BE0"/>
    <w:rsid w:val="0050303F"/>
    <w:rsid w:val="00503369"/>
    <w:rsid w:val="00503798"/>
    <w:rsid w:val="00503B81"/>
    <w:rsid w:val="005046C9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13D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C0D"/>
    <w:rsid w:val="0056139C"/>
    <w:rsid w:val="00561855"/>
    <w:rsid w:val="00561EDF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6F84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30F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085"/>
    <w:rsid w:val="00592DED"/>
    <w:rsid w:val="005934C1"/>
    <w:rsid w:val="00593573"/>
    <w:rsid w:val="0059358B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7C5"/>
    <w:rsid w:val="005A4839"/>
    <w:rsid w:val="005A49FF"/>
    <w:rsid w:val="005A4D59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A85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70"/>
    <w:rsid w:val="005C74FE"/>
    <w:rsid w:val="005D0704"/>
    <w:rsid w:val="005D1485"/>
    <w:rsid w:val="005D189F"/>
    <w:rsid w:val="005D1B61"/>
    <w:rsid w:val="005D1D28"/>
    <w:rsid w:val="005D2113"/>
    <w:rsid w:val="005D2434"/>
    <w:rsid w:val="005D254C"/>
    <w:rsid w:val="005D26BF"/>
    <w:rsid w:val="005D309F"/>
    <w:rsid w:val="005D32E4"/>
    <w:rsid w:val="005D3413"/>
    <w:rsid w:val="005D375C"/>
    <w:rsid w:val="005D3FF6"/>
    <w:rsid w:val="005D4EDA"/>
    <w:rsid w:val="005D4FE2"/>
    <w:rsid w:val="005D5367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404"/>
    <w:rsid w:val="005F1676"/>
    <w:rsid w:val="005F1ACC"/>
    <w:rsid w:val="005F2346"/>
    <w:rsid w:val="005F33DB"/>
    <w:rsid w:val="005F3C60"/>
    <w:rsid w:val="005F436C"/>
    <w:rsid w:val="005F51E6"/>
    <w:rsid w:val="005F5FC1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6782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584A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9ED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0528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2F27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3BD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D9E"/>
    <w:rsid w:val="006B2E9A"/>
    <w:rsid w:val="006B3875"/>
    <w:rsid w:val="006B393E"/>
    <w:rsid w:val="006B3FEC"/>
    <w:rsid w:val="006B4742"/>
    <w:rsid w:val="006B47B7"/>
    <w:rsid w:val="006B49E8"/>
    <w:rsid w:val="006B4C67"/>
    <w:rsid w:val="006B5291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50AE"/>
    <w:rsid w:val="006C536C"/>
    <w:rsid w:val="006C55E2"/>
    <w:rsid w:val="006C6284"/>
    <w:rsid w:val="006C66B9"/>
    <w:rsid w:val="006C68AD"/>
    <w:rsid w:val="006C6BBE"/>
    <w:rsid w:val="006C6FB3"/>
    <w:rsid w:val="006C7C9E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03B4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41F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D0D"/>
    <w:rsid w:val="00715EC9"/>
    <w:rsid w:val="00715FD7"/>
    <w:rsid w:val="0071667B"/>
    <w:rsid w:val="00716C46"/>
    <w:rsid w:val="00716E48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5C9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44AE"/>
    <w:rsid w:val="00734851"/>
    <w:rsid w:val="007351D0"/>
    <w:rsid w:val="007355CA"/>
    <w:rsid w:val="007356BB"/>
    <w:rsid w:val="007359D7"/>
    <w:rsid w:val="00735D8F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0BA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1E07"/>
    <w:rsid w:val="007726EF"/>
    <w:rsid w:val="00772B80"/>
    <w:rsid w:val="00775315"/>
    <w:rsid w:val="00775568"/>
    <w:rsid w:val="00775690"/>
    <w:rsid w:val="00775844"/>
    <w:rsid w:val="007760F5"/>
    <w:rsid w:val="007776C9"/>
    <w:rsid w:val="007777D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331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4AA"/>
    <w:rsid w:val="007C265A"/>
    <w:rsid w:val="007C2784"/>
    <w:rsid w:val="007C291A"/>
    <w:rsid w:val="007C2D7A"/>
    <w:rsid w:val="007C43E7"/>
    <w:rsid w:val="007C4A09"/>
    <w:rsid w:val="007C4A49"/>
    <w:rsid w:val="007C4EF3"/>
    <w:rsid w:val="007C505F"/>
    <w:rsid w:val="007C5B04"/>
    <w:rsid w:val="007C6286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1C9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065"/>
    <w:rsid w:val="007D4D12"/>
    <w:rsid w:val="007D4E76"/>
    <w:rsid w:val="007D5014"/>
    <w:rsid w:val="007D508D"/>
    <w:rsid w:val="007D50A3"/>
    <w:rsid w:val="007D52B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82D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59D"/>
    <w:rsid w:val="00806681"/>
    <w:rsid w:val="00806697"/>
    <w:rsid w:val="00806BD8"/>
    <w:rsid w:val="0080724C"/>
    <w:rsid w:val="00807422"/>
    <w:rsid w:val="00811731"/>
    <w:rsid w:val="0081173E"/>
    <w:rsid w:val="00812084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17723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37"/>
    <w:rsid w:val="008262A7"/>
    <w:rsid w:val="008263AB"/>
    <w:rsid w:val="00826C6F"/>
    <w:rsid w:val="008274D9"/>
    <w:rsid w:val="008276A6"/>
    <w:rsid w:val="008278DC"/>
    <w:rsid w:val="00827B9D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0D98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1469"/>
    <w:rsid w:val="00852ABF"/>
    <w:rsid w:val="00852D7F"/>
    <w:rsid w:val="0085419D"/>
    <w:rsid w:val="00854E44"/>
    <w:rsid w:val="00855F7A"/>
    <w:rsid w:val="0085637C"/>
    <w:rsid w:val="00856919"/>
    <w:rsid w:val="008574C8"/>
    <w:rsid w:val="00857C83"/>
    <w:rsid w:val="00857C9F"/>
    <w:rsid w:val="008603FD"/>
    <w:rsid w:val="00860471"/>
    <w:rsid w:val="008623F9"/>
    <w:rsid w:val="00863122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5B8A"/>
    <w:rsid w:val="00886504"/>
    <w:rsid w:val="00886802"/>
    <w:rsid w:val="00886D58"/>
    <w:rsid w:val="008875F2"/>
    <w:rsid w:val="00887691"/>
    <w:rsid w:val="00887B8D"/>
    <w:rsid w:val="00890063"/>
    <w:rsid w:val="00890BE2"/>
    <w:rsid w:val="00890D48"/>
    <w:rsid w:val="008912D5"/>
    <w:rsid w:val="00891C8E"/>
    <w:rsid w:val="0089206D"/>
    <w:rsid w:val="00892F14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12A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098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190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5BAD"/>
    <w:rsid w:val="008F62BB"/>
    <w:rsid w:val="008F6BFE"/>
    <w:rsid w:val="008F75A2"/>
    <w:rsid w:val="008F76C8"/>
    <w:rsid w:val="008F7C87"/>
    <w:rsid w:val="00901031"/>
    <w:rsid w:val="009014E8"/>
    <w:rsid w:val="0090169D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1B89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05DE"/>
    <w:rsid w:val="00920FDC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27FAE"/>
    <w:rsid w:val="009302D7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3B7"/>
    <w:rsid w:val="0093769B"/>
    <w:rsid w:val="00940019"/>
    <w:rsid w:val="009405DC"/>
    <w:rsid w:val="00940723"/>
    <w:rsid w:val="00940B8F"/>
    <w:rsid w:val="00941367"/>
    <w:rsid w:val="009413F4"/>
    <w:rsid w:val="00941CC0"/>
    <w:rsid w:val="00942780"/>
    <w:rsid w:val="00942C7F"/>
    <w:rsid w:val="0094364F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4585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0E57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0B5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82C"/>
    <w:rsid w:val="00990980"/>
    <w:rsid w:val="00990BB0"/>
    <w:rsid w:val="00990C72"/>
    <w:rsid w:val="00990C8C"/>
    <w:rsid w:val="00990D2F"/>
    <w:rsid w:val="00990F10"/>
    <w:rsid w:val="00992559"/>
    <w:rsid w:val="00993143"/>
    <w:rsid w:val="009933FA"/>
    <w:rsid w:val="00993ADD"/>
    <w:rsid w:val="00993B85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060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320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3D9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83A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1799B"/>
    <w:rsid w:val="00A202C5"/>
    <w:rsid w:val="00A2065D"/>
    <w:rsid w:val="00A20819"/>
    <w:rsid w:val="00A208CA"/>
    <w:rsid w:val="00A215AB"/>
    <w:rsid w:val="00A21622"/>
    <w:rsid w:val="00A21C0A"/>
    <w:rsid w:val="00A227FD"/>
    <w:rsid w:val="00A2310C"/>
    <w:rsid w:val="00A231B5"/>
    <w:rsid w:val="00A234CB"/>
    <w:rsid w:val="00A23D52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843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37A"/>
    <w:rsid w:val="00A50459"/>
    <w:rsid w:val="00A5049D"/>
    <w:rsid w:val="00A514DA"/>
    <w:rsid w:val="00A516EE"/>
    <w:rsid w:val="00A51BDE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22C9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144"/>
    <w:rsid w:val="00A7761E"/>
    <w:rsid w:val="00A802CC"/>
    <w:rsid w:val="00A80D77"/>
    <w:rsid w:val="00A810A1"/>
    <w:rsid w:val="00A8133B"/>
    <w:rsid w:val="00A81A90"/>
    <w:rsid w:val="00A81B1A"/>
    <w:rsid w:val="00A82360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0D50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97977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19E"/>
    <w:rsid w:val="00AA7356"/>
    <w:rsid w:val="00AA767E"/>
    <w:rsid w:val="00AA7922"/>
    <w:rsid w:val="00AB008F"/>
    <w:rsid w:val="00AB0803"/>
    <w:rsid w:val="00AB0B99"/>
    <w:rsid w:val="00AB0CE5"/>
    <w:rsid w:val="00AB10A2"/>
    <w:rsid w:val="00AB10FE"/>
    <w:rsid w:val="00AB14C3"/>
    <w:rsid w:val="00AB1A3D"/>
    <w:rsid w:val="00AB1B58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0D83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4369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6F16"/>
    <w:rsid w:val="00AD715E"/>
    <w:rsid w:val="00AD791F"/>
    <w:rsid w:val="00AD7DFA"/>
    <w:rsid w:val="00AE00F0"/>
    <w:rsid w:val="00AE05BB"/>
    <w:rsid w:val="00AE0CEC"/>
    <w:rsid w:val="00AE0ED5"/>
    <w:rsid w:val="00AE111C"/>
    <w:rsid w:val="00AE2097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CD6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5DDD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576E"/>
    <w:rsid w:val="00B06259"/>
    <w:rsid w:val="00B06731"/>
    <w:rsid w:val="00B06734"/>
    <w:rsid w:val="00B06923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4E9B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5FE0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5919"/>
    <w:rsid w:val="00B66B1C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44C3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679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33C"/>
    <w:rsid w:val="00BA3B13"/>
    <w:rsid w:val="00BA3C76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E7C62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A58"/>
    <w:rsid w:val="00C21F2C"/>
    <w:rsid w:val="00C22C2B"/>
    <w:rsid w:val="00C24433"/>
    <w:rsid w:val="00C245CA"/>
    <w:rsid w:val="00C24824"/>
    <w:rsid w:val="00C24F76"/>
    <w:rsid w:val="00C25784"/>
    <w:rsid w:val="00C25798"/>
    <w:rsid w:val="00C259D8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AC6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57BA9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0722"/>
    <w:rsid w:val="00C727BD"/>
    <w:rsid w:val="00C739F8"/>
    <w:rsid w:val="00C74068"/>
    <w:rsid w:val="00C7524F"/>
    <w:rsid w:val="00C75D57"/>
    <w:rsid w:val="00C76719"/>
    <w:rsid w:val="00C7688F"/>
    <w:rsid w:val="00C77C95"/>
    <w:rsid w:val="00C80050"/>
    <w:rsid w:val="00C80572"/>
    <w:rsid w:val="00C8150A"/>
    <w:rsid w:val="00C81ED5"/>
    <w:rsid w:val="00C81F19"/>
    <w:rsid w:val="00C8251D"/>
    <w:rsid w:val="00C82795"/>
    <w:rsid w:val="00C8311F"/>
    <w:rsid w:val="00C832F1"/>
    <w:rsid w:val="00C83904"/>
    <w:rsid w:val="00C84364"/>
    <w:rsid w:val="00C84E0A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D4D"/>
    <w:rsid w:val="00CA0EC4"/>
    <w:rsid w:val="00CA0F2D"/>
    <w:rsid w:val="00CA1460"/>
    <w:rsid w:val="00CA25C0"/>
    <w:rsid w:val="00CA3306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2A2C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1546"/>
    <w:rsid w:val="00CE2CDD"/>
    <w:rsid w:val="00CE3026"/>
    <w:rsid w:val="00CE3873"/>
    <w:rsid w:val="00CE3A91"/>
    <w:rsid w:val="00CE3D32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19B"/>
    <w:rsid w:val="00CF3E8E"/>
    <w:rsid w:val="00CF405D"/>
    <w:rsid w:val="00CF42F4"/>
    <w:rsid w:val="00CF439C"/>
    <w:rsid w:val="00CF4503"/>
    <w:rsid w:val="00CF455D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ED1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0067"/>
    <w:rsid w:val="00D31140"/>
    <w:rsid w:val="00D31E44"/>
    <w:rsid w:val="00D32140"/>
    <w:rsid w:val="00D32199"/>
    <w:rsid w:val="00D32292"/>
    <w:rsid w:val="00D32870"/>
    <w:rsid w:val="00D330BF"/>
    <w:rsid w:val="00D33AA9"/>
    <w:rsid w:val="00D34055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6D47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2C9"/>
    <w:rsid w:val="00D563ED"/>
    <w:rsid w:val="00D56846"/>
    <w:rsid w:val="00D56892"/>
    <w:rsid w:val="00D56E2F"/>
    <w:rsid w:val="00D56EE4"/>
    <w:rsid w:val="00D571D9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287F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3CEC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599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138"/>
    <w:rsid w:val="00E0184A"/>
    <w:rsid w:val="00E019E6"/>
    <w:rsid w:val="00E025FA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5CA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21C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C77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77627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0EA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6FA4"/>
    <w:rsid w:val="00EA746C"/>
    <w:rsid w:val="00EA76B5"/>
    <w:rsid w:val="00EA787B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4FC1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B12"/>
    <w:rsid w:val="00EC7D84"/>
    <w:rsid w:val="00ED0661"/>
    <w:rsid w:val="00ED0B1F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426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5054"/>
    <w:rsid w:val="00F1613B"/>
    <w:rsid w:val="00F16199"/>
    <w:rsid w:val="00F161CA"/>
    <w:rsid w:val="00F16EA7"/>
    <w:rsid w:val="00F1700B"/>
    <w:rsid w:val="00F1733C"/>
    <w:rsid w:val="00F20C9D"/>
    <w:rsid w:val="00F210E4"/>
    <w:rsid w:val="00F2110B"/>
    <w:rsid w:val="00F21247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47185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4B7"/>
    <w:rsid w:val="00F65796"/>
    <w:rsid w:val="00F65DB3"/>
    <w:rsid w:val="00F67FB4"/>
    <w:rsid w:val="00F70B95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33D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261"/>
    <w:rsid w:val="00FA06A4"/>
    <w:rsid w:val="00FA0B23"/>
    <w:rsid w:val="00FA0EC6"/>
    <w:rsid w:val="00FA111D"/>
    <w:rsid w:val="00FA1256"/>
    <w:rsid w:val="00FA2372"/>
    <w:rsid w:val="00FA3EC4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7FD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0B9C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046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493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13E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241"/>
    <w:rsid w:val="00FE336B"/>
    <w:rsid w:val="00FE33CA"/>
    <w:rsid w:val="00FE33DB"/>
    <w:rsid w:val="00FE4AEC"/>
    <w:rsid w:val="00FE5718"/>
    <w:rsid w:val="00FE5729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docId w15:val="{25A55249-8FDB-4CE8-9A1F-F5E4FDBE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microsoft.com/office/2011/relationships/commentsExtended" Target="commentsExtended.xml"/><Relationship Id="rId3" Type="http://schemas.openxmlformats.org/officeDocument/2006/relationships/customXml" Target="../customXml/item3.xml"/><Relationship Id="rId21" Type="http://schemas.openxmlformats.org/officeDocument/2006/relationships/hyperlink" Target="http://docs.oracle.com/cloud/latest/procurementcs_gs/OEDMP/POR_REQUISITION_LINES_ALL_tbl.htm" TargetMode="External"/><Relationship Id="rId34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3.xml"/><Relationship Id="rId25" Type="http://schemas.openxmlformats.org/officeDocument/2006/relationships/comments" Target="comments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://docs.oracle.com/cloud/latest/procurementcs_gs/OEDMP/POR_REQUISITION_HEADERS_ALL_tbl.htm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1.bin"/><Relationship Id="rId32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4.emf"/><Relationship Id="rId28" Type="http://schemas.openxmlformats.org/officeDocument/2006/relationships/oleObject" Target="embeddings/oleObject2.bin"/><Relationship Id="rId36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yperlink" Target="http://docs.oracle.com/cloud/latest/procurementcs_gs/OEDMP/POR_REQ_DISTRIBUTIONS_ALL_tbl.htm" TargetMode="External"/><Relationship Id="rId27" Type="http://schemas.openxmlformats.org/officeDocument/2006/relationships/image" Target="media/image5.emf"/><Relationship Id="rId30" Type="http://schemas.openxmlformats.org/officeDocument/2006/relationships/header" Target="header4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161B6-75E3-4572-9FD0-C634FE994F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C016E7-70ED-4E86-9920-C84362053B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084618-1830-4CB3-8C73-3CC10734A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674B5D-C371-4B64-9528-4420A06E6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25</Pages>
  <Words>4692</Words>
  <Characters>26749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31379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ice-amo</cp:lastModifiedBy>
  <cp:revision>7</cp:revision>
  <cp:lastPrinted>2014-03-20T03:14:00Z</cp:lastPrinted>
  <dcterms:created xsi:type="dcterms:W3CDTF">2017-10-23T05:25:00Z</dcterms:created>
  <dcterms:modified xsi:type="dcterms:W3CDTF">2017-10-27T09:53:00Z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