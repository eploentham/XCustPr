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8A13948" w:rsidR="00787D06" w:rsidRPr="003101BC" w:rsidRDefault="00FE324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PO001</w:t>
      </w:r>
    </w:p>
    <w:p w14:paraId="0C6024B9" w14:textId="197EE695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FE3241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PR&lt;Linfox&gt; to </w:t>
      </w:r>
      <w:r>
        <w:rPr>
          <w:rStyle w:val="HighlightedVariable"/>
          <w:rFonts w:ascii="Tahoma" w:hAnsi="Tahoma"/>
          <w:smallCaps w:val="0"/>
          <w:color w:val="000000" w:themeColor="text1"/>
        </w:rPr>
        <w:t>PR</w:t>
      </w:r>
      <w:proofErr w:type="gramStart"/>
      <w:r>
        <w:rPr>
          <w:rStyle w:val="HighlightedVariable"/>
          <w:rFonts w:ascii="Tahoma" w:hAnsi="Tahoma"/>
          <w:smallCaps w:val="0"/>
          <w:color w:val="000000" w:themeColor="text1"/>
        </w:rPr>
        <w:t>,</w:t>
      </w:r>
      <w:r w:rsidRPr="00FE3241">
        <w:rPr>
          <w:rStyle w:val="HighlightedVariable"/>
          <w:rFonts w:ascii="Tahoma" w:hAnsi="Tahoma"/>
          <w:smallCaps w:val="0"/>
          <w:color w:val="000000" w:themeColor="text1"/>
        </w:rPr>
        <w:t>PO</w:t>
      </w:r>
      <w:proofErr w:type="gramEnd"/>
      <w:r w:rsidRPr="00FE3241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2218BB3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ice-amo" w:date="2017-10-23T12:16:00Z">
        <w:r w:rsidR="0033754E">
          <w:rPr>
            <w:rFonts w:cs="Tahoma"/>
            <w:noProof/>
            <w:color w:val="000000" w:themeColor="text1"/>
          </w:rPr>
          <w:t>October 23, 2017</w:t>
        </w:r>
      </w:ins>
      <w:del w:id="3" w:author="ice-amo" w:date="2017-10-23T11:55:00Z">
        <w:r w:rsidR="00B745D2" w:rsidDel="006B6697">
          <w:rPr>
            <w:rFonts w:cs="Tahoma"/>
            <w:noProof/>
            <w:color w:val="000000" w:themeColor="text1"/>
          </w:rPr>
          <w:delText>October 17,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280DFD4C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4" w:author="ice-amo" w:date="2017-10-23T12:16:00Z">
        <w:r w:rsidR="0033754E">
          <w:rPr>
            <w:rFonts w:cs="Tahoma"/>
            <w:noProof/>
            <w:color w:val="000000" w:themeColor="text1"/>
          </w:rPr>
          <w:t>October 23, 2017</w:t>
        </w:r>
      </w:ins>
      <w:del w:id="5" w:author="ice-amo" w:date="2017-10-23T11:55:00Z">
        <w:r w:rsidR="00B745D2" w:rsidDel="006B6697">
          <w:rPr>
            <w:rFonts w:cs="Tahoma"/>
            <w:noProof/>
            <w:color w:val="000000" w:themeColor="text1"/>
          </w:rPr>
          <w:delText>October 17,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A82887B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47D7A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4444062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3D044F3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47D7A" w:rsidRPr="003101BC" w14:paraId="4E24A581" w14:textId="77777777" w:rsidTr="00B268A5">
        <w:trPr>
          <w:cantSplit/>
        </w:trPr>
        <w:tc>
          <w:tcPr>
            <w:tcW w:w="1300" w:type="dxa"/>
            <w:tcBorders>
              <w:top w:val="nil"/>
            </w:tcBorders>
          </w:tcPr>
          <w:p w14:paraId="2956C684" w14:textId="3DE109BC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847D7A"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010A7DDA" w14:textId="697C1D94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/>
              </w:rPr>
              <w:t>Wanwisa Phongwijitsilp</w:t>
            </w:r>
          </w:p>
        </w:tc>
        <w:tc>
          <w:tcPr>
            <w:tcW w:w="992" w:type="dxa"/>
            <w:tcBorders>
              <w:top w:val="nil"/>
            </w:tcBorders>
          </w:tcPr>
          <w:p w14:paraId="0A8ABF65" w14:textId="73C76B70" w:rsidR="00847D7A" w:rsidRPr="003101BC" w:rsidRDefault="00847D7A" w:rsidP="00B268A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4D39CF">
              <w:rPr>
                <w:color w:val="000000" w:themeColor="text1"/>
              </w:rPr>
              <w:t>2</w:t>
            </w:r>
          </w:p>
        </w:tc>
        <w:tc>
          <w:tcPr>
            <w:tcW w:w="3276" w:type="dxa"/>
            <w:tcBorders>
              <w:top w:val="nil"/>
            </w:tcBorders>
          </w:tcPr>
          <w:p w14:paraId="07DD4174" w14:textId="1AFA39DC" w:rsidR="00847D7A" w:rsidRPr="003101BC" w:rsidRDefault="00847D7A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299204B1" w14:textId="77777777">
        <w:trPr>
          <w:cantSplit/>
        </w:trPr>
        <w:tc>
          <w:tcPr>
            <w:tcW w:w="1300" w:type="dxa"/>
          </w:tcPr>
          <w:p w14:paraId="2DF72CE3" w14:textId="7F67ED2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09-Oct-17</w:t>
            </w:r>
          </w:p>
        </w:tc>
        <w:tc>
          <w:tcPr>
            <w:tcW w:w="2398" w:type="dxa"/>
          </w:tcPr>
          <w:p w14:paraId="7E81CAB7" w14:textId="33731FE7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544ACEE8" w14:textId="629BA21B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54F08102" w14:textId="07A6C0B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  <w:tr w:rsidR="004D39CF" w:rsidRPr="003101BC" w14:paraId="74DAB3B9" w14:textId="77777777">
        <w:trPr>
          <w:cantSplit/>
        </w:trPr>
        <w:tc>
          <w:tcPr>
            <w:tcW w:w="1300" w:type="dxa"/>
          </w:tcPr>
          <w:p w14:paraId="7CC21A74" w14:textId="6B73BAF6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D7DD77E" w14:textId="778604D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FC0C049" w14:textId="431E2BE0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409D7D3F" w14:textId="624D1B5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7D32AD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7D32AD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7D32AD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7D32AD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7D32AD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4D24F380" w:rsidR="00075524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</w:pPr>
      <w:r w:rsidRPr="003101BC">
        <w:rPr>
          <w:color w:val="000000" w:themeColor="text1"/>
        </w:rPr>
        <w:fldChar w:fldCharType="end"/>
      </w:r>
    </w:p>
    <w:p w14:paraId="00782F4A" w14:textId="77777777" w:rsidR="00075524" w:rsidRPr="00075524" w:rsidRDefault="00075524" w:rsidP="00075524"/>
    <w:p w14:paraId="2551FE05" w14:textId="77777777" w:rsidR="00075524" w:rsidRPr="00075524" w:rsidRDefault="00075524" w:rsidP="00075524"/>
    <w:p w14:paraId="47536413" w14:textId="77777777" w:rsidR="00075524" w:rsidRPr="00075524" w:rsidRDefault="00075524" w:rsidP="00075524"/>
    <w:p w14:paraId="737C42D6" w14:textId="77777777" w:rsidR="00075524" w:rsidRPr="00075524" w:rsidRDefault="00075524" w:rsidP="00075524"/>
    <w:p w14:paraId="516BBFBA" w14:textId="77777777" w:rsidR="00075524" w:rsidRPr="00075524" w:rsidRDefault="00075524" w:rsidP="00075524"/>
    <w:p w14:paraId="01BFC557" w14:textId="77777777" w:rsidR="00075524" w:rsidRPr="00075524" w:rsidRDefault="00075524" w:rsidP="00075524"/>
    <w:p w14:paraId="35E47D02" w14:textId="77777777" w:rsidR="00075524" w:rsidRPr="00075524" w:rsidRDefault="00075524" w:rsidP="00075524"/>
    <w:p w14:paraId="1D9E4EF8" w14:textId="199C9197" w:rsidR="00075524" w:rsidRDefault="00075524" w:rsidP="00075524"/>
    <w:p w14:paraId="268A1BDC" w14:textId="6067845A" w:rsidR="00075524" w:rsidRDefault="00075524" w:rsidP="00075524">
      <w:pPr>
        <w:tabs>
          <w:tab w:val="left" w:pos="1836"/>
        </w:tabs>
      </w:pPr>
      <w:r>
        <w:tab/>
      </w:r>
    </w:p>
    <w:p w14:paraId="303CF03A" w14:textId="6B8ECD51" w:rsidR="00AF15D0" w:rsidRPr="00075524" w:rsidRDefault="00075524" w:rsidP="00075524">
      <w:pPr>
        <w:tabs>
          <w:tab w:val="left" w:pos="1836"/>
        </w:tabs>
        <w:sectPr w:rsidR="00AF15D0" w:rsidRPr="00075524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tab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9" w:name="_Toc494444063"/>
      <w:bookmarkStart w:id="10" w:name="_Toc451571001"/>
      <w:r w:rsidRPr="003101BC">
        <w:rPr>
          <w:color w:val="000000" w:themeColor="text1"/>
        </w:rPr>
        <w:lastRenderedPageBreak/>
        <w:t>1. PREFACE</w:t>
      </w:r>
      <w:bookmarkEnd w:id="9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1" w:name="_Toc494444064"/>
      <w:r w:rsidRPr="003101BC">
        <w:rPr>
          <w:color w:val="000000" w:themeColor="text1"/>
        </w:rPr>
        <w:t>Overview and Objectives</w:t>
      </w:r>
      <w:bookmarkEnd w:id="11"/>
    </w:p>
    <w:p w14:paraId="5899D36D" w14:textId="017EBEE5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Linfox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5"/>
      <w:r w:rsidRPr="003101BC">
        <w:rPr>
          <w:color w:val="000000" w:themeColor="text1"/>
        </w:rPr>
        <w:t>Functions</w:t>
      </w:r>
      <w:bookmarkEnd w:id="12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4FD46A4" w14:textId="6E5242EC" w:rsidR="002F4198" w:rsidRPr="00054E89" w:rsidRDefault="007D4E76" w:rsidP="002F4198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Mapping Data </w:t>
      </w:r>
      <w:r w:rsidRPr="00054E89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4C7F5C" w:rsidRPr="00054E89">
        <w:rPr>
          <w:color w:val="000000" w:themeColor="text1"/>
          <w:lang w:bidi="th-TH"/>
        </w:rPr>
        <w:t xml:space="preserve">Supplier code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ในระบบ </w:t>
      </w:r>
      <w:r w:rsidR="004C7F5C" w:rsidRPr="00054E89">
        <w:rPr>
          <w:color w:val="000000" w:themeColor="text1"/>
          <w:lang w:bidi="th-TH"/>
        </w:rPr>
        <w:t>ERP</w:t>
      </w:r>
    </w:p>
    <w:p w14:paraId="42843061" w14:textId="3C4165BA" w:rsidR="007D4E76" w:rsidRPr="00054E89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การหา </w:t>
      </w:r>
      <w:r w:rsidR="004C7F5C" w:rsidRPr="00054E89">
        <w:rPr>
          <w:color w:val="000000" w:themeColor="text1"/>
          <w:lang w:bidi="th-TH"/>
        </w:rPr>
        <w:t xml:space="preserve">Blanket Agreement </w:t>
      </w:r>
      <w:r w:rsidR="005B132C" w:rsidRPr="00054E89">
        <w:rPr>
          <w:rFonts w:hint="cs"/>
          <w:color w:val="000000" w:themeColor="text1"/>
          <w:cs/>
          <w:lang w:bidi="th-TH"/>
        </w:rPr>
        <w:t>เพื่อใช้ข้อมูลราคา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3" w:name="_Toc494444066"/>
      <w:r w:rsidRPr="003101BC">
        <w:rPr>
          <w:color w:val="000000" w:themeColor="text1"/>
        </w:rPr>
        <w:t>Interface Model</w:t>
      </w:r>
      <w:bookmarkEnd w:id="13"/>
    </w:p>
    <w:p w14:paraId="732170A4" w14:textId="6E9DF763" w:rsidR="007D6765" w:rsidRPr="003101BC" w:rsidRDefault="00296589" w:rsidP="0096095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3D289630" wp14:editId="325C1162">
            <wp:extent cx="6480810" cy="4759377"/>
            <wp:effectExtent l="19050" t="19050" r="152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2403" cy="476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67"/>
        <w:gridCol w:w="8329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1CE81C95" w:rsidR="008D002B" w:rsidRPr="003101BC" w:rsidRDefault="0080659D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2EF46A" w:rsidR="00566F84" w:rsidRDefault="0080659D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7D32AD" w:rsidP="00566F84">
            <w:pPr>
              <w:rPr>
                <w:color w:val="000000" w:themeColor="text1"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7D32AD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7D32AD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642AC742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80659D">
              <w:rPr>
                <w:color w:val="000000" w:themeColor="text1"/>
                <w:lang w:bidi="th-TH"/>
              </w:rPr>
              <w:t xml:space="preserve">11.00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4" w:name="_Toc494444067"/>
      <w:r w:rsidRPr="003101BC">
        <w:rPr>
          <w:color w:val="000000" w:themeColor="text1"/>
        </w:rPr>
        <w:t>Pre-Requisites</w:t>
      </w:r>
      <w:bookmarkEnd w:id="14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0BDBE27C" w14:textId="6F007E7E" w:rsidR="00783C9A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</w:t>
      </w:r>
      <w:r w:rsidR="00E55FB5">
        <w:rPr>
          <w:color w:val="000000" w:themeColor="text1"/>
          <w:lang w:bidi="th-TH"/>
        </w:rPr>
        <w:t xml:space="preserve">Supplier Code </w:t>
      </w:r>
      <w:r w:rsidR="00E55FB5">
        <w:rPr>
          <w:rFonts w:hint="cs"/>
          <w:color w:val="000000" w:themeColor="text1"/>
          <w:cs/>
          <w:lang w:bidi="th-TH"/>
        </w:rPr>
        <w:t xml:space="preserve">ของ </w:t>
      </w:r>
      <w:r w:rsidR="00E55FB5">
        <w:rPr>
          <w:color w:val="000000" w:themeColor="text1"/>
          <w:lang w:bidi="th-TH"/>
        </w:rPr>
        <w:t xml:space="preserve">Linfox </w:t>
      </w:r>
      <w:r w:rsidR="00E55FB5">
        <w:rPr>
          <w:rFonts w:hint="cs"/>
          <w:color w:val="000000" w:themeColor="text1"/>
          <w:cs/>
          <w:lang w:bidi="th-TH"/>
        </w:rPr>
        <w:t xml:space="preserve">กับ </w:t>
      </w:r>
      <w:r w:rsidR="00E55FB5">
        <w:rPr>
          <w:color w:val="000000" w:themeColor="text1"/>
          <w:lang w:bidi="th-TH"/>
        </w:rPr>
        <w:t>ERP</w:t>
      </w:r>
    </w:p>
    <w:p w14:paraId="0D8C6885" w14:textId="7FC24188" w:rsidR="004B0BB1" w:rsidRPr="003101BC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5" w:name="_Toc494444068"/>
      <w:r w:rsidRPr="003101BC">
        <w:rPr>
          <w:color w:val="000000" w:themeColor="text1"/>
        </w:rPr>
        <w:t>Business Rules</w:t>
      </w:r>
      <w:bookmarkEnd w:id="15"/>
    </w:p>
    <w:p w14:paraId="6197F59D" w14:textId="52ECE613" w:rsidR="00CF439C" w:rsidRDefault="0080659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PR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ที่ส่งเข้ามาจะ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ต่อ </w:t>
      </w:r>
      <w:r>
        <w:rPr>
          <w:color w:val="000000" w:themeColor="text1"/>
          <w:lang w:bidi="th-TH"/>
        </w:rPr>
        <w:t>1 File</w:t>
      </w:r>
    </w:p>
    <w:p w14:paraId="7CAF93AF" w14:textId="224BAE52" w:rsidR="007412E2" w:rsidRDefault="0059358B" w:rsidP="0086585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การอ่าน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ทาง </w:t>
      </w:r>
      <w:proofErr w:type="spellStart"/>
      <w:r>
        <w:rPr>
          <w:color w:val="000000" w:themeColor="text1"/>
          <w:lang w:bidi="th-TH"/>
        </w:rPr>
        <w:t>erp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จะเข้าไปอ่าน </w:t>
      </w:r>
      <w:proofErr w:type="spellStart"/>
      <w:r>
        <w:rPr>
          <w:color w:val="000000" w:themeColor="text1"/>
          <w:lang w:bidi="th-TH"/>
        </w:rPr>
        <w:t>sftp</w:t>
      </w:r>
      <w:proofErr w:type="spellEnd"/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มาวางไว้ที่</w:t>
      </w:r>
      <w:r>
        <w:rPr>
          <w:color w:val="000000" w:themeColor="text1"/>
          <w:lang w:bidi="th-TH"/>
        </w:rPr>
        <w:t xml:space="preserve"> </w:t>
      </w:r>
      <w:r w:rsidR="00B268A5">
        <w:rPr>
          <w:color w:val="000000" w:themeColor="text1"/>
          <w:lang w:bidi="th-TH"/>
        </w:rPr>
        <w:t xml:space="preserve">RD </w:t>
      </w:r>
      <w:r>
        <w:rPr>
          <w:color w:val="000000" w:themeColor="text1"/>
          <w:lang w:bidi="th-TH"/>
        </w:rPr>
        <w:t xml:space="preserve">SFTP Server </w:t>
      </w:r>
      <w:r>
        <w:rPr>
          <w:rFonts w:hint="cs"/>
          <w:color w:val="000000" w:themeColor="text1"/>
          <w:cs/>
          <w:lang w:bidi="th-TH"/>
        </w:rPr>
        <w:t>เอง</w:t>
      </w:r>
    </w:p>
    <w:p w14:paraId="7E139A85" w14:textId="3F12BF9B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  <w:r w:rsidR="00B268A5">
        <w:rPr>
          <w:color w:val="000000" w:themeColor="text1"/>
          <w:lang w:bidi="th-TH"/>
        </w:rPr>
        <w:t xml:space="preserve"> </w:t>
      </w:r>
      <w:r w:rsidR="00B268A5">
        <w:rPr>
          <w:rFonts w:hint="cs"/>
          <w:color w:val="000000" w:themeColor="text1"/>
          <w:cs/>
          <w:lang w:bidi="th-TH"/>
        </w:rPr>
        <w:t>เช่น</w:t>
      </w:r>
      <w:r w:rsidR="0059358B">
        <w:rPr>
          <w:rFonts w:hint="cs"/>
          <w:color w:val="000000" w:themeColor="text1"/>
          <w:cs/>
          <w:lang w:bidi="th-TH"/>
        </w:rPr>
        <w:t xml:space="preserve">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3FC5D60A" w14:textId="41B618A5" w:rsidR="0059358B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 w:rsidR="00EA787B">
        <w:rPr>
          <w:color w:val="000000" w:themeColor="text1"/>
          <w:lang w:bidi="th-TH"/>
        </w:rPr>
        <w:t xml:space="preserve">ERP </w:t>
      </w:r>
      <w:r w:rsidR="00EA787B">
        <w:rPr>
          <w:rFonts w:hint="cs"/>
          <w:color w:val="000000" w:themeColor="text1"/>
          <w:cs/>
          <w:lang w:bidi="th-TH"/>
        </w:rPr>
        <w:t xml:space="preserve">ด้วย </w:t>
      </w:r>
      <w:r w:rsidR="00EA787B">
        <w:rPr>
          <w:color w:val="000000" w:themeColor="text1"/>
          <w:lang w:bidi="th-TH"/>
        </w:rPr>
        <w:t xml:space="preserve">Status Approved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Auto Create </w:t>
      </w:r>
      <w:r>
        <w:rPr>
          <w:rFonts w:hint="cs"/>
          <w:color w:val="000000" w:themeColor="text1"/>
          <w:cs/>
          <w:lang w:bidi="th-TH"/>
        </w:rPr>
        <w:t xml:space="preserve">ไปเป็น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B268A5">
        <w:rPr>
          <w:rFonts w:hint="cs"/>
          <w:color w:val="000000" w:themeColor="text1"/>
          <w:cs/>
          <w:lang w:bidi="th-TH"/>
        </w:rPr>
        <w:t xml:space="preserve"> </w:t>
      </w:r>
    </w:p>
    <w:p w14:paraId="1FEAD0D9" w14:textId="5F27EE7B" w:rsidR="00C0043F" w:rsidRDefault="00C0043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1 File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830E8A">
        <w:rPr>
          <w:color w:val="000000" w:themeColor="text1"/>
          <w:lang w:bidi="th-TH"/>
        </w:rPr>
        <w:t xml:space="preserve">PR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จะมีหลาย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เมื่อนำมาสร้างเป็น </w:t>
      </w:r>
      <w:r>
        <w:rPr>
          <w:color w:val="000000" w:themeColor="text1"/>
          <w:lang w:bidi="th-TH"/>
        </w:rPr>
        <w:t xml:space="preserve">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จะสร้างโดย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จะเรียงตาม </w:t>
      </w:r>
      <w:r>
        <w:rPr>
          <w:color w:val="000000" w:themeColor="text1"/>
          <w:lang w:bidi="th-TH"/>
        </w:rPr>
        <w:t xml:space="preserve">Line number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ส่งมา</w:t>
      </w:r>
      <w:r w:rsidR="00830E8A">
        <w:rPr>
          <w:color w:val="000000" w:themeColor="text1"/>
          <w:lang w:bidi="th-TH"/>
        </w:rPr>
        <w:t xml:space="preserve"> (</w:t>
      </w:r>
      <w:r w:rsidR="00830E8A">
        <w:rPr>
          <w:rFonts w:hint="cs"/>
          <w:color w:val="000000" w:themeColor="text1"/>
          <w:cs/>
          <w:lang w:bidi="th-TH"/>
        </w:rPr>
        <w:t xml:space="preserve">กรณีที่ </w:t>
      </w:r>
      <w:r w:rsidR="00830E8A">
        <w:rPr>
          <w:color w:val="000000" w:themeColor="text1"/>
          <w:lang w:bidi="th-TH"/>
        </w:rPr>
        <w:t xml:space="preserve">PR </w:t>
      </w:r>
      <w:r w:rsidR="00830E8A">
        <w:rPr>
          <w:rFonts w:hint="cs"/>
          <w:color w:val="000000" w:themeColor="text1"/>
          <w:cs/>
          <w:lang w:bidi="th-TH"/>
        </w:rPr>
        <w:t>มีค่า</w:t>
      </w:r>
      <w:r w:rsidR="00830E8A">
        <w:rPr>
          <w:color w:val="000000" w:themeColor="text1"/>
          <w:lang w:bidi="th-TH"/>
        </w:rPr>
        <w:t xml:space="preserve"> QTY </w:t>
      </w:r>
      <w:r w:rsidR="00830E8A">
        <w:rPr>
          <w:rFonts w:hint="cs"/>
          <w:color w:val="000000" w:themeColor="text1"/>
          <w:cs/>
          <w:lang w:bidi="th-TH"/>
        </w:rPr>
        <w:t xml:space="preserve">เป็น </w:t>
      </w:r>
      <w:r w:rsidR="00830E8A">
        <w:rPr>
          <w:color w:val="000000" w:themeColor="text1"/>
          <w:lang w:bidi="th-TH"/>
        </w:rPr>
        <w:t xml:space="preserve">0 </w:t>
      </w:r>
      <w:r w:rsidR="00830E8A">
        <w:rPr>
          <w:rFonts w:hint="cs"/>
          <w:color w:val="000000" w:themeColor="text1"/>
          <w:cs/>
          <w:lang w:bidi="th-TH"/>
        </w:rPr>
        <w:t>ตอนที่</w:t>
      </w:r>
      <w:r w:rsidR="00830E8A">
        <w:rPr>
          <w:color w:val="000000" w:themeColor="text1"/>
          <w:lang w:bidi="th-TH"/>
        </w:rPr>
        <w:t xml:space="preserve"> Interface </w:t>
      </w:r>
      <w:r w:rsidR="00830E8A">
        <w:rPr>
          <w:rFonts w:hint="cs"/>
          <w:color w:val="000000" w:themeColor="text1"/>
          <w:cs/>
          <w:lang w:bidi="th-TH"/>
        </w:rPr>
        <w:t xml:space="preserve">กลับก็ต้องมี </w:t>
      </w:r>
      <w:proofErr w:type="spellStart"/>
      <w:r w:rsidR="00830E8A">
        <w:rPr>
          <w:color w:val="000000" w:themeColor="text1"/>
          <w:lang w:bidi="th-TH"/>
        </w:rPr>
        <w:t>Intrface</w:t>
      </w:r>
      <w:proofErr w:type="spellEnd"/>
      <w:r w:rsidR="00830E8A">
        <w:rPr>
          <w:color w:val="000000" w:themeColor="text1"/>
          <w:lang w:bidi="th-TH"/>
        </w:rPr>
        <w:t xml:space="preserve"> </w:t>
      </w:r>
      <w:r w:rsidR="00830E8A">
        <w:rPr>
          <w:rFonts w:hint="cs"/>
          <w:color w:val="000000" w:themeColor="text1"/>
          <w:cs/>
          <w:lang w:bidi="th-TH"/>
        </w:rPr>
        <w:t>ค่านั้นกลับไปด้วย)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50B2DBA1" w14:textId="0EB5DCCF" w:rsidR="004C7F5C" w:rsidRPr="00054E89" w:rsidRDefault="004C7F5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ใช้ </w:t>
      </w:r>
      <w:r w:rsidRPr="00054E89">
        <w:rPr>
          <w:color w:val="000000" w:themeColor="text1"/>
          <w:lang w:bidi="th-TH"/>
        </w:rPr>
        <w:t xml:space="preserve">Supplier Code (ERP) + Item Code </w:t>
      </w:r>
      <w:r w:rsidRPr="00054E89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ที่ </w:t>
      </w:r>
      <w:r w:rsidRPr="00054E89">
        <w:rPr>
          <w:color w:val="000000" w:themeColor="text1"/>
          <w:lang w:bidi="th-TH"/>
        </w:rPr>
        <w:t xml:space="preserve">Status Open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มีการ </w:t>
      </w:r>
      <w:r w:rsidR="00E55FB5" w:rsidRPr="00054E89">
        <w:rPr>
          <w:color w:val="000000" w:themeColor="text1"/>
          <w:lang w:bidi="th-TH"/>
        </w:rPr>
        <w:t xml:space="preserve">Approved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แล้ว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ยังไม่ </w:t>
      </w:r>
      <w:r w:rsidR="00656EAF" w:rsidRPr="00054E89">
        <w:rPr>
          <w:color w:val="000000" w:themeColor="text1"/>
          <w:lang w:bidi="th-TH"/>
        </w:rPr>
        <w:t>Expire</w:t>
      </w:r>
      <w:r w:rsidR="009D16EC" w:rsidRPr="00054E89">
        <w:rPr>
          <w:color w:val="000000" w:themeColor="text1"/>
          <w:lang w:bidi="th-TH"/>
        </w:rPr>
        <w:t xml:space="preserve"> (Expiration date)</w:t>
      </w:r>
      <w:r w:rsidR="00656EAF" w:rsidRPr="00054E89">
        <w:rPr>
          <w:color w:val="000000" w:themeColor="text1"/>
          <w:lang w:bidi="th-TH"/>
        </w:rPr>
        <w:t xml:space="preserve">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เทียบกับ </w:t>
      </w:r>
      <w:r w:rsidR="00656EAF" w:rsidRPr="00054E89">
        <w:rPr>
          <w:color w:val="000000" w:themeColor="text1"/>
          <w:lang w:bidi="th-TH"/>
        </w:rPr>
        <w:t>PR Date</w:t>
      </w:r>
    </w:p>
    <w:p w14:paraId="1A6289F5" w14:textId="7B70F6E1" w:rsidR="00656EAF" w:rsidRPr="00054E89" w:rsidRDefault="00656EA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054E89">
        <w:rPr>
          <w:color w:val="000000" w:themeColor="text1"/>
          <w:lang w:bidi="th-TH"/>
        </w:rPr>
        <w:t xml:space="preserve">Blanket Agreement </w:t>
      </w:r>
      <w:r w:rsidRPr="00054E89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054E89">
        <w:rPr>
          <w:color w:val="000000" w:themeColor="text1"/>
          <w:lang w:bidi="th-TH"/>
        </w:rPr>
        <w:t xml:space="preserve">1 Agreement </w:t>
      </w:r>
      <w:r w:rsidRPr="00054E89">
        <w:rPr>
          <w:rFonts w:hint="cs"/>
          <w:color w:val="000000" w:themeColor="text1"/>
          <w:cs/>
          <w:lang w:bidi="th-TH"/>
        </w:rPr>
        <w:t>ให้</w:t>
      </w:r>
      <w:r w:rsidRPr="00054E89">
        <w:rPr>
          <w:color w:val="000000" w:themeColor="text1"/>
          <w:lang w:bidi="th-TH"/>
        </w:rPr>
        <w:t xml:space="preserve"> Validate </w:t>
      </w:r>
      <w:r w:rsidRPr="00054E89">
        <w:rPr>
          <w:rFonts w:hint="cs"/>
          <w:color w:val="000000" w:themeColor="text1"/>
          <w:cs/>
          <w:lang w:bidi="th-TH"/>
        </w:rPr>
        <w:t>ไม่ผ่าน</w:t>
      </w:r>
      <w:r w:rsidRPr="00054E89">
        <w:rPr>
          <w:color w:val="000000" w:themeColor="text1"/>
          <w:lang w:bidi="th-TH"/>
        </w:rPr>
        <w:t xml:space="preserve"> </w:t>
      </w:r>
    </w:p>
    <w:p w14:paraId="71E4A7AB" w14:textId="0DAAB4CB" w:rsidR="009D16EC" w:rsidRPr="00054E89" w:rsidRDefault="009D16E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proofErr w:type="spellStart"/>
      <w:r w:rsidRPr="00054E89">
        <w:rPr>
          <w:color w:val="000000" w:themeColor="text1"/>
          <w:lang w:bidi="th-TH"/>
        </w:rPr>
        <w:t>Mininum</w:t>
      </w:r>
      <w:proofErr w:type="spellEnd"/>
      <w:r w:rsidRPr="00054E89">
        <w:rPr>
          <w:color w:val="000000" w:themeColor="text1"/>
          <w:lang w:bidi="th-TH"/>
        </w:rPr>
        <w:t xml:space="preserve"> Release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Pr="00054E89">
        <w:rPr>
          <w:color w:val="000000" w:themeColor="text1"/>
          <w:lang w:bidi="th-TH"/>
        </w:rPr>
        <w:t xml:space="preserve">Amount Limit </w:t>
      </w:r>
      <w:r w:rsidRPr="00054E89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054E89">
        <w:rPr>
          <w:color w:val="000000" w:themeColor="text1"/>
          <w:lang w:bidi="th-TH"/>
        </w:rPr>
        <w:t xml:space="preserve">Agreement </w:t>
      </w:r>
      <w:r w:rsidRPr="00054E89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054E89">
        <w:rPr>
          <w:color w:val="000000" w:themeColor="text1"/>
          <w:lang w:bidi="th-TH"/>
        </w:rPr>
        <w:t xml:space="preserve">Setup </w:t>
      </w:r>
      <w:r w:rsidRPr="00054E89">
        <w:rPr>
          <w:rFonts w:hint="cs"/>
          <w:color w:val="000000" w:themeColor="text1"/>
          <w:cs/>
          <w:lang w:bidi="th-TH"/>
        </w:rPr>
        <w:t>ค่าทั้งสองไว้</w:t>
      </w:r>
      <w:r w:rsidRPr="00054E89">
        <w:rPr>
          <w:color w:val="000000" w:themeColor="text1"/>
          <w:lang w:bidi="th-TH"/>
        </w:rPr>
        <w:t xml:space="preserve"> </w:t>
      </w:r>
    </w:p>
    <w:p w14:paraId="48ED33CF" w14:textId="19F4C951" w:rsidR="00B476C3" w:rsidRDefault="00B476C3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UOM </w:t>
      </w:r>
      <w:r w:rsidR="0077099E">
        <w:rPr>
          <w:rFonts w:hint="cs"/>
          <w:color w:val="000000" w:themeColor="text1"/>
          <w:cs/>
          <w:lang w:bidi="th-TH"/>
        </w:rPr>
        <w:t>ที่</w:t>
      </w:r>
      <w:r w:rsidRPr="00054E89">
        <w:rPr>
          <w:rFonts w:hint="cs"/>
          <w:color w:val="000000" w:themeColor="text1"/>
          <w:cs/>
          <w:lang w:bidi="th-TH"/>
        </w:rPr>
        <w:t xml:space="preserve"> </w:t>
      </w:r>
      <w:r w:rsidRPr="00054E89">
        <w:rPr>
          <w:color w:val="000000" w:themeColor="text1"/>
          <w:lang w:bidi="th-TH"/>
        </w:rPr>
        <w:t xml:space="preserve">Linfox </w:t>
      </w:r>
      <w:r w:rsidRPr="00054E89">
        <w:rPr>
          <w:rFonts w:hint="cs"/>
          <w:color w:val="000000" w:themeColor="text1"/>
          <w:cs/>
          <w:lang w:bidi="th-TH"/>
        </w:rPr>
        <w:t>ส่งมา</w:t>
      </w:r>
      <w:r w:rsidR="0077099E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77099E">
        <w:rPr>
          <w:color w:val="000000" w:themeColor="text1"/>
          <w:lang w:bidi="th-TH"/>
        </w:rPr>
        <w:t xml:space="preserve">Blanket </w:t>
      </w:r>
      <w:r w:rsidR="0077099E">
        <w:rPr>
          <w:rFonts w:hint="cs"/>
          <w:color w:val="000000" w:themeColor="text1"/>
          <w:cs/>
          <w:lang w:bidi="th-TH"/>
        </w:rPr>
        <w:t>ด้วย</w:t>
      </w:r>
      <w:r w:rsidR="00022536">
        <w:rPr>
          <w:color w:val="000000" w:themeColor="text1"/>
          <w:lang w:bidi="th-TH"/>
        </w:rPr>
        <w:t xml:space="preserve"> </w:t>
      </w:r>
      <w:r w:rsidR="00022536">
        <w:rPr>
          <w:rFonts w:hint="cs"/>
          <w:color w:val="000000" w:themeColor="text1"/>
          <w:cs/>
          <w:lang w:bidi="th-TH"/>
        </w:rPr>
        <w:t>กรณีที่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UOM </w:t>
      </w:r>
      <w:r w:rsidR="00022536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022536">
        <w:rPr>
          <w:color w:val="000000" w:themeColor="text1"/>
          <w:lang w:bidi="th-TH"/>
        </w:rPr>
        <w:t xml:space="preserve">Blanket </w:t>
      </w:r>
      <w:r w:rsidR="00022536">
        <w:rPr>
          <w:rFonts w:hint="cs"/>
          <w:color w:val="000000" w:themeColor="text1"/>
          <w:cs/>
          <w:lang w:bidi="th-TH"/>
        </w:rPr>
        <w:t>ต้อง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Validate </w:t>
      </w:r>
      <w:r w:rsidR="0077099E">
        <w:rPr>
          <w:rFonts w:hint="cs"/>
          <w:color w:val="000000" w:themeColor="text1"/>
          <w:cs/>
          <w:lang w:bidi="th-TH"/>
        </w:rPr>
        <w:t>ไม่ผ่าน</w:t>
      </w:r>
    </w:p>
    <w:p w14:paraId="774C02AC" w14:textId="77777777" w:rsidR="004C4429" w:rsidRPr="00436C9F" w:rsidRDefault="004C4429" w:rsidP="004C44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42680B2B" w14:textId="77777777" w:rsidR="004C4429" w:rsidRPr="00054E89" w:rsidRDefault="004C4429" w:rsidP="00B50ACB">
      <w:pPr>
        <w:ind w:left="709"/>
        <w:rPr>
          <w:color w:val="000000" w:themeColor="text1"/>
          <w:lang w:bidi="th-TH"/>
        </w:rPr>
      </w:pPr>
    </w:p>
    <w:p w14:paraId="545E1AA6" w14:textId="55CA9CC1" w:rsidR="00E55FB5" w:rsidRPr="00656EAF" w:rsidRDefault="00E55FB5" w:rsidP="00E55FB5">
      <w:pPr>
        <w:rPr>
          <w:color w:val="000000" w:themeColor="text1"/>
          <w:highlight w:val="green"/>
          <w:lang w:bidi="th-TH"/>
        </w:rPr>
      </w:pPr>
    </w:p>
    <w:p w14:paraId="1C50C855" w14:textId="77777777" w:rsidR="0058130F" w:rsidRPr="0059358B" w:rsidRDefault="0058130F" w:rsidP="0058130F">
      <w:pPr>
        <w:ind w:left="709"/>
        <w:rPr>
          <w:color w:val="000000" w:themeColor="text1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4444069"/>
      <w:r w:rsidRPr="003101BC">
        <w:rPr>
          <w:color w:val="000000" w:themeColor="text1"/>
        </w:rPr>
        <w:t>Exceptional</w:t>
      </w:r>
      <w:bookmarkEnd w:id="16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7" w:name="_Toc494444070"/>
      <w:r w:rsidRPr="003101BC">
        <w:rPr>
          <w:color w:val="000000" w:themeColor="text1"/>
        </w:rPr>
        <w:lastRenderedPageBreak/>
        <w:t xml:space="preserve">2. </w:t>
      </w:r>
      <w:bookmarkEnd w:id="10"/>
      <w:r w:rsidR="001C6CD0" w:rsidRPr="003101BC">
        <w:rPr>
          <w:color w:val="000000" w:themeColor="text1"/>
        </w:rPr>
        <w:t>PROGRAM DESCRIPTION</w:t>
      </w:r>
      <w:bookmarkEnd w:id="17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8" w:name="_Toc494444071"/>
      <w:r w:rsidRPr="003101BC">
        <w:rPr>
          <w:color w:val="000000" w:themeColor="text1"/>
          <w:lang w:bidi="th-TH"/>
        </w:rPr>
        <w:t>Parameter</w:t>
      </w:r>
      <w:bookmarkEnd w:id="18"/>
    </w:p>
    <w:tbl>
      <w:tblPr>
        <w:tblW w:w="10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2535"/>
        <w:gridCol w:w="1320"/>
        <w:gridCol w:w="5662"/>
      </w:tblGrid>
      <w:tr w:rsidR="003101BC" w:rsidRPr="003101BC" w14:paraId="7CCCA0AA" w14:textId="77777777" w:rsidTr="00054E89">
        <w:trPr>
          <w:trHeight w:val="236"/>
          <w:tblHeader/>
        </w:trPr>
        <w:tc>
          <w:tcPr>
            <w:tcW w:w="557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0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6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513C996F" w14:textId="111F79DF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A1574F">
        <w:trPr>
          <w:trHeight w:val="142"/>
        </w:trPr>
        <w:tc>
          <w:tcPr>
            <w:tcW w:w="540" w:type="dxa"/>
            <w:vMerge/>
          </w:tcPr>
          <w:p w14:paraId="33EF516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A1574F">
        <w:trPr>
          <w:trHeight w:val="142"/>
        </w:trPr>
        <w:tc>
          <w:tcPr>
            <w:tcW w:w="540" w:type="dxa"/>
            <w:vMerge/>
          </w:tcPr>
          <w:p w14:paraId="49792ED8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A1574F">
        <w:trPr>
          <w:trHeight w:val="142"/>
        </w:trPr>
        <w:tc>
          <w:tcPr>
            <w:tcW w:w="540" w:type="dxa"/>
            <w:vMerge/>
          </w:tcPr>
          <w:p w14:paraId="703DF6B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A1574F">
        <w:trPr>
          <w:trHeight w:val="142"/>
        </w:trPr>
        <w:tc>
          <w:tcPr>
            <w:tcW w:w="540" w:type="dxa"/>
            <w:vMerge/>
          </w:tcPr>
          <w:p w14:paraId="45F35AA6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3DD8C4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PO/LINFOX/INTITIAL</w:t>
            </w:r>
          </w:p>
        </w:tc>
      </w:tr>
      <w:tr w:rsidR="007642E8" w:rsidRPr="003101BC" w14:paraId="57F62E7E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170CDAA" w14:textId="7F932BC3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A1574F">
        <w:trPr>
          <w:trHeight w:val="142"/>
        </w:trPr>
        <w:tc>
          <w:tcPr>
            <w:tcW w:w="540" w:type="dxa"/>
            <w:vMerge/>
          </w:tcPr>
          <w:p w14:paraId="1A628F96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A1574F">
        <w:trPr>
          <w:trHeight w:val="142"/>
        </w:trPr>
        <w:tc>
          <w:tcPr>
            <w:tcW w:w="540" w:type="dxa"/>
            <w:vMerge/>
          </w:tcPr>
          <w:p w14:paraId="4B6CF9EE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A1574F">
        <w:trPr>
          <w:trHeight w:val="142"/>
        </w:trPr>
        <w:tc>
          <w:tcPr>
            <w:tcW w:w="540" w:type="dxa"/>
            <w:vMerge/>
          </w:tcPr>
          <w:p w14:paraId="114EFDB1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A1574F">
        <w:trPr>
          <w:trHeight w:val="142"/>
        </w:trPr>
        <w:tc>
          <w:tcPr>
            <w:tcW w:w="540" w:type="dxa"/>
            <w:vMerge/>
          </w:tcPr>
          <w:p w14:paraId="00A13A5D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F273352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INBOUND/PO/LINFOX/PROCESS</w:t>
            </w:r>
          </w:p>
        </w:tc>
      </w:tr>
      <w:tr w:rsidR="005B68D2" w:rsidRPr="003101BC" w14:paraId="15C11988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1623E99C" w14:textId="4C02CA2E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A1574F">
        <w:trPr>
          <w:trHeight w:val="142"/>
        </w:trPr>
        <w:tc>
          <w:tcPr>
            <w:tcW w:w="540" w:type="dxa"/>
            <w:vMerge/>
          </w:tcPr>
          <w:p w14:paraId="2BFD2217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0ED09994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77099E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5ECB5079" w14:textId="77777777" w:rsidTr="00A1574F">
        <w:trPr>
          <w:trHeight w:val="142"/>
        </w:trPr>
        <w:tc>
          <w:tcPr>
            <w:tcW w:w="540" w:type="dxa"/>
            <w:vMerge/>
          </w:tcPr>
          <w:p w14:paraId="718E84F5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A1574F">
        <w:trPr>
          <w:trHeight w:val="142"/>
        </w:trPr>
        <w:tc>
          <w:tcPr>
            <w:tcW w:w="540" w:type="dxa"/>
            <w:vMerge/>
          </w:tcPr>
          <w:p w14:paraId="38DB2619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A1574F">
        <w:trPr>
          <w:trHeight w:val="142"/>
        </w:trPr>
        <w:tc>
          <w:tcPr>
            <w:tcW w:w="540" w:type="dxa"/>
            <w:vMerge/>
          </w:tcPr>
          <w:p w14:paraId="71AD6D06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5CB7A110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INBOUND/PO/LINFOX/ERROR</w:t>
            </w:r>
          </w:p>
        </w:tc>
      </w:tr>
      <w:tr w:rsidR="005B68D2" w:rsidRPr="003101BC" w14:paraId="05B81537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F34CEAA" w14:textId="221327BF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A1574F">
        <w:trPr>
          <w:trHeight w:val="142"/>
        </w:trPr>
        <w:tc>
          <w:tcPr>
            <w:tcW w:w="540" w:type="dxa"/>
            <w:vMerge/>
          </w:tcPr>
          <w:p w14:paraId="02128E90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A1574F">
        <w:trPr>
          <w:trHeight w:val="142"/>
        </w:trPr>
        <w:tc>
          <w:tcPr>
            <w:tcW w:w="540" w:type="dxa"/>
            <w:vMerge/>
          </w:tcPr>
          <w:p w14:paraId="364CDC9F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A1574F">
        <w:trPr>
          <w:trHeight w:val="142"/>
        </w:trPr>
        <w:tc>
          <w:tcPr>
            <w:tcW w:w="540" w:type="dxa"/>
            <w:vMerge/>
          </w:tcPr>
          <w:p w14:paraId="03C06E24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A1574F">
        <w:trPr>
          <w:trHeight w:val="142"/>
        </w:trPr>
        <w:tc>
          <w:tcPr>
            <w:tcW w:w="540" w:type="dxa"/>
            <w:vMerge/>
          </w:tcPr>
          <w:p w14:paraId="00642682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2907828B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INBOUND/PO/LINFOX/ARCHIVE</w:t>
            </w:r>
          </w:p>
        </w:tc>
      </w:tr>
      <w:tr w:rsidR="00C47832" w:rsidRPr="0059358B" w14:paraId="218DE79D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67EB9897" w14:textId="53E8867A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A1574F">
        <w:trPr>
          <w:trHeight w:val="142"/>
        </w:trPr>
        <w:tc>
          <w:tcPr>
            <w:tcW w:w="540" w:type="dxa"/>
            <w:vMerge/>
          </w:tcPr>
          <w:p w14:paraId="5BFB408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A1574F">
        <w:trPr>
          <w:trHeight w:val="142"/>
        </w:trPr>
        <w:tc>
          <w:tcPr>
            <w:tcW w:w="540" w:type="dxa"/>
            <w:vMerge/>
          </w:tcPr>
          <w:p w14:paraId="4EA83C82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A1574F">
        <w:trPr>
          <w:trHeight w:val="142"/>
        </w:trPr>
        <w:tc>
          <w:tcPr>
            <w:tcW w:w="540" w:type="dxa"/>
            <w:vMerge/>
          </w:tcPr>
          <w:p w14:paraId="2D7189DC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A1574F">
        <w:trPr>
          <w:trHeight w:val="142"/>
        </w:trPr>
        <w:tc>
          <w:tcPr>
            <w:tcW w:w="540" w:type="dxa"/>
            <w:vMerge/>
          </w:tcPr>
          <w:p w14:paraId="1140A488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24F612FF" w:rsidR="00C47832" w:rsidRPr="004D7A18" w:rsidRDefault="004D7A18" w:rsidP="00B0621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2B6D3696" w14:textId="1A7BEA16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A1574F">
        <w:trPr>
          <w:trHeight w:val="142"/>
        </w:trPr>
        <w:tc>
          <w:tcPr>
            <w:tcW w:w="540" w:type="dxa"/>
            <w:vMerge/>
          </w:tcPr>
          <w:p w14:paraId="662FF3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A1574F">
        <w:trPr>
          <w:trHeight w:val="142"/>
        </w:trPr>
        <w:tc>
          <w:tcPr>
            <w:tcW w:w="540" w:type="dxa"/>
            <w:vMerge/>
          </w:tcPr>
          <w:p w14:paraId="62887BC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A1574F">
        <w:trPr>
          <w:trHeight w:val="142"/>
        </w:trPr>
        <w:tc>
          <w:tcPr>
            <w:tcW w:w="540" w:type="dxa"/>
            <w:vMerge/>
          </w:tcPr>
          <w:p w14:paraId="4BB291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A1574F">
        <w:trPr>
          <w:trHeight w:val="142"/>
        </w:trPr>
        <w:tc>
          <w:tcPr>
            <w:tcW w:w="540" w:type="dxa"/>
            <w:vMerge/>
          </w:tcPr>
          <w:p w14:paraId="1537D583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3564CB" w:rsidRPr="00B83679" w14:paraId="22E02F6C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6E026F74" w14:textId="307B603C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6E7A9FD6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7152C7C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FC6306D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PR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413C7C12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48709A6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3564CB" w:rsidRPr="00B83679" w14:paraId="2C35FDE4" w14:textId="77777777" w:rsidTr="00054E89">
        <w:trPr>
          <w:trHeight w:val="142"/>
        </w:trPr>
        <w:tc>
          <w:tcPr>
            <w:tcW w:w="557" w:type="dxa"/>
            <w:vMerge/>
          </w:tcPr>
          <w:p w14:paraId="0D87F916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46B72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92673DB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37514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3564CB" w:rsidRPr="00B83679" w14:paraId="2E5A4FF0" w14:textId="77777777" w:rsidTr="00054E89">
        <w:trPr>
          <w:trHeight w:val="142"/>
        </w:trPr>
        <w:tc>
          <w:tcPr>
            <w:tcW w:w="557" w:type="dxa"/>
            <w:vMerge/>
          </w:tcPr>
          <w:p w14:paraId="2E59D94A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7F1AD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DABE4E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667840C9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3564CB" w:rsidRPr="00B83679" w14:paraId="2534A7DD" w14:textId="77777777" w:rsidTr="00054E89">
        <w:trPr>
          <w:trHeight w:val="142"/>
        </w:trPr>
        <w:tc>
          <w:tcPr>
            <w:tcW w:w="557" w:type="dxa"/>
            <w:vMerge/>
          </w:tcPr>
          <w:p w14:paraId="59B979C3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8103EF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F80B659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67E05BF5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</w:p>
        </w:tc>
      </w:tr>
      <w:tr w:rsidR="003564CB" w:rsidRPr="00B83679" w14:paraId="340766E9" w14:textId="77777777" w:rsidTr="00054E89">
        <w:trPr>
          <w:trHeight w:val="142"/>
        </w:trPr>
        <w:tc>
          <w:tcPr>
            <w:tcW w:w="557" w:type="dxa"/>
            <w:vMerge/>
          </w:tcPr>
          <w:p w14:paraId="7018854D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BEC7C4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D02A083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18D4BA9A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  <w:tr w:rsidR="00A53FA3" w:rsidRPr="005B132C" w14:paraId="558B8949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72CD55F1" w14:textId="0827BA90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0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7089122F" w14:textId="4DE8C5E7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5B132C" w:rsidRPr="005B132C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054E89">
        <w:trPr>
          <w:trHeight w:val="142"/>
        </w:trPr>
        <w:tc>
          <w:tcPr>
            <w:tcW w:w="557" w:type="dxa"/>
            <w:vMerge/>
          </w:tcPr>
          <w:p w14:paraId="651EAB3B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054E89">
        <w:trPr>
          <w:trHeight w:val="142"/>
        </w:trPr>
        <w:tc>
          <w:tcPr>
            <w:tcW w:w="557" w:type="dxa"/>
            <w:vMerge/>
          </w:tcPr>
          <w:p w14:paraId="6D0F7672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054E89">
        <w:trPr>
          <w:trHeight w:val="142"/>
        </w:trPr>
        <w:tc>
          <w:tcPr>
            <w:tcW w:w="557" w:type="dxa"/>
            <w:vMerge/>
          </w:tcPr>
          <w:p w14:paraId="008264EA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054E89">
        <w:trPr>
          <w:trHeight w:val="142"/>
        </w:trPr>
        <w:tc>
          <w:tcPr>
            <w:tcW w:w="557" w:type="dxa"/>
            <w:vMerge/>
          </w:tcPr>
          <w:p w14:paraId="37D864C5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B132C" w14:paraId="2132FD86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10C92D47" w14:textId="772CD4D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0DAC52D" w14:textId="7F031811" w:rsidR="00C47832" w:rsidRPr="005B132C" w:rsidRDefault="00A53FA3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DELIVER_TO_LOCATTION</w:t>
            </w:r>
          </w:p>
        </w:tc>
        <w:tc>
          <w:tcPr>
            <w:tcW w:w="1320" w:type="dxa"/>
          </w:tcPr>
          <w:p w14:paraId="33CB14A8" w14:textId="2FEB878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10E44B8C" w14:textId="3572FB89" w:rsidR="003564CB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5B132C">
              <w:rPr>
                <w:color w:val="000000" w:themeColor="text1"/>
                <w:lang w:bidi="th-TH"/>
              </w:rPr>
              <w:t xml:space="preserve">Location </w:t>
            </w:r>
            <w:r w:rsidRPr="005B132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รับของ ซึ่งคือ </w:t>
            </w:r>
            <w:r w:rsidR="005B132C" w:rsidRPr="005B132C">
              <w:rPr>
                <w:color w:val="000000" w:themeColor="text1"/>
                <w:lang w:bidi="th-TH"/>
              </w:rPr>
              <w:t xml:space="preserve">Linfox </w:t>
            </w:r>
            <w:proofErr w:type="spellStart"/>
            <w:r w:rsidR="005B132C" w:rsidRPr="005B132C">
              <w:rPr>
                <w:color w:val="000000" w:themeColor="text1"/>
                <w:lang w:bidi="th-TH"/>
              </w:rPr>
              <w:t>Warehourse</w:t>
            </w:r>
            <w:proofErr w:type="spellEnd"/>
          </w:p>
        </w:tc>
      </w:tr>
      <w:tr w:rsidR="00C47832" w:rsidRPr="005B132C" w14:paraId="3C89496A" w14:textId="77777777" w:rsidTr="00054E89">
        <w:trPr>
          <w:trHeight w:val="142"/>
        </w:trPr>
        <w:tc>
          <w:tcPr>
            <w:tcW w:w="557" w:type="dxa"/>
            <w:vMerge/>
          </w:tcPr>
          <w:p w14:paraId="3C34B1F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C9CBBC8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3DCBA14" w14:textId="79BA4BC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35DB639D" w14:textId="61E612BB" w:rsidR="00C47832" w:rsidRPr="005B132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B132C" w14:paraId="4A325E70" w14:textId="77777777" w:rsidTr="00054E89">
        <w:trPr>
          <w:trHeight w:val="142"/>
        </w:trPr>
        <w:tc>
          <w:tcPr>
            <w:tcW w:w="557" w:type="dxa"/>
            <w:vMerge/>
          </w:tcPr>
          <w:p w14:paraId="79D23701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09516D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29A7BD7" w14:textId="7AF940E4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B8DCE5B" w14:textId="25436499" w:rsidR="00C47832" w:rsidRPr="005B132C" w:rsidRDefault="003564CB" w:rsidP="00C47832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B132C" w14:paraId="4EB19B44" w14:textId="77777777" w:rsidTr="00054E89">
        <w:trPr>
          <w:trHeight w:val="142"/>
        </w:trPr>
        <w:tc>
          <w:tcPr>
            <w:tcW w:w="557" w:type="dxa"/>
            <w:vMerge/>
          </w:tcPr>
          <w:p w14:paraId="095DBF50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81249F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166C952" w14:textId="473B6E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4F461572" w14:textId="26D573EF" w:rsidR="003564CB" w:rsidRPr="005B132C" w:rsidRDefault="003564CB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B83679" w14:paraId="3D978860" w14:textId="77777777" w:rsidTr="00054E89">
        <w:trPr>
          <w:trHeight w:val="142"/>
        </w:trPr>
        <w:tc>
          <w:tcPr>
            <w:tcW w:w="557" w:type="dxa"/>
            <w:vMerge/>
          </w:tcPr>
          <w:p w14:paraId="0E9E6C47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AC9AD5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EBCE2AC" w14:textId="4E1B5C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5F50E614" w14:textId="397A6084" w:rsidR="00C47832" w:rsidRPr="005B132C" w:rsidRDefault="003564CB" w:rsidP="00A53FA3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</w:t>
            </w:r>
            <w:r w:rsidR="00A53FA3" w:rsidRPr="005B132C">
              <w:rPr>
                <w:color w:val="000000" w:themeColor="text1"/>
                <w:lang w:bidi="th-TH"/>
              </w:rPr>
              <w:t>LFX”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9" w:name="_Toc494444072"/>
      <w:r w:rsidRPr="003101BC">
        <w:rPr>
          <w:color w:val="000000" w:themeColor="text1"/>
        </w:rPr>
        <w:t>Program Step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53"/>
        <w:gridCol w:w="8443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CEB757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59358B"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 w:rsidR="0059358B">
              <w:rPr>
                <w:color w:val="000000" w:themeColor="text1"/>
                <w:lang w:bidi="th-TH"/>
              </w:rPr>
              <w:t>PR,</w:t>
            </w:r>
            <w:r w:rsidR="0059358B" w:rsidRPr="0059358B">
              <w:rPr>
                <w:color w:val="000000" w:themeColor="text1"/>
                <w:lang w:bidi="th-TH"/>
              </w:rPr>
              <w:t>PO(ERP)</w:t>
            </w:r>
          </w:p>
          <w:p w14:paraId="0E72D049" w14:textId="4B91EE74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59358B">
              <w:rPr>
                <w:color w:val="000000" w:themeColor="text1"/>
                <w:lang w:bidi="th-TH"/>
              </w:rPr>
              <w:t xml:space="preserve">Linfox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E872E8A" w:rsidR="000867D1" w:rsidRPr="003101BC" w:rsidRDefault="008C7B7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2133CA" w:rsidRPr="00566F84">
              <w:rPr>
                <w:color w:val="000000" w:themeColor="text1"/>
                <w:lang w:bidi="th-TH"/>
              </w:rPr>
              <w:t>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42CC0BEB" w:rsidR="008C7B71" w:rsidRPr="00054E89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054E89">
              <w:rPr>
                <w:color w:val="000000" w:themeColor="text1"/>
                <w:lang w:bidi="th-TH"/>
              </w:rPr>
              <w:t xml:space="preserve">Program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054E89">
              <w:rPr>
                <w:color w:val="000000" w:themeColor="text1"/>
                <w:lang w:bidi="th-TH"/>
              </w:rPr>
              <w:t xml:space="preserve">Table </w:t>
            </w:r>
            <w:r w:rsidR="002133CA" w:rsidRPr="00054E89">
              <w:rPr>
                <w:color w:val="000000" w:themeColor="text1"/>
                <w:lang w:bidi="th-TH"/>
              </w:rPr>
              <w:t>XCUST_LINFOX_PR</w:t>
            </w:r>
            <w:r w:rsidR="00BB2758" w:rsidRPr="00054E89">
              <w:rPr>
                <w:color w:val="000000" w:themeColor="text1"/>
                <w:lang w:bidi="th-TH"/>
              </w:rPr>
              <w:t>_TBL</w:t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</w:p>
          <w:p w14:paraId="1B5390D3" w14:textId="72A4F14F" w:rsidR="00E55FB5" w:rsidRPr="00054E89" w:rsidRDefault="00431D24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054E89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054E89">
              <w:rPr>
                <w:color w:val="000000" w:themeColor="text1"/>
                <w:lang w:bidi="th-TH"/>
              </w:rPr>
              <w:t xml:space="preserve"> Blanket Agreement Number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054E89">
              <w:rPr>
                <w:color w:val="000000" w:themeColor="text1"/>
                <w:lang w:bidi="th-TH"/>
              </w:rPr>
              <w:t xml:space="preserve">Supplier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054E89">
              <w:rPr>
                <w:color w:val="000000" w:themeColor="text1"/>
                <w:lang w:bidi="th-TH"/>
              </w:rPr>
              <w:t xml:space="preserve">Item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="00DE58CD" w:rsidRPr="00054E89">
              <w:rPr>
                <w:color w:val="000000" w:themeColor="text1"/>
                <w:lang w:bidi="th-TH"/>
              </w:rPr>
              <w:t>Blanket Agreement</w:t>
            </w:r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E55FB5" w:rsidRPr="00054E89">
              <w:rPr>
                <w:color w:val="000000" w:themeColor="text1"/>
                <w:lang w:bidi="th-TH"/>
              </w:rPr>
              <w:t xml:space="preserve">Active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="00E55FB5" w:rsidRPr="00054E89">
              <w:rPr>
                <w:color w:val="000000" w:themeColor="text1"/>
                <w:lang w:bidi="th-TH"/>
              </w:rPr>
              <w:t xml:space="preserve">Status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="00E55FB5" w:rsidRPr="00054E89">
              <w:rPr>
                <w:color w:val="000000" w:themeColor="text1"/>
                <w:lang w:bidi="th-TH"/>
              </w:rPr>
              <w:t xml:space="preserve">Approved 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="00E55FB5" w:rsidRPr="00054E89">
              <w:rPr>
                <w:color w:val="000000" w:themeColor="text1"/>
                <w:lang w:bidi="th-TH"/>
              </w:rPr>
              <w:t xml:space="preserve">1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proofErr w:type="spellStart"/>
            <w:r w:rsidR="00E55FB5" w:rsidRPr="00054E89">
              <w:rPr>
                <w:color w:val="000000" w:themeColor="text1"/>
                <w:lang w:bidi="th-TH"/>
              </w:rPr>
              <w:t>Validatte</w:t>
            </w:r>
            <w:proofErr w:type="spellEnd"/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="00E86FAD"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3CCA52BF" w14:textId="6CD52519" w:rsidR="00E86FAD" w:rsidRPr="00054E89" w:rsidRDefault="00E86FAD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054E89">
              <w:rPr>
                <w:color w:val="000000" w:themeColor="text1"/>
                <w:lang w:bidi="th-TH"/>
              </w:rPr>
              <w:t xml:space="preserve">Blanket 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054E89">
              <w:rPr>
                <w:color w:val="000000" w:themeColor="text1"/>
                <w:lang w:bidi="th-TH"/>
              </w:rPr>
              <w:t xml:space="preserve">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054E89">
              <w:rPr>
                <w:color w:val="000000" w:themeColor="text1"/>
                <w:lang w:bidi="th-TH"/>
              </w:rPr>
              <w:t xml:space="preserve">Setup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054E89">
              <w:rPr>
                <w:color w:val="000000" w:themeColor="text1"/>
                <w:lang w:bidi="th-TH"/>
              </w:rPr>
              <w:t xml:space="preserve">Minimum </w:t>
            </w:r>
            <w:proofErr w:type="spellStart"/>
            <w:r w:rsidRPr="00054E89">
              <w:rPr>
                <w:color w:val="000000" w:themeColor="text1"/>
                <w:lang w:bidi="th-TH"/>
              </w:rPr>
              <w:t>Relese</w:t>
            </w:r>
            <w:proofErr w:type="spellEnd"/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47FD293E" w14:textId="56B4AC7D" w:rsidR="00E86FAD" w:rsidRPr="00E55FB5" w:rsidRDefault="00E86FAD" w:rsidP="00E86FAD">
            <w:pPr>
              <w:ind w:left="720"/>
              <w:rPr>
                <w:color w:val="000000" w:themeColor="text1"/>
                <w:cs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054E89">
              <w:rPr>
                <w:color w:val="000000" w:themeColor="text1"/>
                <w:lang w:bidi="th-TH"/>
              </w:rPr>
              <w:t xml:space="preserve">Amount Limit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4444073"/>
      <w:r w:rsidRPr="003101BC">
        <w:rPr>
          <w:color w:val="000000" w:themeColor="text1"/>
        </w:rPr>
        <w:t>Format Interface</w:t>
      </w:r>
      <w:bookmarkEnd w:id="20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B987B67" w:rsidR="007D6765" w:rsidRPr="00D1180E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D1180E"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93FE519" w:rsidR="007D6765" w:rsidRPr="00D1180E" w:rsidRDefault="002133CA" w:rsidP="00CB1701">
            <w:pPr>
              <w:ind w:left="15"/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Name Format : ‘PR_’+ DOCUMENT NUMBER(8CHAR)+YYYYMMDD+’-‘+XXXXXX+XXX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26668528" w:rsidR="00185B22" w:rsidRPr="003101BC" w:rsidRDefault="00EE5E85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100" w:dyaOrig="711" w14:anchorId="460F0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pt;height:35.4pt" o:ole="">
            <v:imagedata r:id="rId23" o:title=""/>
          </v:shape>
          <o:OLEObject Type="Embed" ProgID="Package" ShapeID="_x0000_i1025" DrawAspect="Icon" ObjectID="_1570266582" r:id="rId24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1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21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505"/>
        <w:gridCol w:w="5474"/>
      </w:tblGrid>
      <w:tr w:rsidR="002F4183" w:rsidRPr="003101BC" w14:paraId="4E3E8631" w14:textId="77777777" w:rsidTr="00C23844">
        <w:tc>
          <w:tcPr>
            <w:tcW w:w="630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C23844">
        <w:tc>
          <w:tcPr>
            <w:tcW w:w="630" w:type="dxa"/>
            <w:vMerge w:val="restart"/>
          </w:tcPr>
          <w:p w14:paraId="4FAEE8DB" w14:textId="057D1E0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427F859" w14:textId="48425903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6CC27B7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00F2263C" w14:textId="77777777" w:rsidTr="00C23844">
        <w:tc>
          <w:tcPr>
            <w:tcW w:w="630" w:type="dxa"/>
            <w:vMerge/>
          </w:tcPr>
          <w:p w14:paraId="7D1795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C23844">
        <w:tc>
          <w:tcPr>
            <w:tcW w:w="630" w:type="dxa"/>
            <w:vMerge/>
          </w:tcPr>
          <w:p w14:paraId="64B180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C23844">
        <w:tc>
          <w:tcPr>
            <w:tcW w:w="630" w:type="dxa"/>
            <w:vMerge/>
          </w:tcPr>
          <w:p w14:paraId="24EDC88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C23844">
        <w:tc>
          <w:tcPr>
            <w:tcW w:w="630" w:type="dxa"/>
            <w:vMerge/>
          </w:tcPr>
          <w:p w14:paraId="752425B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C23844">
        <w:tc>
          <w:tcPr>
            <w:tcW w:w="630" w:type="dxa"/>
            <w:vMerge/>
          </w:tcPr>
          <w:p w14:paraId="19D26C9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516421D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67578769" w14:textId="77777777" w:rsidTr="00C23844">
        <w:tc>
          <w:tcPr>
            <w:tcW w:w="630" w:type="dxa"/>
            <w:vMerge/>
          </w:tcPr>
          <w:p w14:paraId="5D4634D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5897A7B9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XCUST_LINFOX_PR_TBL.COMPANY</w:t>
            </w:r>
          </w:p>
        </w:tc>
      </w:tr>
      <w:tr w:rsidR="002F4183" w:rsidRPr="003101BC" w14:paraId="0E1841A8" w14:textId="77777777" w:rsidTr="00C23844">
        <w:tc>
          <w:tcPr>
            <w:tcW w:w="630" w:type="dxa"/>
            <w:vMerge w:val="restart"/>
          </w:tcPr>
          <w:p w14:paraId="23F2AD33" w14:textId="2BF6588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FEB4024" w14:textId="29E562F8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WMS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1B83B7F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2C5A041F" w14:textId="77777777" w:rsidTr="00C23844">
        <w:tc>
          <w:tcPr>
            <w:tcW w:w="630" w:type="dxa"/>
            <w:vMerge/>
          </w:tcPr>
          <w:p w14:paraId="539B87E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C23844">
        <w:tc>
          <w:tcPr>
            <w:tcW w:w="630" w:type="dxa"/>
            <w:vMerge/>
          </w:tcPr>
          <w:p w14:paraId="145CF25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C23844">
        <w:tc>
          <w:tcPr>
            <w:tcW w:w="630" w:type="dxa"/>
            <w:vMerge/>
          </w:tcPr>
          <w:p w14:paraId="7B9D7F0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C23844">
        <w:tc>
          <w:tcPr>
            <w:tcW w:w="630" w:type="dxa"/>
            <w:vMerge/>
          </w:tcPr>
          <w:p w14:paraId="5A45446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C23844">
        <w:tc>
          <w:tcPr>
            <w:tcW w:w="630" w:type="dxa"/>
            <w:vMerge/>
          </w:tcPr>
          <w:p w14:paraId="17C017D5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D70D936" w:rsidR="002F4183" w:rsidRPr="003101BC" w:rsidRDefault="002F4183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462462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4B21D1B3" w14:textId="77777777" w:rsidTr="00C23844">
        <w:trPr>
          <w:trHeight w:val="522"/>
        </w:trPr>
        <w:tc>
          <w:tcPr>
            <w:tcW w:w="630" w:type="dxa"/>
            <w:vMerge/>
          </w:tcPr>
          <w:p w14:paraId="3EF6F26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5763F9AE" w:rsidR="00E72557" w:rsidRPr="003101BC" w:rsidRDefault="00462462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XCUST_LINFOX_PR_TBL.PO_NUMBER</w:t>
            </w:r>
          </w:p>
        </w:tc>
      </w:tr>
      <w:tr w:rsidR="002F4183" w:rsidRPr="003101BC" w14:paraId="376BD8F2" w14:textId="77777777" w:rsidTr="00C23844">
        <w:tc>
          <w:tcPr>
            <w:tcW w:w="630" w:type="dxa"/>
            <w:vMerge w:val="restart"/>
          </w:tcPr>
          <w:p w14:paraId="6B768D80" w14:textId="24ADEB7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1F60A9" w14:textId="50FA04EB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lang w:eastAsia="en-US" w:bidi="th-TH"/>
              </w:rPr>
              <w:t>Edit Line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0004A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LINE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31D2288E" w14:textId="77777777" w:rsidTr="00C23844">
        <w:tc>
          <w:tcPr>
            <w:tcW w:w="630" w:type="dxa"/>
            <w:vMerge/>
          </w:tcPr>
          <w:p w14:paraId="3F6EA0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BEFBA5" w14:textId="0A73B7C8" w:rsidR="002F4183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 (7,3)</w:t>
            </w:r>
          </w:p>
          <w:p w14:paraId="38413FF6" w14:textId="6775DB38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 w:rsidRPr="00462462">
              <w:rPr>
                <w:color w:val="000000" w:themeColor="text1"/>
                <w:lang w:bidi="en-US"/>
              </w:rPr>
              <w:t>Format : 9.999</w:t>
            </w:r>
          </w:p>
          <w:p w14:paraId="3CD77C8E" w14:textId="45BDCF5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Ex : 1.000</w:t>
            </w:r>
          </w:p>
        </w:tc>
      </w:tr>
      <w:tr w:rsidR="002F4183" w:rsidRPr="003101BC" w14:paraId="016B1200" w14:textId="77777777" w:rsidTr="00C23844">
        <w:tc>
          <w:tcPr>
            <w:tcW w:w="630" w:type="dxa"/>
            <w:vMerge/>
          </w:tcPr>
          <w:p w14:paraId="666AA8A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C23844">
        <w:tc>
          <w:tcPr>
            <w:tcW w:w="630" w:type="dxa"/>
            <w:vMerge/>
          </w:tcPr>
          <w:p w14:paraId="039E3DD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C23844">
        <w:tc>
          <w:tcPr>
            <w:tcW w:w="630" w:type="dxa"/>
            <w:vMerge/>
          </w:tcPr>
          <w:p w14:paraId="0D6F18D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C23844">
        <w:tc>
          <w:tcPr>
            <w:tcW w:w="630" w:type="dxa"/>
            <w:vMerge/>
          </w:tcPr>
          <w:p w14:paraId="000BDE4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2A047270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22D9C9D9" w14:textId="77777777" w:rsidTr="00C23844">
        <w:tc>
          <w:tcPr>
            <w:tcW w:w="630" w:type="dxa"/>
            <w:vMerge/>
          </w:tcPr>
          <w:p w14:paraId="239E9E9F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F4C15F9" w:rsidR="00E72557" w:rsidRPr="003101BC" w:rsidRDefault="00462462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2F4183" w:rsidRPr="003101BC" w14:paraId="7CD963BE" w14:textId="77777777" w:rsidTr="00C23844">
        <w:tc>
          <w:tcPr>
            <w:tcW w:w="630" w:type="dxa"/>
            <w:vMerge w:val="restart"/>
          </w:tcPr>
          <w:p w14:paraId="18215BE2" w14:textId="3F2DDF5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2CE9C9B" w14:textId="32116635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2B46307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4183" w:rsidRPr="003101BC" w14:paraId="14516E5E" w14:textId="77777777" w:rsidTr="00C23844">
        <w:tc>
          <w:tcPr>
            <w:tcW w:w="630" w:type="dxa"/>
            <w:vMerge/>
          </w:tcPr>
          <w:p w14:paraId="3AD45CF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C23844">
        <w:tc>
          <w:tcPr>
            <w:tcW w:w="630" w:type="dxa"/>
            <w:vMerge/>
          </w:tcPr>
          <w:p w14:paraId="1303CA4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C23844">
        <w:tc>
          <w:tcPr>
            <w:tcW w:w="630" w:type="dxa"/>
            <w:vMerge/>
          </w:tcPr>
          <w:p w14:paraId="4006F8D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C23844">
        <w:tc>
          <w:tcPr>
            <w:tcW w:w="630" w:type="dxa"/>
            <w:vMerge/>
          </w:tcPr>
          <w:p w14:paraId="1D8D225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C23844">
        <w:tc>
          <w:tcPr>
            <w:tcW w:w="630" w:type="dxa"/>
            <w:vMerge/>
          </w:tcPr>
          <w:p w14:paraId="120E5FC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A4CBC53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3101BC" w14:paraId="7FBD93B6" w14:textId="77777777" w:rsidTr="00C23844">
        <w:tc>
          <w:tcPr>
            <w:tcW w:w="630" w:type="dxa"/>
            <w:vMerge/>
          </w:tcPr>
          <w:p w14:paraId="6B5786B3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8457459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462462" w:rsidRPr="003101BC" w14:paraId="665F49B7" w14:textId="77777777" w:rsidTr="00C23844">
        <w:tc>
          <w:tcPr>
            <w:tcW w:w="630" w:type="dxa"/>
            <w:vMerge w:val="restart"/>
          </w:tcPr>
          <w:p w14:paraId="5D8B7FC8" w14:textId="5DDEA4B0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BB216F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0A28C10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77777777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62462" w:rsidRPr="00462462" w14:paraId="6091F466" w14:textId="77777777" w:rsidTr="00C23844">
        <w:tc>
          <w:tcPr>
            <w:tcW w:w="630" w:type="dxa"/>
            <w:vMerge/>
          </w:tcPr>
          <w:p w14:paraId="709BE252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Default="00462462" w:rsidP="0046246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62BBFAD0" w14:textId="7777777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yyyymmdd</w:t>
            </w:r>
          </w:p>
        </w:tc>
      </w:tr>
      <w:tr w:rsidR="00462462" w:rsidRPr="003101BC" w14:paraId="60292827" w14:textId="77777777" w:rsidTr="00C23844">
        <w:tc>
          <w:tcPr>
            <w:tcW w:w="630" w:type="dxa"/>
            <w:vMerge/>
          </w:tcPr>
          <w:p w14:paraId="5A59CA0A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756ADB3" w14:textId="77777777" w:rsidTr="00C23844">
        <w:tc>
          <w:tcPr>
            <w:tcW w:w="630" w:type="dxa"/>
            <w:vMerge/>
          </w:tcPr>
          <w:p w14:paraId="25F63D28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3101BC" w:rsidRDefault="00462462" w:rsidP="004624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62462" w:rsidRPr="003101BC" w14:paraId="388423C6" w14:textId="77777777" w:rsidTr="00C23844">
        <w:tc>
          <w:tcPr>
            <w:tcW w:w="630" w:type="dxa"/>
            <w:vMerge/>
          </w:tcPr>
          <w:p w14:paraId="135284D2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BEA536B" w14:textId="77777777" w:rsidTr="00C23844">
        <w:tc>
          <w:tcPr>
            <w:tcW w:w="630" w:type="dxa"/>
            <w:vMerge/>
          </w:tcPr>
          <w:p w14:paraId="405D42D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462462" w14:paraId="5D7CAB60" w14:textId="77777777" w:rsidTr="00C23844">
        <w:tc>
          <w:tcPr>
            <w:tcW w:w="630" w:type="dxa"/>
            <w:vMerge/>
          </w:tcPr>
          <w:p w14:paraId="278F0ECF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7777777" w:rsidR="00462462" w:rsidRPr="00462462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XCUST_LINFOX_PR_TBL.ORDER_DATE</w:t>
            </w:r>
          </w:p>
        </w:tc>
      </w:tr>
      <w:tr w:rsidR="00474B84" w:rsidRPr="003101BC" w14:paraId="06609C6F" w14:textId="77777777" w:rsidTr="00C23844">
        <w:tc>
          <w:tcPr>
            <w:tcW w:w="630" w:type="dxa"/>
            <w:vMerge w:val="restart"/>
          </w:tcPr>
          <w:p w14:paraId="5507AEE9" w14:textId="4160CCBA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2CE0AE5" w14:textId="0517D9E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775577">
              <w:t>REQU</w:t>
            </w:r>
            <w:r w:rsidR="00775577">
              <w:t>E</w:t>
            </w:r>
            <w:r w:rsidRPr="00775577">
              <w:t>ST</w:t>
            </w:r>
            <w:r>
              <w:rPr>
                <w:color w:val="000000" w:themeColor="text1"/>
                <w:lang w:eastAsia="en-US" w:bidi="th-TH"/>
              </w:rPr>
              <w:t xml:space="preserve"> TIME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เวลาสร้าง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74B84" w:rsidRPr="00462462" w14:paraId="62C72F56" w14:textId="77777777" w:rsidTr="00C23844">
        <w:tc>
          <w:tcPr>
            <w:tcW w:w="630" w:type="dxa"/>
            <w:vMerge/>
          </w:tcPr>
          <w:p w14:paraId="435DEFB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58AEBBE" w14:textId="77777777" w:rsid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Time </w:t>
            </w:r>
          </w:p>
          <w:p w14:paraId="0D828223" w14:textId="77777777" w:rsidR="00474B84" w:rsidRPr="00462462" w:rsidRDefault="00474B84" w:rsidP="00D562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hh24miss</w:t>
            </w:r>
          </w:p>
        </w:tc>
      </w:tr>
      <w:tr w:rsidR="00474B84" w:rsidRPr="003101BC" w14:paraId="6F4E942D" w14:textId="77777777" w:rsidTr="00C23844">
        <w:tc>
          <w:tcPr>
            <w:tcW w:w="630" w:type="dxa"/>
            <w:vMerge/>
          </w:tcPr>
          <w:p w14:paraId="0E6FE00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1B4158C8" w14:textId="77777777" w:rsidTr="00C23844">
        <w:tc>
          <w:tcPr>
            <w:tcW w:w="630" w:type="dxa"/>
            <w:vMerge/>
          </w:tcPr>
          <w:p w14:paraId="3497834D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3E070825" w14:textId="77777777" w:rsidTr="00C23844">
        <w:tc>
          <w:tcPr>
            <w:tcW w:w="630" w:type="dxa"/>
            <w:vMerge/>
          </w:tcPr>
          <w:p w14:paraId="34F7B1D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F79BFB3" w14:textId="77777777" w:rsidTr="00C23844">
        <w:tc>
          <w:tcPr>
            <w:tcW w:w="630" w:type="dxa"/>
            <w:vMerge/>
          </w:tcPr>
          <w:p w14:paraId="2ED0477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091D04A6" w14:textId="77777777" w:rsidTr="00C23844">
        <w:tc>
          <w:tcPr>
            <w:tcW w:w="630" w:type="dxa"/>
            <w:vMerge/>
          </w:tcPr>
          <w:p w14:paraId="6CBBFDF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77777777" w:rsidR="00474B84" w:rsidRPr="00462462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474B84" w:rsidRPr="003101BC" w14:paraId="6A9EC3D2" w14:textId="77777777" w:rsidTr="00C23844">
        <w:tc>
          <w:tcPr>
            <w:tcW w:w="630" w:type="dxa"/>
            <w:vMerge w:val="restart"/>
          </w:tcPr>
          <w:p w14:paraId="1DDF2708" w14:textId="399ADEC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4E92F6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50CD5A6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รหัสสินค้า</w:t>
            </w:r>
          </w:p>
        </w:tc>
      </w:tr>
      <w:tr w:rsidR="00474B84" w:rsidRPr="00474B84" w14:paraId="54830F4D" w14:textId="77777777" w:rsidTr="00C23844">
        <w:tc>
          <w:tcPr>
            <w:tcW w:w="630" w:type="dxa"/>
            <w:vMerge/>
          </w:tcPr>
          <w:p w14:paraId="67CB48BF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77777777" w:rsidR="00474B84" w:rsidRP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474B84" w:rsidRPr="003101BC" w14:paraId="5956ECD7" w14:textId="77777777" w:rsidTr="00C23844">
        <w:tc>
          <w:tcPr>
            <w:tcW w:w="630" w:type="dxa"/>
            <w:vMerge/>
          </w:tcPr>
          <w:p w14:paraId="42EED8E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C23844">
        <w:tc>
          <w:tcPr>
            <w:tcW w:w="630" w:type="dxa"/>
            <w:vMerge/>
          </w:tcPr>
          <w:p w14:paraId="76C8E4F2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C23844">
        <w:tc>
          <w:tcPr>
            <w:tcW w:w="630" w:type="dxa"/>
            <w:vMerge/>
          </w:tcPr>
          <w:p w14:paraId="0EEAE28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C23844">
        <w:tc>
          <w:tcPr>
            <w:tcW w:w="630" w:type="dxa"/>
            <w:vMerge/>
          </w:tcPr>
          <w:p w14:paraId="111D1BC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E147242" w14:textId="77777777" w:rsidTr="00C23844">
        <w:tc>
          <w:tcPr>
            <w:tcW w:w="630" w:type="dxa"/>
            <w:vMerge/>
          </w:tcPr>
          <w:p w14:paraId="6035019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474B84" w:rsidRPr="003101BC" w14:paraId="54C71D19" w14:textId="77777777" w:rsidTr="00C23844">
        <w:tc>
          <w:tcPr>
            <w:tcW w:w="630" w:type="dxa"/>
            <w:vMerge w:val="restart"/>
          </w:tcPr>
          <w:p w14:paraId="21C4089D" w14:textId="05613EA8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88B2D4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E55BA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474B84" w:rsidRPr="00474B84" w14:paraId="299FC402" w14:textId="77777777" w:rsidTr="00C23844">
        <w:tc>
          <w:tcPr>
            <w:tcW w:w="630" w:type="dxa"/>
            <w:vMerge/>
          </w:tcPr>
          <w:p w14:paraId="75B4299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474B84" w:rsidRPr="003101BC" w14:paraId="4534E74B" w14:textId="77777777" w:rsidTr="00C23844">
        <w:tc>
          <w:tcPr>
            <w:tcW w:w="630" w:type="dxa"/>
            <w:vMerge/>
          </w:tcPr>
          <w:p w14:paraId="712F54F1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73A96ABE" w14:textId="77777777" w:rsidTr="00C23844">
        <w:tc>
          <w:tcPr>
            <w:tcW w:w="630" w:type="dxa"/>
            <w:vMerge/>
          </w:tcPr>
          <w:p w14:paraId="1999FF7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493FC4FB" w14:textId="77777777" w:rsidTr="00C23844">
        <w:tc>
          <w:tcPr>
            <w:tcW w:w="630" w:type="dxa"/>
            <w:vMerge/>
          </w:tcPr>
          <w:p w14:paraId="4570E5A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0D884CE1" w14:textId="77777777" w:rsidTr="00C23844">
        <w:tc>
          <w:tcPr>
            <w:tcW w:w="630" w:type="dxa"/>
            <w:vMerge/>
          </w:tcPr>
          <w:p w14:paraId="2E74B404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56B3FA7" w14:textId="77777777" w:rsidTr="00C23844">
        <w:tc>
          <w:tcPr>
            <w:tcW w:w="630" w:type="dxa"/>
            <w:vMerge/>
          </w:tcPr>
          <w:p w14:paraId="40FA0E5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XCUST_LINFOX_PR_TBL.QTY</w:t>
            </w:r>
          </w:p>
        </w:tc>
      </w:tr>
      <w:tr w:rsidR="00474B84" w:rsidRPr="003101BC" w14:paraId="70EC7EE6" w14:textId="77777777" w:rsidTr="00C23844">
        <w:tc>
          <w:tcPr>
            <w:tcW w:w="630" w:type="dxa"/>
            <w:vMerge w:val="restart"/>
          </w:tcPr>
          <w:p w14:paraId="4A8B5ABC" w14:textId="7EAD55A5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F24B330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Unit of Measure</w:t>
            </w:r>
          </w:p>
        </w:tc>
        <w:tc>
          <w:tcPr>
            <w:tcW w:w="1505" w:type="dxa"/>
          </w:tcPr>
          <w:p w14:paraId="1DFB30E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หน่วยการสั่งซื้อ</w:t>
            </w:r>
          </w:p>
        </w:tc>
      </w:tr>
      <w:tr w:rsidR="00474B84" w:rsidRPr="00474B84" w14:paraId="3C042BFC" w14:textId="77777777" w:rsidTr="00C23844">
        <w:tc>
          <w:tcPr>
            <w:tcW w:w="630" w:type="dxa"/>
            <w:vMerge/>
          </w:tcPr>
          <w:p w14:paraId="3BCD31E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VARCHAR2(2)</w:t>
            </w:r>
          </w:p>
        </w:tc>
      </w:tr>
      <w:tr w:rsidR="00474B84" w:rsidRPr="003101BC" w14:paraId="5F8B5F15" w14:textId="77777777" w:rsidTr="00C23844">
        <w:tc>
          <w:tcPr>
            <w:tcW w:w="630" w:type="dxa"/>
            <w:vMerge/>
          </w:tcPr>
          <w:p w14:paraId="071825C3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315E74EC" w14:textId="77777777" w:rsidTr="00C23844">
        <w:tc>
          <w:tcPr>
            <w:tcW w:w="630" w:type="dxa"/>
            <w:vMerge/>
          </w:tcPr>
          <w:p w14:paraId="00CBA2F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077B05DB" w14:textId="77777777" w:rsidTr="00C23844">
        <w:tc>
          <w:tcPr>
            <w:tcW w:w="630" w:type="dxa"/>
            <w:vMerge/>
          </w:tcPr>
          <w:p w14:paraId="0FB859C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D78280B" w14:textId="77777777" w:rsidTr="00C23844">
        <w:tc>
          <w:tcPr>
            <w:tcW w:w="630" w:type="dxa"/>
            <w:vMerge/>
          </w:tcPr>
          <w:p w14:paraId="159C6A5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3E5D03C7" w14:textId="77777777" w:rsidTr="00C23844">
        <w:tc>
          <w:tcPr>
            <w:tcW w:w="630" w:type="dxa"/>
            <w:vMerge/>
          </w:tcPr>
          <w:p w14:paraId="15A50AFC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2F4183" w:rsidRPr="003101BC" w14:paraId="220C16BF" w14:textId="77777777" w:rsidTr="00C23844">
        <w:tc>
          <w:tcPr>
            <w:tcW w:w="630" w:type="dxa"/>
            <w:vMerge w:val="restart"/>
          </w:tcPr>
          <w:p w14:paraId="26D8B664" w14:textId="5ABB97FF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2D9DBE3" w14:textId="76308449" w:rsidR="002F4183" w:rsidRPr="003F4620" w:rsidRDefault="00474B84" w:rsidP="00B708C6">
            <w:pPr>
              <w:rPr>
                <w:color w:val="000000" w:themeColor="text1"/>
                <w:lang w:bidi="en-US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  <w:tc>
          <w:tcPr>
            <w:tcW w:w="1505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15A6880B" w:rsidR="002F4183" w:rsidRPr="003101BC" w:rsidRDefault="00D1180E" w:rsidP="00B708C6">
            <w:pPr>
              <w:rPr>
                <w:color w:val="000000" w:themeColor="text1"/>
                <w:lang w:bidi="th-TH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</w:tr>
      <w:tr w:rsidR="002F4183" w:rsidRPr="003101BC" w14:paraId="4181C4F9" w14:textId="77777777" w:rsidTr="00C23844">
        <w:tc>
          <w:tcPr>
            <w:tcW w:w="630" w:type="dxa"/>
            <w:vMerge/>
          </w:tcPr>
          <w:p w14:paraId="44D15F4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5596694F" w:rsidR="00462462" w:rsidRPr="00474B84" w:rsidRDefault="00474B84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4183" w:rsidRPr="003101BC" w14:paraId="496E63DD" w14:textId="77777777" w:rsidTr="00C23844">
        <w:tc>
          <w:tcPr>
            <w:tcW w:w="630" w:type="dxa"/>
            <w:vMerge/>
          </w:tcPr>
          <w:p w14:paraId="2A6E4BA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C23844">
        <w:tc>
          <w:tcPr>
            <w:tcW w:w="630" w:type="dxa"/>
            <w:vMerge/>
          </w:tcPr>
          <w:p w14:paraId="2AF9FDD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F4183" w:rsidRPr="003101BC" w:rsidRDefault="00462462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183" w:rsidRPr="003101BC" w14:paraId="42CBA47B" w14:textId="77777777" w:rsidTr="00C23844">
        <w:tc>
          <w:tcPr>
            <w:tcW w:w="630" w:type="dxa"/>
            <w:vMerge/>
          </w:tcPr>
          <w:p w14:paraId="48650F4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C23844">
        <w:tc>
          <w:tcPr>
            <w:tcW w:w="630" w:type="dxa"/>
            <w:vMerge/>
          </w:tcPr>
          <w:p w14:paraId="1971E4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7AA9FA3" w:rsidR="002F4183" w:rsidRPr="003101BC" w:rsidRDefault="00462462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09F4E999" w14:textId="77777777" w:rsidTr="00C23844">
        <w:tc>
          <w:tcPr>
            <w:tcW w:w="630" w:type="dxa"/>
            <w:vMerge/>
          </w:tcPr>
          <w:p w14:paraId="4431741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09B657F9" w:rsidR="00E72557" w:rsidRPr="00462462" w:rsidRDefault="00462462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474B84">
              <w:rPr>
                <w:color w:val="000000" w:themeColor="text1"/>
                <w:lang w:bidi="th-TH"/>
              </w:rPr>
              <w:t>DELIVERY_INSTRUCTION</w:t>
            </w:r>
          </w:p>
        </w:tc>
      </w:tr>
      <w:tr w:rsidR="002F4183" w:rsidRPr="003101BC" w14:paraId="47C3CAC2" w14:textId="77777777" w:rsidTr="00C23844">
        <w:tc>
          <w:tcPr>
            <w:tcW w:w="630" w:type="dxa"/>
            <w:vMerge w:val="restart"/>
          </w:tcPr>
          <w:p w14:paraId="13B2422A" w14:textId="69C2F19E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C23844">
        <w:tc>
          <w:tcPr>
            <w:tcW w:w="630" w:type="dxa"/>
            <w:vMerge/>
          </w:tcPr>
          <w:p w14:paraId="3D463DC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C23844">
        <w:tc>
          <w:tcPr>
            <w:tcW w:w="630" w:type="dxa"/>
            <w:vMerge/>
          </w:tcPr>
          <w:p w14:paraId="04BC2FD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C23844">
        <w:tc>
          <w:tcPr>
            <w:tcW w:w="630" w:type="dxa"/>
            <w:vMerge/>
          </w:tcPr>
          <w:p w14:paraId="5B60FC8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C23844">
        <w:tc>
          <w:tcPr>
            <w:tcW w:w="630" w:type="dxa"/>
            <w:vMerge/>
          </w:tcPr>
          <w:p w14:paraId="342A765D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C23844">
        <w:tc>
          <w:tcPr>
            <w:tcW w:w="630" w:type="dxa"/>
            <w:vMerge/>
          </w:tcPr>
          <w:p w14:paraId="7E312A99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C23844">
        <w:tc>
          <w:tcPr>
            <w:tcW w:w="630" w:type="dxa"/>
            <w:vMerge/>
          </w:tcPr>
          <w:p w14:paraId="37FC059E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C08AEF2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C23844">
        <w:tc>
          <w:tcPr>
            <w:tcW w:w="630" w:type="dxa"/>
            <w:vMerge w:val="restart"/>
          </w:tcPr>
          <w:p w14:paraId="68E58906" w14:textId="76BC2E62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C23844">
        <w:tc>
          <w:tcPr>
            <w:tcW w:w="630" w:type="dxa"/>
            <w:vMerge/>
          </w:tcPr>
          <w:p w14:paraId="139FFBBA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C23844">
        <w:tc>
          <w:tcPr>
            <w:tcW w:w="630" w:type="dxa"/>
            <w:vMerge/>
          </w:tcPr>
          <w:p w14:paraId="38497F1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C23844">
        <w:tc>
          <w:tcPr>
            <w:tcW w:w="630" w:type="dxa"/>
            <w:vMerge/>
          </w:tcPr>
          <w:p w14:paraId="2BE738B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C23844">
        <w:tc>
          <w:tcPr>
            <w:tcW w:w="630" w:type="dxa"/>
            <w:vMerge/>
          </w:tcPr>
          <w:p w14:paraId="1CD2D33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  <w:shd w:val="clear" w:color="auto" w:fill="FFFFFF"/>
              </w:rPr>
              <w:t>N = NO PROCESS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P = PROCESSING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Y = PROCESS COMPLETE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C23844">
        <w:tc>
          <w:tcPr>
            <w:tcW w:w="630" w:type="dxa"/>
            <w:vMerge/>
          </w:tcPr>
          <w:p w14:paraId="481846B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C23844">
        <w:tc>
          <w:tcPr>
            <w:tcW w:w="630" w:type="dxa"/>
            <w:vMerge/>
          </w:tcPr>
          <w:p w14:paraId="4B64B14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12AD0F43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C23844">
        <w:tc>
          <w:tcPr>
            <w:tcW w:w="630" w:type="dxa"/>
            <w:vMerge w:val="restart"/>
          </w:tcPr>
          <w:p w14:paraId="6E550A28" w14:textId="2C4C6CB3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C23844">
        <w:tc>
          <w:tcPr>
            <w:tcW w:w="630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C23844">
        <w:tc>
          <w:tcPr>
            <w:tcW w:w="630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C23844">
        <w:tc>
          <w:tcPr>
            <w:tcW w:w="630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C23844">
        <w:tc>
          <w:tcPr>
            <w:tcW w:w="630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C23844">
        <w:tc>
          <w:tcPr>
            <w:tcW w:w="630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C23844">
        <w:tc>
          <w:tcPr>
            <w:tcW w:w="630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756745F1" w:rsidR="002F4183" w:rsidRPr="003101BC" w:rsidRDefault="00474B8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E06664" w:rsidRPr="003101BC" w14:paraId="600A7191" w14:textId="77777777" w:rsidTr="00D525B5">
        <w:tc>
          <w:tcPr>
            <w:tcW w:w="630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D525B5">
        <w:tc>
          <w:tcPr>
            <w:tcW w:w="630" w:type="dxa"/>
            <w:vMerge w:val="restart"/>
          </w:tcPr>
          <w:p w14:paraId="0BB3AEEE" w14:textId="2597B65D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0C3768A4" w:rsidR="00CA7528" w:rsidRPr="003101BC" w:rsidRDefault="00CA7528" w:rsidP="00566F8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566F84">
              <w:rPr>
                <w:color w:val="000000" w:themeColor="text1"/>
                <w:lang w:bidi="th-TH"/>
              </w:rPr>
              <w:t>Linfox</w:t>
            </w:r>
          </w:p>
        </w:tc>
      </w:tr>
      <w:tr w:rsidR="00CA7528" w:rsidRPr="003101BC" w14:paraId="17196B1A" w14:textId="77777777" w:rsidTr="00D525B5">
        <w:tc>
          <w:tcPr>
            <w:tcW w:w="630" w:type="dxa"/>
            <w:vMerge/>
          </w:tcPr>
          <w:p w14:paraId="087E347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D525B5">
        <w:tc>
          <w:tcPr>
            <w:tcW w:w="630" w:type="dxa"/>
            <w:vMerge/>
          </w:tcPr>
          <w:p w14:paraId="452E7BF8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D525B5">
        <w:tc>
          <w:tcPr>
            <w:tcW w:w="630" w:type="dxa"/>
            <w:vMerge/>
          </w:tcPr>
          <w:p w14:paraId="3D6C6770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D525B5">
        <w:tc>
          <w:tcPr>
            <w:tcW w:w="630" w:type="dxa"/>
            <w:vMerge/>
          </w:tcPr>
          <w:p w14:paraId="08EEBD4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D525B5">
        <w:tc>
          <w:tcPr>
            <w:tcW w:w="630" w:type="dxa"/>
            <w:vMerge/>
          </w:tcPr>
          <w:p w14:paraId="6A440B6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65342285" w:rsidR="00CA7528" w:rsidRPr="003101BC" w:rsidRDefault="00566F84" w:rsidP="00CA7528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D525B5">
        <w:tc>
          <w:tcPr>
            <w:tcW w:w="630" w:type="dxa"/>
            <w:vMerge/>
          </w:tcPr>
          <w:p w14:paraId="17A14B63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D525B5">
        <w:tc>
          <w:tcPr>
            <w:tcW w:w="630" w:type="dxa"/>
            <w:vMerge w:val="restart"/>
          </w:tcPr>
          <w:p w14:paraId="5F1C5E7A" w14:textId="483BE1EE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D525B5">
        <w:tc>
          <w:tcPr>
            <w:tcW w:w="630" w:type="dxa"/>
            <w:vMerge/>
          </w:tcPr>
          <w:p w14:paraId="5F3E76DA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D525B5">
        <w:tc>
          <w:tcPr>
            <w:tcW w:w="630" w:type="dxa"/>
            <w:vMerge/>
          </w:tcPr>
          <w:p w14:paraId="3D147F5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D525B5">
        <w:tc>
          <w:tcPr>
            <w:tcW w:w="630" w:type="dxa"/>
            <w:vMerge/>
          </w:tcPr>
          <w:p w14:paraId="218DCEE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D525B5">
        <w:tc>
          <w:tcPr>
            <w:tcW w:w="630" w:type="dxa"/>
            <w:vMerge/>
          </w:tcPr>
          <w:p w14:paraId="3D142096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D525B5">
        <w:tc>
          <w:tcPr>
            <w:tcW w:w="630" w:type="dxa"/>
            <w:vMerge/>
          </w:tcPr>
          <w:p w14:paraId="5E702BF2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</w:p>
        </w:tc>
      </w:tr>
      <w:tr w:rsidR="00CA7528" w:rsidRPr="003101BC" w14:paraId="726B1E72" w14:textId="77777777" w:rsidTr="00D525B5">
        <w:tc>
          <w:tcPr>
            <w:tcW w:w="630" w:type="dxa"/>
            <w:vMerge/>
          </w:tcPr>
          <w:p w14:paraId="3914459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E704CB" w:rsidRPr="003101BC" w:rsidRDefault="00E704CB" w:rsidP="00603F5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74D5965C" w14:textId="77777777" w:rsidTr="00D525B5">
        <w:tc>
          <w:tcPr>
            <w:tcW w:w="630" w:type="dxa"/>
            <w:vMerge w:val="restart"/>
          </w:tcPr>
          <w:p w14:paraId="127BE0DF" w14:textId="3C5740A0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D525B5">
        <w:tc>
          <w:tcPr>
            <w:tcW w:w="630" w:type="dxa"/>
            <w:vMerge/>
          </w:tcPr>
          <w:p w14:paraId="40F64F6B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D525B5">
        <w:tc>
          <w:tcPr>
            <w:tcW w:w="630" w:type="dxa"/>
            <w:vMerge/>
          </w:tcPr>
          <w:p w14:paraId="1CE1C9C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D525B5">
        <w:tc>
          <w:tcPr>
            <w:tcW w:w="630" w:type="dxa"/>
            <w:vMerge/>
          </w:tcPr>
          <w:p w14:paraId="3F5B8093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D525B5">
        <w:tc>
          <w:tcPr>
            <w:tcW w:w="630" w:type="dxa"/>
            <w:vMerge/>
          </w:tcPr>
          <w:p w14:paraId="2C465C4C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D525B5">
        <w:tc>
          <w:tcPr>
            <w:tcW w:w="630" w:type="dxa"/>
            <w:vMerge/>
          </w:tcPr>
          <w:p w14:paraId="7D4B226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0181A55" w:rsidR="00B708C6" w:rsidRPr="003101BC" w:rsidRDefault="001927ED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</w:t>
            </w:r>
            <w:r w:rsidRPr="004D7A18">
              <w:rPr>
                <w:lang w:bidi="en-US"/>
              </w:rPr>
              <w:t xml:space="preserve"> BU NAME</w:t>
            </w:r>
          </w:p>
        </w:tc>
      </w:tr>
      <w:tr w:rsidR="00B708C6" w:rsidRPr="003101BC" w14:paraId="6803FF79" w14:textId="77777777" w:rsidTr="00D525B5">
        <w:tc>
          <w:tcPr>
            <w:tcW w:w="630" w:type="dxa"/>
            <w:vMerge/>
          </w:tcPr>
          <w:p w14:paraId="726EE35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4BFBB44" w:rsidR="00775568" w:rsidRPr="003101BC" w:rsidRDefault="00F70B95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 BU</w:t>
            </w:r>
          </w:p>
        </w:tc>
      </w:tr>
      <w:tr w:rsidR="00B708C6" w:rsidRPr="003101BC" w14:paraId="4BE43965" w14:textId="77777777" w:rsidTr="00D525B5">
        <w:tc>
          <w:tcPr>
            <w:tcW w:w="630" w:type="dxa"/>
            <w:vMerge w:val="restart"/>
          </w:tcPr>
          <w:p w14:paraId="7C6CAC0E" w14:textId="7A5719CE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D525B5">
        <w:tc>
          <w:tcPr>
            <w:tcW w:w="630" w:type="dxa"/>
            <w:vMerge/>
          </w:tcPr>
          <w:p w14:paraId="0D7AA446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D525B5">
        <w:tc>
          <w:tcPr>
            <w:tcW w:w="630" w:type="dxa"/>
            <w:vMerge/>
          </w:tcPr>
          <w:p w14:paraId="160DED79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D525B5">
        <w:tc>
          <w:tcPr>
            <w:tcW w:w="630" w:type="dxa"/>
            <w:vMerge/>
          </w:tcPr>
          <w:p w14:paraId="60BF694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D525B5">
        <w:tc>
          <w:tcPr>
            <w:tcW w:w="630" w:type="dxa"/>
            <w:vMerge/>
          </w:tcPr>
          <w:p w14:paraId="6F9668DF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D525B5">
        <w:tc>
          <w:tcPr>
            <w:tcW w:w="630" w:type="dxa"/>
            <w:vMerge/>
          </w:tcPr>
          <w:p w14:paraId="7C3C05E1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D525B5">
        <w:tc>
          <w:tcPr>
            <w:tcW w:w="630" w:type="dxa"/>
            <w:vMerge/>
          </w:tcPr>
          <w:p w14:paraId="62E67552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D525B5">
        <w:tc>
          <w:tcPr>
            <w:tcW w:w="630" w:type="dxa"/>
            <w:vMerge w:val="restart"/>
          </w:tcPr>
          <w:p w14:paraId="3F7CED06" w14:textId="7A85F250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D525B5">
        <w:tc>
          <w:tcPr>
            <w:tcW w:w="630" w:type="dxa"/>
            <w:vMerge/>
          </w:tcPr>
          <w:p w14:paraId="0BBA3DB9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D525B5">
        <w:tc>
          <w:tcPr>
            <w:tcW w:w="630" w:type="dxa"/>
            <w:vMerge/>
          </w:tcPr>
          <w:p w14:paraId="3F03F32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D525B5">
        <w:tc>
          <w:tcPr>
            <w:tcW w:w="630" w:type="dxa"/>
            <w:vMerge/>
          </w:tcPr>
          <w:p w14:paraId="45FE1665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D525B5">
        <w:tc>
          <w:tcPr>
            <w:tcW w:w="630" w:type="dxa"/>
            <w:vMerge/>
          </w:tcPr>
          <w:p w14:paraId="52C9887E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D525B5">
        <w:tc>
          <w:tcPr>
            <w:tcW w:w="630" w:type="dxa"/>
            <w:vMerge/>
          </w:tcPr>
          <w:p w14:paraId="509398D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D525B5">
        <w:tc>
          <w:tcPr>
            <w:tcW w:w="630" w:type="dxa"/>
            <w:vMerge/>
          </w:tcPr>
          <w:p w14:paraId="1440A1B1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0858F22B" w:rsidR="00FF1D07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&gt;(F)Status</w:t>
            </w:r>
          </w:p>
        </w:tc>
      </w:tr>
      <w:tr w:rsidR="00854E44" w:rsidRPr="003101BC" w14:paraId="462D83E8" w14:textId="77777777" w:rsidTr="00D525B5">
        <w:tc>
          <w:tcPr>
            <w:tcW w:w="630" w:type="dxa"/>
            <w:vMerge w:val="restart"/>
          </w:tcPr>
          <w:p w14:paraId="13C04FDE" w14:textId="7FADD84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854E44" w:rsidRPr="003101BC" w14:paraId="46FFBD22" w14:textId="77777777" w:rsidTr="00D525B5">
        <w:tc>
          <w:tcPr>
            <w:tcW w:w="630" w:type="dxa"/>
            <w:vMerge/>
          </w:tcPr>
          <w:p w14:paraId="5B2A4288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D525B5">
        <w:tc>
          <w:tcPr>
            <w:tcW w:w="630" w:type="dxa"/>
            <w:vMerge/>
          </w:tcPr>
          <w:p w14:paraId="5C078ED3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D525B5">
        <w:tc>
          <w:tcPr>
            <w:tcW w:w="630" w:type="dxa"/>
            <w:vMerge/>
          </w:tcPr>
          <w:p w14:paraId="68C37DC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D525B5">
        <w:tc>
          <w:tcPr>
            <w:tcW w:w="630" w:type="dxa"/>
            <w:vMerge/>
          </w:tcPr>
          <w:p w14:paraId="3C1116E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D525B5">
        <w:tc>
          <w:tcPr>
            <w:tcW w:w="630" w:type="dxa"/>
            <w:vMerge/>
          </w:tcPr>
          <w:p w14:paraId="157E3CF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D525B5">
        <w:tc>
          <w:tcPr>
            <w:tcW w:w="630" w:type="dxa"/>
            <w:vMerge/>
          </w:tcPr>
          <w:p w14:paraId="57D5D28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D525B5">
        <w:tc>
          <w:tcPr>
            <w:tcW w:w="630" w:type="dxa"/>
            <w:vMerge w:val="restart"/>
          </w:tcPr>
          <w:p w14:paraId="0179F61E" w14:textId="4B4F0751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D525B5">
        <w:tc>
          <w:tcPr>
            <w:tcW w:w="630" w:type="dxa"/>
            <w:vMerge/>
          </w:tcPr>
          <w:p w14:paraId="3B7C5FE0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D525B5">
        <w:tc>
          <w:tcPr>
            <w:tcW w:w="630" w:type="dxa"/>
            <w:vMerge/>
          </w:tcPr>
          <w:p w14:paraId="17733FD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D525B5">
        <w:tc>
          <w:tcPr>
            <w:tcW w:w="630" w:type="dxa"/>
            <w:vMerge/>
          </w:tcPr>
          <w:p w14:paraId="3236878C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D525B5">
        <w:tc>
          <w:tcPr>
            <w:tcW w:w="630" w:type="dxa"/>
            <w:vMerge/>
          </w:tcPr>
          <w:p w14:paraId="70C156FE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D525B5">
        <w:tc>
          <w:tcPr>
            <w:tcW w:w="630" w:type="dxa"/>
            <w:vMerge/>
          </w:tcPr>
          <w:p w14:paraId="7C2DEFD5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D525B5">
        <w:tc>
          <w:tcPr>
            <w:tcW w:w="630" w:type="dxa"/>
            <w:vMerge/>
          </w:tcPr>
          <w:p w14:paraId="1B1443E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58CE4855" w:rsidR="00074458" w:rsidRPr="003101BC" w:rsidRDefault="009A2060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&gt;(F)Entered By</w:t>
            </w:r>
          </w:p>
        </w:tc>
      </w:tr>
      <w:tr w:rsidR="00E2503C" w:rsidRPr="003101BC" w14:paraId="385A4B76" w14:textId="77777777" w:rsidTr="00D525B5">
        <w:tc>
          <w:tcPr>
            <w:tcW w:w="630" w:type="dxa"/>
            <w:vMerge w:val="restart"/>
          </w:tcPr>
          <w:p w14:paraId="196734A1" w14:textId="31D87B14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D525B5">
        <w:tc>
          <w:tcPr>
            <w:tcW w:w="630" w:type="dxa"/>
            <w:vMerge/>
          </w:tcPr>
          <w:p w14:paraId="7B0DCCA6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D525B5">
        <w:tc>
          <w:tcPr>
            <w:tcW w:w="630" w:type="dxa"/>
            <w:vMerge/>
          </w:tcPr>
          <w:p w14:paraId="442A0379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D525B5">
        <w:tc>
          <w:tcPr>
            <w:tcW w:w="630" w:type="dxa"/>
            <w:vMerge/>
          </w:tcPr>
          <w:p w14:paraId="43F6386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D525B5">
        <w:tc>
          <w:tcPr>
            <w:tcW w:w="630" w:type="dxa"/>
            <w:vMerge/>
          </w:tcPr>
          <w:p w14:paraId="7871F9D7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D525B5">
        <w:tc>
          <w:tcPr>
            <w:tcW w:w="630" w:type="dxa"/>
            <w:vMerge/>
          </w:tcPr>
          <w:p w14:paraId="3928BD0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D525B5">
        <w:tc>
          <w:tcPr>
            <w:tcW w:w="630" w:type="dxa"/>
            <w:vMerge/>
          </w:tcPr>
          <w:p w14:paraId="643DB441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3AAA902D" w:rsidR="00074458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</w:t>
            </w:r>
          </w:p>
        </w:tc>
      </w:tr>
      <w:tr w:rsidR="0003221D" w:rsidRPr="003101BC" w14:paraId="2C4F35BE" w14:textId="77777777" w:rsidTr="00D525B5">
        <w:tc>
          <w:tcPr>
            <w:tcW w:w="630" w:type="dxa"/>
            <w:vMerge w:val="restart"/>
          </w:tcPr>
          <w:p w14:paraId="06CE5D93" w14:textId="58F68123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D525B5">
        <w:tc>
          <w:tcPr>
            <w:tcW w:w="630" w:type="dxa"/>
            <w:vMerge/>
          </w:tcPr>
          <w:p w14:paraId="75CD87DF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D525B5">
        <w:tc>
          <w:tcPr>
            <w:tcW w:w="630" w:type="dxa"/>
            <w:vMerge/>
          </w:tcPr>
          <w:p w14:paraId="4928F3FA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D525B5">
        <w:tc>
          <w:tcPr>
            <w:tcW w:w="630" w:type="dxa"/>
            <w:vMerge/>
          </w:tcPr>
          <w:p w14:paraId="482CC1F7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D525B5">
        <w:tc>
          <w:tcPr>
            <w:tcW w:w="630" w:type="dxa"/>
            <w:vMerge/>
          </w:tcPr>
          <w:p w14:paraId="5F19FBC5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D525B5">
        <w:tc>
          <w:tcPr>
            <w:tcW w:w="630" w:type="dxa"/>
            <w:vMerge/>
          </w:tcPr>
          <w:p w14:paraId="4F2F6880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7D0F7DF6" w:rsidR="0003221D" w:rsidRPr="003101BC" w:rsidRDefault="006B6697" w:rsidP="00D5553D">
            <w:pPr>
              <w:rPr>
                <w:color w:val="000000" w:themeColor="text1"/>
                <w:shd w:val="clear" w:color="auto" w:fill="FFFFFF"/>
                <w:lang w:bidi="th-TH"/>
              </w:rPr>
            </w:pPr>
            <w:ins w:id="22" w:author="ice-amo" w:date="2017-10-23T11:56:00Z">
              <w:r>
                <w:rPr>
                  <w:color w:val="000000" w:themeColor="text1"/>
                  <w:shd w:val="clear" w:color="auto" w:fill="FFFFFF"/>
                  <w:lang w:bidi="th-TH"/>
                </w:rPr>
                <w:t>‘LINFOX_’||</w:t>
              </w:r>
            </w:ins>
            <w:ins w:id="23" w:author="ice-amo" w:date="2017-10-23T11:58:00Z">
              <w:r w:rsidR="00D5553D" w:rsidDel="00D5553D">
                <w:rPr>
                  <w:color w:val="000000" w:themeColor="text1"/>
                  <w:shd w:val="clear" w:color="auto" w:fill="FFFFFF"/>
                  <w:lang w:bidi="th-TH"/>
                </w:rPr>
                <w:t xml:space="preserve"> </w:t>
              </w:r>
            </w:ins>
            <w:del w:id="24" w:author="ice-amo" w:date="2017-10-23T11:58:00Z">
              <w:r w:rsidR="00181A25" w:rsidDel="00D5553D">
                <w:rPr>
                  <w:color w:val="000000" w:themeColor="text1"/>
                  <w:shd w:val="clear" w:color="auto" w:fill="FFFFFF"/>
                  <w:lang w:bidi="th-TH"/>
                </w:rPr>
                <w:delText>FILE NAME ||’ ‘||</w:delText>
              </w:r>
            </w:del>
            <w:r w:rsidR="00B83679"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="00B83679" w:rsidRPr="00B83679">
              <w:rPr>
                <w:color w:val="000000" w:themeColor="text1"/>
                <w:shd w:val="clear" w:color="auto" w:fill="FFFFFF"/>
                <w:lang w:bidi="th-TH"/>
              </w:rPr>
              <w:t>WMS PO Number</w:t>
            </w:r>
            <w:ins w:id="25" w:author="ice-amo" w:date="2017-10-23T11:58:00Z">
              <w:r w:rsidR="00D5553D">
                <w:rPr>
                  <w:color w:val="000000" w:themeColor="text1"/>
                  <w:shd w:val="clear" w:color="auto" w:fill="FFFFFF"/>
                  <w:lang w:bidi="th-TH"/>
                </w:rPr>
                <w:t>||’_’||FILE_NAME</w:t>
              </w:r>
            </w:ins>
          </w:p>
        </w:tc>
      </w:tr>
      <w:tr w:rsidR="0003221D" w:rsidRPr="003101BC" w14:paraId="68ADA699" w14:textId="77777777" w:rsidTr="00D525B5">
        <w:tc>
          <w:tcPr>
            <w:tcW w:w="630" w:type="dxa"/>
            <w:vMerge/>
          </w:tcPr>
          <w:p w14:paraId="487A1634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3663372" w:rsidR="0003221D" w:rsidRPr="003101BC" w:rsidRDefault="0003221D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028582D6" w14:textId="77777777" w:rsidTr="00D525B5">
        <w:tc>
          <w:tcPr>
            <w:tcW w:w="630" w:type="dxa"/>
            <w:vMerge w:val="restart"/>
          </w:tcPr>
          <w:p w14:paraId="761AF1A1" w14:textId="03C4F183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2B49F9C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665BC95C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5DAC7C62" w14:textId="77777777" w:rsidTr="00D525B5">
        <w:tc>
          <w:tcPr>
            <w:tcW w:w="630" w:type="dxa"/>
            <w:vMerge/>
          </w:tcPr>
          <w:p w14:paraId="56F8F25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42C61083" w14:textId="77777777" w:rsidTr="00D525B5">
        <w:tc>
          <w:tcPr>
            <w:tcW w:w="630" w:type="dxa"/>
            <w:vMerge/>
          </w:tcPr>
          <w:p w14:paraId="3D2C963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4E80EA78" w:rsidR="00E10592" w:rsidRPr="003101BC" w:rsidRDefault="00D57FB8" w:rsidP="003564CB">
            <w:pPr>
              <w:rPr>
                <w:color w:val="000000" w:themeColor="text1"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E10592" w:rsidRPr="003101BC" w14:paraId="1E25D080" w14:textId="77777777" w:rsidTr="00D525B5">
        <w:tc>
          <w:tcPr>
            <w:tcW w:w="630" w:type="dxa"/>
            <w:vMerge/>
          </w:tcPr>
          <w:p w14:paraId="437451B9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77777777" w:rsidR="00E10592" w:rsidRPr="003101BC" w:rsidRDefault="00E10592" w:rsidP="00356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43AD4890" w14:textId="77777777" w:rsidTr="00D525B5">
        <w:tc>
          <w:tcPr>
            <w:tcW w:w="630" w:type="dxa"/>
            <w:vMerge/>
          </w:tcPr>
          <w:p w14:paraId="2BBC860F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E10592" w:rsidRPr="003101BC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7D3B3B4F" w14:textId="77777777" w:rsidTr="00D525B5">
        <w:tc>
          <w:tcPr>
            <w:tcW w:w="630" w:type="dxa"/>
            <w:vMerge/>
          </w:tcPr>
          <w:p w14:paraId="69C5864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9401957" w14:textId="77777777" w:rsidTr="00D525B5">
        <w:tc>
          <w:tcPr>
            <w:tcW w:w="630" w:type="dxa"/>
            <w:vMerge/>
          </w:tcPr>
          <w:p w14:paraId="645F32F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6D2D70A4" w:rsidR="00E10592" w:rsidRPr="003101BC" w:rsidRDefault="00D254E4" w:rsidP="003564C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>(F)Context Propmt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717FDC" w:rsidRPr="003101BC" w14:paraId="5F897DAE" w14:textId="77777777" w:rsidTr="00D525B5">
        <w:tc>
          <w:tcPr>
            <w:tcW w:w="630" w:type="dxa"/>
            <w:vMerge w:val="restart"/>
          </w:tcPr>
          <w:p w14:paraId="68DD25D4" w14:textId="3571E13E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012596" w14:textId="54C1F23F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ATTRIBUTE1 </w:t>
            </w:r>
          </w:p>
        </w:tc>
        <w:tc>
          <w:tcPr>
            <w:tcW w:w="1457" w:type="dxa"/>
          </w:tcPr>
          <w:p w14:paraId="520BB0BA" w14:textId="0A59DED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1DF1643B" w:rsidR="00717FDC" w:rsidRPr="003101BC" w:rsidRDefault="00717FDC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PR Source</w:t>
            </w:r>
          </w:p>
        </w:tc>
      </w:tr>
      <w:tr w:rsidR="00717FDC" w:rsidRPr="003101BC" w14:paraId="5C75D686" w14:textId="77777777" w:rsidTr="00D525B5">
        <w:tc>
          <w:tcPr>
            <w:tcW w:w="630" w:type="dxa"/>
            <w:vMerge/>
          </w:tcPr>
          <w:p w14:paraId="38A75680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C4D061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C74EA6D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717FDC" w:rsidRPr="003101BC" w14:paraId="2B60DBE1" w14:textId="77777777" w:rsidTr="00D525B5">
        <w:tc>
          <w:tcPr>
            <w:tcW w:w="630" w:type="dxa"/>
            <w:vMerge/>
          </w:tcPr>
          <w:p w14:paraId="2FB3BC7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6CDCD25B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5DC16256" w14:textId="77777777" w:rsidTr="00D525B5">
        <w:tc>
          <w:tcPr>
            <w:tcW w:w="630" w:type="dxa"/>
            <w:vMerge/>
          </w:tcPr>
          <w:p w14:paraId="3DE00EA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11C94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1E0C6A0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00C11237" w14:textId="77777777" w:rsidTr="00D525B5">
        <w:tc>
          <w:tcPr>
            <w:tcW w:w="630" w:type="dxa"/>
            <w:vMerge/>
          </w:tcPr>
          <w:p w14:paraId="5EE65761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0AD7A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A3B574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Value Set: </w:t>
            </w:r>
            <w:r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3974D8DD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</w:p>
          <w:p w14:paraId="52B07931" w14:textId="77777777" w:rsidR="00717FDC" w:rsidRPr="00F15054" w:rsidRDefault="00717FDC" w:rsidP="00B268A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57261DA6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4C42C4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44AA54C3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5582848C" w:rsidR="00717FDC" w:rsidRPr="003101BC" w:rsidRDefault="00717FDC" w:rsidP="00180725">
            <w:pPr>
              <w:rPr>
                <w:color w:val="000000" w:themeColor="text1"/>
                <w:cs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717FDC" w:rsidRPr="003101BC" w14:paraId="00F5DB4B" w14:textId="77777777" w:rsidTr="00D525B5">
        <w:tc>
          <w:tcPr>
            <w:tcW w:w="630" w:type="dxa"/>
            <w:vMerge/>
          </w:tcPr>
          <w:p w14:paraId="09E47D4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5DD37F3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3345BD9B" w:rsidR="00717FDC" w:rsidRPr="003101BC" w:rsidRDefault="00717FDC" w:rsidP="00E10592">
            <w:pPr>
              <w:rPr>
                <w:color w:val="000000" w:themeColor="text1"/>
                <w:lang w:bidi="th-TH"/>
              </w:rPr>
            </w:pPr>
            <w:r w:rsidRPr="003C7503">
              <w:rPr>
                <w:color w:val="000000" w:themeColor="text1"/>
                <w:lang w:bidi="th-TH"/>
              </w:rPr>
              <w:t>Parameter.import_source</w:t>
            </w:r>
          </w:p>
        </w:tc>
      </w:tr>
      <w:tr w:rsidR="00717FDC" w:rsidRPr="003101BC" w14:paraId="5C7CEE20" w14:textId="77777777" w:rsidTr="00D525B5">
        <w:tc>
          <w:tcPr>
            <w:tcW w:w="630" w:type="dxa"/>
            <w:vMerge/>
          </w:tcPr>
          <w:p w14:paraId="72EA893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13564DA5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70ED64B1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717FDC" w:rsidRPr="003101BC" w14:paraId="43491021" w14:textId="77777777" w:rsidTr="00D525B5">
        <w:tc>
          <w:tcPr>
            <w:tcW w:w="630" w:type="dxa"/>
            <w:vMerge w:val="restart"/>
          </w:tcPr>
          <w:p w14:paraId="2E8EAE1E" w14:textId="6CDAD945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2BA8FCA" w14:textId="370D0975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3A2AF886" w14:textId="07938C84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CF2BD" w14:textId="1CB19086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PO Number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MMX</w:t>
            </w:r>
          </w:p>
        </w:tc>
      </w:tr>
      <w:tr w:rsidR="00717FDC" w:rsidRPr="003101BC" w14:paraId="15979276" w14:textId="77777777" w:rsidTr="00D525B5">
        <w:tc>
          <w:tcPr>
            <w:tcW w:w="630" w:type="dxa"/>
            <w:vMerge/>
          </w:tcPr>
          <w:p w14:paraId="64FCA92A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F28EAB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580ADE" w14:textId="6581C46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A5AAD5" w14:textId="42A1BC8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7FDC" w:rsidRPr="003101BC" w14:paraId="1C32E1B5" w14:textId="77777777" w:rsidTr="00D525B5">
        <w:tc>
          <w:tcPr>
            <w:tcW w:w="630" w:type="dxa"/>
            <w:vMerge/>
          </w:tcPr>
          <w:p w14:paraId="72DA6D9D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AC1B71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59E30" w14:textId="79E0171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DB24CA3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18F7C65" w14:textId="77777777" w:rsidTr="00D525B5">
        <w:tc>
          <w:tcPr>
            <w:tcW w:w="630" w:type="dxa"/>
            <w:vMerge/>
          </w:tcPr>
          <w:p w14:paraId="6709A415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E8B6D5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AF73A" w14:textId="52869C8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AB2AA2" w14:textId="7D94F3A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41E5F3C7" w14:textId="77777777" w:rsidTr="00D525B5">
        <w:tc>
          <w:tcPr>
            <w:tcW w:w="630" w:type="dxa"/>
            <w:vMerge/>
          </w:tcPr>
          <w:p w14:paraId="18A3E59E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AC97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36E69C" w14:textId="19E0B4C2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9A7C4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6105098A" w14:textId="77777777" w:rsidTr="00D525B5">
        <w:tc>
          <w:tcPr>
            <w:tcW w:w="630" w:type="dxa"/>
            <w:vMerge/>
          </w:tcPr>
          <w:p w14:paraId="2DC5F08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8958D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7E1265" w14:textId="2DF8F24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A94942A" w14:textId="5BCC6B7B" w:rsidR="00717FDC" w:rsidRPr="003101BC" w:rsidRDefault="00F6530D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XCUST_LINFOX</w:t>
            </w:r>
            <w:r w:rsidR="00717FDC" w:rsidRPr="00E71C77">
              <w:rPr>
                <w:color w:val="000000" w:themeColor="text1"/>
                <w:shd w:val="clear" w:color="auto" w:fill="FFFFFF"/>
                <w:lang w:bidi="th-TH"/>
              </w:rPr>
              <w:t>_PR_TBL.PO_NUMBER</w:t>
            </w:r>
          </w:p>
        </w:tc>
      </w:tr>
      <w:tr w:rsidR="00717FDC" w:rsidRPr="003101BC" w14:paraId="070B47A4" w14:textId="77777777" w:rsidTr="00D525B5">
        <w:tc>
          <w:tcPr>
            <w:tcW w:w="630" w:type="dxa"/>
            <w:vMerge/>
          </w:tcPr>
          <w:p w14:paraId="194BDDC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212A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0FF8E2" w14:textId="437CC4D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CBF1E3" w14:textId="249893F2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(F)Attribute2</w:t>
            </w:r>
          </w:p>
        </w:tc>
      </w:tr>
      <w:tr w:rsidR="00717FDC" w:rsidRPr="003101BC" w14:paraId="3DD8701D" w14:textId="77777777" w:rsidTr="00D525B5">
        <w:tc>
          <w:tcPr>
            <w:tcW w:w="630" w:type="dxa"/>
            <w:vMerge w:val="restart"/>
          </w:tcPr>
          <w:p w14:paraId="0093EFD1" w14:textId="22CE0C6D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663C30C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ATTRIBUTE_DATE1..</w:t>
            </w:r>
            <w:r w:rsidRPr="00D1180E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49C99CDE" w14:textId="77777777" w:rsidTr="00D525B5">
        <w:tc>
          <w:tcPr>
            <w:tcW w:w="630" w:type="dxa"/>
            <w:vMerge/>
          </w:tcPr>
          <w:p w14:paraId="3351D0C4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7FDC" w:rsidRPr="003101BC" w14:paraId="2FF78FC5" w14:textId="77777777" w:rsidTr="00D525B5">
        <w:tc>
          <w:tcPr>
            <w:tcW w:w="630" w:type="dxa"/>
            <w:vMerge/>
          </w:tcPr>
          <w:p w14:paraId="5693BF52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BB368E0" w14:textId="77777777" w:rsidTr="00D525B5">
        <w:tc>
          <w:tcPr>
            <w:tcW w:w="630" w:type="dxa"/>
            <w:vMerge/>
          </w:tcPr>
          <w:p w14:paraId="475345A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31DE6002" w14:textId="77777777" w:rsidTr="00D525B5">
        <w:tc>
          <w:tcPr>
            <w:tcW w:w="630" w:type="dxa"/>
            <w:vMerge/>
          </w:tcPr>
          <w:p w14:paraId="6CCB3143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B093A2C" w14:textId="77777777" w:rsidTr="00D525B5">
        <w:tc>
          <w:tcPr>
            <w:tcW w:w="630" w:type="dxa"/>
            <w:vMerge/>
          </w:tcPr>
          <w:p w14:paraId="3B15F75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2A757CF8" w14:textId="77777777" w:rsidTr="00D525B5">
        <w:trPr>
          <w:trHeight w:val="522"/>
        </w:trPr>
        <w:tc>
          <w:tcPr>
            <w:tcW w:w="630" w:type="dxa"/>
            <w:vMerge/>
          </w:tcPr>
          <w:p w14:paraId="1C09773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CA6B7B3" w14:textId="77777777" w:rsidTr="00D525B5">
        <w:tc>
          <w:tcPr>
            <w:tcW w:w="630" w:type="dxa"/>
            <w:vMerge w:val="restart"/>
          </w:tcPr>
          <w:p w14:paraId="4340F09D" w14:textId="55BF7BDA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D5B99A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ATTRIBUTE_TIMESTAMP1</w:t>
            </w:r>
            <w:r w:rsidRPr="00D1180E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E2203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56ED85AC" w14:textId="77777777" w:rsidTr="00D525B5">
        <w:tc>
          <w:tcPr>
            <w:tcW w:w="630" w:type="dxa"/>
            <w:vMerge/>
          </w:tcPr>
          <w:p w14:paraId="12E223C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  <w:r w:rsidRPr="00D1180E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7FDC" w:rsidRPr="003101BC" w14:paraId="274BA972" w14:textId="77777777" w:rsidTr="00D525B5">
        <w:tc>
          <w:tcPr>
            <w:tcW w:w="630" w:type="dxa"/>
            <w:vMerge/>
          </w:tcPr>
          <w:p w14:paraId="712E046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13A7CC5C" w14:textId="77777777" w:rsidTr="00D525B5">
        <w:tc>
          <w:tcPr>
            <w:tcW w:w="630" w:type="dxa"/>
            <w:vMerge/>
          </w:tcPr>
          <w:p w14:paraId="1CB04831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1D8D7806" w14:textId="77777777" w:rsidTr="00D525B5">
        <w:tc>
          <w:tcPr>
            <w:tcW w:w="630" w:type="dxa"/>
            <w:vMerge/>
          </w:tcPr>
          <w:p w14:paraId="27579D3F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0BA76672" w14:textId="77777777" w:rsidTr="00D525B5">
        <w:tc>
          <w:tcPr>
            <w:tcW w:w="630" w:type="dxa"/>
            <w:vMerge/>
          </w:tcPr>
          <w:p w14:paraId="5742524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1607096C" w14:textId="77777777" w:rsidTr="00D525B5">
        <w:trPr>
          <w:trHeight w:val="522"/>
        </w:trPr>
        <w:tc>
          <w:tcPr>
            <w:tcW w:w="630" w:type="dxa"/>
            <w:vMerge/>
          </w:tcPr>
          <w:p w14:paraId="3011DDB6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92A43D8" w14:textId="77777777" w:rsidTr="00D525B5">
        <w:tc>
          <w:tcPr>
            <w:tcW w:w="630" w:type="dxa"/>
            <w:vMerge w:val="restart"/>
          </w:tcPr>
          <w:p w14:paraId="3FC83610" w14:textId="2DFF3443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ECEE7FD" w14:textId="0796C380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D0CA4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34BF28E" w14:textId="77777777" w:rsidTr="00D525B5">
        <w:tc>
          <w:tcPr>
            <w:tcW w:w="630" w:type="dxa"/>
            <w:vMerge/>
          </w:tcPr>
          <w:p w14:paraId="25798DF6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7FDC" w:rsidRPr="003101BC" w14:paraId="5CC0D5C4" w14:textId="77777777" w:rsidTr="00D525B5">
        <w:tc>
          <w:tcPr>
            <w:tcW w:w="630" w:type="dxa"/>
            <w:vMerge/>
          </w:tcPr>
          <w:p w14:paraId="33A4F0D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‘N’</w:t>
            </w:r>
          </w:p>
        </w:tc>
      </w:tr>
      <w:tr w:rsidR="00717FDC" w:rsidRPr="003101BC" w14:paraId="35CCC0ED" w14:textId="77777777" w:rsidTr="00D525B5">
        <w:tc>
          <w:tcPr>
            <w:tcW w:w="630" w:type="dxa"/>
            <w:vMerge/>
          </w:tcPr>
          <w:p w14:paraId="6CD5ACFF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717FDC" w:rsidRPr="002D0CA4" w:rsidRDefault="00717FDC" w:rsidP="00852ABF">
            <w:pPr>
              <w:rPr>
                <w:color w:val="000000" w:themeColor="text1"/>
                <w:cs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Yes</w:t>
            </w:r>
          </w:p>
        </w:tc>
      </w:tr>
      <w:tr w:rsidR="00717FDC" w:rsidRPr="003101BC" w14:paraId="11E90B94" w14:textId="77777777" w:rsidTr="00D525B5">
        <w:tc>
          <w:tcPr>
            <w:tcW w:w="630" w:type="dxa"/>
            <w:vMerge/>
          </w:tcPr>
          <w:p w14:paraId="0B1214B9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7391892D" w14:textId="77777777" w:rsidTr="00D525B5">
        <w:tc>
          <w:tcPr>
            <w:tcW w:w="630" w:type="dxa"/>
            <w:vMerge/>
          </w:tcPr>
          <w:p w14:paraId="346DECD5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717FDC" w:rsidRPr="002D0CA4" w:rsidRDefault="00717FDC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D0CA4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717FDC" w:rsidRPr="002D0CA4" w:rsidRDefault="00717FDC" w:rsidP="00852ABF">
            <w:pPr>
              <w:rPr>
                <w:color w:val="000000" w:themeColor="text1"/>
                <w:shd w:val="clear" w:color="auto" w:fill="FFFFFF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N = NO PROCESS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P = PROCESSING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Y = PROCESS COMPLETE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7FDC" w:rsidRPr="003101BC" w14:paraId="65CA2E6A" w14:textId="77777777" w:rsidTr="00D525B5">
        <w:trPr>
          <w:trHeight w:val="522"/>
        </w:trPr>
        <w:tc>
          <w:tcPr>
            <w:tcW w:w="630" w:type="dxa"/>
            <w:vMerge/>
          </w:tcPr>
          <w:p w14:paraId="3148741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717FDC" w:rsidRPr="003101BC" w:rsidRDefault="00717FDC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717FDC" w:rsidRPr="003101BC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  <w:tblGridChange w:id="26">
          <w:tblGrid>
            <w:gridCol w:w="630"/>
            <w:gridCol w:w="2485"/>
            <w:gridCol w:w="1457"/>
            <w:gridCol w:w="5522"/>
          </w:tblGrid>
        </w:tblGridChange>
      </w:tblGrid>
      <w:tr w:rsidR="00D562C9" w:rsidRPr="003101BC" w14:paraId="0A8F2401" w14:textId="77777777" w:rsidTr="00D525B5">
        <w:tc>
          <w:tcPr>
            <w:tcW w:w="630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25B5">
        <w:tc>
          <w:tcPr>
            <w:tcW w:w="630" w:type="dxa"/>
            <w:vMerge w:val="restart"/>
          </w:tcPr>
          <w:p w14:paraId="5913684A" w14:textId="2CCB535E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E173EF8" w14:textId="77777777" w:rsidTr="00D525B5">
        <w:tc>
          <w:tcPr>
            <w:tcW w:w="630" w:type="dxa"/>
            <w:vMerge/>
          </w:tcPr>
          <w:p w14:paraId="3F25D58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25B5">
        <w:tc>
          <w:tcPr>
            <w:tcW w:w="630" w:type="dxa"/>
            <w:vMerge/>
          </w:tcPr>
          <w:p w14:paraId="4CD77C3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25B5">
        <w:tc>
          <w:tcPr>
            <w:tcW w:w="630" w:type="dxa"/>
            <w:vMerge/>
          </w:tcPr>
          <w:p w14:paraId="7BFC73A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25B5">
        <w:tc>
          <w:tcPr>
            <w:tcW w:w="630" w:type="dxa"/>
            <w:vMerge/>
          </w:tcPr>
          <w:p w14:paraId="121397F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25B5">
        <w:tc>
          <w:tcPr>
            <w:tcW w:w="630" w:type="dxa"/>
            <w:vMerge/>
          </w:tcPr>
          <w:p w14:paraId="08376B4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25B5">
        <w:tc>
          <w:tcPr>
            <w:tcW w:w="630" w:type="dxa"/>
            <w:vMerge/>
          </w:tcPr>
          <w:p w14:paraId="481B4EB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25B5">
        <w:tc>
          <w:tcPr>
            <w:tcW w:w="630" w:type="dxa"/>
            <w:vMerge w:val="restart"/>
          </w:tcPr>
          <w:p w14:paraId="3064E1C7" w14:textId="0F4A0A41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A076D49" w14:textId="77777777" w:rsidTr="00D525B5">
        <w:tc>
          <w:tcPr>
            <w:tcW w:w="630" w:type="dxa"/>
            <w:vMerge/>
          </w:tcPr>
          <w:p w14:paraId="0047F51D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25B5">
        <w:tc>
          <w:tcPr>
            <w:tcW w:w="630" w:type="dxa"/>
            <w:vMerge/>
          </w:tcPr>
          <w:p w14:paraId="79F85E1C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25B5">
        <w:tc>
          <w:tcPr>
            <w:tcW w:w="630" w:type="dxa"/>
            <w:vMerge/>
          </w:tcPr>
          <w:p w14:paraId="49D935B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25B5">
        <w:tc>
          <w:tcPr>
            <w:tcW w:w="630" w:type="dxa"/>
            <w:vMerge/>
          </w:tcPr>
          <w:p w14:paraId="346A092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77A33B7" w14:textId="77777777" w:rsidTr="00D525B5">
        <w:tc>
          <w:tcPr>
            <w:tcW w:w="630" w:type="dxa"/>
            <w:vMerge/>
          </w:tcPr>
          <w:p w14:paraId="26B818E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491A0C0F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D562C9" w:rsidRPr="003101BC" w14:paraId="383C9FC5" w14:textId="77777777" w:rsidTr="00D525B5">
        <w:tc>
          <w:tcPr>
            <w:tcW w:w="630" w:type="dxa"/>
            <w:vMerge/>
          </w:tcPr>
          <w:p w14:paraId="061ED0C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25B5">
        <w:tc>
          <w:tcPr>
            <w:tcW w:w="630" w:type="dxa"/>
            <w:vMerge w:val="restart"/>
          </w:tcPr>
          <w:p w14:paraId="08CA075C" w14:textId="26780F92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25B5">
        <w:tc>
          <w:tcPr>
            <w:tcW w:w="630" w:type="dxa"/>
            <w:vMerge/>
          </w:tcPr>
          <w:p w14:paraId="243DD61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25B5">
        <w:tc>
          <w:tcPr>
            <w:tcW w:w="630" w:type="dxa"/>
            <w:vMerge/>
          </w:tcPr>
          <w:p w14:paraId="5C6FD05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25B5">
        <w:tc>
          <w:tcPr>
            <w:tcW w:w="630" w:type="dxa"/>
            <w:vMerge/>
          </w:tcPr>
          <w:p w14:paraId="4933A3F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25B5">
        <w:tc>
          <w:tcPr>
            <w:tcW w:w="630" w:type="dxa"/>
            <w:vMerge/>
          </w:tcPr>
          <w:p w14:paraId="150479F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25B5">
        <w:tc>
          <w:tcPr>
            <w:tcW w:w="630" w:type="dxa"/>
            <w:vMerge/>
          </w:tcPr>
          <w:p w14:paraId="0752CDC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25B5">
        <w:tc>
          <w:tcPr>
            <w:tcW w:w="630" w:type="dxa"/>
            <w:vMerge/>
          </w:tcPr>
          <w:p w14:paraId="4931F02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25B5">
        <w:tc>
          <w:tcPr>
            <w:tcW w:w="630" w:type="dxa"/>
            <w:vMerge w:val="restart"/>
          </w:tcPr>
          <w:p w14:paraId="491912A6" w14:textId="66FA111B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25B5">
        <w:tc>
          <w:tcPr>
            <w:tcW w:w="630" w:type="dxa"/>
            <w:vMerge/>
          </w:tcPr>
          <w:p w14:paraId="4688EC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25B5">
        <w:tc>
          <w:tcPr>
            <w:tcW w:w="630" w:type="dxa"/>
            <w:vMerge/>
          </w:tcPr>
          <w:p w14:paraId="49621967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25B5">
        <w:tc>
          <w:tcPr>
            <w:tcW w:w="630" w:type="dxa"/>
            <w:vMerge/>
          </w:tcPr>
          <w:p w14:paraId="537B324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25B5">
        <w:tc>
          <w:tcPr>
            <w:tcW w:w="630" w:type="dxa"/>
            <w:vMerge/>
          </w:tcPr>
          <w:p w14:paraId="47F0E1B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25B5">
        <w:tc>
          <w:tcPr>
            <w:tcW w:w="630" w:type="dxa"/>
            <w:vMerge/>
          </w:tcPr>
          <w:p w14:paraId="0F58DDB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25B5">
        <w:tc>
          <w:tcPr>
            <w:tcW w:w="630" w:type="dxa"/>
            <w:vMerge/>
          </w:tcPr>
          <w:p w14:paraId="73B3290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0BF1D0D8" w:rsidR="00D562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Requisitioning BU</w:t>
            </w:r>
          </w:p>
        </w:tc>
      </w:tr>
      <w:tr w:rsidR="00F62753" w:rsidRPr="003101BC" w14:paraId="3D656671" w14:textId="77777777" w:rsidTr="00D525B5">
        <w:tc>
          <w:tcPr>
            <w:tcW w:w="630" w:type="dxa"/>
            <w:vMerge w:val="restart"/>
          </w:tcPr>
          <w:p w14:paraId="003A50CC" w14:textId="226F1413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3A6445" w14:textId="52AFC04D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01C1EE59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6E253A13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F62753" w:rsidRPr="003101BC" w14:paraId="61540992" w14:textId="77777777" w:rsidTr="00D525B5">
        <w:tc>
          <w:tcPr>
            <w:tcW w:w="630" w:type="dxa"/>
            <w:vMerge/>
          </w:tcPr>
          <w:p w14:paraId="7617D77C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03438C85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2E3CDE59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F62753" w:rsidRPr="003101BC" w14:paraId="4D69C98B" w14:textId="77777777" w:rsidTr="00D525B5">
        <w:tc>
          <w:tcPr>
            <w:tcW w:w="630" w:type="dxa"/>
            <w:vMerge/>
          </w:tcPr>
          <w:p w14:paraId="70000DBD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334DCB5A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2753" w:rsidRPr="003101BC" w14:paraId="01A3B84F" w14:textId="77777777" w:rsidTr="00D525B5">
        <w:tc>
          <w:tcPr>
            <w:tcW w:w="630" w:type="dxa"/>
            <w:vMerge/>
          </w:tcPr>
          <w:p w14:paraId="6E65BE32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0659123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08D09F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2753" w:rsidRPr="003101BC" w14:paraId="09C8D56F" w14:textId="77777777" w:rsidTr="00D525B5">
        <w:tc>
          <w:tcPr>
            <w:tcW w:w="630" w:type="dxa"/>
            <w:vMerge/>
          </w:tcPr>
          <w:p w14:paraId="00E25943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0B716A0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FE5635" w14:textId="6040ED57" w:rsidR="00F62753" w:rsidRDefault="00F62753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5B0751">
              <w:rPr>
                <w:color w:val="000000" w:themeColor="text1"/>
                <w:lang w:bidi="th-TH"/>
              </w:rPr>
              <w:t>LINFOX</w:t>
            </w:r>
            <w:r>
              <w:rPr>
                <w:color w:val="000000" w:themeColor="text1"/>
                <w:lang w:bidi="th-TH"/>
              </w:rPr>
              <w:t xml:space="preserve">_PR_TBL.STRORE_NO = Loaction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03DEECA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(Setup and Maintenace &gt; Enterprise Profile &gt; Manage Locations &gt; (F)Loaction Code)</w:t>
            </w:r>
          </w:p>
        </w:tc>
      </w:tr>
      <w:tr w:rsidR="00F62753" w:rsidRPr="003101BC" w14:paraId="54589922" w14:textId="77777777" w:rsidTr="00D525B5">
        <w:tc>
          <w:tcPr>
            <w:tcW w:w="630" w:type="dxa"/>
            <w:vMerge/>
          </w:tcPr>
          <w:p w14:paraId="78B0B2C0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519D392B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7F6182A9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Setup and Maintenace &gt; Enterprise Profile &gt; Manage Locations &gt; (F)Loaction name</w:t>
            </w:r>
          </w:p>
        </w:tc>
      </w:tr>
      <w:tr w:rsidR="00F62753" w:rsidRPr="003101BC" w14:paraId="12232D1B" w14:textId="77777777" w:rsidTr="00D525B5">
        <w:tc>
          <w:tcPr>
            <w:tcW w:w="630" w:type="dxa"/>
            <w:vMerge/>
          </w:tcPr>
          <w:p w14:paraId="65F79FD7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27EACCBF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01C869A4" w:rsidR="00F62753" w:rsidRPr="003101BC" w:rsidRDefault="00F62753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Deriver to location</w:t>
            </w:r>
          </w:p>
        </w:tc>
      </w:tr>
      <w:tr w:rsidR="00207EED" w:rsidRPr="003101BC" w14:paraId="22953804" w14:textId="77777777" w:rsidTr="00D525B5">
        <w:tc>
          <w:tcPr>
            <w:tcW w:w="630" w:type="dxa"/>
            <w:vMerge w:val="restart"/>
          </w:tcPr>
          <w:p w14:paraId="6A861596" w14:textId="1A61D986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F6FED9" w14:textId="0AC3FFB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587900A9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72DED7B6" w:rsidR="00207EED" w:rsidRPr="003101BC" w:rsidRDefault="00207EED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207EED" w:rsidRPr="003101BC" w14:paraId="3AE00DA3" w14:textId="77777777" w:rsidTr="00D525B5">
        <w:tc>
          <w:tcPr>
            <w:tcW w:w="630" w:type="dxa"/>
            <w:vMerge/>
          </w:tcPr>
          <w:p w14:paraId="5192BAF5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0EE21A5E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72AA410F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207EED" w:rsidRPr="003101BC" w14:paraId="1A998679" w14:textId="77777777" w:rsidTr="00D525B5">
        <w:tc>
          <w:tcPr>
            <w:tcW w:w="630" w:type="dxa"/>
            <w:vMerge/>
          </w:tcPr>
          <w:p w14:paraId="40780393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6977BE13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31C3C6C1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207EED" w:rsidRPr="003101BC" w14:paraId="273335DC" w14:textId="77777777" w:rsidTr="00D525B5">
        <w:tc>
          <w:tcPr>
            <w:tcW w:w="630" w:type="dxa"/>
            <w:vMerge/>
          </w:tcPr>
          <w:p w14:paraId="0EC89292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0116399D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1EAFE5D2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07EED" w:rsidRPr="003101BC" w14:paraId="1DCB2BCD" w14:textId="77777777" w:rsidTr="00D525B5">
        <w:tc>
          <w:tcPr>
            <w:tcW w:w="630" w:type="dxa"/>
            <w:vMerge/>
          </w:tcPr>
          <w:p w14:paraId="72A5F1DD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5AA09BE5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77777777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07EED" w:rsidRPr="003101BC" w14:paraId="5D1E4E1B" w14:textId="77777777" w:rsidTr="00D525B5">
        <w:tc>
          <w:tcPr>
            <w:tcW w:w="630" w:type="dxa"/>
            <w:vMerge/>
          </w:tcPr>
          <w:p w14:paraId="165C1BCF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5E880F22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78B66B99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Procurment &gt; Organization Structures &gt; Manage Inventory Organizations &gt; (F)Organization</w:t>
            </w:r>
          </w:p>
        </w:tc>
      </w:tr>
      <w:tr w:rsidR="00207EED" w:rsidRPr="003101BC" w14:paraId="69FC8039" w14:textId="77777777" w:rsidTr="00D525B5">
        <w:tc>
          <w:tcPr>
            <w:tcW w:w="630" w:type="dxa"/>
            <w:vMerge/>
          </w:tcPr>
          <w:p w14:paraId="6EA759EB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138584E1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418CAD9C" w:rsidR="00207EED" w:rsidRPr="003101BC" w:rsidRDefault="00207EED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Deliver to Orgainzation</w:t>
            </w:r>
          </w:p>
        </w:tc>
      </w:tr>
      <w:tr w:rsidR="00D562C9" w:rsidRPr="003101BC" w14:paraId="58D11852" w14:textId="77777777" w:rsidTr="00D525B5">
        <w:tc>
          <w:tcPr>
            <w:tcW w:w="630" w:type="dxa"/>
            <w:vMerge w:val="restart"/>
          </w:tcPr>
          <w:p w14:paraId="463B279E" w14:textId="2E663CB2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66BB5C2" w14:textId="2C692034" w:rsidR="00D562C9" w:rsidRPr="00D1180E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lang w:eastAsia="en-US" w:bidi="th-TH"/>
              </w:rPr>
              <w:t>Subinventory</w:t>
            </w:r>
          </w:p>
        </w:tc>
        <w:tc>
          <w:tcPr>
            <w:tcW w:w="1457" w:type="dxa"/>
          </w:tcPr>
          <w:p w14:paraId="4D28B9C1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D1180E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13138C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Subinventory Code </w:t>
            </w:r>
            <w:r w:rsidR="0013138C"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25B5">
        <w:tc>
          <w:tcPr>
            <w:tcW w:w="630" w:type="dxa"/>
            <w:vMerge/>
          </w:tcPr>
          <w:p w14:paraId="689EE7D7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D1180E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VARCHAR2(10</w:t>
            </w:r>
            <w:r w:rsidR="00D562C9" w:rsidRPr="00D1180E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25B5">
        <w:tc>
          <w:tcPr>
            <w:tcW w:w="630" w:type="dxa"/>
            <w:vMerge/>
          </w:tcPr>
          <w:p w14:paraId="2344FEAE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25B5">
        <w:tc>
          <w:tcPr>
            <w:tcW w:w="630" w:type="dxa"/>
            <w:vMerge/>
          </w:tcPr>
          <w:p w14:paraId="7FA39F06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25B5">
        <w:tc>
          <w:tcPr>
            <w:tcW w:w="630" w:type="dxa"/>
            <w:vMerge/>
          </w:tcPr>
          <w:p w14:paraId="7D70672B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25B5">
        <w:tc>
          <w:tcPr>
            <w:tcW w:w="630" w:type="dxa"/>
            <w:vMerge/>
          </w:tcPr>
          <w:p w14:paraId="21DC8EAD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54E315" w:rsidR="00D562C9" w:rsidRPr="00D1180E" w:rsidRDefault="00D1180E" w:rsidP="00375134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en-US"/>
              </w:rPr>
              <w:t>PARAMETER.DELIVER_TO_LOCATTION</w:t>
            </w:r>
          </w:p>
        </w:tc>
      </w:tr>
      <w:tr w:rsidR="00D562C9" w:rsidRPr="003101BC" w14:paraId="35144F59" w14:textId="77777777" w:rsidTr="00D525B5">
        <w:tc>
          <w:tcPr>
            <w:tcW w:w="630" w:type="dxa"/>
            <w:vMerge/>
          </w:tcPr>
          <w:p w14:paraId="0334FE3F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46E96C83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2998CA" w14:textId="77777777" w:rsidTr="00D525B5">
        <w:tc>
          <w:tcPr>
            <w:tcW w:w="630" w:type="dxa"/>
            <w:vMerge w:val="restart"/>
          </w:tcPr>
          <w:p w14:paraId="6734C99E" w14:textId="23334E3C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27ACC1" w14:textId="46CC1B65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496FEDEA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E-mail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D562C9" w:rsidRPr="003101BC" w14:paraId="293C5340" w14:textId="77777777" w:rsidTr="00D525B5">
        <w:tc>
          <w:tcPr>
            <w:tcW w:w="630" w:type="dxa"/>
            <w:vMerge/>
          </w:tcPr>
          <w:p w14:paraId="63D775A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</w:t>
            </w:r>
            <w:r w:rsidR="0013138C">
              <w:rPr>
                <w:color w:val="000000" w:themeColor="text1"/>
                <w:shd w:val="clear" w:color="auto" w:fill="FFFFFF"/>
              </w:rPr>
              <w:t>(240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C33F253" w14:textId="77777777" w:rsidTr="00D525B5">
        <w:tc>
          <w:tcPr>
            <w:tcW w:w="630" w:type="dxa"/>
            <w:vMerge/>
          </w:tcPr>
          <w:p w14:paraId="0A5284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99AC986" w14:textId="77777777" w:rsidTr="00D525B5">
        <w:tc>
          <w:tcPr>
            <w:tcW w:w="630" w:type="dxa"/>
            <w:vMerge/>
          </w:tcPr>
          <w:p w14:paraId="0FE4213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1CC9EF1" w14:textId="77777777" w:rsidTr="00D525B5">
        <w:tc>
          <w:tcPr>
            <w:tcW w:w="630" w:type="dxa"/>
            <w:vMerge/>
          </w:tcPr>
          <w:p w14:paraId="0231E59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40E853" w14:textId="77777777" w:rsidTr="00D525B5">
        <w:tc>
          <w:tcPr>
            <w:tcW w:w="630" w:type="dxa"/>
            <w:vMerge/>
          </w:tcPr>
          <w:p w14:paraId="01FA72F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0F6311E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</w:t>
            </w:r>
            <w:r w:rsidR="00E04272">
              <w:rPr>
                <w:color w:val="000000" w:themeColor="text1"/>
                <w:shd w:val="clear" w:color="auto" w:fill="FFFFFF"/>
              </w:rPr>
              <w:t>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</w:p>
        </w:tc>
      </w:tr>
      <w:tr w:rsidR="00D562C9" w:rsidRPr="003101BC" w14:paraId="1E6D5A31" w14:textId="77777777" w:rsidTr="00D525B5">
        <w:tc>
          <w:tcPr>
            <w:tcW w:w="630" w:type="dxa"/>
            <w:vMerge/>
          </w:tcPr>
          <w:p w14:paraId="621D9D4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2A1A4DF2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Requester</w:t>
            </w:r>
          </w:p>
        </w:tc>
      </w:tr>
      <w:tr w:rsidR="0013138C" w:rsidRPr="003101BC" w14:paraId="41BC8D04" w14:textId="77777777" w:rsidTr="00D525B5">
        <w:tc>
          <w:tcPr>
            <w:tcW w:w="630" w:type="dxa"/>
            <w:vMerge w:val="restart"/>
          </w:tcPr>
          <w:p w14:paraId="1116F5A1" w14:textId="024D17E9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D9CF45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058F9FE7" w:rsidR="0013138C" w:rsidRPr="00D1180E" w:rsidRDefault="0044720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13138C" w:rsidRPr="003101BC" w14:paraId="0E9496C9" w14:textId="77777777" w:rsidTr="00D525B5">
        <w:tc>
          <w:tcPr>
            <w:tcW w:w="630" w:type="dxa"/>
            <w:vMerge/>
          </w:tcPr>
          <w:p w14:paraId="797A9D4E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13138C" w:rsidRPr="003101BC" w14:paraId="1F14DABD" w14:textId="77777777" w:rsidTr="00D525B5">
        <w:tc>
          <w:tcPr>
            <w:tcW w:w="630" w:type="dxa"/>
            <w:vMerge/>
          </w:tcPr>
          <w:p w14:paraId="75694F98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D525B5">
        <w:tc>
          <w:tcPr>
            <w:tcW w:w="630" w:type="dxa"/>
            <w:vMerge/>
          </w:tcPr>
          <w:p w14:paraId="7E183C1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D525B5">
        <w:tc>
          <w:tcPr>
            <w:tcW w:w="630" w:type="dxa"/>
            <w:vMerge/>
          </w:tcPr>
          <w:p w14:paraId="71B643F2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6DD76C29" w:rsidR="0013138C" w:rsidRPr="00D1180E" w:rsidRDefault="00EA4A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th-TH"/>
              </w:rPr>
              <w:t xml:space="preserve">XCUST_LINFOX_PR_TBL.ITEM_NUMBER = Item </w:t>
            </w:r>
            <w:r w:rsidRPr="00D1180E">
              <w:rPr>
                <w:rFonts w:hint="cs"/>
                <w:color w:val="000000" w:themeColor="text1"/>
                <w:cs/>
                <w:lang w:bidi="th-TH"/>
              </w:rPr>
              <w:t>ในระบบ</w:t>
            </w:r>
            <w:r w:rsidRPr="00D1180E">
              <w:rPr>
                <w:color w:val="000000" w:themeColor="text1"/>
                <w:lang w:bidi="th-TH"/>
              </w:rPr>
              <w:t xml:space="preserve"> Oracle</w:t>
            </w:r>
          </w:p>
        </w:tc>
      </w:tr>
      <w:tr w:rsidR="00C02FF5" w:rsidRPr="003101BC" w14:paraId="1AFCEE61" w14:textId="77777777" w:rsidTr="00D525B5">
        <w:tc>
          <w:tcPr>
            <w:tcW w:w="630" w:type="dxa"/>
            <w:vMerge/>
          </w:tcPr>
          <w:p w14:paraId="33B7DE32" w14:textId="77777777" w:rsidR="00C02FF5" w:rsidRPr="00D1180E" w:rsidRDefault="00C02FF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C02FF5" w:rsidRPr="00D1180E" w:rsidRDefault="00C02FF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C02FF5" w:rsidRPr="00D1180E" w:rsidRDefault="00C02FF5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338A8E6" w:rsidR="00C02FF5" w:rsidRPr="00D1180E" w:rsidRDefault="00A2290C" w:rsidP="00EE5E8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Setup and Maintenace &gt; Item</w:t>
            </w:r>
            <w:r w:rsidR="00D1180E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</w:t>
            </w:r>
          </w:p>
        </w:tc>
      </w:tr>
      <w:tr w:rsidR="0013138C" w:rsidRPr="003101BC" w14:paraId="39BA771A" w14:textId="77777777" w:rsidTr="00D525B5">
        <w:tc>
          <w:tcPr>
            <w:tcW w:w="630" w:type="dxa"/>
            <w:vMerge/>
          </w:tcPr>
          <w:p w14:paraId="7451C405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2EE68B20" w:rsidR="0013138C" w:rsidRPr="00D1180E" w:rsidRDefault="00911B89" w:rsidP="00911B8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Purcurement &gt;(P) Purchase Requisition &gt; Requisiton Lines &gt; (F) Category Name</w:t>
            </w:r>
          </w:p>
        </w:tc>
      </w:tr>
      <w:tr w:rsidR="0013138C" w:rsidRPr="003101BC" w14:paraId="5494E3DE" w14:textId="77777777" w:rsidTr="00D525B5">
        <w:tc>
          <w:tcPr>
            <w:tcW w:w="630" w:type="dxa"/>
            <w:vMerge w:val="restart"/>
          </w:tcPr>
          <w:p w14:paraId="436F83AA" w14:textId="629AFD64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81AD71E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13138C" w:rsidRPr="003101BC" w14:paraId="723DAE2E" w14:textId="77777777" w:rsidTr="00D525B5">
        <w:tc>
          <w:tcPr>
            <w:tcW w:w="630" w:type="dxa"/>
            <w:vMerge/>
          </w:tcPr>
          <w:p w14:paraId="6EF6A8A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Format : yyyy-mon-dd</w:t>
            </w:r>
          </w:p>
        </w:tc>
      </w:tr>
      <w:tr w:rsidR="0013138C" w:rsidRPr="003101BC" w14:paraId="74491F37" w14:textId="77777777" w:rsidTr="00D525B5">
        <w:tc>
          <w:tcPr>
            <w:tcW w:w="630" w:type="dxa"/>
            <w:vMerge/>
          </w:tcPr>
          <w:p w14:paraId="435007B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D525B5">
        <w:tc>
          <w:tcPr>
            <w:tcW w:w="630" w:type="dxa"/>
            <w:vMerge/>
          </w:tcPr>
          <w:p w14:paraId="343F7AB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D525B5">
        <w:tc>
          <w:tcPr>
            <w:tcW w:w="630" w:type="dxa"/>
            <w:vMerge/>
          </w:tcPr>
          <w:p w14:paraId="53AFE74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D525B5">
        <w:tc>
          <w:tcPr>
            <w:tcW w:w="630" w:type="dxa"/>
            <w:vMerge/>
          </w:tcPr>
          <w:p w14:paraId="3A1B87E3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45A239AB" w:rsidR="0013138C" w:rsidRPr="00D1180E" w:rsidRDefault="0047616D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13138C" w:rsidRPr="003101BC" w14:paraId="69A2190F" w14:textId="77777777" w:rsidTr="00D525B5">
        <w:tc>
          <w:tcPr>
            <w:tcW w:w="630" w:type="dxa"/>
            <w:vMerge/>
          </w:tcPr>
          <w:p w14:paraId="1D8590C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7048B077" w:rsidR="0013138C" w:rsidRPr="00D1180E" w:rsidRDefault="00074F33" w:rsidP="00715E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Procurement &gt;(P) Purchase Requisition &gt; Requisiton Lines &gt; (F) Requested Delivery Date</w:t>
            </w:r>
          </w:p>
        </w:tc>
      </w:tr>
      <w:tr w:rsidR="00D34055" w:rsidRPr="003101BC" w14:paraId="7B9AA1C8" w14:textId="77777777" w:rsidTr="00D525B5">
        <w:tc>
          <w:tcPr>
            <w:tcW w:w="630" w:type="dxa"/>
            <w:vMerge w:val="restart"/>
          </w:tcPr>
          <w:p w14:paraId="243EA43E" w14:textId="6EF7C490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22F9C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D34055" w:rsidRPr="003101BC" w14:paraId="7275669E" w14:textId="77777777" w:rsidTr="00D525B5">
        <w:tc>
          <w:tcPr>
            <w:tcW w:w="630" w:type="dxa"/>
            <w:vMerge/>
          </w:tcPr>
          <w:p w14:paraId="763D70FC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D34055" w:rsidRPr="003101BC" w14:paraId="3A8A0EB7" w14:textId="77777777" w:rsidTr="00D525B5">
        <w:tc>
          <w:tcPr>
            <w:tcW w:w="630" w:type="dxa"/>
            <w:vMerge/>
          </w:tcPr>
          <w:p w14:paraId="1CEEA3B3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D525B5">
        <w:tc>
          <w:tcPr>
            <w:tcW w:w="630" w:type="dxa"/>
            <w:vMerge/>
          </w:tcPr>
          <w:p w14:paraId="5D635B6B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040A8D76" w14:textId="77777777" w:rsidTr="00D525B5">
        <w:tc>
          <w:tcPr>
            <w:tcW w:w="630" w:type="dxa"/>
            <w:vMerge/>
          </w:tcPr>
          <w:p w14:paraId="7715820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7BF147FC" w14:textId="77777777" w:rsidTr="00D525B5">
        <w:tc>
          <w:tcPr>
            <w:tcW w:w="630" w:type="dxa"/>
            <w:vMerge/>
          </w:tcPr>
          <w:p w14:paraId="23E19114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.ITEM_NUMBER</w:t>
            </w:r>
          </w:p>
        </w:tc>
      </w:tr>
      <w:tr w:rsidR="00D34055" w:rsidRPr="003101BC" w14:paraId="2F409B7B" w14:textId="77777777" w:rsidTr="00D525B5">
        <w:tc>
          <w:tcPr>
            <w:tcW w:w="630" w:type="dxa"/>
            <w:vMerge/>
          </w:tcPr>
          <w:p w14:paraId="7263974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CF23FB0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Item</w:t>
            </w:r>
          </w:p>
        </w:tc>
      </w:tr>
      <w:tr w:rsidR="00D34055" w:rsidRPr="003101BC" w14:paraId="145CB50E" w14:textId="77777777" w:rsidTr="00D525B5">
        <w:tc>
          <w:tcPr>
            <w:tcW w:w="630" w:type="dxa"/>
            <w:vMerge w:val="restart"/>
          </w:tcPr>
          <w:p w14:paraId="38A2FF7C" w14:textId="323CB3FC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02FF749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D34055" w:rsidRPr="003101BC" w14:paraId="6775E1F4" w14:textId="77777777" w:rsidTr="00D525B5">
        <w:tc>
          <w:tcPr>
            <w:tcW w:w="630" w:type="dxa"/>
            <w:vMerge/>
          </w:tcPr>
          <w:p w14:paraId="439A960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19DB1595" w14:textId="77777777" w:rsidTr="00D525B5">
        <w:tc>
          <w:tcPr>
            <w:tcW w:w="630" w:type="dxa"/>
            <w:vMerge/>
          </w:tcPr>
          <w:p w14:paraId="306A4BB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D525B5">
        <w:tc>
          <w:tcPr>
            <w:tcW w:w="630" w:type="dxa"/>
            <w:vMerge/>
          </w:tcPr>
          <w:p w14:paraId="04D7BE7D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D525B5">
        <w:tc>
          <w:tcPr>
            <w:tcW w:w="630" w:type="dxa"/>
            <w:vMerge/>
          </w:tcPr>
          <w:p w14:paraId="41D3312E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D525B5">
        <w:tc>
          <w:tcPr>
            <w:tcW w:w="630" w:type="dxa"/>
            <w:vMerge/>
          </w:tcPr>
          <w:p w14:paraId="2DBC193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D34055" w:rsidRPr="003101BC" w14:paraId="7953ACC2" w14:textId="77777777" w:rsidTr="00D525B5">
        <w:tc>
          <w:tcPr>
            <w:tcW w:w="630" w:type="dxa"/>
            <w:vMerge/>
          </w:tcPr>
          <w:p w14:paraId="55E773B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1E98661F" w:rsidR="00D34055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Destination Type</w:t>
            </w:r>
          </w:p>
        </w:tc>
      </w:tr>
      <w:tr w:rsidR="00D34055" w:rsidRPr="003101BC" w14:paraId="37690BEE" w14:textId="77777777" w:rsidTr="00D525B5">
        <w:tc>
          <w:tcPr>
            <w:tcW w:w="630" w:type="dxa"/>
            <w:vMerge w:val="restart"/>
          </w:tcPr>
          <w:p w14:paraId="2D148971" w14:textId="5DD1A522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E97A4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line pr</w:t>
            </w:r>
          </w:p>
        </w:tc>
      </w:tr>
      <w:tr w:rsidR="00D34055" w:rsidRPr="003101BC" w14:paraId="061AC066" w14:textId="77777777" w:rsidTr="00D525B5">
        <w:tc>
          <w:tcPr>
            <w:tcW w:w="630" w:type="dxa"/>
            <w:vMerge/>
          </w:tcPr>
          <w:p w14:paraId="53FB774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4D8963A5" w14:textId="77777777" w:rsidTr="00D525B5">
        <w:tc>
          <w:tcPr>
            <w:tcW w:w="630" w:type="dxa"/>
            <w:vMerge/>
          </w:tcPr>
          <w:p w14:paraId="4B53BF2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D525B5">
        <w:tc>
          <w:tcPr>
            <w:tcW w:w="630" w:type="dxa"/>
            <w:vMerge/>
          </w:tcPr>
          <w:p w14:paraId="2AC084C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D525B5">
        <w:tc>
          <w:tcPr>
            <w:tcW w:w="630" w:type="dxa"/>
            <w:vMerge/>
          </w:tcPr>
          <w:p w14:paraId="538267A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D525B5">
        <w:tc>
          <w:tcPr>
            <w:tcW w:w="630" w:type="dxa"/>
            <w:vMerge/>
          </w:tcPr>
          <w:p w14:paraId="480C3E60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D34055" w:rsidRPr="003101BC" w14:paraId="5365494E" w14:textId="77777777" w:rsidTr="00D525B5">
        <w:tc>
          <w:tcPr>
            <w:tcW w:w="630" w:type="dxa"/>
            <w:vMerge/>
          </w:tcPr>
          <w:p w14:paraId="0AFAE7D8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256DF652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Quantity</w:t>
            </w:r>
          </w:p>
        </w:tc>
      </w:tr>
      <w:tr w:rsidR="00715EC9" w:rsidRPr="003101BC" w14:paraId="010135AE" w14:textId="77777777" w:rsidTr="00D525B5">
        <w:tc>
          <w:tcPr>
            <w:tcW w:w="630" w:type="dxa"/>
            <w:vMerge w:val="restart"/>
          </w:tcPr>
          <w:p w14:paraId="18BB3858" w14:textId="4EB8FA5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6D479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715EC9" w:rsidRPr="003101BC" w14:paraId="608D9064" w14:textId="77777777" w:rsidTr="00D525B5">
        <w:tc>
          <w:tcPr>
            <w:tcW w:w="630" w:type="dxa"/>
            <w:vMerge/>
          </w:tcPr>
          <w:p w14:paraId="2674FE8C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715EC9" w:rsidRPr="003101BC" w14:paraId="1E29738B" w14:textId="77777777" w:rsidTr="00D525B5">
        <w:tc>
          <w:tcPr>
            <w:tcW w:w="630" w:type="dxa"/>
            <w:vMerge/>
          </w:tcPr>
          <w:p w14:paraId="31E926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110EFFE" w14:textId="77777777" w:rsidTr="00D525B5">
        <w:tc>
          <w:tcPr>
            <w:tcW w:w="630" w:type="dxa"/>
            <w:vMerge/>
          </w:tcPr>
          <w:p w14:paraId="374264B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D35E21" w14:textId="77777777" w:rsidTr="00D525B5">
        <w:tc>
          <w:tcPr>
            <w:tcW w:w="630" w:type="dxa"/>
            <w:vMerge/>
          </w:tcPr>
          <w:p w14:paraId="21D3B86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2B291E4" w14:textId="77777777" w:rsidTr="00D525B5">
        <w:tc>
          <w:tcPr>
            <w:tcW w:w="630" w:type="dxa"/>
            <w:vMerge/>
          </w:tcPr>
          <w:p w14:paraId="42CEDDB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715EC9" w:rsidRPr="003101BC" w14:paraId="5833365D" w14:textId="77777777" w:rsidTr="00D525B5">
        <w:tc>
          <w:tcPr>
            <w:tcW w:w="630" w:type="dxa"/>
            <w:vMerge/>
          </w:tcPr>
          <w:p w14:paraId="17937B5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1E23F9F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Amount (currency)</w:t>
            </w:r>
          </w:p>
        </w:tc>
      </w:tr>
      <w:tr w:rsidR="002805F0" w:rsidRPr="003101BC" w14:paraId="2B981BB9" w14:textId="77777777" w:rsidTr="00D525B5">
        <w:tc>
          <w:tcPr>
            <w:tcW w:w="630" w:type="dxa"/>
            <w:vMerge w:val="restart"/>
          </w:tcPr>
          <w:p w14:paraId="635683C4" w14:textId="2968D883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909D2F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58EF229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10263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43B9E575" w14:textId="77777777" w:rsidTr="00D525B5">
        <w:tc>
          <w:tcPr>
            <w:tcW w:w="630" w:type="dxa"/>
            <w:vMerge/>
          </w:tcPr>
          <w:p w14:paraId="056C641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7D48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B18F59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D4FB4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2805F0" w:rsidRPr="003101BC" w14:paraId="61F3E55F" w14:textId="77777777" w:rsidTr="00D525B5">
        <w:tc>
          <w:tcPr>
            <w:tcW w:w="630" w:type="dxa"/>
            <w:vMerge/>
          </w:tcPr>
          <w:p w14:paraId="4DA49896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E9F9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BD2951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E6CA83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0BD86FED" w14:textId="77777777" w:rsidTr="00D525B5">
        <w:tc>
          <w:tcPr>
            <w:tcW w:w="630" w:type="dxa"/>
            <w:vMerge/>
          </w:tcPr>
          <w:p w14:paraId="64B348E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0176A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31B43E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DC849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5B6B619A" w14:textId="77777777" w:rsidTr="00D525B5">
        <w:tc>
          <w:tcPr>
            <w:tcW w:w="630" w:type="dxa"/>
            <w:vMerge/>
          </w:tcPr>
          <w:p w14:paraId="094A985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3E34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2FD2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E76DC8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5D573DED" w14:textId="77777777" w:rsidTr="00D525B5">
        <w:tc>
          <w:tcPr>
            <w:tcW w:w="630" w:type="dxa"/>
            <w:vMerge/>
          </w:tcPr>
          <w:p w14:paraId="418C49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B1D06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953250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81DA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38AA0A1E" w14:textId="77777777" w:rsidTr="00D525B5">
        <w:tc>
          <w:tcPr>
            <w:tcW w:w="630" w:type="dxa"/>
            <w:vMerge/>
          </w:tcPr>
          <w:p w14:paraId="76EFA342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705F9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8D09FB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C4CAF0" w14:textId="368594EF" w:rsidR="002805F0" w:rsidRPr="007B5240" w:rsidRDefault="002805F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Oracle Cloude &gt; Procurment &gt; </w:t>
            </w:r>
            <w:r w:rsidR="00F56A80" w:rsidRPr="007B5240">
              <w:rPr>
                <w:color w:val="000000" w:themeColor="text1"/>
                <w:lang w:bidi="th-TH"/>
              </w:rPr>
              <w:t>Purchas Requisition &gt; Requsition Line &gt; Source &gt; (F) Agreement</w:t>
            </w:r>
          </w:p>
        </w:tc>
      </w:tr>
      <w:tr w:rsidR="002805F0" w:rsidRPr="003101BC" w14:paraId="797AA9C7" w14:textId="77777777" w:rsidTr="00D525B5">
        <w:tc>
          <w:tcPr>
            <w:tcW w:w="630" w:type="dxa"/>
            <w:vMerge w:val="restart"/>
          </w:tcPr>
          <w:p w14:paraId="107745C7" w14:textId="3646EB90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ABCB005" w14:textId="03DB99B1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43B989A8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E2C3B4" w14:textId="0C31403D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53E9BA14" w14:textId="77777777" w:rsidTr="00D525B5">
        <w:tc>
          <w:tcPr>
            <w:tcW w:w="630" w:type="dxa"/>
            <w:vMerge/>
          </w:tcPr>
          <w:p w14:paraId="71D02B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3048DA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67C59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14D985" w14:textId="21338DC0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2805F0" w:rsidRPr="003101BC" w14:paraId="460D9AAD" w14:textId="77777777" w:rsidTr="00D525B5">
        <w:tc>
          <w:tcPr>
            <w:tcW w:w="630" w:type="dxa"/>
            <w:vMerge/>
          </w:tcPr>
          <w:p w14:paraId="4894675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E02F3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3E58A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B19C0F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B5BE71F" w14:textId="77777777" w:rsidTr="00D525B5">
        <w:tc>
          <w:tcPr>
            <w:tcW w:w="630" w:type="dxa"/>
            <w:vMerge/>
          </w:tcPr>
          <w:p w14:paraId="12F3C6DA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0512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6AC6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A08D5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44EA48AB" w14:textId="77777777" w:rsidTr="00D525B5">
        <w:tc>
          <w:tcPr>
            <w:tcW w:w="630" w:type="dxa"/>
            <w:vMerge/>
          </w:tcPr>
          <w:p w14:paraId="0FBE954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0EEB4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822E2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327CCA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D2E3EBB" w14:textId="77777777" w:rsidTr="00D525B5">
        <w:tc>
          <w:tcPr>
            <w:tcW w:w="630" w:type="dxa"/>
            <w:vMerge/>
          </w:tcPr>
          <w:p w14:paraId="6AF2A88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920A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A6BB8C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75E711" w14:textId="0470B29B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4CDB2AD5" w14:textId="77777777" w:rsidTr="00D525B5">
        <w:tc>
          <w:tcPr>
            <w:tcW w:w="630" w:type="dxa"/>
            <w:vMerge/>
          </w:tcPr>
          <w:p w14:paraId="722977AE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12FD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F53F0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7F7C96" w14:textId="544D29CB" w:rsidR="002805F0" w:rsidRPr="007B5240" w:rsidRDefault="00F56A8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Oracle Cloude &gt; Procurment &gt; Purchas Requisition &gt; Requsition Line &gt; Source &gt; (F) Agreement Line</w:t>
            </w:r>
          </w:p>
        </w:tc>
      </w:tr>
      <w:tr w:rsidR="00715EC9" w:rsidRPr="003101BC" w14:paraId="73E57DDB" w14:textId="77777777" w:rsidTr="00D525B5">
        <w:tc>
          <w:tcPr>
            <w:tcW w:w="630" w:type="dxa"/>
            <w:vMerge w:val="restart"/>
          </w:tcPr>
          <w:p w14:paraId="63D3F249" w14:textId="59C7C236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502D68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715EC9" w:rsidRPr="003101BC" w14:paraId="6DB3361C" w14:textId="77777777" w:rsidTr="00D525B5">
        <w:tc>
          <w:tcPr>
            <w:tcW w:w="630" w:type="dxa"/>
            <w:vMerge/>
          </w:tcPr>
          <w:p w14:paraId="461A32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715EC9" w:rsidRPr="003101BC" w14:paraId="1D5E702A" w14:textId="77777777" w:rsidTr="00D525B5">
        <w:tc>
          <w:tcPr>
            <w:tcW w:w="630" w:type="dxa"/>
            <w:vMerge/>
          </w:tcPr>
          <w:p w14:paraId="0F2FC96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423096EF" w14:textId="77777777" w:rsidTr="00D525B5">
        <w:tc>
          <w:tcPr>
            <w:tcW w:w="630" w:type="dxa"/>
            <w:vMerge/>
          </w:tcPr>
          <w:p w14:paraId="4B01BE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5B5A696F" w14:textId="77777777" w:rsidTr="00D525B5">
        <w:tc>
          <w:tcPr>
            <w:tcW w:w="630" w:type="dxa"/>
            <w:vMerge/>
          </w:tcPr>
          <w:p w14:paraId="5D1B2597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786A32C" w14:textId="77777777" w:rsidTr="00D525B5">
        <w:tc>
          <w:tcPr>
            <w:tcW w:w="630" w:type="dxa"/>
            <w:vMerge/>
          </w:tcPr>
          <w:p w14:paraId="368B9B1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66A4BE" w14:textId="77777777" w:rsidR="007E6671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Blanket Agreement</w:t>
            </w:r>
          </w:p>
          <w:p w14:paraId="3F48D0FF" w14:textId="45CAE357" w:rsidR="00715EC9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Procurement &gt; Purchase Agreement &gt; Agreement Line &gt; (F) Price</w:t>
            </w:r>
          </w:p>
        </w:tc>
      </w:tr>
      <w:tr w:rsidR="00715EC9" w:rsidRPr="003101BC" w14:paraId="4E2586A8" w14:textId="77777777" w:rsidTr="00D525B5">
        <w:tc>
          <w:tcPr>
            <w:tcW w:w="630" w:type="dxa"/>
            <w:vMerge/>
          </w:tcPr>
          <w:p w14:paraId="332EB556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55619693" w:rsidR="00715EC9" w:rsidRPr="00911B89" w:rsidRDefault="00911B8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(F)Price</w:t>
            </w:r>
          </w:p>
        </w:tc>
      </w:tr>
      <w:tr w:rsidR="00715EC9" w:rsidRPr="003101BC" w14:paraId="5F51A8E8" w14:textId="77777777" w:rsidTr="00D525B5">
        <w:tc>
          <w:tcPr>
            <w:tcW w:w="630" w:type="dxa"/>
            <w:vMerge w:val="restart"/>
          </w:tcPr>
          <w:p w14:paraId="339FEE9C" w14:textId="5F7275B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99193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15EC9" w:rsidRPr="003101BC" w14:paraId="1FAD48E1" w14:textId="77777777" w:rsidTr="00D525B5">
        <w:tc>
          <w:tcPr>
            <w:tcW w:w="630" w:type="dxa"/>
            <w:vMerge/>
          </w:tcPr>
          <w:p w14:paraId="5AC9A28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71F5CDB3" w14:textId="77777777" w:rsidTr="00D525B5">
        <w:tc>
          <w:tcPr>
            <w:tcW w:w="630" w:type="dxa"/>
            <w:vMerge/>
          </w:tcPr>
          <w:p w14:paraId="55D1AE0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141F3AC6" w14:textId="77777777" w:rsidTr="00D525B5">
        <w:tc>
          <w:tcPr>
            <w:tcW w:w="630" w:type="dxa"/>
            <w:vMerge/>
          </w:tcPr>
          <w:p w14:paraId="7DE1336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7ED766DB" w14:textId="77777777" w:rsidTr="00D525B5">
        <w:tc>
          <w:tcPr>
            <w:tcW w:w="630" w:type="dxa"/>
            <w:vMerge/>
          </w:tcPr>
          <w:p w14:paraId="0D1E698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CEEE6BF" w14:textId="77777777" w:rsidTr="00D525B5">
        <w:tc>
          <w:tcPr>
            <w:tcW w:w="630" w:type="dxa"/>
            <w:vMerge/>
          </w:tcPr>
          <w:p w14:paraId="2891E11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1749EBF8" w:rsidR="00715EC9" w:rsidRPr="003101BC" w:rsidRDefault="00A53FA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</w:t>
            </w:r>
          </w:p>
        </w:tc>
      </w:tr>
      <w:tr w:rsidR="00715EC9" w:rsidRPr="003101BC" w14:paraId="12A6A540" w14:textId="77777777" w:rsidTr="00D525B5">
        <w:tc>
          <w:tcPr>
            <w:tcW w:w="630" w:type="dxa"/>
            <w:vMerge/>
          </w:tcPr>
          <w:p w14:paraId="4416DC3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029F6131" w:rsidR="00715EC9" w:rsidRPr="00911B89" w:rsidRDefault="00AE690E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715EC9" w:rsidRPr="003101BC" w14:paraId="04426C4B" w14:textId="77777777" w:rsidTr="00D525B5">
        <w:tc>
          <w:tcPr>
            <w:tcW w:w="630" w:type="dxa"/>
            <w:vMerge w:val="restart"/>
          </w:tcPr>
          <w:p w14:paraId="479506C1" w14:textId="451B0775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B30E6F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715EC9" w:rsidRPr="003101BC" w14:paraId="5E2C1E05" w14:textId="77777777" w:rsidTr="00D525B5">
        <w:tc>
          <w:tcPr>
            <w:tcW w:w="630" w:type="dxa"/>
            <w:vMerge/>
          </w:tcPr>
          <w:p w14:paraId="03411A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715EC9" w:rsidRPr="003101BC" w14:paraId="535F5034" w14:textId="77777777" w:rsidTr="00D525B5">
        <w:tc>
          <w:tcPr>
            <w:tcW w:w="630" w:type="dxa"/>
            <w:vMerge/>
          </w:tcPr>
          <w:p w14:paraId="5D888AE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A923906" w14:textId="77777777" w:rsidTr="00D525B5">
        <w:tc>
          <w:tcPr>
            <w:tcW w:w="630" w:type="dxa"/>
            <w:vMerge/>
          </w:tcPr>
          <w:p w14:paraId="0A94B78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46172993" w14:textId="77777777" w:rsidTr="00D525B5">
        <w:tc>
          <w:tcPr>
            <w:tcW w:w="630" w:type="dxa"/>
            <w:vMerge/>
          </w:tcPr>
          <w:p w14:paraId="26A245A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3FA6FDE" w14:textId="77777777" w:rsidTr="00D525B5">
        <w:tc>
          <w:tcPr>
            <w:tcW w:w="630" w:type="dxa"/>
            <w:vMerge/>
          </w:tcPr>
          <w:p w14:paraId="01A2C9C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.SUPPLIER_CODE</w:t>
            </w:r>
          </w:p>
        </w:tc>
      </w:tr>
      <w:tr w:rsidR="00715EC9" w:rsidRPr="003101BC" w14:paraId="4CDA2A4B" w14:textId="77777777" w:rsidTr="00D525B5">
        <w:tc>
          <w:tcPr>
            <w:tcW w:w="630" w:type="dxa"/>
            <w:vMerge/>
          </w:tcPr>
          <w:p w14:paraId="19A2965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5115FEBA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Suggest Supplier</w:t>
            </w:r>
          </w:p>
        </w:tc>
      </w:tr>
      <w:tr w:rsidR="007560FC" w:rsidRPr="003101BC" w14:paraId="16FBDD3F" w14:textId="77777777" w:rsidTr="00D525B5">
        <w:tc>
          <w:tcPr>
            <w:tcW w:w="630" w:type="dxa"/>
            <w:vMerge w:val="restart"/>
          </w:tcPr>
          <w:p w14:paraId="76DDBFEB" w14:textId="38F9F7C2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187EC7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03F806EC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7560FC" w:rsidRPr="003101BC" w14:paraId="2F69FBE1" w14:textId="77777777" w:rsidTr="00D525B5">
        <w:tc>
          <w:tcPr>
            <w:tcW w:w="630" w:type="dxa"/>
            <w:vMerge/>
          </w:tcPr>
          <w:p w14:paraId="576387D0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5089BFD1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560FC" w:rsidRPr="003101BC" w14:paraId="426DE6E8" w14:textId="77777777" w:rsidTr="00D525B5">
        <w:tc>
          <w:tcPr>
            <w:tcW w:w="630" w:type="dxa"/>
            <w:vMerge/>
          </w:tcPr>
          <w:p w14:paraId="0FF0C214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560FC" w:rsidRPr="003101BC" w14:paraId="5F8C3673" w14:textId="77777777" w:rsidTr="00D525B5">
        <w:tc>
          <w:tcPr>
            <w:tcW w:w="630" w:type="dxa"/>
            <w:vMerge/>
          </w:tcPr>
          <w:p w14:paraId="0D402827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8F55909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560FC" w:rsidRPr="003101BC" w14:paraId="37B9F29E" w14:textId="77777777" w:rsidTr="00D525B5">
        <w:tc>
          <w:tcPr>
            <w:tcW w:w="630" w:type="dxa"/>
            <w:vMerge/>
          </w:tcPr>
          <w:p w14:paraId="2111B7AA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77659B10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7560FC" w:rsidRPr="003101BC" w14:paraId="09B3B1BD" w14:textId="77777777" w:rsidTr="00D525B5">
        <w:tc>
          <w:tcPr>
            <w:tcW w:w="630" w:type="dxa"/>
            <w:vMerge/>
          </w:tcPr>
          <w:p w14:paraId="739D634C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1E83BD46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 &gt; (F)Site</w:t>
            </w:r>
          </w:p>
        </w:tc>
      </w:tr>
      <w:tr w:rsidR="007560FC" w:rsidRPr="003101BC" w14:paraId="6AFC0730" w14:textId="77777777" w:rsidTr="00D525B5">
        <w:trPr>
          <w:trHeight w:val="692"/>
        </w:trPr>
        <w:tc>
          <w:tcPr>
            <w:tcW w:w="630" w:type="dxa"/>
            <w:vMerge/>
          </w:tcPr>
          <w:p w14:paraId="4DB663C5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3F00E751" w:rsidR="007560FC" w:rsidRPr="00911B89" w:rsidRDefault="007560FC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Supplier Site</w:t>
            </w:r>
          </w:p>
        </w:tc>
      </w:tr>
      <w:tr w:rsidR="00E10592" w:rsidRPr="003101BC" w14:paraId="46F07245" w14:textId="77777777" w:rsidTr="00D525B5">
        <w:tc>
          <w:tcPr>
            <w:tcW w:w="630" w:type="dxa"/>
            <w:vMerge w:val="restart"/>
          </w:tcPr>
          <w:p w14:paraId="2C2C3141" w14:textId="68A2A8AA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6A649A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2AA2478E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FE3BC" w14:textId="77777777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7B5240">
              <w:rPr>
                <w:color w:val="000000" w:themeColor="text1"/>
                <w:lang w:bidi="th-TH"/>
              </w:rPr>
              <w:t>ATTRIBUTE CATEGORY (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Pr="007B5240"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14C39CFA" w14:textId="77777777" w:rsidTr="00D525B5">
        <w:tc>
          <w:tcPr>
            <w:tcW w:w="630" w:type="dxa"/>
            <w:vMerge/>
          </w:tcPr>
          <w:p w14:paraId="115CAC24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4AA36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297E3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C990C5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59C16D4D" w14:textId="77777777" w:rsidTr="00D525B5">
        <w:tc>
          <w:tcPr>
            <w:tcW w:w="630" w:type="dxa"/>
            <w:vMerge/>
          </w:tcPr>
          <w:p w14:paraId="2F69DA45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74C6E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BD6C0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1A65D5" w14:textId="77777777" w:rsidR="00E10592" w:rsidRPr="007B5240" w:rsidRDefault="00E10592" w:rsidP="003564CB">
            <w:pPr>
              <w:rPr>
                <w:color w:val="000000" w:themeColor="text1"/>
              </w:rPr>
            </w:pPr>
          </w:p>
        </w:tc>
      </w:tr>
      <w:tr w:rsidR="00E10592" w:rsidRPr="003101BC" w14:paraId="4F5B40C3" w14:textId="77777777" w:rsidTr="00D525B5">
        <w:tc>
          <w:tcPr>
            <w:tcW w:w="630" w:type="dxa"/>
            <w:vMerge/>
          </w:tcPr>
          <w:p w14:paraId="6C8B0367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E7DDB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FF02B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17FD3F" w14:textId="77777777" w:rsidR="00E10592" w:rsidRPr="007B5240" w:rsidRDefault="00E10592" w:rsidP="003564CB">
            <w:pPr>
              <w:rPr>
                <w:color w:val="000000" w:themeColor="text1"/>
              </w:rPr>
            </w:pPr>
            <w:r w:rsidRPr="007B5240">
              <w:rPr>
                <w:color w:val="000000" w:themeColor="text1"/>
              </w:rPr>
              <w:t>No</w:t>
            </w:r>
          </w:p>
        </w:tc>
      </w:tr>
      <w:tr w:rsidR="00E10592" w:rsidRPr="003101BC" w14:paraId="54FB53CF" w14:textId="77777777" w:rsidTr="00D525B5">
        <w:tc>
          <w:tcPr>
            <w:tcW w:w="630" w:type="dxa"/>
            <w:vMerge/>
          </w:tcPr>
          <w:p w14:paraId="7AD061B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274E4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8B119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2EA1A0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178B3C1F" w14:textId="77777777" w:rsidTr="00D525B5">
        <w:tc>
          <w:tcPr>
            <w:tcW w:w="630" w:type="dxa"/>
            <w:vMerge/>
          </w:tcPr>
          <w:p w14:paraId="48CB207D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AA31A7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3FB022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54C15F" w14:textId="3644DE43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AD92B61" w14:textId="77777777" w:rsidTr="0033754E">
        <w:tblPrEx>
          <w:tblW w:w="10094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7" w:author="ice-amo" w:date="2017-10-23T12:18:00Z">
            <w:tblPrEx>
              <w:tblW w:w="10094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761"/>
        </w:trPr>
        <w:tc>
          <w:tcPr>
            <w:tcW w:w="630" w:type="dxa"/>
            <w:vMerge/>
            <w:tcPrChange w:id="28" w:author="ice-amo" w:date="2017-10-23T12:18:00Z">
              <w:tcPr>
                <w:tcW w:w="630" w:type="dxa"/>
                <w:vMerge/>
              </w:tcPr>
            </w:tcPrChange>
          </w:tcPr>
          <w:p w14:paraId="538E263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  <w:tcPrChange w:id="29" w:author="ice-amo" w:date="2017-10-23T12:18:00Z">
              <w:tcPr>
                <w:tcW w:w="2485" w:type="dxa"/>
                <w:vMerge/>
              </w:tcPr>
            </w:tcPrChange>
          </w:tcPr>
          <w:p w14:paraId="0F5DB5C0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  <w:tcPrChange w:id="30" w:author="ice-amo" w:date="2017-10-23T12:18:00Z">
              <w:tcPr>
                <w:tcW w:w="1457" w:type="dxa"/>
              </w:tcPr>
            </w:tcPrChange>
          </w:tcPr>
          <w:p w14:paraId="19123416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  <w:tcPrChange w:id="31" w:author="ice-amo" w:date="2017-10-23T12:18:00Z">
              <w:tcPr>
                <w:tcW w:w="5522" w:type="dxa"/>
              </w:tcPr>
            </w:tcPrChange>
          </w:tcPr>
          <w:p w14:paraId="6A64DF58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041FBED6" w14:textId="77777777" w:rsidTr="005D6B74">
        <w:trPr>
          <w:ins w:id="32" w:author="ice-amo" w:date="2017-10-23T12:18:00Z"/>
        </w:trPr>
        <w:tc>
          <w:tcPr>
            <w:tcW w:w="630" w:type="dxa"/>
            <w:vMerge w:val="restart"/>
          </w:tcPr>
          <w:p w14:paraId="1E48A683" w14:textId="67D1C39F" w:rsidR="0033754E" w:rsidRPr="0033754E" w:rsidRDefault="0033754E" w:rsidP="0033754E">
            <w:pPr>
              <w:rPr>
                <w:ins w:id="33" w:author="ice-amo" w:date="2017-10-23T12:18:00Z"/>
                <w:color w:val="000000" w:themeColor="text1"/>
                <w:lang w:bidi="en-US"/>
                <w:rPrChange w:id="34" w:author="ice-amo" w:date="2017-10-23T12:18:00Z">
                  <w:rPr>
                    <w:ins w:id="35" w:author="ice-amo" w:date="2017-10-23T12:18:00Z"/>
                    <w:lang w:bidi="en-US"/>
                  </w:rPr>
                </w:rPrChange>
              </w:rPr>
              <w:pPrChange w:id="36" w:author="ice-amo" w:date="2017-10-23T12:18:00Z">
                <w:pPr>
                  <w:pStyle w:val="ListParagraph"/>
                  <w:numPr>
                    <w:numId w:val="31"/>
                  </w:numPr>
                  <w:ind w:left="810" w:hanging="360"/>
                </w:pPr>
              </w:pPrChange>
            </w:pPr>
            <w:ins w:id="37" w:author="ice-amo" w:date="2017-10-23T12:18:00Z">
              <w:r>
                <w:rPr>
                  <w:color w:val="000000" w:themeColor="text1"/>
                  <w:lang w:bidi="en-US"/>
                </w:rPr>
                <w:t>222</w:t>
              </w:r>
            </w:ins>
          </w:p>
        </w:tc>
        <w:tc>
          <w:tcPr>
            <w:tcW w:w="2485" w:type="dxa"/>
            <w:vMerge w:val="restart"/>
          </w:tcPr>
          <w:p w14:paraId="6428BA85" w14:textId="490CBFC0" w:rsidR="0033754E" w:rsidRPr="007B5240" w:rsidRDefault="0033754E" w:rsidP="0033754E">
            <w:pPr>
              <w:rPr>
                <w:ins w:id="38" w:author="ice-amo" w:date="2017-10-23T12:18:00Z"/>
                <w:color w:val="000000" w:themeColor="text1"/>
                <w:lang w:eastAsia="en-US" w:bidi="th-TH"/>
              </w:rPr>
            </w:pPr>
            <w:ins w:id="39" w:author="ice-amo" w:date="2017-10-23T12:18:00Z">
              <w:r w:rsidRPr="007B5240">
                <w:rPr>
                  <w:color w:val="000000" w:themeColor="text1"/>
                  <w:shd w:val="clear" w:color="auto" w:fill="FFFFFF"/>
                </w:rPr>
                <w:t>ATTRIBUTE</w:t>
              </w:r>
              <w:r>
                <w:rPr>
                  <w:color w:val="000000" w:themeColor="text1"/>
                  <w:shd w:val="clear" w:color="auto" w:fill="FFFFFF"/>
                </w:rPr>
                <w:t>2</w:t>
              </w:r>
            </w:ins>
          </w:p>
        </w:tc>
        <w:tc>
          <w:tcPr>
            <w:tcW w:w="1457" w:type="dxa"/>
          </w:tcPr>
          <w:p w14:paraId="09886360" w14:textId="77777777" w:rsidR="0033754E" w:rsidRPr="007B5240" w:rsidRDefault="0033754E" w:rsidP="005D6B74">
            <w:pPr>
              <w:rPr>
                <w:ins w:id="40" w:author="ice-amo" w:date="2017-10-23T12:18:00Z"/>
                <w:color w:val="000000" w:themeColor="text1"/>
                <w:lang w:bidi="en-US"/>
              </w:rPr>
            </w:pPr>
            <w:ins w:id="41" w:author="ice-amo" w:date="2017-10-23T12:18:00Z">
              <w:r w:rsidRPr="007B5240">
                <w:rPr>
                  <w:color w:val="000000" w:themeColor="text1"/>
                  <w:lang w:bidi="en-US"/>
                </w:rPr>
                <w:t>Description</w:t>
              </w:r>
            </w:ins>
          </w:p>
        </w:tc>
        <w:tc>
          <w:tcPr>
            <w:tcW w:w="5522" w:type="dxa"/>
          </w:tcPr>
          <w:p w14:paraId="5059124C" w14:textId="08EE7CC8" w:rsidR="0033754E" w:rsidRPr="007B5240" w:rsidRDefault="0033754E" w:rsidP="005D6B74">
            <w:pPr>
              <w:rPr>
                <w:ins w:id="42" w:author="ice-amo" w:date="2017-10-23T12:18:00Z"/>
                <w:color w:val="000000" w:themeColor="text1"/>
                <w:shd w:val="clear" w:color="auto" w:fill="FFFFFF"/>
                <w:lang w:bidi="th-TH"/>
              </w:rPr>
            </w:pPr>
            <w:ins w:id="43" w:author="ice-amo" w:date="2017-10-23T12:18:00Z">
              <w:r>
                <w:rPr>
                  <w:rFonts w:hint="cs"/>
                  <w:color w:val="000000" w:themeColor="text1"/>
                  <w:shd w:val="clear" w:color="auto" w:fill="FFFFFF"/>
                  <w:cs/>
                  <w:lang w:bidi="th-TH"/>
                </w:rPr>
                <w:t>เก็บ</w:t>
              </w:r>
            </w:ins>
            <w:ins w:id="44" w:author="ice-amo" w:date="2017-10-23T12:19:00Z">
              <w:r>
                <w:rPr>
                  <w:rFonts w:hint="cs"/>
                  <w:color w:val="000000" w:themeColor="text1"/>
                  <w:shd w:val="clear" w:color="auto" w:fill="FFFFFF"/>
                  <w:cs/>
                  <w:lang w:bidi="th-TH"/>
                </w:rPr>
                <w:t xml:space="preserve">ข้อมูล </w:t>
              </w:r>
              <w:r>
                <w:rPr>
                  <w:color w:val="000000" w:themeColor="text1"/>
                  <w:shd w:val="clear" w:color="auto" w:fill="FFFFFF"/>
                  <w:lang w:bidi="th-TH"/>
                </w:rPr>
                <w:t>Lin fox PR Line Number</w:t>
              </w:r>
            </w:ins>
          </w:p>
        </w:tc>
      </w:tr>
      <w:tr w:rsidR="0033754E" w:rsidRPr="007B5240" w14:paraId="427A003B" w14:textId="77777777" w:rsidTr="005D6B74">
        <w:trPr>
          <w:ins w:id="45" w:author="ice-amo" w:date="2017-10-23T12:18:00Z"/>
        </w:trPr>
        <w:tc>
          <w:tcPr>
            <w:tcW w:w="630" w:type="dxa"/>
            <w:vMerge/>
          </w:tcPr>
          <w:p w14:paraId="50E8C75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46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337BBE" w14:textId="77777777" w:rsidR="0033754E" w:rsidRPr="007B5240" w:rsidRDefault="0033754E" w:rsidP="005D6B74">
            <w:pPr>
              <w:rPr>
                <w:ins w:id="47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1EF188" w14:textId="77777777" w:rsidR="0033754E" w:rsidRPr="007B5240" w:rsidRDefault="0033754E" w:rsidP="005D6B74">
            <w:pPr>
              <w:rPr>
                <w:ins w:id="48" w:author="ice-amo" w:date="2017-10-23T12:18:00Z"/>
                <w:color w:val="000000" w:themeColor="text1"/>
                <w:lang w:bidi="en-US"/>
              </w:rPr>
            </w:pPr>
            <w:ins w:id="49" w:author="ice-amo" w:date="2017-10-23T12:18:00Z">
              <w:r w:rsidRPr="007B5240">
                <w:rPr>
                  <w:color w:val="000000" w:themeColor="text1"/>
                  <w:lang w:bidi="en-US"/>
                </w:rPr>
                <w:t>Data Type</w:t>
              </w:r>
            </w:ins>
          </w:p>
        </w:tc>
        <w:tc>
          <w:tcPr>
            <w:tcW w:w="5522" w:type="dxa"/>
          </w:tcPr>
          <w:p w14:paraId="3D24A927" w14:textId="77777777" w:rsidR="0033754E" w:rsidRPr="007B5240" w:rsidRDefault="0033754E" w:rsidP="005D6B74">
            <w:pPr>
              <w:rPr>
                <w:ins w:id="50" w:author="ice-amo" w:date="2017-10-23T12:18:00Z"/>
                <w:color w:val="000000" w:themeColor="text1"/>
                <w:shd w:val="clear" w:color="auto" w:fill="FFFFFF"/>
              </w:rPr>
            </w:pPr>
            <w:ins w:id="51" w:author="ice-amo" w:date="2017-10-23T12:18:00Z">
              <w:r w:rsidRPr="007B5240">
                <w:rPr>
                  <w:color w:val="000000" w:themeColor="text1"/>
                  <w:shd w:val="clear" w:color="auto" w:fill="FFFFFF"/>
                </w:rPr>
                <w:t>VARCHAR2(150)</w:t>
              </w:r>
            </w:ins>
          </w:p>
        </w:tc>
      </w:tr>
      <w:tr w:rsidR="0033754E" w:rsidRPr="007B5240" w14:paraId="3D35464C" w14:textId="77777777" w:rsidTr="005D6B74">
        <w:trPr>
          <w:ins w:id="52" w:author="ice-amo" w:date="2017-10-23T12:18:00Z"/>
        </w:trPr>
        <w:tc>
          <w:tcPr>
            <w:tcW w:w="630" w:type="dxa"/>
            <w:vMerge/>
          </w:tcPr>
          <w:p w14:paraId="5D67A0B6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53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8D58AE" w14:textId="77777777" w:rsidR="0033754E" w:rsidRPr="007B5240" w:rsidRDefault="0033754E" w:rsidP="005D6B74">
            <w:pPr>
              <w:rPr>
                <w:ins w:id="54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900100" w14:textId="77777777" w:rsidR="0033754E" w:rsidRPr="007B5240" w:rsidRDefault="0033754E" w:rsidP="005D6B74">
            <w:pPr>
              <w:rPr>
                <w:ins w:id="55" w:author="ice-amo" w:date="2017-10-23T12:18:00Z"/>
                <w:color w:val="000000" w:themeColor="text1"/>
                <w:lang w:bidi="en-US"/>
              </w:rPr>
            </w:pPr>
            <w:ins w:id="56" w:author="ice-amo" w:date="2017-10-23T12:18:00Z">
              <w:r w:rsidRPr="007B5240">
                <w:rPr>
                  <w:color w:val="000000" w:themeColor="text1"/>
                  <w:lang w:bidi="en-US"/>
                </w:rPr>
                <w:t>Default</w:t>
              </w:r>
            </w:ins>
          </w:p>
        </w:tc>
        <w:tc>
          <w:tcPr>
            <w:tcW w:w="5522" w:type="dxa"/>
          </w:tcPr>
          <w:p w14:paraId="37832528" w14:textId="77777777" w:rsidR="0033754E" w:rsidRPr="007B5240" w:rsidRDefault="0033754E" w:rsidP="005D6B74">
            <w:pPr>
              <w:rPr>
                <w:ins w:id="57" w:author="ice-amo" w:date="2017-10-23T12:18:00Z"/>
                <w:color w:val="000000" w:themeColor="text1"/>
                <w:shd w:val="clear" w:color="auto" w:fill="FFFFFF"/>
              </w:rPr>
            </w:pPr>
          </w:p>
        </w:tc>
      </w:tr>
      <w:tr w:rsidR="0033754E" w:rsidRPr="007B5240" w14:paraId="0EC3EECB" w14:textId="77777777" w:rsidTr="005D6B74">
        <w:trPr>
          <w:ins w:id="58" w:author="ice-amo" w:date="2017-10-23T12:18:00Z"/>
        </w:trPr>
        <w:tc>
          <w:tcPr>
            <w:tcW w:w="630" w:type="dxa"/>
            <w:vMerge/>
          </w:tcPr>
          <w:p w14:paraId="3FD6B87C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59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055F3" w14:textId="77777777" w:rsidR="0033754E" w:rsidRPr="007B5240" w:rsidRDefault="0033754E" w:rsidP="005D6B74">
            <w:pPr>
              <w:rPr>
                <w:ins w:id="60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9E0A25" w14:textId="77777777" w:rsidR="0033754E" w:rsidRPr="007B5240" w:rsidRDefault="0033754E" w:rsidP="005D6B74">
            <w:pPr>
              <w:rPr>
                <w:ins w:id="61" w:author="ice-amo" w:date="2017-10-23T12:18:00Z"/>
                <w:color w:val="000000" w:themeColor="text1"/>
                <w:lang w:bidi="en-US"/>
              </w:rPr>
            </w:pPr>
            <w:ins w:id="62" w:author="ice-amo" w:date="2017-10-23T12:18:00Z">
              <w:r w:rsidRPr="007B5240">
                <w:rPr>
                  <w:color w:val="000000" w:themeColor="text1"/>
                  <w:lang w:bidi="en-US"/>
                </w:rPr>
                <w:t>Required</w:t>
              </w:r>
            </w:ins>
          </w:p>
        </w:tc>
        <w:tc>
          <w:tcPr>
            <w:tcW w:w="5522" w:type="dxa"/>
          </w:tcPr>
          <w:p w14:paraId="3CF7F021" w14:textId="77777777" w:rsidR="0033754E" w:rsidRPr="007B5240" w:rsidRDefault="0033754E" w:rsidP="005D6B74">
            <w:pPr>
              <w:rPr>
                <w:ins w:id="63" w:author="ice-amo" w:date="2017-10-23T12:18:00Z"/>
                <w:color w:val="000000" w:themeColor="text1"/>
                <w:shd w:val="clear" w:color="auto" w:fill="FFFFFF"/>
              </w:rPr>
            </w:pPr>
            <w:ins w:id="64" w:author="ice-amo" w:date="2017-10-23T12:18:00Z">
              <w:r w:rsidRPr="007B5240">
                <w:rPr>
                  <w:color w:val="000000" w:themeColor="text1"/>
                  <w:shd w:val="clear" w:color="auto" w:fill="FFFFFF"/>
                </w:rPr>
                <w:t>No</w:t>
              </w:r>
            </w:ins>
          </w:p>
        </w:tc>
      </w:tr>
      <w:tr w:rsidR="0033754E" w:rsidRPr="007B5240" w14:paraId="3E524EA0" w14:textId="77777777" w:rsidTr="005D6B74">
        <w:trPr>
          <w:ins w:id="65" w:author="ice-amo" w:date="2017-10-23T12:18:00Z"/>
        </w:trPr>
        <w:tc>
          <w:tcPr>
            <w:tcW w:w="630" w:type="dxa"/>
            <w:vMerge/>
          </w:tcPr>
          <w:p w14:paraId="0DAC9C3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66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F0D15A" w14:textId="77777777" w:rsidR="0033754E" w:rsidRPr="007B5240" w:rsidRDefault="0033754E" w:rsidP="005D6B74">
            <w:pPr>
              <w:rPr>
                <w:ins w:id="67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9C4375" w14:textId="77777777" w:rsidR="0033754E" w:rsidRPr="007B5240" w:rsidRDefault="0033754E" w:rsidP="005D6B74">
            <w:pPr>
              <w:rPr>
                <w:ins w:id="68" w:author="ice-amo" w:date="2017-10-23T12:18:00Z"/>
                <w:color w:val="000000" w:themeColor="text1"/>
                <w:lang w:bidi="en-US"/>
              </w:rPr>
            </w:pPr>
            <w:ins w:id="69" w:author="ice-amo" w:date="2017-10-23T12:18:00Z">
              <w:r w:rsidRPr="007B5240">
                <w:rPr>
                  <w:color w:val="000000" w:themeColor="text1"/>
                  <w:lang w:bidi="en-US"/>
                </w:rPr>
                <w:t>Condition(s)</w:t>
              </w:r>
            </w:ins>
          </w:p>
        </w:tc>
        <w:tc>
          <w:tcPr>
            <w:tcW w:w="5522" w:type="dxa"/>
          </w:tcPr>
          <w:p w14:paraId="4BD4D092" w14:textId="77777777" w:rsidR="0033754E" w:rsidRPr="007B5240" w:rsidRDefault="0033754E" w:rsidP="005D6B74">
            <w:pPr>
              <w:rPr>
                <w:ins w:id="70" w:author="ice-amo" w:date="2017-10-23T12:18:00Z"/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16B5FE85" w14:textId="77777777" w:rsidTr="005D6B74">
        <w:trPr>
          <w:ins w:id="71" w:author="ice-amo" w:date="2017-10-23T12:18:00Z"/>
        </w:trPr>
        <w:tc>
          <w:tcPr>
            <w:tcW w:w="630" w:type="dxa"/>
            <w:vMerge/>
          </w:tcPr>
          <w:p w14:paraId="769F24F1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72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92311" w14:textId="77777777" w:rsidR="0033754E" w:rsidRPr="007B5240" w:rsidRDefault="0033754E" w:rsidP="005D6B74">
            <w:pPr>
              <w:rPr>
                <w:ins w:id="73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A32435" w14:textId="77777777" w:rsidR="0033754E" w:rsidRPr="007B5240" w:rsidRDefault="0033754E" w:rsidP="005D6B74">
            <w:pPr>
              <w:rPr>
                <w:ins w:id="74" w:author="ice-amo" w:date="2017-10-23T12:18:00Z"/>
                <w:color w:val="000000" w:themeColor="text1"/>
                <w:lang w:bidi="en-US"/>
              </w:rPr>
            </w:pPr>
            <w:ins w:id="75" w:author="ice-amo" w:date="2017-10-23T12:18:00Z">
              <w:r w:rsidRPr="007B5240">
                <w:rPr>
                  <w:color w:val="000000" w:themeColor="text1"/>
                  <w:lang w:bidi="en-US"/>
                </w:rPr>
                <w:t>Data Source</w:t>
              </w:r>
            </w:ins>
          </w:p>
        </w:tc>
        <w:tc>
          <w:tcPr>
            <w:tcW w:w="5522" w:type="dxa"/>
          </w:tcPr>
          <w:p w14:paraId="4DB0E7B6" w14:textId="77777777" w:rsidR="0033754E" w:rsidRPr="007B5240" w:rsidRDefault="0033754E" w:rsidP="005D6B74">
            <w:pPr>
              <w:rPr>
                <w:ins w:id="76" w:author="ice-amo" w:date="2017-10-23T12:18:00Z"/>
                <w:color w:val="000000" w:themeColor="text1"/>
                <w:lang w:bidi="th-TH"/>
              </w:rPr>
            </w:pPr>
            <w:ins w:id="77" w:author="ice-amo" w:date="2017-10-23T12:18:00Z">
              <w:r w:rsidRPr="007B5240">
                <w:rPr>
                  <w:color w:val="000000" w:themeColor="text1"/>
                  <w:lang w:bidi="th-TH"/>
                </w:rPr>
                <w:t xml:space="preserve">ATTRIBUTE1 = </w:t>
              </w:r>
              <w:r w:rsidRPr="007B5240">
                <w:rPr>
                  <w:rFonts w:hint="cs"/>
                  <w:color w:val="000000" w:themeColor="text1"/>
                  <w:cs/>
                  <w:lang w:bidi="th-TH"/>
                </w:rPr>
                <w:t xml:space="preserve">เก็บค่า </w:t>
              </w:r>
              <w:proofErr w:type="spellStart"/>
              <w:r w:rsidRPr="007B5240">
                <w:rPr>
                  <w:color w:val="000000" w:themeColor="text1"/>
                  <w:lang w:bidi="th-TH"/>
                </w:rPr>
                <w:t>XCUST_LINFOX_PR_TBL.line_number</w:t>
              </w:r>
              <w:proofErr w:type="spellEnd"/>
            </w:ins>
          </w:p>
        </w:tc>
      </w:tr>
      <w:tr w:rsidR="0033754E" w:rsidRPr="007B5240" w14:paraId="4926A35A" w14:textId="77777777" w:rsidTr="005D6B74">
        <w:trPr>
          <w:ins w:id="78" w:author="ice-amo" w:date="2017-10-23T12:18:00Z"/>
        </w:trPr>
        <w:tc>
          <w:tcPr>
            <w:tcW w:w="630" w:type="dxa"/>
            <w:vMerge/>
          </w:tcPr>
          <w:p w14:paraId="5EF20024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ins w:id="79" w:author="ice-amo" w:date="2017-10-23T12:18:00Z"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FC5E64" w14:textId="77777777" w:rsidR="0033754E" w:rsidRPr="007B5240" w:rsidRDefault="0033754E" w:rsidP="005D6B74">
            <w:pPr>
              <w:rPr>
                <w:ins w:id="80" w:author="ice-amo" w:date="2017-10-23T12:18:00Z"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DD8B9" w14:textId="77777777" w:rsidR="0033754E" w:rsidRPr="007B5240" w:rsidRDefault="0033754E" w:rsidP="005D6B74">
            <w:pPr>
              <w:rPr>
                <w:ins w:id="81" w:author="ice-amo" w:date="2017-10-23T12:18:00Z"/>
                <w:color w:val="000000" w:themeColor="text1"/>
                <w:lang w:bidi="en-US"/>
              </w:rPr>
            </w:pPr>
            <w:ins w:id="82" w:author="ice-amo" w:date="2017-10-23T12:18:00Z">
              <w:r w:rsidRPr="007B5240">
                <w:rPr>
                  <w:color w:val="000000" w:themeColor="text1"/>
                  <w:lang w:bidi="en-US"/>
                </w:rPr>
                <w:t>Data Destination</w:t>
              </w:r>
            </w:ins>
          </w:p>
        </w:tc>
        <w:tc>
          <w:tcPr>
            <w:tcW w:w="5522" w:type="dxa"/>
          </w:tcPr>
          <w:p w14:paraId="6E302C76" w14:textId="77777777" w:rsidR="0033754E" w:rsidRPr="007B5240" w:rsidRDefault="0033754E" w:rsidP="005D6B74">
            <w:pPr>
              <w:rPr>
                <w:ins w:id="83" w:author="ice-amo" w:date="2017-10-23T12:18:00Z"/>
                <w:color w:val="000000" w:themeColor="text1"/>
                <w:lang w:bidi="th-TH"/>
              </w:rPr>
            </w:pPr>
          </w:p>
        </w:tc>
      </w:tr>
      <w:tr w:rsidR="00715EC9" w:rsidRPr="003101BC" w14:paraId="6BFDF86C" w14:textId="77777777" w:rsidTr="00D525B5">
        <w:tc>
          <w:tcPr>
            <w:tcW w:w="630" w:type="dxa"/>
            <w:vMerge w:val="restart"/>
          </w:tcPr>
          <w:p w14:paraId="69A4456F" w14:textId="5867FEAE" w:rsidR="00715EC9" w:rsidRPr="0033754E" w:rsidRDefault="0033754E" w:rsidP="0033754E">
            <w:pPr>
              <w:rPr>
                <w:color w:val="000000" w:themeColor="text1"/>
                <w:lang w:bidi="th-TH"/>
                <w:rPrChange w:id="84" w:author="ice-amo" w:date="2017-10-23T12:19:00Z">
                  <w:rPr>
                    <w:lang w:bidi="en-US"/>
                  </w:rPr>
                </w:rPrChange>
              </w:rPr>
              <w:pPrChange w:id="85" w:author="ice-amo" w:date="2017-10-23T12:19:00Z">
                <w:pPr>
                  <w:pStyle w:val="ListParagraph"/>
                  <w:numPr>
                    <w:numId w:val="31"/>
                  </w:numPr>
                  <w:ind w:left="432" w:hanging="360"/>
                </w:pPr>
              </w:pPrChange>
            </w:pPr>
            <w:ins w:id="86" w:author="ice-amo" w:date="2017-10-23T12:19:00Z">
              <w:r>
                <w:rPr>
                  <w:color w:val="000000" w:themeColor="text1"/>
                  <w:lang w:bidi="th-TH"/>
                </w:rPr>
                <w:t>23</w:t>
              </w:r>
            </w:ins>
          </w:p>
        </w:tc>
        <w:tc>
          <w:tcPr>
            <w:tcW w:w="2485" w:type="dxa"/>
            <w:vMerge w:val="restart"/>
          </w:tcPr>
          <w:p w14:paraId="5E08A2F7" w14:textId="0699DA2E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ins w:id="87" w:author="ice-amo" w:date="2017-10-23T12:18:00Z">
              <w:r w:rsidR="0033754E">
                <w:rPr>
                  <w:color w:val="000000" w:themeColor="text1"/>
                  <w:shd w:val="clear" w:color="auto" w:fill="FFFFFF"/>
                </w:rPr>
                <w:t>2</w:t>
              </w:r>
            </w:ins>
            <w:del w:id="88" w:author="ice-amo" w:date="2017-10-23T12:18:00Z">
              <w:r w:rsidRPr="007B5240" w:rsidDel="0033754E">
                <w:rPr>
                  <w:color w:val="000000" w:themeColor="text1"/>
                  <w:shd w:val="clear" w:color="auto" w:fill="FFFFFF"/>
                </w:rPr>
                <w:delText xml:space="preserve">1 </w:delText>
              </w:r>
            </w:del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7B5240">
              <w:rPr>
                <w:color w:val="000000" w:themeColor="text1"/>
                <w:shd w:val="clear" w:color="auto" w:fill="FFFFFF"/>
              </w:rPr>
              <w:t xml:space="preserve"> ATTRIBUTE15</w:t>
            </w:r>
            <w:bookmarkStart w:id="89" w:name="_GoBack"/>
            <w:bookmarkEnd w:id="89"/>
          </w:p>
        </w:tc>
        <w:tc>
          <w:tcPr>
            <w:tcW w:w="1457" w:type="dxa"/>
          </w:tcPr>
          <w:p w14:paraId="0C60D04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2DA75AA8" w14:textId="77777777" w:rsidTr="00D525B5">
        <w:tc>
          <w:tcPr>
            <w:tcW w:w="630" w:type="dxa"/>
            <w:vMerge/>
          </w:tcPr>
          <w:p w14:paraId="09304471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3156EC21" w14:textId="77777777" w:rsidTr="00D525B5">
        <w:tc>
          <w:tcPr>
            <w:tcW w:w="630" w:type="dxa"/>
            <w:vMerge/>
          </w:tcPr>
          <w:p w14:paraId="084D9AAE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554CAC4" w14:textId="77777777" w:rsidTr="00D525B5">
        <w:tc>
          <w:tcPr>
            <w:tcW w:w="630" w:type="dxa"/>
            <w:vMerge/>
          </w:tcPr>
          <w:p w14:paraId="6EAD6C0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7FDB1BEB" w14:textId="77777777" w:rsidTr="00D525B5">
        <w:tc>
          <w:tcPr>
            <w:tcW w:w="630" w:type="dxa"/>
            <w:vMerge/>
          </w:tcPr>
          <w:p w14:paraId="00F3BE30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715EC9" w:rsidRPr="007B5240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3FC951F" w14:textId="77777777" w:rsidTr="00D525B5">
        <w:tc>
          <w:tcPr>
            <w:tcW w:w="630" w:type="dxa"/>
            <w:vMerge/>
          </w:tcPr>
          <w:p w14:paraId="13CB137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150845F2" w:rsidR="001976EC" w:rsidRPr="007B5240" w:rsidRDefault="001976EC" w:rsidP="00715EC9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</w:t>
            </w:r>
            <w:r w:rsidR="00E10592" w:rsidRPr="007B5240">
              <w:rPr>
                <w:color w:val="000000" w:themeColor="text1"/>
                <w:lang w:bidi="th-TH"/>
              </w:rPr>
              <w:t>line_number</w:t>
            </w:r>
          </w:p>
        </w:tc>
      </w:tr>
      <w:tr w:rsidR="00715EC9" w:rsidRPr="003101BC" w14:paraId="7BEC9A7A" w14:textId="77777777" w:rsidTr="00D525B5">
        <w:tc>
          <w:tcPr>
            <w:tcW w:w="630" w:type="dxa"/>
            <w:vMerge/>
          </w:tcPr>
          <w:p w14:paraId="1BF19E28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715EC9" w:rsidRPr="007B5240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05486441" w14:textId="77777777" w:rsidTr="00D525B5">
        <w:tc>
          <w:tcPr>
            <w:tcW w:w="630" w:type="dxa"/>
            <w:vMerge w:val="restart"/>
          </w:tcPr>
          <w:p w14:paraId="4441F561" w14:textId="392ACCC4" w:rsidR="00D34055" w:rsidRPr="0033754E" w:rsidRDefault="0033754E" w:rsidP="0033754E">
            <w:pPr>
              <w:rPr>
                <w:color w:val="000000" w:themeColor="text1"/>
                <w:lang w:bidi="en-US"/>
                <w:rPrChange w:id="90" w:author="ice-amo" w:date="2017-10-23T12:19:00Z">
                  <w:rPr>
                    <w:lang w:bidi="en-US"/>
                  </w:rPr>
                </w:rPrChange>
              </w:rPr>
              <w:pPrChange w:id="91" w:author="ice-amo" w:date="2017-10-23T12:19:00Z">
                <w:pPr>
                  <w:pStyle w:val="ListParagraph"/>
                  <w:numPr>
                    <w:numId w:val="31"/>
                  </w:numPr>
                  <w:ind w:left="432" w:hanging="360"/>
                </w:pPr>
              </w:pPrChange>
            </w:pPr>
            <w:ins w:id="92" w:author="ice-amo" w:date="2017-10-23T12:19:00Z">
              <w:r>
                <w:rPr>
                  <w:color w:val="000000" w:themeColor="text1"/>
                  <w:lang w:bidi="en-US"/>
                </w:rPr>
                <w:t>24</w:t>
              </w:r>
            </w:ins>
          </w:p>
        </w:tc>
        <w:tc>
          <w:tcPr>
            <w:tcW w:w="2485" w:type="dxa"/>
            <w:vMerge w:val="restart"/>
          </w:tcPr>
          <w:p w14:paraId="316F65A7" w14:textId="5D9DBE8D" w:rsidR="00D34055" w:rsidRPr="007B5240" w:rsidRDefault="00715EC9" w:rsidP="00D34055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</w:t>
            </w:r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NUMBER1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 xml:space="preserve"> ..</w:t>
            </w:r>
            <w:proofErr w:type="gramEnd"/>
            <w:r w:rsidR="00D34055" w:rsidRPr="007B5240">
              <w:rPr>
                <w:color w:val="000000" w:themeColor="text1"/>
                <w:shd w:val="clear" w:color="auto" w:fill="FFFFFF"/>
              </w:rPr>
              <w:t xml:space="preserve"> ATTRIBUTE</w:t>
            </w:r>
            <w:r w:rsidRPr="007B5240">
              <w:rPr>
                <w:color w:val="000000" w:themeColor="text1"/>
                <w:shd w:val="clear" w:color="auto" w:fill="FFFFFF"/>
              </w:rPr>
              <w:t>_NUMBER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>15</w:t>
            </w:r>
          </w:p>
        </w:tc>
        <w:tc>
          <w:tcPr>
            <w:tcW w:w="1457" w:type="dxa"/>
          </w:tcPr>
          <w:p w14:paraId="199B823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3EC02612" w14:textId="77777777" w:rsidTr="00D525B5">
        <w:tc>
          <w:tcPr>
            <w:tcW w:w="630" w:type="dxa"/>
            <w:vMerge/>
          </w:tcPr>
          <w:p w14:paraId="453AB9DA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D34055" w:rsidRPr="007B5240" w:rsidRDefault="00715EC9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D34055" w:rsidRPr="003101BC" w14:paraId="780AD68B" w14:textId="77777777" w:rsidTr="00D525B5">
        <w:tc>
          <w:tcPr>
            <w:tcW w:w="630" w:type="dxa"/>
            <w:vMerge/>
          </w:tcPr>
          <w:p w14:paraId="6C816517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44B935B" w14:textId="77777777" w:rsidTr="00D525B5">
        <w:tc>
          <w:tcPr>
            <w:tcW w:w="630" w:type="dxa"/>
            <w:vMerge/>
          </w:tcPr>
          <w:p w14:paraId="52D58CA1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76A0572A" w14:textId="77777777" w:rsidTr="00D525B5">
        <w:tc>
          <w:tcPr>
            <w:tcW w:w="630" w:type="dxa"/>
            <w:vMerge/>
          </w:tcPr>
          <w:p w14:paraId="3260BC0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401BC6A3" w14:textId="77777777" w:rsidTr="00D525B5">
        <w:tc>
          <w:tcPr>
            <w:tcW w:w="630" w:type="dxa"/>
            <w:vMerge/>
          </w:tcPr>
          <w:p w14:paraId="003CCEB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360A2D8" w14:textId="77777777" w:rsidTr="00D525B5">
        <w:tc>
          <w:tcPr>
            <w:tcW w:w="630" w:type="dxa"/>
            <w:vMerge/>
          </w:tcPr>
          <w:p w14:paraId="04A038A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6F4D38" w14:textId="77777777" w:rsidTr="00D525B5">
        <w:tc>
          <w:tcPr>
            <w:tcW w:w="630" w:type="dxa"/>
            <w:vMerge w:val="restart"/>
          </w:tcPr>
          <w:p w14:paraId="7D53E679" w14:textId="727C6D52" w:rsidR="00D34055" w:rsidRPr="0033754E" w:rsidRDefault="0033754E" w:rsidP="0033754E">
            <w:pPr>
              <w:rPr>
                <w:color w:val="000000" w:themeColor="text1"/>
                <w:lang w:bidi="en-US"/>
                <w:rPrChange w:id="93" w:author="ice-amo" w:date="2017-10-23T12:19:00Z">
                  <w:rPr>
                    <w:lang w:bidi="en-US"/>
                  </w:rPr>
                </w:rPrChange>
              </w:rPr>
              <w:pPrChange w:id="94" w:author="ice-amo" w:date="2017-10-23T12:19:00Z">
                <w:pPr>
                  <w:pStyle w:val="ListParagraph"/>
                  <w:numPr>
                    <w:numId w:val="31"/>
                  </w:numPr>
                  <w:ind w:left="432" w:hanging="360"/>
                </w:pPr>
              </w:pPrChange>
            </w:pPr>
            <w:ins w:id="95" w:author="ice-amo" w:date="2017-10-23T12:19:00Z">
              <w:r>
                <w:rPr>
                  <w:color w:val="000000" w:themeColor="text1"/>
                  <w:lang w:bidi="en-US"/>
                </w:rPr>
                <w:t>25</w:t>
              </w:r>
            </w:ins>
          </w:p>
        </w:tc>
        <w:tc>
          <w:tcPr>
            <w:tcW w:w="2485" w:type="dxa"/>
            <w:vMerge w:val="restart"/>
          </w:tcPr>
          <w:p w14:paraId="16BD9E08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ATTRIBUTE_DATE1</w:t>
            </w:r>
            <w:proofErr w:type="gramStart"/>
            <w:r w:rsidRPr="007B5240">
              <w:rPr>
                <w:color w:val="000000" w:themeColor="text1"/>
                <w:shd w:val="clear" w:color="auto" w:fill="FFFFFF"/>
              </w:rPr>
              <w:t>..</w:t>
            </w:r>
            <w:proofErr w:type="gramEnd"/>
            <w:r w:rsidRPr="007B5240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6D6E4B97" w14:textId="77777777" w:rsidTr="00D525B5">
        <w:tc>
          <w:tcPr>
            <w:tcW w:w="630" w:type="dxa"/>
            <w:vMerge/>
          </w:tcPr>
          <w:p w14:paraId="33F25814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D34055" w:rsidRPr="003101BC" w14:paraId="42B85207" w14:textId="77777777" w:rsidTr="00D525B5">
        <w:tc>
          <w:tcPr>
            <w:tcW w:w="630" w:type="dxa"/>
            <w:vMerge/>
          </w:tcPr>
          <w:p w14:paraId="3B56DF62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D773F52" w14:textId="77777777" w:rsidTr="00D525B5">
        <w:tc>
          <w:tcPr>
            <w:tcW w:w="630" w:type="dxa"/>
            <w:vMerge/>
          </w:tcPr>
          <w:p w14:paraId="342FBB7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6B8AB241" w14:textId="77777777" w:rsidTr="00D525B5">
        <w:tc>
          <w:tcPr>
            <w:tcW w:w="630" w:type="dxa"/>
            <w:vMerge/>
          </w:tcPr>
          <w:p w14:paraId="52C4E5F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3334A29" w14:textId="77777777" w:rsidTr="00D525B5">
        <w:tc>
          <w:tcPr>
            <w:tcW w:w="630" w:type="dxa"/>
            <w:vMerge/>
          </w:tcPr>
          <w:p w14:paraId="42E560D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0CFD99B8" w14:textId="77777777" w:rsidTr="00D525B5">
        <w:trPr>
          <w:trHeight w:val="522"/>
        </w:trPr>
        <w:tc>
          <w:tcPr>
            <w:tcW w:w="630" w:type="dxa"/>
            <w:vMerge/>
          </w:tcPr>
          <w:p w14:paraId="01B0C1B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0FA46DB" w14:textId="77777777" w:rsidTr="00D525B5">
        <w:tc>
          <w:tcPr>
            <w:tcW w:w="630" w:type="dxa"/>
            <w:vMerge w:val="restart"/>
          </w:tcPr>
          <w:p w14:paraId="77FEDC37" w14:textId="205FA379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5328EA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ATTRIBUTE_TIMESTAMP1</w:t>
            </w:r>
            <w:r w:rsidRPr="007B5240">
              <w:rPr>
                <w:color w:val="000000" w:themeColor="text1"/>
                <w:lang w:bidi="th-TH"/>
              </w:rPr>
              <w:t xml:space="preserve"> .. </w:t>
            </w:r>
            <w:r w:rsidRPr="007B5240">
              <w:rPr>
                <w:color w:val="000000" w:themeColor="text1"/>
                <w:lang w:bidi="th-TH"/>
              </w:rPr>
              <w:lastRenderedPageBreak/>
              <w:t>ATTRIBUTE_TIMESTAMP15</w:t>
            </w:r>
          </w:p>
        </w:tc>
        <w:tc>
          <w:tcPr>
            <w:tcW w:w="1457" w:type="dxa"/>
          </w:tcPr>
          <w:p w14:paraId="1C5541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lastRenderedPageBreak/>
              <w:t>Description</w:t>
            </w:r>
          </w:p>
        </w:tc>
        <w:tc>
          <w:tcPr>
            <w:tcW w:w="5522" w:type="dxa"/>
          </w:tcPr>
          <w:p w14:paraId="0DAF1661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5F785D57" w14:textId="77777777" w:rsidTr="00D525B5">
        <w:tc>
          <w:tcPr>
            <w:tcW w:w="630" w:type="dxa"/>
            <w:vMerge/>
          </w:tcPr>
          <w:p w14:paraId="6C7CFB33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  <w:r w:rsidRPr="007B5240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D34055" w:rsidRPr="003101BC" w14:paraId="7C2666FC" w14:textId="77777777" w:rsidTr="00D525B5">
        <w:tc>
          <w:tcPr>
            <w:tcW w:w="630" w:type="dxa"/>
            <w:vMerge/>
          </w:tcPr>
          <w:p w14:paraId="27A1BC5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4F403CF" w14:textId="77777777" w:rsidTr="00D525B5">
        <w:tc>
          <w:tcPr>
            <w:tcW w:w="630" w:type="dxa"/>
            <w:vMerge/>
          </w:tcPr>
          <w:p w14:paraId="6849D70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24538227" w14:textId="77777777" w:rsidTr="00D525B5">
        <w:tc>
          <w:tcPr>
            <w:tcW w:w="630" w:type="dxa"/>
            <w:vMerge/>
          </w:tcPr>
          <w:p w14:paraId="4042D020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4623F00" w14:textId="77777777" w:rsidTr="00D525B5">
        <w:tc>
          <w:tcPr>
            <w:tcW w:w="630" w:type="dxa"/>
            <w:vMerge/>
          </w:tcPr>
          <w:p w14:paraId="32B4D59B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274EF82" w14:textId="77777777" w:rsidTr="00D525B5">
        <w:trPr>
          <w:trHeight w:val="522"/>
        </w:trPr>
        <w:tc>
          <w:tcPr>
            <w:tcW w:w="630" w:type="dxa"/>
            <w:vMerge/>
          </w:tcPr>
          <w:p w14:paraId="0817C5D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598CC1" w14:textId="77777777" w:rsidTr="00D525B5">
        <w:tc>
          <w:tcPr>
            <w:tcW w:w="630" w:type="dxa"/>
            <w:vMerge w:val="restart"/>
          </w:tcPr>
          <w:p w14:paraId="2B1508D2" w14:textId="5983468B" w:rsidR="00D34055" w:rsidRPr="0033754E" w:rsidRDefault="0033754E" w:rsidP="0033754E">
            <w:pPr>
              <w:rPr>
                <w:color w:val="000000" w:themeColor="text1"/>
                <w:lang w:bidi="en-US"/>
                <w:rPrChange w:id="96" w:author="ice-amo" w:date="2017-10-23T12:19:00Z">
                  <w:rPr>
                    <w:lang w:bidi="en-US"/>
                  </w:rPr>
                </w:rPrChange>
              </w:rPr>
              <w:pPrChange w:id="97" w:author="ice-amo" w:date="2017-10-23T12:19:00Z">
                <w:pPr>
                  <w:pStyle w:val="ListParagraph"/>
                  <w:numPr>
                    <w:numId w:val="31"/>
                  </w:numPr>
                  <w:ind w:left="432" w:hanging="360"/>
                </w:pPr>
              </w:pPrChange>
            </w:pPr>
            <w:ins w:id="98" w:author="ice-amo" w:date="2017-10-23T12:19:00Z">
              <w:r>
                <w:rPr>
                  <w:color w:val="000000" w:themeColor="text1"/>
                  <w:lang w:bidi="en-US"/>
                </w:rPr>
                <w:t>26</w:t>
              </w:r>
            </w:ins>
          </w:p>
        </w:tc>
        <w:tc>
          <w:tcPr>
            <w:tcW w:w="2485" w:type="dxa"/>
            <w:vMerge w:val="restart"/>
          </w:tcPr>
          <w:p w14:paraId="61003BC6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356327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2134B24" w14:textId="77777777" w:rsidTr="00D525B5">
        <w:tc>
          <w:tcPr>
            <w:tcW w:w="630" w:type="dxa"/>
            <w:vMerge/>
          </w:tcPr>
          <w:p w14:paraId="7179C1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VARCHAR2(1)</w:t>
            </w:r>
          </w:p>
        </w:tc>
      </w:tr>
      <w:tr w:rsidR="00D34055" w:rsidRPr="003101BC" w14:paraId="594F1141" w14:textId="77777777" w:rsidTr="00D525B5">
        <w:tc>
          <w:tcPr>
            <w:tcW w:w="630" w:type="dxa"/>
            <w:vMerge/>
          </w:tcPr>
          <w:p w14:paraId="59366BC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‘N’</w:t>
            </w:r>
          </w:p>
        </w:tc>
      </w:tr>
      <w:tr w:rsidR="00D34055" w:rsidRPr="003101BC" w14:paraId="5F14CD1D" w14:textId="77777777" w:rsidTr="00D525B5">
        <w:tc>
          <w:tcPr>
            <w:tcW w:w="630" w:type="dxa"/>
            <w:vMerge/>
          </w:tcPr>
          <w:p w14:paraId="4955DC3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356327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Yes</w:t>
            </w:r>
          </w:p>
        </w:tc>
      </w:tr>
      <w:tr w:rsidR="00D34055" w:rsidRPr="003101BC" w14:paraId="62F8B433" w14:textId="77777777" w:rsidTr="00D525B5">
        <w:tc>
          <w:tcPr>
            <w:tcW w:w="630" w:type="dxa"/>
            <w:vMerge/>
          </w:tcPr>
          <w:p w14:paraId="3C0DB18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9D7CA99" w14:textId="77777777" w:rsidTr="00D525B5">
        <w:tc>
          <w:tcPr>
            <w:tcW w:w="630" w:type="dxa"/>
            <w:vMerge/>
          </w:tcPr>
          <w:p w14:paraId="7A25F53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356327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N = NO PROCESS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P = PROCESSING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Y = PROCESS COMPLETE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D34055" w:rsidRPr="003101BC" w14:paraId="434B46D8" w14:textId="77777777" w:rsidTr="00D525B5">
        <w:trPr>
          <w:trHeight w:val="522"/>
        </w:trPr>
        <w:tc>
          <w:tcPr>
            <w:tcW w:w="630" w:type="dxa"/>
            <w:vMerge/>
          </w:tcPr>
          <w:p w14:paraId="76842C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1B33F1" w:rsidR="00E86FAD" w:rsidRDefault="00E86F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A4ADD1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715EC9" w:rsidRPr="003101BC" w14:paraId="08092B37" w14:textId="77777777" w:rsidTr="000C6DB2">
        <w:tc>
          <w:tcPr>
            <w:tcW w:w="630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0C6DB2">
        <w:tc>
          <w:tcPr>
            <w:tcW w:w="630" w:type="dxa"/>
            <w:vMerge w:val="restart"/>
          </w:tcPr>
          <w:p w14:paraId="62CB9E51" w14:textId="0AB9BF6A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857240" w14:textId="11B16CCC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0C6DB2">
        <w:tc>
          <w:tcPr>
            <w:tcW w:w="630" w:type="dxa"/>
            <w:vMerge/>
          </w:tcPr>
          <w:p w14:paraId="0855D6E3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0C6DB2">
        <w:tc>
          <w:tcPr>
            <w:tcW w:w="630" w:type="dxa"/>
            <w:vMerge/>
          </w:tcPr>
          <w:p w14:paraId="53EB8BFC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0C6DB2">
        <w:tc>
          <w:tcPr>
            <w:tcW w:w="630" w:type="dxa"/>
            <w:vMerge/>
          </w:tcPr>
          <w:p w14:paraId="7EC089A1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0C6DB2">
        <w:tc>
          <w:tcPr>
            <w:tcW w:w="630" w:type="dxa"/>
            <w:vMerge/>
          </w:tcPr>
          <w:p w14:paraId="5A15F8C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0C6DB2">
        <w:tc>
          <w:tcPr>
            <w:tcW w:w="630" w:type="dxa"/>
            <w:vMerge/>
          </w:tcPr>
          <w:p w14:paraId="42361E2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0C6DB2">
        <w:tc>
          <w:tcPr>
            <w:tcW w:w="630" w:type="dxa"/>
            <w:vMerge/>
          </w:tcPr>
          <w:p w14:paraId="2C2C86E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0C6DB2">
        <w:tc>
          <w:tcPr>
            <w:tcW w:w="630" w:type="dxa"/>
            <w:vMerge w:val="restart"/>
          </w:tcPr>
          <w:p w14:paraId="199BA4B0" w14:textId="12F0F816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09ACD0" w14:textId="5EA77DFD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2141C5B4" w14:textId="77777777" w:rsidTr="000C6DB2">
        <w:tc>
          <w:tcPr>
            <w:tcW w:w="630" w:type="dxa"/>
            <w:vMerge/>
          </w:tcPr>
          <w:p w14:paraId="7080AD19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0C6DB2">
        <w:tc>
          <w:tcPr>
            <w:tcW w:w="630" w:type="dxa"/>
            <w:vMerge/>
          </w:tcPr>
          <w:p w14:paraId="734A454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0C6DB2">
        <w:tc>
          <w:tcPr>
            <w:tcW w:w="630" w:type="dxa"/>
            <w:vMerge/>
          </w:tcPr>
          <w:p w14:paraId="0FB4EBC5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0C6DB2">
        <w:tc>
          <w:tcPr>
            <w:tcW w:w="630" w:type="dxa"/>
            <w:vMerge/>
          </w:tcPr>
          <w:p w14:paraId="67C0E574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0C6DB2">
        <w:tc>
          <w:tcPr>
            <w:tcW w:w="630" w:type="dxa"/>
            <w:vMerge/>
          </w:tcPr>
          <w:p w14:paraId="14940986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715EC9" w:rsidRPr="003101BC" w14:paraId="1AF1C157" w14:textId="77777777" w:rsidTr="000C6DB2">
        <w:tc>
          <w:tcPr>
            <w:tcW w:w="630" w:type="dxa"/>
            <w:vMerge/>
          </w:tcPr>
          <w:p w14:paraId="5702EC52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0C6DB2">
        <w:tc>
          <w:tcPr>
            <w:tcW w:w="630" w:type="dxa"/>
            <w:vMerge w:val="restart"/>
          </w:tcPr>
          <w:p w14:paraId="6D61B1C9" w14:textId="416A2EC5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7EE4E19" w14:textId="5A992F5F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0C6DB2">
        <w:tc>
          <w:tcPr>
            <w:tcW w:w="630" w:type="dxa"/>
            <w:vMerge/>
          </w:tcPr>
          <w:p w14:paraId="6DDFB619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0C6DB2">
        <w:tc>
          <w:tcPr>
            <w:tcW w:w="630" w:type="dxa"/>
            <w:vMerge/>
          </w:tcPr>
          <w:p w14:paraId="09C1D223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0C6DB2">
        <w:tc>
          <w:tcPr>
            <w:tcW w:w="630" w:type="dxa"/>
            <w:vMerge/>
          </w:tcPr>
          <w:p w14:paraId="1CA631BD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0C6DB2">
        <w:tc>
          <w:tcPr>
            <w:tcW w:w="630" w:type="dxa"/>
            <w:vMerge/>
          </w:tcPr>
          <w:p w14:paraId="0F4FB8CA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0C6DB2">
        <w:tc>
          <w:tcPr>
            <w:tcW w:w="630" w:type="dxa"/>
            <w:vMerge/>
          </w:tcPr>
          <w:p w14:paraId="7E6ECCC0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0C6DB2">
        <w:tc>
          <w:tcPr>
            <w:tcW w:w="630" w:type="dxa"/>
            <w:vMerge/>
          </w:tcPr>
          <w:p w14:paraId="440B0DFF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0C6DB2">
        <w:tc>
          <w:tcPr>
            <w:tcW w:w="630" w:type="dxa"/>
            <w:vMerge w:val="restart"/>
          </w:tcPr>
          <w:p w14:paraId="742FDF5F" w14:textId="2191200C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0C6DB2">
        <w:tc>
          <w:tcPr>
            <w:tcW w:w="630" w:type="dxa"/>
            <w:vMerge/>
          </w:tcPr>
          <w:p w14:paraId="1BF8546C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0C6DB2">
        <w:tc>
          <w:tcPr>
            <w:tcW w:w="630" w:type="dxa"/>
            <w:vMerge/>
          </w:tcPr>
          <w:p w14:paraId="02966B44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0C6DB2">
        <w:tc>
          <w:tcPr>
            <w:tcW w:w="630" w:type="dxa"/>
            <w:vMerge/>
          </w:tcPr>
          <w:p w14:paraId="5A8E2DE9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0C6DB2">
        <w:trPr>
          <w:trHeight w:val="268"/>
        </w:trPr>
        <w:tc>
          <w:tcPr>
            <w:tcW w:w="630" w:type="dxa"/>
            <w:vMerge/>
          </w:tcPr>
          <w:p w14:paraId="11C7497E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0C6DB2">
        <w:tc>
          <w:tcPr>
            <w:tcW w:w="630" w:type="dxa"/>
            <w:vMerge/>
          </w:tcPr>
          <w:p w14:paraId="51BB13FF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0C6DB2">
        <w:tc>
          <w:tcPr>
            <w:tcW w:w="630" w:type="dxa"/>
            <w:vMerge/>
          </w:tcPr>
          <w:p w14:paraId="26A01F07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71D03A78" w:rsidR="00B06923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Billing  &gt; (F) Quatity</w:t>
            </w:r>
          </w:p>
        </w:tc>
      </w:tr>
      <w:tr w:rsidR="00541401" w:rsidRPr="003101BC" w14:paraId="30B9AE58" w14:textId="77777777" w:rsidTr="000C6DB2">
        <w:tc>
          <w:tcPr>
            <w:tcW w:w="630" w:type="dxa"/>
            <w:vMerge w:val="restart"/>
          </w:tcPr>
          <w:p w14:paraId="44730588" w14:textId="57873616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BA7F997" w14:textId="72844218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2EFDEBA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52A1556D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541401" w:rsidRPr="003101BC" w14:paraId="3D9B1C63" w14:textId="77777777" w:rsidTr="000C6DB2">
        <w:tc>
          <w:tcPr>
            <w:tcW w:w="630" w:type="dxa"/>
            <w:vMerge/>
          </w:tcPr>
          <w:p w14:paraId="5E622C4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329CB92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39ADB8C2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3E7A650A" w14:textId="77777777" w:rsidTr="000C6DB2">
        <w:tc>
          <w:tcPr>
            <w:tcW w:w="630" w:type="dxa"/>
            <w:vMerge/>
          </w:tcPr>
          <w:p w14:paraId="029CD51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01492F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DB31D6" w14:textId="77777777" w:rsidTr="000C6DB2">
        <w:tc>
          <w:tcPr>
            <w:tcW w:w="630" w:type="dxa"/>
            <w:vMerge/>
          </w:tcPr>
          <w:p w14:paraId="7883117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604BED5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022A28B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C93651C" w14:textId="77777777" w:rsidTr="000C6DB2">
        <w:trPr>
          <w:trHeight w:val="277"/>
        </w:trPr>
        <w:tc>
          <w:tcPr>
            <w:tcW w:w="630" w:type="dxa"/>
            <w:vMerge/>
          </w:tcPr>
          <w:p w14:paraId="5213E144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2923C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45C17F31" w14:textId="77777777" w:rsidTr="000C6DB2">
        <w:tc>
          <w:tcPr>
            <w:tcW w:w="630" w:type="dxa"/>
            <w:vMerge/>
          </w:tcPr>
          <w:p w14:paraId="3D9ADBE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02F5745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C1E018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(F)Compayny</w:t>
            </w:r>
          </w:p>
        </w:tc>
      </w:tr>
      <w:tr w:rsidR="00541401" w:rsidRPr="003101BC" w14:paraId="3BF12419" w14:textId="77777777" w:rsidTr="000C6DB2">
        <w:tc>
          <w:tcPr>
            <w:tcW w:w="630" w:type="dxa"/>
            <w:vMerge/>
          </w:tcPr>
          <w:p w14:paraId="2B395D4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541401" w:rsidRPr="003101BC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593E3466" w:rsidR="00541401" w:rsidRPr="003101BC" w:rsidRDefault="00541401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70151E2A" w:rsidR="00541401" w:rsidRPr="003101BC" w:rsidRDefault="0054140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Segment1</w:t>
            </w:r>
          </w:p>
        </w:tc>
      </w:tr>
      <w:tr w:rsidR="00541401" w:rsidRPr="003101BC" w14:paraId="7A6FAEAC" w14:textId="77777777" w:rsidTr="000C6DB2">
        <w:tc>
          <w:tcPr>
            <w:tcW w:w="630" w:type="dxa"/>
            <w:vMerge w:val="restart"/>
          </w:tcPr>
          <w:p w14:paraId="59EC9A50" w14:textId="7932E000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4E8C275" w14:textId="0CE14019" w:rsidR="00541401" w:rsidRPr="00847D7A" w:rsidRDefault="00541401" w:rsidP="00447473">
            <w:pPr>
              <w:rPr>
                <w:lang w:eastAsia="en-US" w:bidi="th-TH"/>
              </w:rPr>
            </w:pPr>
            <w:r w:rsidRPr="00847D7A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0B705A9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7A15C7E9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541401" w:rsidRPr="003101BC" w14:paraId="735A234A" w14:textId="77777777" w:rsidTr="000C6DB2">
        <w:tc>
          <w:tcPr>
            <w:tcW w:w="630" w:type="dxa"/>
            <w:vMerge/>
          </w:tcPr>
          <w:p w14:paraId="298CEA8E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003E989E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2D2DB91C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lang w:bidi="th-TH"/>
              </w:rPr>
              <w:t>VARCHAR2(25)</w:t>
            </w:r>
          </w:p>
        </w:tc>
      </w:tr>
      <w:tr w:rsidR="00541401" w:rsidRPr="003101BC" w14:paraId="73702190" w14:textId="77777777" w:rsidTr="000C6DB2">
        <w:tc>
          <w:tcPr>
            <w:tcW w:w="630" w:type="dxa"/>
            <w:vMerge/>
          </w:tcPr>
          <w:p w14:paraId="6408BBF3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3817B20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481BF05E" w14:textId="77777777" w:rsidTr="000C6DB2">
        <w:tc>
          <w:tcPr>
            <w:tcW w:w="630" w:type="dxa"/>
            <w:vMerge/>
          </w:tcPr>
          <w:p w14:paraId="2FC47F6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01915F1D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68727839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shd w:val="clear" w:color="auto" w:fill="FFFFFF"/>
              </w:rPr>
              <w:t>Yes</w:t>
            </w:r>
          </w:p>
        </w:tc>
      </w:tr>
      <w:tr w:rsidR="00541401" w:rsidRPr="003101BC" w14:paraId="31C15CE1" w14:textId="77777777" w:rsidTr="000C6DB2">
        <w:trPr>
          <w:trHeight w:val="277"/>
        </w:trPr>
        <w:tc>
          <w:tcPr>
            <w:tcW w:w="630" w:type="dxa"/>
            <w:vMerge/>
          </w:tcPr>
          <w:p w14:paraId="72E1343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2E95B1BC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7579D3A5" w14:textId="77777777" w:rsidTr="000C6DB2">
        <w:tc>
          <w:tcPr>
            <w:tcW w:w="630" w:type="dxa"/>
            <w:vMerge/>
          </w:tcPr>
          <w:p w14:paraId="6214EEF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34B3872A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6DACFA8B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541401" w:rsidRPr="003101BC" w14:paraId="09438826" w14:textId="77777777" w:rsidTr="000C6DB2">
        <w:tc>
          <w:tcPr>
            <w:tcW w:w="630" w:type="dxa"/>
            <w:vMerge/>
          </w:tcPr>
          <w:p w14:paraId="5DB95022" w14:textId="77777777" w:rsidR="00541401" w:rsidRPr="00626EBD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541401" w:rsidRPr="00626EBD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5254BDE5" w:rsidR="00541401" w:rsidRPr="00626EBD" w:rsidRDefault="00541401" w:rsidP="00447473">
            <w:pPr>
              <w:rPr>
                <w:lang w:bidi="en-US"/>
              </w:rPr>
            </w:pPr>
            <w:r w:rsidRPr="00626EB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34FCCD8D" w:rsidR="00541401" w:rsidRPr="00626EBD" w:rsidRDefault="00541401" w:rsidP="00447473">
            <w:pPr>
              <w:rPr>
                <w:shd w:val="clear" w:color="auto" w:fill="FFFFFF"/>
              </w:rPr>
            </w:pPr>
            <w:r w:rsidRPr="00626EBD">
              <w:rPr>
                <w:lang w:bidi="th-TH"/>
              </w:rPr>
              <w:t>Procurement &gt;(P) Purchase Requisition &gt; Billing  &gt; (F) Charge Account Segment2</w:t>
            </w:r>
          </w:p>
        </w:tc>
      </w:tr>
      <w:tr w:rsidR="00541401" w:rsidRPr="003101BC" w14:paraId="6843D766" w14:textId="77777777" w:rsidTr="000C6DB2">
        <w:tc>
          <w:tcPr>
            <w:tcW w:w="630" w:type="dxa"/>
            <w:vMerge w:val="restart"/>
          </w:tcPr>
          <w:p w14:paraId="556ED836" w14:textId="2FC8636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8697CDE" w14:textId="2363BFDC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21E7FDAF" w14:textId="32A536F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FA58BF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541401" w:rsidRPr="003101BC" w14:paraId="33FA63A6" w14:textId="77777777" w:rsidTr="000C6DB2">
        <w:tc>
          <w:tcPr>
            <w:tcW w:w="630" w:type="dxa"/>
            <w:vMerge/>
          </w:tcPr>
          <w:p w14:paraId="0DAB5ECA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84233D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0A6417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69A06679" w14:textId="77777777" w:rsidTr="000C6DB2">
        <w:tc>
          <w:tcPr>
            <w:tcW w:w="630" w:type="dxa"/>
            <w:vMerge/>
          </w:tcPr>
          <w:p w14:paraId="27CDA23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2B23DF1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1436D923" w14:textId="77777777" w:rsidTr="000C6DB2">
        <w:tc>
          <w:tcPr>
            <w:tcW w:w="630" w:type="dxa"/>
            <w:vMerge/>
          </w:tcPr>
          <w:p w14:paraId="49881DE0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1324103B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3F9BE06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163A4CB3" w14:textId="77777777" w:rsidTr="000C6DB2">
        <w:trPr>
          <w:trHeight w:val="277"/>
        </w:trPr>
        <w:tc>
          <w:tcPr>
            <w:tcW w:w="630" w:type="dxa"/>
            <w:vMerge/>
          </w:tcPr>
          <w:p w14:paraId="1734E1C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51DE422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FD03C5F" w14:textId="77777777" w:rsidTr="000C6DB2">
        <w:tc>
          <w:tcPr>
            <w:tcW w:w="630" w:type="dxa"/>
            <w:vMerge/>
          </w:tcPr>
          <w:p w14:paraId="559D212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3703028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1BFD5539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</w:tc>
      </w:tr>
      <w:tr w:rsidR="00541401" w:rsidRPr="003101BC" w14:paraId="582B652E" w14:textId="77777777" w:rsidTr="000C6DB2">
        <w:tc>
          <w:tcPr>
            <w:tcW w:w="630" w:type="dxa"/>
            <w:vMerge/>
          </w:tcPr>
          <w:p w14:paraId="22A8EE1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08A79D3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428635A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Segment3</w:t>
            </w:r>
          </w:p>
        </w:tc>
      </w:tr>
      <w:tr w:rsidR="00541401" w:rsidRPr="003101BC" w14:paraId="0BE3D63C" w14:textId="77777777" w:rsidTr="000C6DB2">
        <w:tc>
          <w:tcPr>
            <w:tcW w:w="630" w:type="dxa"/>
            <w:vMerge w:val="restart"/>
          </w:tcPr>
          <w:p w14:paraId="38E9FECC" w14:textId="359B172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E0A969" w14:textId="6FC297BA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5CCFD7B1" w14:textId="1B83B9B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4C3545A3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541401" w:rsidRPr="003101BC" w14:paraId="659C614B" w14:textId="77777777" w:rsidTr="000C6DB2">
        <w:tc>
          <w:tcPr>
            <w:tcW w:w="630" w:type="dxa"/>
            <w:vMerge/>
          </w:tcPr>
          <w:p w14:paraId="3E9E730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234CD5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249416E1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2D9D00FF" w14:textId="77777777" w:rsidTr="000C6DB2">
        <w:tc>
          <w:tcPr>
            <w:tcW w:w="630" w:type="dxa"/>
            <w:vMerge/>
          </w:tcPr>
          <w:p w14:paraId="3B4D723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59B5625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07620D" w14:textId="77777777" w:rsidTr="000C6DB2">
        <w:tc>
          <w:tcPr>
            <w:tcW w:w="630" w:type="dxa"/>
            <w:vMerge/>
          </w:tcPr>
          <w:p w14:paraId="7B3C05D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48E3208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4A2D6B8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2728AF4" w14:textId="77777777" w:rsidTr="000C6DB2">
        <w:trPr>
          <w:trHeight w:val="277"/>
        </w:trPr>
        <w:tc>
          <w:tcPr>
            <w:tcW w:w="630" w:type="dxa"/>
            <w:vMerge/>
          </w:tcPr>
          <w:p w14:paraId="144970F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AD88B0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3B690ADF" w14:textId="77777777" w:rsidTr="000C6DB2">
        <w:tc>
          <w:tcPr>
            <w:tcW w:w="630" w:type="dxa"/>
            <w:vMerge/>
          </w:tcPr>
          <w:p w14:paraId="2F49AB0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65AB117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2A77DB7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(F)Project</w:t>
            </w:r>
          </w:p>
        </w:tc>
      </w:tr>
      <w:tr w:rsidR="00541401" w:rsidRPr="003101BC" w14:paraId="77A79C71" w14:textId="77777777" w:rsidTr="000C6DB2">
        <w:tc>
          <w:tcPr>
            <w:tcW w:w="630" w:type="dxa"/>
            <w:vMerge/>
          </w:tcPr>
          <w:p w14:paraId="47D2D01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468644D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681997E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Segment4</w:t>
            </w:r>
          </w:p>
        </w:tc>
      </w:tr>
      <w:tr w:rsidR="00541401" w:rsidRPr="003101BC" w14:paraId="3025DE4F" w14:textId="77777777" w:rsidTr="000C6DB2">
        <w:tc>
          <w:tcPr>
            <w:tcW w:w="630" w:type="dxa"/>
            <w:vMerge w:val="restart"/>
          </w:tcPr>
          <w:p w14:paraId="517A2BC9" w14:textId="19D402BF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6EEADD0" w14:textId="78765E5E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1D8EDEB4" w14:textId="145FD0E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6263220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Future1</w:t>
            </w:r>
          </w:p>
        </w:tc>
      </w:tr>
      <w:tr w:rsidR="00541401" w:rsidRPr="003101BC" w14:paraId="3C08F6EA" w14:textId="77777777" w:rsidTr="000C6DB2">
        <w:tc>
          <w:tcPr>
            <w:tcW w:w="630" w:type="dxa"/>
            <w:vMerge/>
          </w:tcPr>
          <w:p w14:paraId="37CE4C6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22716AFA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BD2E629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1E068508" w14:textId="77777777" w:rsidTr="000C6DB2">
        <w:tc>
          <w:tcPr>
            <w:tcW w:w="630" w:type="dxa"/>
            <w:vMerge/>
          </w:tcPr>
          <w:p w14:paraId="3EF5519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17B7EA8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4380609" w14:textId="77777777" w:rsidTr="000C6DB2">
        <w:tc>
          <w:tcPr>
            <w:tcW w:w="630" w:type="dxa"/>
            <w:vMerge/>
          </w:tcPr>
          <w:p w14:paraId="7B2A5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5518810F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54BB7B6F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5BC0CB57" w14:textId="77777777" w:rsidTr="000C6DB2">
        <w:trPr>
          <w:trHeight w:val="277"/>
        </w:trPr>
        <w:tc>
          <w:tcPr>
            <w:tcW w:w="630" w:type="dxa"/>
            <w:vMerge/>
          </w:tcPr>
          <w:p w14:paraId="544C74F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09C3CC7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0CCD0956" w14:textId="77777777" w:rsidTr="000C6DB2">
        <w:tc>
          <w:tcPr>
            <w:tcW w:w="630" w:type="dxa"/>
            <w:vMerge/>
          </w:tcPr>
          <w:p w14:paraId="0E45AE2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0AC3C97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B804EDC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541401" w:rsidRPr="003101BC" w14:paraId="0AE8F082" w14:textId="77777777" w:rsidTr="000C6DB2">
        <w:tc>
          <w:tcPr>
            <w:tcW w:w="630" w:type="dxa"/>
            <w:vMerge/>
          </w:tcPr>
          <w:p w14:paraId="30EBD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308637C5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7B91853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Segment5</w:t>
            </w:r>
          </w:p>
        </w:tc>
      </w:tr>
      <w:tr w:rsidR="00541401" w:rsidRPr="003101BC" w14:paraId="6AD8BC13" w14:textId="77777777" w:rsidTr="000C6DB2">
        <w:tc>
          <w:tcPr>
            <w:tcW w:w="630" w:type="dxa"/>
            <w:vMerge w:val="restart"/>
          </w:tcPr>
          <w:p w14:paraId="3632FA21" w14:textId="757A091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CB29C1A" w14:textId="5F551294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4B1B82A9" w14:textId="445AE6AC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6360A82" w:rsidR="00541401" w:rsidRPr="00847D7A" w:rsidRDefault="00541401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Future2</w:t>
            </w:r>
          </w:p>
        </w:tc>
      </w:tr>
      <w:tr w:rsidR="00541401" w:rsidRPr="003101BC" w14:paraId="53D368F9" w14:textId="77777777" w:rsidTr="000C6DB2">
        <w:tc>
          <w:tcPr>
            <w:tcW w:w="630" w:type="dxa"/>
            <w:vMerge/>
          </w:tcPr>
          <w:p w14:paraId="17B41B5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080F1FFB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1377076A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09476ABA" w14:textId="77777777" w:rsidTr="000C6DB2">
        <w:tc>
          <w:tcPr>
            <w:tcW w:w="630" w:type="dxa"/>
            <w:vMerge/>
          </w:tcPr>
          <w:p w14:paraId="706F0088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15046D34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27E3F502" w14:textId="77777777" w:rsidTr="000C6DB2">
        <w:tc>
          <w:tcPr>
            <w:tcW w:w="630" w:type="dxa"/>
            <w:vMerge/>
          </w:tcPr>
          <w:p w14:paraId="13D627A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16162D19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2A53C281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01DE3B55" w14:textId="77777777" w:rsidTr="000C6DB2">
        <w:trPr>
          <w:trHeight w:val="277"/>
        </w:trPr>
        <w:tc>
          <w:tcPr>
            <w:tcW w:w="630" w:type="dxa"/>
            <w:vMerge/>
          </w:tcPr>
          <w:p w14:paraId="6F3B11E9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08208750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54D89270" w14:textId="77777777" w:rsidTr="000C6DB2">
        <w:tc>
          <w:tcPr>
            <w:tcW w:w="630" w:type="dxa"/>
            <w:vMerge/>
          </w:tcPr>
          <w:p w14:paraId="4596DA7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3DA79533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737BD71" w:rsidR="00541401" w:rsidRPr="00847D7A" w:rsidRDefault="00541401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(F)FUTURE2</w:t>
            </w:r>
          </w:p>
        </w:tc>
      </w:tr>
      <w:tr w:rsidR="00541401" w:rsidRPr="003101BC" w14:paraId="068DE09B" w14:textId="77777777" w:rsidTr="000C6DB2">
        <w:tc>
          <w:tcPr>
            <w:tcW w:w="630" w:type="dxa"/>
            <w:vMerge/>
          </w:tcPr>
          <w:p w14:paraId="1376C196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541401" w:rsidRPr="003101BC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9DAB3C" w:rsidR="00541401" w:rsidRPr="003101BC" w:rsidRDefault="00541401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BEDE494" w:rsidR="00541401" w:rsidRPr="003101BC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Segment6</w:t>
            </w:r>
          </w:p>
        </w:tc>
      </w:tr>
      <w:tr w:rsidR="00715EC9" w:rsidRPr="003101BC" w14:paraId="5FD12C2F" w14:textId="77777777" w:rsidTr="000C6DB2">
        <w:tc>
          <w:tcPr>
            <w:tcW w:w="630" w:type="dxa"/>
            <w:vMerge w:val="restart"/>
          </w:tcPr>
          <w:p w14:paraId="0BEE42B3" w14:textId="65BC926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E817CD5" w14:textId="103E2426" w:rsidR="00715EC9" w:rsidRPr="00847D7A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847D7A" w:rsidRDefault="00715EC9" w:rsidP="00CB2A2C">
            <w:pPr>
              <w:rPr>
                <w:color w:val="000000" w:themeColor="text1"/>
                <w:lang w:bidi="th-TH"/>
              </w:rPr>
            </w:pPr>
            <w:r w:rsidRPr="00847D7A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847D7A">
              <w:rPr>
                <w:color w:val="000000" w:themeColor="text1"/>
                <w:lang w:bidi="th-TH"/>
              </w:rPr>
              <w:t>ATTRIBUTE CATEGORY (</w:t>
            </w:r>
            <w:r w:rsidR="00CB2A2C" w:rsidRPr="00847D7A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="00CB2A2C" w:rsidRPr="00847D7A">
              <w:rPr>
                <w:color w:val="000000" w:themeColor="text1"/>
                <w:lang w:bidi="th-TH"/>
              </w:rPr>
              <w:t>Flexfiled)</w:t>
            </w:r>
          </w:p>
        </w:tc>
      </w:tr>
      <w:tr w:rsidR="00715EC9" w:rsidRPr="003101BC" w14:paraId="2240DB5A" w14:textId="77777777" w:rsidTr="000C6DB2">
        <w:tc>
          <w:tcPr>
            <w:tcW w:w="630" w:type="dxa"/>
            <w:vMerge/>
          </w:tcPr>
          <w:p w14:paraId="7698E5E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847D7A" w:rsidRDefault="00715EC9" w:rsidP="00CB2A2C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VARCHAR2(</w:t>
            </w:r>
            <w:r w:rsidR="00CB2A2C" w:rsidRPr="00847D7A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101BC" w14:paraId="7D7347B5" w14:textId="77777777" w:rsidTr="000C6DB2">
        <w:tc>
          <w:tcPr>
            <w:tcW w:w="630" w:type="dxa"/>
            <w:vMerge/>
          </w:tcPr>
          <w:p w14:paraId="2D2BD89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847D7A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101BC" w14:paraId="193CE288" w14:textId="77777777" w:rsidTr="000C6DB2">
        <w:tc>
          <w:tcPr>
            <w:tcW w:w="630" w:type="dxa"/>
            <w:vMerge/>
          </w:tcPr>
          <w:p w14:paraId="4A92DA0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847D7A" w:rsidRDefault="00CB2A2C" w:rsidP="00715EC9">
            <w:pPr>
              <w:rPr>
                <w:color w:val="000000" w:themeColor="text1"/>
              </w:rPr>
            </w:pPr>
            <w:r w:rsidRPr="00847D7A">
              <w:rPr>
                <w:color w:val="000000" w:themeColor="text1"/>
              </w:rPr>
              <w:t>No</w:t>
            </w:r>
          </w:p>
        </w:tc>
      </w:tr>
      <w:tr w:rsidR="00715EC9" w:rsidRPr="003101BC" w14:paraId="20F5E8A9" w14:textId="77777777" w:rsidTr="000C6DB2">
        <w:tc>
          <w:tcPr>
            <w:tcW w:w="630" w:type="dxa"/>
            <w:vMerge/>
          </w:tcPr>
          <w:p w14:paraId="4FCB2C5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AD0183C" w14:textId="77777777" w:rsidTr="000C6DB2">
        <w:tc>
          <w:tcPr>
            <w:tcW w:w="630" w:type="dxa"/>
            <w:vMerge/>
          </w:tcPr>
          <w:p w14:paraId="14EB717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AF91A93" w14:textId="77777777" w:rsidTr="000C6DB2">
        <w:tc>
          <w:tcPr>
            <w:tcW w:w="630" w:type="dxa"/>
            <w:vMerge/>
          </w:tcPr>
          <w:p w14:paraId="6C3E7C4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C4967C9" w14:textId="77777777" w:rsidTr="000C6DB2">
        <w:tc>
          <w:tcPr>
            <w:tcW w:w="630" w:type="dxa"/>
            <w:vMerge w:val="restart"/>
          </w:tcPr>
          <w:p w14:paraId="04DD192C" w14:textId="0E4A20D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11B526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ATTRIBUTE1 .. ATTRIBUTE15</w:t>
            </w:r>
          </w:p>
        </w:tc>
        <w:tc>
          <w:tcPr>
            <w:tcW w:w="1457" w:type="dxa"/>
          </w:tcPr>
          <w:p w14:paraId="0033F8D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5114C37D" w14:textId="77777777" w:rsidTr="000C6DB2">
        <w:tc>
          <w:tcPr>
            <w:tcW w:w="630" w:type="dxa"/>
            <w:vMerge/>
          </w:tcPr>
          <w:p w14:paraId="371F6E0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73F557C0" w14:textId="77777777" w:rsidTr="000C6DB2">
        <w:tc>
          <w:tcPr>
            <w:tcW w:w="630" w:type="dxa"/>
            <w:vMerge/>
          </w:tcPr>
          <w:p w14:paraId="249C82F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79F8842D" w14:textId="77777777" w:rsidTr="000C6DB2">
        <w:tc>
          <w:tcPr>
            <w:tcW w:w="630" w:type="dxa"/>
            <w:vMerge/>
          </w:tcPr>
          <w:p w14:paraId="26345CE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300AA025" w14:textId="77777777" w:rsidTr="000C6DB2">
        <w:tc>
          <w:tcPr>
            <w:tcW w:w="630" w:type="dxa"/>
            <w:vMerge/>
          </w:tcPr>
          <w:p w14:paraId="4DF3A151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9141AB7" w14:textId="77777777" w:rsidTr="000C6DB2">
        <w:tc>
          <w:tcPr>
            <w:tcW w:w="630" w:type="dxa"/>
            <w:vMerge/>
          </w:tcPr>
          <w:p w14:paraId="22AE889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C9DB7A5" w14:textId="77777777" w:rsidTr="000C6DB2">
        <w:tc>
          <w:tcPr>
            <w:tcW w:w="630" w:type="dxa"/>
            <w:vMerge/>
          </w:tcPr>
          <w:p w14:paraId="7351B88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41F1724" w14:textId="77777777" w:rsidTr="000C6DB2">
        <w:tc>
          <w:tcPr>
            <w:tcW w:w="630" w:type="dxa"/>
            <w:vMerge w:val="restart"/>
          </w:tcPr>
          <w:p w14:paraId="199AE9D8" w14:textId="4CDB79C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709C015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ATTRIBUTE_NUMBER1 .. ATTRIBUTE_NUMBER15</w:t>
            </w:r>
          </w:p>
        </w:tc>
        <w:tc>
          <w:tcPr>
            <w:tcW w:w="1457" w:type="dxa"/>
          </w:tcPr>
          <w:p w14:paraId="7C1AE3CE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3A50C8DD" w14:textId="77777777" w:rsidTr="000C6DB2">
        <w:tc>
          <w:tcPr>
            <w:tcW w:w="630" w:type="dxa"/>
            <w:vMerge/>
          </w:tcPr>
          <w:p w14:paraId="57C78B2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101BC" w14:paraId="562F8AB6" w14:textId="77777777" w:rsidTr="000C6DB2">
        <w:tc>
          <w:tcPr>
            <w:tcW w:w="630" w:type="dxa"/>
            <w:vMerge/>
          </w:tcPr>
          <w:p w14:paraId="48368AF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ADFB330" w14:textId="77777777" w:rsidTr="000C6DB2">
        <w:tc>
          <w:tcPr>
            <w:tcW w:w="630" w:type="dxa"/>
            <w:vMerge/>
          </w:tcPr>
          <w:p w14:paraId="78E948C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224634DC" w14:textId="77777777" w:rsidTr="000C6DB2">
        <w:tc>
          <w:tcPr>
            <w:tcW w:w="630" w:type="dxa"/>
            <w:vMerge/>
          </w:tcPr>
          <w:p w14:paraId="62EA099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3E2C16" w14:textId="77777777" w:rsidTr="000C6DB2">
        <w:tc>
          <w:tcPr>
            <w:tcW w:w="630" w:type="dxa"/>
            <w:vMerge/>
          </w:tcPr>
          <w:p w14:paraId="7A66B39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ADD4A45" w14:textId="77777777" w:rsidTr="000C6DB2">
        <w:tc>
          <w:tcPr>
            <w:tcW w:w="630" w:type="dxa"/>
            <w:vMerge/>
          </w:tcPr>
          <w:p w14:paraId="792E2A72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0447F4D" w14:textId="77777777" w:rsidTr="000C6DB2">
        <w:tc>
          <w:tcPr>
            <w:tcW w:w="630" w:type="dxa"/>
            <w:vMerge w:val="restart"/>
          </w:tcPr>
          <w:p w14:paraId="06770A38" w14:textId="1ADBA9A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FCFAEF5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ATTRIBUTE_DATE1..</w:t>
            </w:r>
            <w:r w:rsidRPr="00847D7A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0F949C15" w14:textId="77777777" w:rsidTr="000C6DB2">
        <w:tc>
          <w:tcPr>
            <w:tcW w:w="630" w:type="dxa"/>
            <w:vMerge/>
          </w:tcPr>
          <w:p w14:paraId="3ED484B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101BC" w14:paraId="2158CE45" w14:textId="77777777" w:rsidTr="000C6DB2">
        <w:tc>
          <w:tcPr>
            <w:tcW w:w="630" w:type="dxa"/>
            <w:vMerge/>
          </w:tcPr>
          <w:p w14:paraId="53347E8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39A61119" w14:textId="77777777" w:rsidTr="000C6DB2">
        <w:tc>
          <w:tcPr>
            <w:tcW w:w="630" w:type="dxa"/>
            <w:vMerge/>
          </w:tcPr>
          <w:p w14:paraId="66EE033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51BD9392" w14:textId="77777777" w:rsidTr="000C6DB2">
        <w:tc>
          <w:tcPr>
            <w:tcW w:w="630" w:type="dxa"/>
            <w:vMerge/>
          </w:tcPr>
          <w:p w14:paraId="32EACB3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44C8CFF5" w14:textId="77777777" w:rsidTr="000C6DB2">
        <w:tc>
          <w:tcPr>
            <w:tcW w:w="630" w:type="dxa"/>
            <w:vMerge/>
          </w:tcPr>
          <w:p w14:paraId="70D31A4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847D7A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0917B96" w14:textId="77777777" w:rsidTr="000C6DB2">
        <w:trPr>
          <w:trHeight w:val="522"/>
        </w:trPr>
        <w:tc>
          <w:tcPr>
            <w:tcW w:w="630" w:type="dxa"/>
            <w:vMerge/>
          </w:tcPr>
          <w:p w14:paraId="66DEC2B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80EC631" w14:textId="77777777" w:rsidTr="000C6DB2">
        <w:tc>
          <w:tcPr>
            <w:tcW w:w="630" w:type="dxa"/>
            <w:vMerge w:val="restart"/>
          </w:tcPr>
          <w:p w14:paraId="683ED83F" w14:textId="7809184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DFACFEA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ATTRIBUTE_TIMESTAMP1</w:t>
            </w:r>
            <w:r w:rsidRPr="00847D7A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A071FF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77B40737" w14:textId="77777777" w:rsidTr="000C6DB2">
        <w:tc>
          <w:tcPr>
            <w:tcW w:w="630" w:type="dxa"/>
            <w:vMerge/>
          </w:tcPr>
          <w:p w14:paraId="59D61E9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  <w:r w:rsidRPr="00847D7A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101BC" w14:paraId="1E7655ED" w14:textId="77777777" w:rsidTr="000C6DB2">
        <w:tc>
          <w:tcPr>
            <w:tcW w:w="630" w:type="dxa"/>
            <w:vMerge/>
          </w:tcPr>
          <w:p w14:paraId="5085BCF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9374723" w14:textId="77777777" w:rsidTr="000C6DB2">
        <w:tc>
          <w:tcPr>
            <w:tcW w:w="630" w:type="dxa"/>
            <w:vMerge/>
          </w:tcPr>
          <w:p w14:paraId="3CCB1FC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0C24B3FD" w14:textId="77777777" w:rsidTr="000C6DB2">
        <w:tc>
          <w:tcPr>
            <w:tcW w:w="630" w:type="dxa"/>
            <w:vMerge/>
          </w:tcPr>
          <w:p w14:paraId="78B0C01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3101BC" w14:paraId="1CD25707" w14:textId="77777777" w:rsidTr="000C6DB2">
        <w:tc>
          <w:tcPr>
            <w:tcW w:w="630" w:type="dxa"/>
            <w:vMerge/>
          </w:tcPr>
          <w:p w14:paraId="771998E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847D7A" w:rsidRDefault="00715EC9" w:rsidP="00715EC9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94E50FF" w14:textId="77777777" w:rsidTr="000C6DB2">
        <w:trPr>
          <w:trHeight w:val="522"/>
        </w:trPr>
        <w:tc>
          <w:tcPr>
            <w:tcW w:w="630" w:type="dxa"/>
            <w:vMerge/>
          </w:tcPr>
          <w:p w14:paraId="4C61777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847D7A" w:rsidRDefault="00715EC9" w:rsidP="00715EC9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5C5256" w14:paraId="68277D38" w14:textId="77777777" w:rsidTr="000C6DB2">
        <w:tc>
          <w:tcPr>
            <w:tcW w:w="630" w:type="dxa"/>
            <w:vMerge w:val="restart"/>
          </w:tcPr>
          <w:p w14:paraId="2C863515" w14:textId="0FF5521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3AF366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847D7A"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0B130791" w14:textId="77777777" w:rsidTr="000C6DB2">
        <w:tc>
          <w:tcPr>
            <w:tcW w:w="630" w:type="dxa"/>
            <w:vMerge/>
          </w:tcPr>
          <w:p w14:paraId="4DFBBEA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5C5256" w14:paraId="6AD1B335" w14:textId="77777777" w:rsidTr="000C6DB2">
        <w:tc>
          <w:tcPr>
            <w:tcW w:w="630" w:type="dxa"/>
            <w:vMerge/>
          </w:tcPr>
          <w:p w14:paraId="74160D3B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5C5256" w14:paraId="49EE8DFA" w14:textId="77777777" w:rsidTr="000C6DB2">
        <w:tc>
          <w:tcPr>
            <w:tcW w:w="630" w:type="dxa"/>
            <w:vMerge/>
          </w:tcPr>
          <w:p w14:paraId="09D4ED72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5C5256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5C5256" w14:paraId="6931B3EB" w14:textId="77777777" w:rsidTr="000C6DB2">
        <w:tc>
          <w:tcPr>
            <w:tcW w:w="630" w:type="dxa"/>
            <w:vMerge/>
          </w:tcPr>
          <w:p w14:paraId="5FC97A1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2597DAE1" w14:textId="77777777" w:rsidTr="000C6DB2">
        <w:tc>
          <w:tcPr>
            <w:tcW w:w="630" w:type="dxa"/>
            <w:vMerge/>
          </w:tcPr>
          <w:p w14:paraId="32D025EC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C5256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>N = NO PROCESS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P = PROCESSING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Y = PROCESS COMPLETE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5C5256" w14:paraId="3ABD1B1C" w14:textId="77777777" w:rsidTr="000C6DB2">
        <w:trPr>
          <w:trHeight w:val="522"/>
        </w:trPr>
        <w:tc>
          <w:tcPr>
            <w:tcW w:w="630" w:type="dxa"/>
            <w:vMerge/>
          </w:tcPr>
          <w:p w14:paraId="4DB4A1C9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5C5256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5C5256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99" w:name="_Toc494444075"/>
      <w:r w:rsidRPr="003101BC">
        <w:rPr>
          <w:color w:val="000000" w:themeColor="text1"/>
        </w:rPr>
        <w:t>Error Handlings</w:t>
      </w:r>
      <w:bookmarkEnd w:id="9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C8EE995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001-001: </w:t>
            </w:r>
            <w:r w:rsidR="0077099E">
              <w:rPr>
                <w:color w:val="000000" w:themeColor="text1"/>
                <w:lang w:eastAsia="en-US" w:bidi="th-TH"/>
              </w:rPr>
              <w:t xml:space="preserve">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D107C39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32FF4">
              <w:rPr>
                <w:color w:val="000000" w:themeColor="text1"/>
                <w:lang w:eastAsia="en-US" w:bidi="th-TH"/>
              </w:rPr>
              <w:t>PO001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1A3F0A4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 xml:space="preserve">YYYYMMDD Ex. </w:t>
            </w:r>
            <w:r w:rsidR="003B6D1C" w:rsidRPr="003B6D1C">
              <w:rPr>
                <w:rFonts w:cs="Tahoma"/>
                <w:color w:val="000000" w:themeColor="text1"/>
                <w:szCs w:val="20"/>
                <w:lang w:bidi="th-TH"/>
              </w:rPr>
              <w:t>20171110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262CF62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Subinventory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>Subinventory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6D9E03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2377A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9D16EC">
              <w:rPr>
                <w:color w:val="000000" w:themeColor="text1"/>
              </w:rPr>
              <w:t>CHARGE_ACCOUNT_SEGMEN</w:t>
            </w:r>
            <w:r w:rsidRPr="00812084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6ED539B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9D9691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220EE61A" w:rsidR="00447473" w:rsidRPr="003101BC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="00812084">
              <w:rPr>
                <w:color w:val="000000" w:themeColor="text1"/>
              </w:rPr>
              <w:t>-022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812084" w:rsidRPr="00812084">
              <w:rPr>
                <w:color w:val="000000" w:themeColor="text1"/>
              </w:rPr>
              <w:t>CHARGE_ACCOUNT_SEGMENT</w:t>
            </w:r>
            <w:r w:rsidR="00812084">
              <w:rPr>
                <w:color w:val="000000" w:themeColor="text1"/>
              </w:rPr>
              <w:t>6</w:t>
            </w:r>
          </w:p>
        </w:tc>
        <w:tc>
          <w:tcPr>
            <w:tcW w:w="7342" w:type="dxa"/>
          </w:tcPr>
          <w:p w14:paraId="403917AB" w14:textId="5A8231B2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25EC94A2" w:rsidR="00BB2758" w:rsidRPr="003101BC" w:rsidRDefault="00BB2758" w:rsidP="00E55FB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55FB5">
              <w:rPr>
                <w:color w:val="000000" w:themeColor="text1"/>
                <w:lang w:eastAsia="en-US" w:bidi="th-TH"/>
              </w:rPr>
              <w:t>PO001</w:t>
            </w:r>
            <w:r w:rsidR="00E55FB5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</w:t>
            </w:r>
            <w:r w:rsidR="00E55FB5"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</w:t>
            </w:r>
            <w:r w:rsidR="00E55FB5">
              <w:rPr>
                <w:color w:val="000000" w:themeColor="text1"/>
                <w:lang w:bidi="th-TH"/>
              </w:rPr>
              <w:t xml:space="preserve">Not found </w:t>
            </w:r>
          </w:p>
        </w:tc>
        <w:tc>
          <w:tcPr>
            <w:tcW w:w="7342" w:type="dxa"/>
          </w:tcPr>
          <w:p w14:paraId="2DEFAC36" w14:textId="0BBCA39A" w:rsidR="00BB2758" w:rsidRPr="003101BC" w:rsidRDefault="00E55FB5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E55FB5" w:rsidRPr="003101BC" w14:paraId="4EB68612" w14:textId="77777777" w:rsidTr="00BB2758">
        <w:tc>
          <w:tcPr>
            <w:tcW w:w="2718" w:type="dxa"/>
          </w:tcPr>
          <w:p w14:paraId="0AB8C377" w14:textId="15CF4F18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m</w:t>
            </w:r>
            <w:r>
              <w:rPr>
                <w:color w:val="000000" w:themeColor="text1"/>
                <w:lang w:bidi="th-TH"/>
              </w:rPr>
              <w:t xml:space="preserve">ore than one </w:t>
            </w:r>
            <w:r w:rsidR="003B6D1C">
              <w:rPr>
                <w:color w:val="000000" w:themeColor="text1"/>
                <w:lang w:bidi="th-TH"/>
              </w:rPr>
              <w:t xml:space="preserve">agreement </w:t>
            </w:r>
          </w:p>
        </w:tc>
        <w:tc>
          <w:tcPr>
            <w:tcW w:w="7342" w:type="dxa"/>
          </w:tcPr>
          <w:p w14:paraId="6D2F6805" w14:textId="7DF0E69D" w:rsid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E55FB5" w:rsidRPr="003101BC" w14:paraId="25C2A855" w14:textId="77777777" w:rsidTr="00BB2758">
        <w:tc>
          <w:tcPr>
            <w:tcW w:w="2718" w:type="dxa"/>
          </w:tcPr>
          <w:p w14:paraId="2EF6443E" w14:textId="07B27EE1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38A4CFBF" w14:textId="5994C253" w:rsidR="00E55FB5" w:rsidRP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แล้วพบว่ายอดเงินเกินกว่า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9D16EC" w:rsidRPr="003101BC" w14:paraId="5A310D55" w14:textId="77777777" w:rsidTr="00BB2758">
        <w:tc>
          <w:tcPr>
            <w:tcW w:w="2718" w:type="dxa"/>
          </w:tcPr>
          <w:p w14:paraId="20307C14" w14:textId="4D19FFB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less than minimum release amount of Blanket</w:t>
            </w:r>
          </w:p>
        </w:tc>
        <w:tc>
          <w:tcPr>
            <w:tcW w:w="7342" w:type="dxa"/>
          </w:tcPr>
          <w:p w14:paraId="7F14C0B0" w14:textId="63DCF306" w:rsidR="009D16EC" w:rsidRPr="009D16E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Mininum Release Amount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324946F9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 w:rsidR="00E86FAD">
              <w:rPr>
                <w:color w:val="000000" w:themeColor="text1"/>
              </w:rPr>
              <w:t>-02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044C40" w:rsidRPr="003101BC" w14:paraId="31FCD4B9" w14:textId="77777777" w:rsidTr="00BB2758">
        <w:tc>
          <w:tcPr>
            <w:tcW w:w="2718" w:type="dxa"/>
          </w:tcPr>
          <w:p w14:paraId="30899891" w14:textId="724F2A8F" w:rsidR="00044C40" w:rsidRPr="003101BC" w:rsidRDefault="00044C40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Order date is less than current date</w:t>
            </w:r>
          </w:p>
        </w:tc>
        <w:tc>
          <w:tcPr>
            <w:tcW w:w="7342" w:type="dxa"/>
          </w:tcPr>
          <w:p w14:paraId="29AECD0A" w14:textId="29A55FAE" w:rsidR="00044C40" w:rsidRPr="003101BC" w:rsidRDefault="00044C40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Order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ย้อนหลังจากวันที่ปัจจุบัน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00" w:name="_Toc494444076"/>
      <w:r w:rsidRPr="003101BC">
        <w:rPr>
          <w:color w:val="000000" w:themeColor="text1"/>
        </w:rPr>
        <w:t>Log Layout</w:t>
      </w:r>
      <w:bookmarkEnd w:id="100"/>
    </w:p>
    <w:p w14:paraId="02033673" w14:textId="1860E873" w:rsidR="00582BA9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58C25586" wp14:editId="166AAEA7">
            <wp:extent cx="4107305" cy="488717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8591" cy="48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1CE74ED" w:rsidR="00296589" w:rsidRPr="003101BC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2868762D" wp14:editId="7C7A6ECD">
            <wp:extent cx="4002374" cy="7609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101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10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3FE1CA3F" w14:textId="255E7207" w:rsidR="003B6D1C" w:rsidRPr="003B6D1C" w:rsidRDefault="002F52ED" w:rsidP="003B6D1C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97411ED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4E0BA5D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  <w:r w:rsidR="003B6D1C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102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10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 xml:space="preserve">(Khun  </w:t>
            </w:r>
            <w:r w:rsidR="00296589">
              <w:rPr>
                <w:b/>
                <w:bCs/>
                <w:color w:val="000000" w:themeColor="text1"/>
              </w:rPr>
              <w:t>Amornrath Ongkawat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E18DE66" w:rsidR="008C64F9" w:rsidRPr="003101BC" w:rsidRDefault="00296589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>
              <w:t xml:space="preserve"> </w:t>
            </w:r>
            <w:r w:rsidRPr="00296589">
              <w:rPr>
                <w:color w:val="000000" w:themeColor="text1"/>
                <w:lang w:bidi="th-TH"/>
              </w:rPr>
              <w:t>Interface PR&lt;Linfox&gt;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58B9C7A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7"/>
      <w:footerReference w:type="default" r:id="rId28"/>
      <w:footerReference w:type="first" r:id="rId29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42583" w14:textId="77777777" w:rsidR="007D32AD" w:rsidRDefault="007D32AD">
      <w:r>
        <w:separator/>
      </w:r>
    </w:p>
  </w:endnote>
  <w:endnote w:type="continuationSeparator" w:id="0">
    <w:p w14:paraId="114DF4D5" w14:textId="77777777" w:rsidR="007D32AD" w:rsidRDefault="007D3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F8E54" w14:textId="77777777" w:rsidR="00B268A5" w:rsidRDefault="00B268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5A595604" w:rsidR="00B268A5" w:rsidRPr="00192472" w:rsidRDefault="00B268A5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33754E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33754E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33754E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C800F64" w:rsidR="00B268A5" w:rsidRPr="001C7E6D" w:rsidRDefault="00B268A5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RD1701_FSPEC_PO001_V00R02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F50B7" w14:textId="77777777" w:rsidR="00B268A5" w:rsidRDefault="00B268A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75E95F87" w:rsidR="00B268A5" w:rsidRPr="004077BA" w:rsidRDefault="00B268A5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33754E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33754E">
      <w:rPr>
        <w:noProof/>
        <w:sz w:val="12"/>
        <w:szCs w:val="12"/>
      </w:rPr>
      <w:instrText>18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33754E">
      <w:rPr>
        <w:noProof/>
        <w:sz w:val="12"/>
        <w:szCs w:val="12"/>
      </w:rPr>
      <w:instrText>24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33754E">
      <w:rPr>
        <w:noProof/>
        <w:sz w:val="12"/>
        <w:szCs w:val="12"/>
      </w:rPr>
      <w:t>18</w:t>
    </w:r>
    <w:r w:rsidR="0033754E" w:rsidRPr="004077BA">
      <w:rPr>
        <w:noProof/>
        <w:sz w:val="12"/>
        <w:szCs w:val="12"/>
      </w:rPr>
      <w:t xml:space="preserve"> of </w:t>
    </w:r>
    <w:r w:rsidR="0033754E">
      <w:rPr>
        <w:noProof/>
        <w:sz w:val="12"/>
        <w:szCs w:val="12"/>
      </w:rPr>
      <w:t>24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B268A5" w:rsidRPr="005E0A89" w:rsidRDefault="00B268A5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B268A5" w:rsidRDefault="00B268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476AF" w14:textId="77777777" w:rsidR="007D32AD" w:rsidRDefault="007D32AD">
      <w:r>
        <w:separator/>
      </w:r>
    </w:p>
  </w:footnote>
  <w:footnote w:type="continuationSeparator" w:id="0">
    <w:p w14:paraId="47777F5E" w14:textId="77777777" w:rsidR="007D32AD" w:rsidRDefault="007D3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B10EA" w14:textId="77777777" w:rsidR="00B268A5" w:rsidRDefault="00B268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B268A5" w:rsidRDefault="00B268A5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B268A5" w:rsidRDefault="00B268A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B268A5" w:rsidRDefault="00B268A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B268A5" w:rsidRPr="00F2355B" w:rsidRDefault="00B268A5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B268A5" w:rsidRDefault="00B268A5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B268A5" w:rsidRDefault="00B268A5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B268A5" w:rsidRDefault="00B268A5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B268A5" w:rsidRPr="00D079D8" w:rsidRDefault="00B268A5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B268A5" w:rsidRDefault="00B268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E0664"/>
    <w:multiLevelType w:val="hybridMultilevel"/>
    <w:tmpl w:val="A806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61DDC"/>
    <w:multiLevelType w:val="hybridMultilevel"/>
    <w:tmpl w:val="5862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AB75972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60E7D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405CD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E5DA4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55842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5"/>
  </w:num>
  <w:num w:numId="5">
    <w:abstractNumId w:val="17"/>
  </w:num>
  <w:num w:numId="6">
    <w:abstractNumId w:val="4"/>
  </w:num>
  <w:num w:numId="7">
    <w:abstractNumId w:val="14"/>
  </w:num>
  <w:num w:numId="8">
    <w:abstractNumId w:val="24"/>
  </w:num>
  <w:num w:numId="9">
    <w:abstractNumId w:val="27"/>
  </w:num>
  <w:num w:numId="10">
    <w:abstractNumId w:val="22"/>
  </w:num>
  <w:num w:numId="11">
    <w:abstractNumId w:val="21"/>
  </w:num>
  <w:num w:numId="12">
    <w:abstractNumId w:val="7"/>
  </w:num>
  <w:num w:numId="13">
    <w:abstractNumId w:val="13"/>
  </w:num>
  <w:num w:numId="14">
    <w:abstractNumId w:val="28"/>
  </w:num>
  <w:num w:numId="15">
    <w:abstractNumId w:val="9"/>
  </w:num>
  <w:num w:numId="16">
    <w:abstractNumId w:val="11"/>
  </w:num>
  <w:num w:numId="17">
    <w:abstractNumId w:val="6"/>
  </w:num>
  <w:num w:numId="18">
    <w:abstractNumId w:val="15"/>
  </w:num>
  <w:num w:numId="19">
    <w:abstractNumId w:val="5"/>
  </w:num>
  <w:num w:numId="20">
    <w:abstractNumId w:val="29"/>
  </w:num>
  <w:num w:numId="21">
    <w:abstractNumId w:val="18"/>
  </w:num>
  <w:num w:numId="22">
    <w:abstractNumId w:val="1"/>
  </w:num>
  <w:num w:numId="23">
    <w:abstractNumId w:val="26"/>
  </w:num>
  <w:num w:numId="24">
    <w:abstractNumId w:val="2"/>
  </w:num>
  <w:num w:numId="25">
    <w:abstractNumId w:val="3"/>
  </w:num>
  <w:num w:numId="26">
    <w:abstractNumId w:val="19"/>
  </w:num>
  <w:num w:numId="27">
    <w:abstractNumId w:val="12"/>
  </w:num>
  <w:num w:numId="28">
    <w:abstractNumId w:val="23"/>
  </w:num>
  <w:num w:numId="29">
    <w:abstractNumId w:val="20"/>
  </w:num>
  <w:num w:numId="30">
    <w:abstractNumId w:val="16"/>
  </w:num>
  <w:num w:numId="31">
    <w:abstractNumId w:val="30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536"/>
    <w:rsid w:val="0002294F"/>
    <w:rsid w:val="00023912"/>
    <w:rsid w:val="00023E0C"/>
    <w:rsid w:val="0002425C"/>
    <w:rsid w:val="000245D8"/>
    <w:rsid w:val="00024D9C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723F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C40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4E89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4F33"/>
    <w:rsid w:val="00075524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DB2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BDE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27ED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28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07EED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5F0"/>
    <w:rsid w:val="002808F4"/>
    <w:rsid w:val="00280BF7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CA4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B8C"/>
    <w:rsid w:val="002F3C10"/>
    <w:rsid w:val="002F4183"/>
    <w:rsid w:val="002F4198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754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327"/>
    <w:rsid w:val="003564C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134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1D1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D1C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20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6B3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20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16D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429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9CF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1401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7CA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71E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751"/>
    <w:rsid w:val="005B0FDF"/>
    <w:rsid w:val="005B100A"/>
    <w:rsid w:val="005B1098"/>
    <w:rsid w:val="005B132C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256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EBD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0F6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57B18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65B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697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A89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17FD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1CC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0FC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99E"/>
    <w:rsid w:val="00770E62"/>
    <w:rsid w:val="0077110F"/>
    <w:rsid w:val="0077180D"/>
    <w:rsid w:val="007726EF"/>
    <w:rsid w:val="00772B80"/>
    <w:rsid w:val="00775315"/>
    <w:rsid w:val="00775568"/>
    <w:rsid w:val="00775577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019"/>
    <w:rsid w:val="00793917"/>
    <w:rsid w:val="0079431B"/>
    <w:rsid w:val="00794398"/>
    <w:rsid w:val="00794508"/>
    <w:rsid w:val="00794DD2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240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AD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671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0E8A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47D7A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0B25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5DE3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51F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D8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CD7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3755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574F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90C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3F00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14D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690E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16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440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8A5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0ACB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45D2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2FF5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3844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4247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2E5E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80E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4E4"/>
    <w:rsid w:val="00D25594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5B5"/>
    <w:rsid w:val="00D52EE1"/>
    <w:rsid w:val="00D5311F"/>
    <w:rsid w:val="00D53926"/>
    <w:rsid w:val="00D5474B"/>
    <w:rsid w:val="00D54B06"/>
    <w:rsid w:val="00D550DB"/>
    <w:rsid w:val="00D5553D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FB8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3120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03C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272"/>
    <w:rsid w:val="00E04B71"/>
    <w:rsid w:val="00E05174"/>
    <w:rsid w:val="00E051A2"/>
    <w:rsid w:val="00E05BC1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7D6"/>
    <w:rsid w:val="00E2503C"/>
    <w:rsid w:val="00E250EF"/>
    <w:rsid w:val="00E25979"/>
    <w:rsid w:val="00E25D6C"/>
    <w:rsid w:val="00E2625E"/>
    <w:rsid w:val="00E26315"/>
    <w:rsid w:val="00E2663F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6FAD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0632"/>
    <w:rsid w:val="00EA1212"/>
    <w:rsid w:val="00EA1689"/>
    <w:rsid w:val="00EA240F"/>
    <w:rsid w:val="00EA3C73"/>
    <w:rsid w:val="00EA42EB"/>
    <w:rsid w:val="00EA4A8C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5E85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4E7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2486"/>
    <w:rsid w:val="00F62753"/>
    <w:rsid w:val="00F62CB4"/>
    <w:rsid w:val="00F63668"/>
    <w:rsid w:val="00F63E0F"/>
    <w:rsid w:val="00F6438D"/>
    <w:rsid w:val="00F643F3"/>
    <w:rsid w:val="00F64655"/>
    <w:rsid w:val="00F64C71"/>
    <w:rsid w:val="00F6530D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44F"/>
    <w:rsid w:val="00F915D9"/>
    <w:rsid w:val="00F9168C"/>
    <w:rsid w:val="00F91C15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4E2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A4D6DC48-3DF3-482A-9F54-31422381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LINES_ALL_tbl.ht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docs.oracle.com/cloud/latest/procurementcs_gs/OEDMP/POR_REQUISITION_HEADERS_ALL_tbl.htm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4.emf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://docs.oracle.com/cloud/latest/procurementcs_gs/OEDMP/POR_REQ_DISTRIBUTIONS_ALL_tbl.htm" TargetMode="Externa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655F2-929A-40AA-9337-3C7549EE3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32424E-A2BD-477E-B373-04BCF5227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E9D16-B755-44BA-9CA2-73BE9F07D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5DA61D-EDE6-4581-9A53-1CD6F117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27</Pages>
  <Words>4717</Words>
  <Characters>26888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31542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7</cp:revision>
  <cp:lastPrinted>2014-03-20T03:14:00Z</cp:lastPrinted>
  <dcterms:created xsi:type="dcterms:W3CDTF">2017-10-20T10:50:00Z</dcterms:created>
  <dcterms:modified xsi:type="dcterms:W3CDTF">2017-10-23T05:23:00Z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