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B8D047C" w:rsidR="00787D06" w:rsidRPr="003101BC" w:rsidRDefault="00DC0B3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  <w:cs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PO003</w:t>
      </w:r>
    </w:p>
    <w:p w14:paraId="0C6024B9" w14:textId="5BFFB21D" w:rsidR="00FE3241" w:rsidRDefault="00646664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646664">
        <w:rPr>
          <w:rStyle w:val="HighlightedVariable"/>
          <w:rFonts w:ascii="Tahoma" w:hAnsi="Tahoma"/>
          <w:smallCaps w:val="0"/>
          <w:color w:val="000000" w:themeColor="text1"/>
        </w:rPr>
        <w:t>Interface GR&lt;Linfox&gt; to GR 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60EC9E20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7658CE">
        <w:rPr>
          <w:rFonts w:cs="Tahoma"/>
          <w:noProof/>
          <w:color w:val="000000" w:themeColor="text1"/>
        </w:rPr>
        <w:t>October 17,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3191933D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7658CE">
        <w:rPr>
          <w:rFonts w:cs="Tahoma"/>
          <w:noProof/>
          <w:color w:val="000000" w:themeColor="text1"/>
        </w:rPr>
        <w:t>October 17,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083EF5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9C6187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5332756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547D9F80" w:rsidR="00FE3241" w:rsidRPr="003101BC" w:rsidRDefault="00444445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4233AA">
              <w:rPr>
                <w:color w:val="000000" w:themeColor="text1"/>
              </w:rPr>
              <w:t>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2D3B2BDC" w:rsidR="00FE3241" w:rsidRPr="003101BC" w:rsidRDefault="004233AA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Kitiyakorn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392DB17A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F02E1F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32453" w:rsidRPr="003101BC" w14:paraId="299204B1" w14:textId="77777777">
        <w:trPr>
          <w:cantSplit/>
        </w:trPr>
        <w:tc>
          <w:tcPr>
            <w:tcW w:w="1300" w:type="dxa"/>
          </w:tcPr>
          <w:p w14:paraId="2DF72CE3" w14:textId="79C51651" w:rsidR="00732453" w:rsidRPr="003101BC" w:rsidRDefault="00732453" w:rsidP="0073245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18FC74D" w:rsidR="00732453" w:rsidRPr="003101BC" w:rsidRDefault="00732453" w:rsidP="0073245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Kitiyakorn Saensud</w:t>
            </w:r>
          </w:p>
        </w:tc>
        <w:tc>
          <w:tcPr>
            <w:tcW w:w="992" w:type="dxa"/>
          </w:tcPr>
          <w:p w14:paraId="544ACEE8" w14:textId="33CE622C" w:rsidR="00732453" w:rsidRPr="003101BC" w:rsidRDefault="00732453" w:rsidP="00732453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EE9CA44" w:rsidR="00732453" w:rsidRPr="003101BC" w:rsidRDefault="00732453" w:rsidP="0073245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3A7945" w:rsidRPr="003101BC" w14:paraId="0FB3A9D8" w14:textId="77777777">
        <w:trPr>
          <w:cantSplit/>
        </w:trPr>
        <w:tc>
          <w:tcPr>
            <w:tcW w:w="1300" w:type="dxa"/>
          </w:tcPr>
          <w:p w14:paraId="61CAC168" w14:textId="7750A56F" w:rsidR="003A7945" w:rsidRPr="003101BC" w:rsidRDefault="003A7945" w:rsidP="003A79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A6A9B15" w14:textId="053F19B9" w:rsidR="003A7945" w:rsidRPr="003101BC" w:rsidRDefault="00BD36E8" w:rsidP="003A79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26CC487A" w14:textId="14D3DD83" w:rsidR="003A7945" w:rsidRPr="003101BC" w:rsidRDefault="003A7945" w:rsidP="003A794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06052D9E" w14:textId="6D859A76" w:rsidR="003A7945" w:rsidRPr="003101BC" w:rsidRDefault="003A7945" w:rsidP="003A794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REVEIW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658CE" w:rsidRPr="003101BC" w14:paraId="74DAB3B9" w14:textId="77777777">
        <w:trPr>
          <w:cantSplit/>
        </w:trPr>
        <w:tc>
          <w:tcPr>
            <w:tcW w:w="1300" w:type="dxa"/>
          </w:tcPr>
          <w:p w14:paraId="7CC21A74" w14:textId="6E351C3D" w:rsidR="007658CE" w:rsidRPr="003101BC" w:rsidRDefault="007658CE" w:rsidP="007658CE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23-Oct-17</w:t>
            </w:r>
          </w:p>
        </w:tc>
        <w:tc>
          <w:tcPr>
            <w:tcW w:w="2398" w:type="dxa"/>
          </w:tcPr>
          <w:p w14:paraId="3D7DD77E" w14:textId="2726AC90" w:rsidR="007658CE" w:rsidRPr="003101BC" w:rsidRDefault="007658CE" w:rsidP="007658CE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1FC0C049" w14:textId="02606E13" w:rsidR="007658CE" w:rsidRPr="003101BC" w:rsidRDefault="007658CE" w:rsidP="007658CE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V01</w:t>
            </w:r>
            <w:r w:rsidRPr="003101BC">
              <w:rPr>
                <w:color w:val="000000" w:themeColor="text1"/>
              </w:rPr>
              <w:t>R0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409D7D3F" w14:textId="622B9494" w:rsidR="007658CE" w:rsidRPr="003101BC" w:rsidRDefault="007658CE" w:rsidP="007658CE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  <w:r>
              <w:rPr>
                <w:color w:val="000000" w:themeColor="text1"/>
              </w:rPr>
              <w:t xml:space="preserve"> after </w:t>
            </w:r>
            <w:proofErr w:type="spellStart"/>
            <w:r>
              <w:rPr>
                <w:color w:val="000000" w:themeColor="text1"/>
              </w:rPr>
              <w:t>rd</w:t>
            </w:r>
            <w:proofErr w:type="spellEnd"/>
            <w:r>
              <w:rPr>
                <w:color w:val="000000" w:themeColor="text1"/>
              </w:rPr>
              <w:t xml:space="preserve">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20D50908" w14:textId="77777777" w:rsidR="00FD43D0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332756" w:history="1">
        <w:r w:rsidR="00FD43D0" w:rsidRPr="00DF7040">
          <w:rPr>
            <w:rStyle w:val="Hyperlink"/>
            <w:noProof/>
          </w:rPr>
          <w:t>Document Control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_Toc495332756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ii</w:t>
        </w:r>
        <w:r w:rsidR="00FD43D0">
          <w:rPr>
            <w:rStyle w:val="Hyperlink"/>
            <w:noProof/>
          </w:rPr>
          <w:fldChar w:fldCharType="end"/>
        </w:r>
      </w:hyperlink>
    </w:p>
    <w:p w14:paraId="27C83DF7" w14:textId="77777777" w:rsidR="00FD43D0" w:rsidRDefault="00752C9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57" w:history="1">
        <w:r w:rsidR="00FD43D0" w:rsidRPr="00DF7040">
          <w:rPr>
            <w:rStyle w:val="Hyperlink"/>
            <w:noProof/>
          </w:rPr>
          <w:t>1. PREFACE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_Toc495332757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1</w:t>
        </w:r>
        <w:r w:rsidR="00FD43D0">
          <w:rPr>
            <w:rStyle w:val="Hyperlink"/>
            <w:noProof/>
          </w:rPr>
          <w:fldChar w:fldCharType="end"/>
        </w:r>
      </w:hyperlink>
    </w:p>
    <w:p w14:paraId="47FE0033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58" w:history="1">
        <w:r w:rsidR="00FD43D0" w:rsidRPr="00DF7040">
          <w:rPr>
            <w:rStyle w:val="Hyperlink"/>
            <w:noProof/>
          </w:rPr>
          <w:t>1.1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Overview and Objectives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_Toc495332758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1</w:t>
        </w:r>
        <w:r w:rsidR="00FD43D0">
          <w:rPr>
            <w:rStyle w:val="Hyperlink"/>
            <w:noProof/>
          </w:rPr>
          <w:fldChar w:fldCharType="end"/>
        </w:r>
      </w:hyperlink>
    </w:p>
    <w:p w14:paraId="765A8BB3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59" w:history="1">
        <w:r w:rsidR="00FD43D0" w:rsidRPr="00DF7040">
          <w:rPr>
            <w:rStyle w:val="Hyperlink"/>
            <w:noProof/>
          </w:rPr>
          <w:t>1.2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Functions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_Toc495332759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1</w:t>
        </w:r>
        <w:r w:rsidR="00FD43D0">
          <w:rPr>
            <w:rStyle w:val="Hyperlink"/>
            <w:noProof/>
          </w:rPr>
          <w:fldChar w:fldCharType="end"/>
        </w:r>
      </w:hyperlink>
    </w:p>
    <w:p w14:paraId="0AAE56CE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0" w:history="1">
        <w:r w:rsidR="00FD43D0" w:rsidRPr="00DF7040">
          <w:rPr>
            <w:rStyle w:val="Hyperlink"/>
            <w:noProof/>
          </w:rPr>
          <w:t>1.3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Interface Model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_Toc495332760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</w:t>
        </w:r>
        <w:r w:rsidR="00FD43D0">
          <w:rPr>
            <w:rStyle w:val="Hyperlink"/>
            <w:noProof/>
          </w:rPr>
          <w:fldChar w:fldCharType="end"/>
        </w:r>
      </w:hyperlink>
    </w:p>
    <w:p w14:paraId="5D44CB37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1" w:history="1">
        <w:r w:rsidR="00FD43D0" w:rsidRPr="00DF7040">
          <w:rPr>
            <w:rStyle w:val="Hyperlink"/>
            <w:noProof/>
          </w:rPr>
          <w:t>1.4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Pre-Requisites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_Toc495332761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4</w:t>
        </w:r>
        <w:r w:rsidR="00FD43D0">
          <w:rPr>
            <w:rStyle w:val="Hyperlink"/>
            <w:noProof/>
          </w:rPr>
          <w:fldChar w:fldCharType="end"/>
        </w:r>
      </w:hyperlink>
    </w:p>
    <w:p w14:paraId="3334E788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2" w:history="1">
        <w:r w:rsidR="00FD43D0" w:rsidRPr="00DF7040">
          <w:rPr>
            <w:rStyle w:val="Hyperlink"/>
            <w:noProof/>
          </w:rPr>
          <w:t>1.5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Business Rules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_Toc495332762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4</w:t>
        </w:r>
        <w:r w:rsidR="00FD43D0">
          <w:rPr>
            <w:rStyle w:val="Hyperlink"/>
            <w:noProof/>
          </w:rPr>
          <w:fldChar w:fldCharType="end"/>
        </w:r>
      </w:hyperlink>
    </w:p>
    <w:p w14:paraId="0FA30B20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3" w:history="1">
        <w:r w:rsidR="00FD43D0" w:rsidRPr="00DF7040">
          <w:rPr>
            <w:rStyle w:val="Hyperlink"/>
            <w:noProof/>
          </w:rPr>
          <w:t>1.6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Exceptional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_Toc495332763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4</w:t>
        </w:r>
        <w:r w:rsidR="00FD43D0">
          <w:rPr>
            <w:rStyle w:val="Hyperlink"/>
            <w:noProof/>
          </w:rPr>
          <w:fldChar w:fldCharType="end"/>
        </w:r>
      </w:hyperlink>
    </w:p>
    <w:p w14:paraId="7CEE7F5F" w14:textId="77777777" w:rsidR="00FD43D0" w:rsidRDefault="00752C9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4" w:history="1">
        <w:r w:rsidR="00FD43D0" w:rsidRPr="00DF7040">
          <w:rPr>
            <w:rStyle w:val="Hyperlink"/>
            <w:noProof/>
          </w:rPr>
          <w:t>2. PROGRAM DESCRIPTION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_Toc495332764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5</w:t>
        </w:r>
        <w:r w:rsidR="00FD43D0">
          <w:rPr>
            <w:rStyle w:val="Hyperlink"/>
            <w:noProof/>
          </w:rPr>
          <w:fldChar w:fldCharType="end"/>
        </w:r>
      </w:hyperlink>
    </w:p>
    <w:p w14:paraId="64995AEB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5" w:history="1">
        <w:r w:rsidR="00FD43D0" w:rsidRPr="00DF7040">
          <w:rPr>
            <w:rStyle w:val="Hyperlink"/>
            <w:noProof/>
          </w:rPr>
          <w:t>2.1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Parameter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_Toc495332765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5</w:t>
        </w:r>
        <w:r w:rsidR="00FD43D0">
          <w:rPr>
            <w:rStyle w:val="Hyperlink"/>
            <w:noProof/>
          </w:rPr>
          <w:fldChar w:fldCharType="end"/>
        </w:r>
      </w:hyperlink>
    </w:p>
    <w:p w14:paraId="6A41C980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6" w:history="1">
        <w:r w:rsidR="00FD43D0" w:rsidRPr="00DF7040">
          <w:rPr>
            <w:rStyle w:val="Hyperlink"/>
            <w:noProof/>
          </w:rPr>
          <w:t>2.2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Program Step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_Toc495332766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7</w:t>
        </w:r>
        <w:r w:rsidR="00FD43D0">
          <w:rPr>
            <w:rStyle w:val="Hyperlink"/>
            <w:noProof/>
          </w:rPr>
          <w:fldChar w:fldCharType="end"/>
        </w:r>
      </w:hyperlink>
    </w:p>
    <w:p w14:paraId="78DC356C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7" w:history="1">
        <w:r w:rsidR="00FD43D0" w:rsidRPr="00DF7040">
          <w:rPr>
            <w:rStyle w:val="Hyperlink"/>
            <w:noProof/>
          </w:rPr>
          <w:t>2.3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Format Interface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_Toc495332767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7</w:t>
        </w:r>
        <w:r w:rsidR="00FD43D0">
          <w:rPr>
            <w:rStyle w:val="Hyperlink"/>
            <w:noProof/>
          </w:rPr>
          <w:fldChar w:fldCharType="end"/>
        </w:r>
      </w:hyperlink>
    </w:p>
    <w:p w14:paraId="32FA6F17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8" w:history="1">
        <w:r w:rsidR="00FD43D0" w:rsidRPr="00DF7040">
          <w:rPr>
            <w:rStyle w:val="Hyperlink"/>
            <w:noProof/>
          </w:rPr>
          <w:t>2.4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Data Source and Destinations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_Toc495332768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8</w:t>
        </w:r>
        <w:r w:rsidR="00FD43D0">
          <w:rPr>
            <w:rStyle w:val="Hyperlink"/>
            <w:noProof/>
          </w:rPr>
          <w:fldChar w:fldCharType="end"/>
        </w:r>
      </w:hyperlink>
    </w:p>
    <w:p w14:paraId="4C848CC3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69" w:history="1">
        <w:r w:rsidR="00FD43D0" w:rsidRPr="00DF7040">
          <w:rPr>
            <w:rStyle w:val="Hyperlink"/>
            <w:noProof/>
          </w:rPr>
          <w:t>2.5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Error Handlings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_Toc495332769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20</w:t>
        </w:r>
        <w:r w:rsidR="00FD43D0">
          <w:rPr>
            <w:rStyle w:val="Hyperlink"/>
            <w:noProof/>
          </w:rPr>
          <w:fldChar w:fldCharType="end"/>
        </w:r>
      </w:hyperlink>
    </w:p>
    <w:p w14:paraId="1418F2A7" w14:textId="77777777" w:rsidR="00FD43D0" w:rsidRDefault="00752C9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70" w:history="1">
        <w:r w:rsidR="00FD43D0" w:rsidRPr="00DF7040">
          <w:rPr>
            <w:rStyle w:val="Hyperlink"/>
            <w:noProof/>
          </w:rPr>
          <w:t>2.6</w:t>
        </w:r>
        <w:r w:rsidR="00FD43D0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D43D0" w:rsidRPr="00DF7040">
          <w:rPr>
            <w:rStyle w:val="Hyperlink"/>
            <w:noProof/>
          </w:rPr>
          <w:t>Log Layout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_Toc495332770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21</w:t>
        </w:r>
        <w:r w:rsidR="00FD43D0">
          <w:rPr>
            <w:rStyle w:val="Hyperlink"/>
            <w:noProof/>
          </w:rPr>
          <w:fldChar w:fldCharType="end"/>
        </w:r>
      </w:hyperlink>
    </w:p>
    <w:p w14:paraId="1C21B408" w14:textId="77777777" w:rsidR="00FD43D0" w:rsidRDefault="00752C9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71" w:history="1">
        <w:r w:rsidR="00FD43D0" w:rsidRPr="00DF7040">
          <w:rPr>
            <w:rStyle w:val="Hyperlink"/>
            <w:noProof/>
          </w:rPr>
          <w:t>3. TESTING SCENARIO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_Toc495332771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22</w:t>
        </w:r>
        <w:r w:rsidR="00FD43D0">
          <w:rPr>
            <w:rStyle w:val="Hyperlink"/>
            <w:noProof/>
          </w:rPr>
          <w:fldChar w:fldCharType="end"/>
        </w:r>
      </w:hyperlink>
    </w:p>
    <w:p w14:paraId="540455B2" w14:textId="77777777" w:rsidR="00FD43D0" w:rsidRDefault="00752C9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332772" w:history="1">
        <w:r w:rsidR="00FD43D0" w:rsidRPr="00DF7040">
          <w:rPr>
            <w:rStyle w:val="Hyperlink"/>
            <w:noProof/>
          </w:rPr>
          <w:t>4. SPECIFICATION SIGN OFF</w:t>
        </w:r>
        <w:r w:rsidR="00FD43D0">
          <w:rPr>
            <w:noProof/>
            <w:webHidden/>
          </w:rPr>
          <w:tab/>
        </w:r>
        <w:r w:rsidR="00FD43D0">
          <w:rPr>
            <w:rStyle w:val="Hyperlink"/>
            <w:noProof/>
          </w:rPr>
          <w:fldChar w:fldCharType="begin"/>
        </w:r>
        <w:r w:rsidR="00FD43D0">
          <w:rPr>
            <w:noProof/>
            <w:webHidden/>
          </w:rPr>
          <w:instrText xml:space="preserve"> PAGEREF _Toc495332772 \h </w:instrText>
        </w:r>
        <w:r w:rsidR="00FD43D0">
          <w:rPr>
            <w:rStyle w:val="Hyperlink"/>
            <w:noProof/>
          </w:rPr>
        </w:r>
        <w:r w:rsidR="00FD43D0">
          <w:rPr>
            <w:rStyle w:val="Hyperlink"/>
            <w:noProof/>
          </w:rPr>
          <w:fldChar w:fldCharType="separate"/>
        </w:r>
        <w:r w:rsidR="00FD43D0">
          <w:rPr>
            <w:noProof/>
            <w:webHidden/>
          </w:rPr>
          <w:t>23</w:t>
        </w:r>
        <w:r w:rsidR="00FD43D0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5332757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5332758"/>
      <w:r w:rsidRPr="003101BC">
        <w:rPr>
          <w:color w:val="000000" w:themeColor="text1"/>
        </w:rPr>
        <w:t>Overview and Objectives</w:t>
      </w:r>
      <w:bookmarkEnd w:id="7"/>
    </w:p>
    <w:p w14:paraId="5899D36D" w14:textId="43C38E8F" w:rsidR="002240A3" w:rsidRPr="00684556" w:rsidRDefault="007E5F3A" w:rsidP="00960951">
      <w:p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 xml:space="preserve">Program </w:t>
      </w:r>
      <w:r w:rsidRPr="00684556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684556">
        <w:rPr>
          <w:color w:val="000000" w:themeColor="text1"/>
          <w:lang w:bidi="th-TH"/>
        </w:rPr>
        <w:t xml:space="preserve"> Interface </w:t>
      </w:r>
      <w:r w:rsidR="00273C84" w:rsidRPr="00684556">
        <w:rPr>
          <w:color w:val="000000" w:themeColor="text1"/>
          <w:lang w:bidi="th-TH"/>
        </w:rPr>
        <w:t>In</w:t>
      </w:r>
      <w:r w:rsidR="00A81B1A" w:rsidRPr="00684556">
        <w:rPr>
          <w:color w:val="000000" w:themeColor="text1"/>
          <w:lang w:bidi="th-TH"/>
        </w:rPr>
        <w:t xml:space="preserve">bound </w:t>
      </w:r>
      <w:r w:rsidR="00ED0B1F" w:rsidRPr="00684556">
        <w:rPr>
          <w:rFonts w:hint="cs"/>
          <w:color w:val="000000" w:themeColor="text1"/>
          <w:cs/>
          <w:lang w:bidi="th-TH"/>
        </w:rPr>
        <w:t xml:space="preserve">ข้อมูล </w:t>
      </w:r>
      <w:r w:rsidR="0099578D" w:rsidRPr="00684556">
        <w:rPr>
          <w:color w:val="000000" w:themeColor="text1"/>
          <w:lang w:bidi="th-TH"/>
        </w:rPr>
        <w:t>GR</w:t>
      </w:r>
      <w:r w:rsidR="00861DEA" w:rsidRPr="00684556">
        <w:rPr>
          <w:color w:val="000000" w:themeColor="text1"/>
          <w:lang w:bidi="th-TH"/>
        </w:rPr>
        <w:t xml:space="preserve"> (Receipt Advise</w:t>
      </w:r>
      <w:proofErr w:type="gramStart"/>
      <w:r w:rsidR="00861DEA" w:rsidRPr="00684556">
        <w:rPr>
          <w:color w:val="000000" w:themeColor="text1"/>
          <w:lang w:bidi="th-TH"/>
        </w:rPr>
        <w:t xml:space="preserve">) </w:t>
      </w:r>
      <w:r w:rsidR="00ED0B1F" w:rsidRPr="00684556">
        <w:rPr>
          <w:color w:val="000000" w:themeColor="text1"/>
          <w:lang w:bidi="th-TH"/>
        </w:rPr>
        <w:t xml:space="preserve"> </w:t>
      </w:r>
      <w:r w:rsidR="00ED0B1F" w:rsidRPr="00684556">
        <w:rPr>
          <w:rFonts w:hint="cs"/>
          <w:color w:val="000000" w:themeColor="text1"/>
          <w:cs/>
          <w:lang w:bidi="th-TH"/>
        </w:rPr>
        <w:t>จากระบบงาน</w:t>
      </w:r>
      <w:proofErr w:type="gramEnd"/>
      <w:r w:rsidR="00ED0B1F" w:rsidRPr="00684556">
        <w:rPr>
          <w:rFonts w:hint="cs"/>
          <w:color w:val="000000" w:themeColor="text1"/>
          <w:cs/>
          <w:lang w:bidi="th-TH"/>
        </w:rPr>
        <w:t xml:space="preserve"> </w:t>
      </w:r>
      <w:r w:rsidR="00444445" w:rsidRPr="00684556">
        <w:rPr>
          <w:color w:val="000000" w:themeColor="text1"/>
          <w:lang w:bidi="th-TH"/>
        </w:rPr>
        <w:t>LINFOX</w:t>
      </w:r>
      <w:r w:rsidR="00ED0B1F" w:rsidRPr="00684556">
        <w:rPr>
          <w:color w:val="000000" w:themeColor="text1"/>
          <w:lang w:bidi="th-TH"/>
        </w:rPr>
        <w:t xml:space="preserve"> </w:t>
      </w:r>
      <w:r w:rsidR="00ED0B1F" w:rsidRPr="00684556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861DEA" w:rsidRPr="00684556">
        <w:rPr>
          <w:color w:val="000000" w:themeColor="text1"/>
          <w:lang w:bidi="th-TH"/>
        </w:rPr>
        <w:t xml:space="preserve">PO Receipt </w:t>
      </w:r>
      <w:r w:rsidR="00ED0B1F" w:rsidRPr="00684556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 w:rsidRPr="00684556">
        <w:rPr>
          <w:color w:val="000000" w:themeColor="text1"/>
          <w:lang w:bidi="th-TH"/>
        </w:rPr>
        <w:t>ERP</w:t>
      </w:r>
    </w:p>
    <w:p w14:paraId="2050D22B" w14:textId="77777777" w:rsidR="007E5F3A" w:rsidRPr="00684556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684556" w:rsidRDefault="00960951" w:rsidP="00960951">
      <w:pPr>
        <w:pStyle w:val="HeadingBar"/>
        <w:rPr>
          <w:color w:val="000000" w:themeColor="text1"/>
        </w:rPr>
      </w:pPr>
      <w:r w:rsidRPr="00684556">
        <w:rPr>
          <w:color w:val="000000" w:themeColor="text1"/>
        </w:rPr>
        <w:t xml:space="preserve">              </w:t>
      </w:r>
    </w:p>
    <w:p w14:paraId="0380070C" w14:textId="77777777" w:rsidR="00960951" w:rsidRPr="00684556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5332759"/>
      <w:r w:rsidRPr="00684556">
        <w:rPr>
          <w:color w:val="000000" w:themeColor="text1"/>
        </w:rPr>
        <w:t>Functions</w:t>
      </w:r>
      <w:bookmarkEnd w:id="8"/>
    </w:p>
    <w:p w14:paraId="619B103A" w14:textId="77777777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Read File</w:t>
      </w:r>
    </w:p>
    <w:p w14:paraId="14CA7C1B" w14:textId="77777777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Validate data</w:t>
      </w:r>
    </w:p>
    <w:p w14:paraId="2F99CA01" w14:textId="6E437DB9" w:rsidR="00345697" w:rsidRPr="00684556" w:rsidRDefault="00345697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 xml:space="preserve">Function </w:t>
      </w:r>
      <w:r w:rsidRPr="00684556">
        <w:rPr>
          <w:rFonts w:hint="cs"/>
          <w:color w:val="000000" w:themeColor="text1"/>
          <w:cs/>
          <w:lang w:bidi="th-TH"/>
        </w:rPr>
        <w:t xml:space="preserve">ค้นหา </w:t>
      </w:r>
      <w:r w:rsidRPr="00684556">
        <w:rPr>
          <w:color w:val="000000" w:themeColor="text1"/>
          <w:lang w:bidi="th-TH"/>
        </w:rPr>
        <w:t xml:space="preserve">PO ,PO Line </w:t>
      </w:r>
      <w:r w:rsidRPr="00684556">
        <w:rPr>
          <w:rFonts w:hint="cs"/>
          <w:color w:val="000000" w:themeColor="text1"/>
          <w:cs/>
          <w:lang w:bidi="th-TH"/>
        </w:rPr>
        <w:t xml:space="preserve">จาก </w:t>
      </w:r>
      <w:r w:rsidRPr="00684556">
        <w:rPr>
          <w:color w:val="000000" w:themeColor="text1"/>
          <w:lang w:bidi="th-TH"/>
        </w:rPr>
        <w:t>Linfox PO ,Line Number</w:t>
      </w:r>
    </w:p>
    <w:p w14:paraId="2610F663" w14:textId="34B4CA0B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Move File To folder PROCESS ,ARCHIVE ,ERROR</w:t>
      </w:r>
    </w:p>
    <w:p w14:paraId="73C90243" w14:textId="170AB633" w:rsidR="007D4E76" w:rsidRPr="0068455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 xml:space="preserve">Function </w:t>
      </w:r>
      <w:r w:rsidR="00866CB3" w:rsidRPr="00684556">
        <w:rPr>
          <w:color w:val="000000" w:themeColor="text1"/>
          <w:lang w:bidi="th-TH"/>
        </w:rPr>
        <w:t>Bulk Transfer Web Service</w:t>
      </w:r>
    </w:p>
    <w:p w14:paraId="0168BD6E" w14:textId="77777777" w:rsidR="00783C9A" w:rsidRPr="00684556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>Function Write Log and send Log</w:t>
      </w:r>
    </w:p>
    <w:p w14:paraId="3204D46B" w14:textId="67B37E90" w:rsidR="000264C0" w:rsidRPr="00684556" w:rsidRDefault="007642E8" w:rsidP="007642E8">
      <w:pPr>
        <w:tabs>
          <w:tab w:val="left" w:pos="2256"/>
        </w:tabs>
        <w:rPr>
          <w:color w:val="000000" w:themeColor="text1"/>
          <w:lang w:bidi="th-TH"/>
        </w:rPr>
      </w:pPr>
      <w:r w:rsidRPr="00684556">
        <w:rPr>
          <w:color w:val="000000" w:themeColor="text1"/>
          <w:lang w:bidi="th-TH"/>
        </w:rPr>
        <w:tab/>
      </w:r>
    </w:p>
    <w:p w14:paraId="6C0B4E4D" w14:textId="77777777" w:rsidR="000264C0" w:rsidRDefault="000264C0">
      <w:pPr>
        <w:rPr>
          <w:color w:val="000000" w:themeColor="text1"/>
          <w:cs/>
          <w:lang w:bidi="th-TH"/>
        </w:rPr>
      </w:pPr>
      <w:r>
        <w:rPr>
          <w:color w:val="000000" w:themeColor="text1"/>
          <w:cs/>
          <w:lang w:bidi="th-TH"/>
        </w:rPr>
        <w:br w:type="page"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5332760"/>
      <w:r w:rsidRPr="003101BC">
        <w:rPr>
          <w:color w:val="000000" w:themeColor="text1"/>
        </w:rPr>
        <w:t>Interface Model</w:t>
      </w:r>
      <w:bookmarkEnd w:id="9"/>
    </w:p>
    <w:p w14:paraId="732170A4" w14:textId="41D4035F" w:rsidR="007D6765" w:rsidRPr="003101BC" w:rsidRDefault="009C6187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7D921D76" wp14:editId="3019E82E">
            <wp:extent cx="6480810" cy="5318760"/>
            <wp:effectExtent l="19050" t="19050" r="152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31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50"/>
        <w:gridCol w:w="8346"/>
      </w:tblGrid>
      <w:tr w:rsidR="008D002B" w:rsidRPr="003101BC" w14:paraId="3138C37E" w14:textId="77777777" w:rsidTr="0003634C">
        <w:tc>
          <w:tcPr>
            <w:tcW w:w="1850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8346" w:type="dxa"/>
            <w:vAlign w:val="center"/>
          </w:tcPr>
          <w:p w14:paraId="0DB699D9" w14:textId="1F915EBD" w:rsidR="008D002B" w:rsidRPr="003101BC" w:rsidRDefault="00EF7CA1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03634C">
        <w:tc>
          <w:tcPr>
            <w:tcW w:w="1850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8346" w:type="dxa"/>
            <w:vAlign w:val="center"/>
          </w:tcPr>
          <w:p w14:paraId="35E9E33A" w14:textId="52090931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D2FC3">
              <w:rPr>
                <w:color w:val="000000" w:themeColor="text1"/>
                <w:lang w:bidi="th-TH"/>
              </w:rPr>
              <w:t>(.txt</w:t>
            </w:r>
            <w:r w:rsidR="0080659D">
              <w:rPr>
                <w:color w:val="000000" w:themeColor="text1"/>
                <w:lang w:bidi="th-TH"/>
              </w:rPr>
              <w:t>)</w:t>
            </w:r>
          </w:p>
        </w:tc>
      </w:tr>
      <w:tr w:rsidR="008D002B" w:rsidRPr="003101BC" w14:paraId="439BF0CD" w14:textId="77777777" w:rsidTr="0003634C">
        <w:tc>
          <w:tcPr>
            <w:tcW w:w="1850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8346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599EE897" w:rsidR="00566F84" w:rsidRDefault="00ED2FC3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7DB1B25D" w14:textId="63A458DA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</w:t>
            </w:r>
            <w:r w:rsidR="00B9255D" w:rsidRPr="00B9255D">
              <w:rPr>
                <w:color w:val="000000" w:themeColor="text1"/>
                <w:lang w:bidi="th-TH"/>
              </w:rPr>
              <w:t>RCV_HEADERS_INTERFACE</w:t>
            </w:r>
          </w:p>
          <w:p w14:paraId="55B9B49D" w14:textId="0C12D1E3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</w:t>
            </w:r>
            <w:r w:rsidR="00B9255D" w:rsidRPr="00B9255D">
              <w:rPr>
                <w:color w:val="000000" w:themeColor="text1"/>
                <w:lang w:bidi="th-TH"/>
              </w:rPr>
              <w:t>RCV_TRANSACTIONS_INTERFACE</w:t>
            </w:r>
          </w:p>
          <w:p w14:paraId="72F7B483" w14:textId="3E315465" w:rsidR="00B37109" w:rsidRDefault="00E05B70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</w:t>
            </w:r>
            <w:r w:rsidR="00B37109" w:rsidRPr="00B37109">
              <w:rPr>
                <w:color w:val="000000" w:themeColor="text1"/>
                <w:lang w:bidi="th-TH"/>
              </w:rPr>
              <w:t>INV_TRANSACTION_LOTS_INTERFACE</w:t>
            </w:r>
          </w:p>
          <w:p w14:paraId="3A5D2961" w14:textId="5D88897D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B9255D">
              <w:rPr>
                <w:color w:val="000000" w:themeColor="text1"/>
                <w:u w:val="single"/>
                <w:lang w:bidi="th-TH"/>
              </w:rPr>
              <w:t>GR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3AADB935" w:rsidR="00566F84" w:rsidRP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RCV_SHIPMENT_HEADERS</w:t>
            </w:r>
          </w:p>
          <w:p w14:paraId="3415CE66" w14:textId="4FDCBD3F" w:rsidR="00566F84" w:rsidRPr="00B9255D" w:rsidRDefault="00B9255D" w:rsidP="00566F84">
            <w:pPr>
              <w:rPr>
                <w:color w:val="000000" w:themeColor="text1"/>
                <w:cs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RCV_SHIPMENT_LINES</w:t>
            </w:r>
          </w:p>
        </w:tc>
      </w:tr>
      <w:tr w:rsidR="008D002B" w:rsidRPr="003101BC" w14:paraId="7F392A2C" w14:textId="77777777" w:rsidTr="0003634C">
        <w:tc>
          <w:tcPr>
            <w:tcW w:w="1850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8346" w:type="dxa"/>
            <w:vAlign w:val="center"/>
          </w:tcPr>
          <w:p w14:paraId="38325D7C" w14:textId="21FBA356" w:rsidR="008D002B" w:rsidRPr="003101BC" w:rsidRDefault="008B7FDA" w:rsidP="0080659D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AC49C3">
              <w:rPr>
                <w:color w:val="000000" w:themeColor="text1"/>
                <w:lang w:bidi="th-TH"/>
              </w:rPr>
              <w:t>12</w:t>
            </w:r>
            <w:r w:rsidR="0080659D">
              <w:rPr>
                <w:color w:val="000000" w:themeColor="text1"/>
                <w:lang w:bidi="th-TH"/>
              </w:rPr>
              <w:t xml:space="preserve">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21E88E42" w:rsidR="00566F84" w:rsidDel="0003634C" w:rsidRDefault="00566F84">
      <w:pPr>
        <w:rPr>
          <w:del w:id="10" w:author="ice-amo" w:date="2017-10-23T11:25:00Z"/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03634C">
      <w:pPr>
        <w:rPr>
          <w:color w:val="000000" w:themeColor="text1"/>
        </w:rPr>
        <w:pPrChange w:id="11" w:author="ice-amo" w:date="2017-10-23T11:25:00Z">
          <w:pPr>
            <w:pStyle w:val="HeadingBar"/>
          </w:pPr>
        </w:pPrChange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5332761"/>
      <w:r w:rsidRPr="003101BC">
        <w:rPr>
          <w:color w:val="000000" w:themeColor="text1"/>
        </w:rPr>
        <w:t>Pre-Requisites</w:t>
      </w:r>
      <w:bookmarkEnd w:id="12"/>
    </w:p>
    <w:p w14:paraId="0BDBE27C" w14:textId="14C8DDE4" w:rsidR="00783C9A" w:rsidRPr="0027570F" w:rsidRDefault="009E16BC" w:rsidP="0027570F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356DD4D7" w14:textId="693F97F6" w:rsidR="00B33C01" w:rsidRDefault="00B33C01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Mapping </w:t>
      </w:r>
      <w:r>
        <w:rPr>
          <w:color w:val="000000" w:themeColor="text1"/>
          <w:lang w:bidi="th-TH"/>
        </w:rPr>
        <w:t xml:space="preserve">Item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941896">
        <w:rPr>
          <w:color w:val="000000" w:themeColor="text1"/>
          <w:lang w:bidi="th-TH"/>
        </w:rPr>
        <w:t>Linfox</w:t>
      </w:r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0DDAEB70" w14:textId="77777777" w:rsidR="00640172" w:rsidRPr="00640172" w:rsidRDefault="00640172" w:rsidP="00640172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640172">
        <w:rPr>
          <w:color w:val="000000" w:themeColor="text1"/>
          <w:cs/>
          <w:lang w:bidi="th-TH"/>
        </w:rPr>
        <w:t>ต้องรันหลังจาก</w:t>
      </w:r>
      <w:r w:rsidRPr="00640172">
        <w:rPr>
          <w:color w:val="000000" w:themeColor="text1"/>
          <w:lang w:bidi="th-TH"/>
        </w:rPr>
        <w:t xml:space="preserve"> Program</w:t>
      </w:r>
      <w:r w:rsidRPr="00640172">
        <w:rPr>
          <w:color w:val="000000" w:themeColor="text1"/>
          <w:cs/>
          <w:lang w:bidi="th-TH"/>
        </w:rPr>
        <w:t xml:space="preserve"> </w:t>
      </w:r>
      <w:r w:rsidRPr="00640172">
        <w:rPr>
          <w:color w:val="000000" w:themeColor="text1"/>
        </w:rPr>
        <w:t xml:space="preserve">PO001 </w:t>
      </w:r>
      <w:r w:rsidRPr="00640172">
        <w:rPr>
          <w:rFonts w:hint="cs"/>
          <w:color w:val="000000" w:themeColor="text1"/>
          <w:cs/>
          <w:lang w:bidi="th-TH"/>
        </w:rPr>
        <w:t xml:space="preserve">และ </w:t>
      </w:r>
      <w:r w:rsidRPr="00640172">
        <w:rPr>
          <w:color w:val="000000" w:themeColor="text1"/>
        </w:rPr>
        <w:t>PO002</w:t>
      </w:r>
    </w:p>
    <w:p w14:paraId="0D8C6885" w14:textId="7FC24188" w:rsidR="004B0BB1" w:rsidRPr="00640172" w:rsidRDefault="00E55FB5" w:rsidP="00640172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640172">
        <w:rPr>
          <w:rFonts w:hint="cs"/>
          <w:color w:val="000000" w:themeColor="text1"/>
          <w:cs/>
          <w:lang w:bidi="th-TH"/>
        </w:rPr>
        <w:t xml:space="preserve">สร้าง </w:t>
      </w:r>
      <w:r w:rsidRPr="00640172">
        <w:rPr>
          <w:color w:val="000000" w:themeColor="text1"/>
          <w:lang w:bidi="th-TH"/>
        </w:rPr>
        <w:t xml:space="preserve">Folder </w:t>
      </w:r>
      <w:r w:rsidRPr="00640172">
        <w:rPr>
          <w:rFonts w:hint="cs"/>
          <w:color w:val="000000" w:themeColor="text1"/>
          <w:cs/>
          <w:lang w:bidi="th-TH"/>
        </w:rPr>
        <w:t xml:space="preserve">ตาม </w:t>
      </w:r>
      <w:r w:rsidRPr="00640172">
        <w:rPr>
          <w:color w:val="000000" w:themeColor="text1"/>
          <w:lang w:bidi="th-TH"/>
        </w:rPr>
        <w:t>Parameter</w:t>
      </w:r>
    </w:p>
    <w:p w14:paraId="761ED7B4" w14:textId="44188FAD" w:rsidR="00082AEE" w:rsidRDefault="00B37109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INBOUND/PO/LINFOX</w:t>
      </w:r>
      <w:r w:rsidR="00082AEE" w:rsidRPr="00082AEE">
        <w:rPr>
          <w:color w:val="000000" w:themeColor="text1"/>
          <w:lang w:bidi="th-TH"/>
        </w:rPr>
        <w:t>/PO_RCP/INITIAL</w:t>
      </w:r>
    </w:p>
    <w:p w14:paraId="1B257E51" w14:textId="285AFC2A" w:rsidR="00082AEE" w:rsidRPr="00ED53E4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</w:t>
      </w:r>
      <w:r w:rsidR="00B37109">
        <w:rPr>
          <w:color w:val="000000" w:themeColor="text1"/>
          <w:lang w:bidi="th-TH"/>
        </w:rPr>
        <w:t>LINFOX</w:t>
      </w:r>
      <w:r>
        <w:rPr>
          <w:color w:val="000000" w:themeColor="text1"/>
          <w:lang w:bidi="th-TH"/>
        </w:rPr>
        <w:t>/PO_RCP/</w:t>
      </w:r>
      <w:r>
        <w:rPr>
          <w:lang w:bidi="th-TH"/>
        </w:rPr>
        <w:t>PROCESS</w:t>
      </w:r>
    </w:p>
    <w:p w14:paraId="748F5DD7" w14:textId="61A99838" w:rsidR="00ED53E4" w:rsidRPr="00082AEE" w:rsidRDefault="00B37109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INBOUND/PO/LINFOX</w:t>
      </w:r>
      <w:r w:rsidR="00ED53E4">
        <w:rPr>
          <w:color w:val="000000" w:themeColor="text1"/>
          <w:lang w:bidi="th-TH"/>
        </w:rPr>
        <w:t>/PO_RCP/</w:t>
      </w:r>
      <w:r w:rsidR="00ED53E4" w:rsidRPr="003101BC">
        <w:rPr>
          <w:color w:val="000000" w:themeColor="text1"/>
          <w:lang w:bidi="th-TH"/>
        </w:rPr>
        <w:t>ARCHIVE</w:t>
      </w:r>
    </w:p>
    <w:p w14:paraId="361781EF" w14:textId="1983DE66" w:rsidR="00082AEE" w:rsidRPr="00082AEE" w:rsidRDefault="00B37109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INBOUND/PO/LINFOX</w:t>
      </w:r>
      <w:r w:rsidR="00082AEE">
        <w:rPr>
          <w:color w:val="000000" w:themeColor="text1"/>
          <w:lang w:bidi="th-TH"/>
        </w:rPr>
        <w:t>/PO_RCP/ERROR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5332762"/>
      <w:r w:rsidRPr="003101BC">
        <w:rPr>
          <w:color w:val="000000" w:themeColor="text1"/>
        </w:rPr>
        <w:t>Business Rules</w:t>
      </w:r>
      <w:bookmarkEnd w:id="13"/>
    </w:p>
    <w:p w14:paraId="6197F59D" w14:textId="38CA5869" w:rsidR="00CF439C" w:rsidRDefault="00CC4BA0" w:rsidP="009551A7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GR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ที่ส่งเข้าจะแยก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 w:rsidR="009551A7" w:rsidRPr="009551A7">
        <w:rPr>
          <w:color w:val="000000" w:themeColor="text1"/>
          <w:lang w:bidi="th-TH"/>
        </w:rPr>
        <w:t>GR&lt;</w:t>
      </w:r>
      <w:proofErr w:type="spellStart"/>
      <w:r w:rsidR="009551A7" w:rsidRPr="009551A7">
        <w:rPr>
          <w:color w:val="000000" w:themeColor="text1"/>
          <w:lang w:bidi="th-TH"/>
        </w:rPr>
        <w:t>DocumentNumber</w:t>
      </w:r>
      <w:proofErr w:type="spellEnd"/>
      <w:r w:rsidR="009551A7" w:rsidRPr="009551A7">
        <w:rPr>
          <w:color w:val="000000" w:themeColor="text1"/>
          <w:lang w:bidi="th-TH"/>
        </w:rPr>
        <w:t xml:space="preserve">&gt;.txt </w:t>
      </w:r>
      <w:r w:rsidR="009551A7" w:rsidRPr="009551A7">
        <w:rPr>
          <w:color w:val="000000" w:themeColor="text1"/>
          <w:cs/>
          <w:lang w:bidi="th-TH"/>
        </w:rPr>
        <w:t xml:space="preserve">ตัวอย่าง เช่น </w:t>
      </w:r>
      <w:r w:rsidR="009551A7" w:rsidRPr="009551A7">
        <w:rPr>
          <w:color w:val="000000" w:themeColor="text1"/>
          <w:lang w:bidi="th-TH"/>
        </w:rPr>
        <w:t>GR18114806720161020-143013-637.txt</w:t>
      </w:r>
    </w:p>
    <w:p w14:paraId="7CAF93AF" w14:textId="6B37A7EA" w:rsidR="007412E2" w:rsidRDefault="0059358B" w:rsidP="00CC4BA0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CC4BA0">
        <w:rPr>
          <w:rFonts w:hint="cs"/>
          <w:color w:val="000000" w:themeColor="text1"/>
          <w:cs/>
          <w:lang w:bidi="th-TH"/>
        </w:rPr>
        <w:t xml:space="preserve">การอ่าน </w:t>
      </w:r>
      <w:r w:rsidRPr="00CC4BA0">
        <w:rPr>
          <w:color w:val="000000" w:themeColor="text1"/>
          <w:lang w:bidi="th-TH"/>
        </w:rPr>
        <w:t xml:space="preserve">file </w:t>
      </w:r>
      <w:r w:rsidRPr="00CC4BA0"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 w:rsidRPr="00CC4BA0">
        <w:rPr>
          <w:color w:val="000000" w:themeColor="text1"/>
          <w:lang w:bidi="th-TH"/>
        </w:rPr>
        <w:t>erp</w:t>
      </w:r>
      <w:proofErr w:type="spellEnd"/>
      <w:r w:rsidRPr="00CC4BA0">
        <w:rPr>
          <w:color w:val="000000" w:themeColor="text1"/>
          <w:lang w:bidi="th-TH"/>
        </w:rPr>
        <w:t xml:space="preserve"> </w:t>
      </w:r>
      <w:r w:rsidRPr="00CC4BA0"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 w:rsidRPr="00CC4BA0">
        <w:rPr>
          <w:color w:val="000000" w:themeColor="text1"/>
          <w:lang w:bidi="th-TH"/>
        </w:rPr>
        <w:t>sftp</w:t>
      </w:r>
      <w:proofErr w:type="spellEnd"/>
      <w:r w:rsidRPr="00CC4BA0">
        <w:rPr>
          <w:color w:val="000000" w:themeColor="text1"/>
          <w:lang w:bidi="th-TH"/>
        </w:rPr>
        <w:t xml:space="preserve"> file </w:t>
      </w:r>
      <w:r w:rsidRPr="00CC4BA0">
        <w:rPr>
          <w:rFonts w:hint="cs"/>
          <w:color w:val="000000" w:themeColor="text1"/>
          <w:cs/>
          <w:lang w:bidi="th-TH"/>
        </w:rPr>
        <w:t xml:space="preserve">จาก </w:t>
      </w:r>
      <w:r w:rsidR="00DB7990" w:rsidRPr="00CC4BA0">
        <w:rPr>
          <w:color w:val="000000" w:themeColor="text1"/>
          <w:lang w:bidi="th-TH"/>
        </w:rPr>
        <w:t>Linfox</w:t>
      </w:r>
      <w:r w:rsidRPr="00CC4BA0">
        <w:rPr>
          <w:color w:val="000000" w:themeColor="text1"/>
          <w:lang w:bidi="th-TH"/>
        </w:rPr>
        <w:t xml:space="preserve"> </w:t>
      </w:r>
      <w:r w:rsidRPr="00CC4BA0">
        <w:rPr>
          <w:rFonts w:hint="cs"/>
          <w:color w:val="000000" w:themeColor="text1"/>
          <w:cs/>
          <w:lang w:bidi="th-TH"/>
        </w:rPr>
        <w:t>มาวางไว้ที่</w:t>
      </w:r>
      <w:r w:rsidR="008F35AE" w:rsidRPr="00CC4BA0">
        <w:rPr>
          <w:color w:val="000000" w:themeColor="text1"/>
          <w:lang w:bidi="th-TH"/>
        </w:rPr>
        <w:t xml:space="preserve"> SFTP Server</w:t>
      </w:r>
      <w:r w:rsidR="00C2674E" w:rsidRPr="00CC4BA0">
        <w:rPr>
          <w:rFonts w:hint="cs"/>
          <w:color w:val="000000" w:themeColor="text1"/>
          <w:cs/>
          <w:lang w:bidi="th-TH"/>
        </w:rPr>
        <w:t xml:space="preserve"> </w:t>
      </w:r>
    </w:p>
    <w:p w14:paraId="3FCF1837" w14:textId="7F00C228" w:rsidR="00CC4BA0" w:rsidRPr="00CC4BA0" w:rsidRDefault="00CC4BA0" w:rsidP="00CC4BA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โดย </w:t>
      </w:r>
      <w:r>
        <w:rPr>
          <w:color w:val="000000" w:themeColor="text1"/>
          <w:lang w:bidi="th-TH"/>
        </w:rPr>
        <w:t xml:space="preserve">File GR Linfox </w:t>
      </w:r>
      <w:r>
        <w:rPr>
          <w:rFonts w:hint="cs"/>
          <w:color w:val="000000" w:themeColor="text1"/>
          <w:cs/>
          <w:lang w:bidi="th-TH"/>
        </w:rPr>
        <w:t xml:space="preserve">จะวางรวมกับไฟล์ </w:t>
      </w:r>
      <w:r w:rsidR="0027570F">
        <w:rPr>
          <w:color w:val="000000" w:themeColor="text1"/>
          <w:lang w:bidi="th-TH"/>
        </w:rPr>
        <w:t>GI</w:t>
      </w:r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ซึ่งโปรแกรมจะต้องอ่านไฟล์ที่ชื่อขึ้นต้นด้วย </w:t>
      </w:r>
      <w:r>
        <w:rPr>
          <w:color w:val="000000" w:themeColor="text1"/>
          <w:lang w:bidi="th-TH"/>
        </w:rPr>
        <w:t xml:space="preserve">“GR” </w:t>
      </w:r>
      <w:r>
        <w:rPr>
          <w:rFonts w:hint="cs"/>
          <w:color w:val="000000" w:themeColor="text1"/>
          <w:cs/>
          <w:lang w:bidi="th-TH"/>
        </w:rPr>
        <w:t>เท่านั้น</w:t>
      </w:r>
    </w:p>
    <w:p w14:paraId="7E139A85" w14:textId="383B9B6F" w:rsidR="004C38E2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ทีละ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>โดยหากข้อมูล</w:t>
      </w:r>
      <w:r w:rsidR="008F35AE">
        <w:rPr>
          <w:rFonts w:hint="cs"/>
          <w:color w:val="000000" w:themeColor="text1"/>
          <w:cs/>
          <w:lang w:bidi="th-TH"/>
        </w:rPr>
        <w:t xml:space="preserve"> </w:t>
      </w:r>
      <w:r w:rsidR="008F35AE">
        <w:rPr>
          <w:color w:val="000000" w:themeColor="text1"/>
          <w:lang w:bidi="th-TH"/>
        </w:rPr>
        <w:t xml:space="preserve">validate error </w:t>
      </w:r>
      <w:r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>
        <w:rPr>
          <w:color w:val="000000" w:themeColor="text1"/>
          <w:lang w:bidi="th-TH"/>
        </w:rPr>
        <w:t xml:space="preserve">file validate </w:t>
      </w:r>
      <w:r>
        <w:rPr>
          <w:rFonts w:hint="cs"/>
          <w:color w:val="000000" w:themeColor="text1"/>
          <w:cs/>
          <w:lang w:bidi="th-TH"/>
        </w:rPr>
        <w:t>ไม่ผ่าน</w:t>
      </w:r>
    </w:p>
    <w:p w14:paraId="1E2E5533" w14:textId="74F69D51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  <w:r w:rsidR="006764A7">
        <w:rPr>
          <w:color w:val="000000" w:themeColor="text1"/>
          <w:lang w:bidi="th-TH"/>
        </w:rPr>
        <w:t xml:space="preserve"> </w:t>
      </w:r>
      <w:r w:rsidR="006764A7">
        <w:rPr>
          <w:rFonts w:hint="cs"/>
          <w:color w:val="000000" w:themeColor="text1"/>
          <w:cs/>
          <w:lang w:bidi="th-TH"/>
        </w:rPr>
        <w:t xml:space="preserve">ในระบบ </w:t>
      </w:r>
      <w:proofErr w:type="spellStart"/>
      <w:r w:rsidR="006764A7">
        <w:rPr>
          <w:color w:val="000000" w:themeColor="text1"/>
          <w:lang w:bidi="th-TH"/>
        </w:rPr>
        <w:t>erp</w:t>
      </w:r>
      <w:proofErr w:type="spellEnd"/>
    </w:p>
    <w:p w14:paraId="78F5E4E6" w14:textId="4C00B2C0" w:rsidR="00CA5741" w:rsidRDefault="00F80573" w:rsidP="00CA5741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GR</w:t>
      </w:r>
      <w:r>
        <w:rPr>
          <w:rFonts w:hint="cs"/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>Quantity Receipt</w:t>
      </w:r>
      <w:r w:rsidR="00793EB9">
        <w:rPr>
          <w:color w:val="000000" w:themeColor="text1"/>
          <w:lang w:bidi="th-TH"/>
        </w:rPr>
        <w:t xml:space="preserve"> </w:t>
      </w:r>
      <w:r w:rsidR="00793EB9">
        <w:rPr>
          <w:rFonts w:hint="cs"/>
          <w:color w:val="000000" w:themeColor="text1"/>
          <w:cs/>
          <w:lang w:bidi="th-TH"/>
        </w:rPr>
        <w:t xml:space="preserve">จาก </w:t>
      </w:r>
      <w:r w:rsidR="00793EB9"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ต้อง</w:t>
      </w:r>
      <w:r w:rsidR="00CA5741">
        <w:rPr>
          <w:rFonts w:hint="cs"/>
          <w:color w:val="000000" w:themeColor="text1"/>
          <w:cs/>
          <w:lang w:bidi="th-TH"/>
        </w:rPr>
        <w:t>มีน้อยกว่า</w:t>
      </w:r>
      <w:r>
        <w:rPr>
          <w:rFonts w:hint="cs"/>
          <w:color w:val="000000" w:themeColor="text1"/>
          <w:cs/>
          <w:lang w:bidi="th-TH"/>
        </w:rPr>
        <w:t>หรือเท่ากับ</w:t>
      </w:r>
      <w:r w:rsidR="00CA5741">
        <w:rPr>
          <w:rFonts w:hint="cs"/>
          <w:color w:val="000000" w:themeColor="text1"/>
          <w:cs/>
          <w:lang w:bidi="th-TH"/>
        </w:rPr>
        <w:t xml:space="preserve">ยอด </w:t>
      </w:r>
      <w:r w:rsidR="00CA5741"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ในระบบ </w:t>
      </w:r>
      <w:r>
        <w:rPr>
          <w:color w:val="000000" w:themeColor="text1"/>
          <w:lang w:bidi="th-TH"/>
        </w:rPr>
        <w:t xml:space="preserve">ERP </w:t>
      </w:r>
      <w:r w:rsidR="00CA5741">
        <w:rPr>
          <w:rFonts w:hint="cs"/>
          <w:color w:val="000000" w:themeColor="text1"/>
          <w:cs/>
          <w:lang w:bidi="th-TH"/>
        </w:rPr>
        <w:t xml:space="preserve">แต่ถ้าเกินจะถือว่าทั้ง </w:t>
      </w:r>
      <w:r w:rsidR="00CA5741">
        <w:rPr>
          <w:color w:val="000000" w:themeColor="text1"/>
          <w:lang w:bidi="th-TH"/>
        </w:rPr>
        <w:t xml:space="preserve">file validate </w:t>
      </w:r>
      <w:r w:rsidR="00CA5741">
        <w:rPr>
          <w:rFonts w:hint="cs"/>
          <w:color w:val="000000" w:themeColor="text1"/>
          <w:cs/>
          <w:lang w:bidi="th-TH"/>
        </w:rPr>
        <w:t>ไม่ผ่าน</w:t>
      </w:r>
    </w:p>
    <w:p w14:paraId="32E08425" w14:textId="18664A33" w:rsidR="00DB7990" w:rsidRPr="00B22633" w:rsidRDefault="00DB7990" w:rsidP="00B22633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>Validate</w:t>
      </w:r>
      <w:r>
        <w:rPr>
          <w:rFonts w:hint="cs"/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 xml:space="preserve">item lot control </w:t>
      </w:r>
      <w:r>
        <w:rPr>
          <w:rFonts w:hint="cs"/>
          <w:color w:val="000000" w:themeColor="text1"/>
          <w:cs/>
          <w:lang w:bidi="th-TH"/>
        </w:rPr>
        <w:t xml:space="preserve">ถ้า </w:t>
      </w:r>
      <w:r>
        <w:rPr>
          <w:color w:val="000000" w:themeColor="text1"/>
          <w:lang w:bidi="th-TH"/>
        </w:rPr>
        <w:t xml:space="preserve">item </w:t>
      </w:r>
      <w:r w:rsidR="00B22633">
        <w:rPr>
          <w:color w:val="000000" w:themeColor="text1"/>
          <w:lang w:bidi="th-TH"/>
        </w:rPr>
        <w:t xml:space="preserve">master </w:t>
      </w:r>
      <w:r>
        <w:rPr>
          <w:rFonts w:hint="cs"/>
          <w:color w:val="000000" w:themeColor="text1"/>
          <w:cs/>
          <w:lang w:bidi="th-TH"/>
        </w:rPr>
        <w:t xml:space="preserve">มีการ </w:t>
      </w:r>
      <w:r>
        <w:rPr>
          <w:color w:val="000000" w:themeColor="text1"/>
          <w:lang w:bidi="th-TH"/>
        </w:rPr>
        <w:t xml:space="preserve">control lot </w:t>
      </w:r>
      <w:r>
        <w:rPr>
          <w:rFonts w:hint="cs"/>
          <w:color w:val="000000" w:themeColor="text1"/>
          <w:cs/>
          <w:lang w:bidi="th-TH"/>
        </w:rPr>
        <w:t xml:space="preserve">แต่ข้อมูลจาก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ไม่ส่ง </w:t>
      </w:r>
      <w:r>
        <w:rPr>
          <w:color w:val="000000" w:themeColor="text1"/>
          <w:lang w:bidi="th-TH"/>
        </w:rPr>
        <w:t xml:space="preserve">lot </w:t>
      </w:r>
      <w:r>
        <w:rPr>
          <w:rFonts w:hint="cs"/>
          <w:color w:val="000000" w:themeColor="text1"/>
          <w:cs/>
          <w:lang w:bidi="th-TH"/>
        </w:rPr>
        <w:t>มาให้</w:t>
      </w:r>
      <w:r w:rsidR="00B22633">
        <w:rPr>
          <w:rFonts w:hint="cs"/>
          <w:color w:val="000000" w:themeColor="text1"/>
          <w:cs/>
          <w:lang w:bidi="th-TH"/>
        </w:rPr>
        <w:t>ก็ถือว่า</w:t>
      </w:r>
      <w:r w:rsidR="00B22633">
        <w:rPr>
          <w:color w:val="000000" w:themeColor="text1"/>
          <w:lang w:bidi="th-TH"/>
        </w:rPr>
        <w:t xml:space="preserve"> validate </w:t>
      </w:r>
      <w:r w:rsidR="00B22633">
        <w:rPr>
          <w:rFonts w:hint="cs"/>
          <w:color w:val="000000" w:themeColor="text1"/>
          <w:cs/>
          <w:lang w:bidi="th-TH"/>
        </w:rPr>
        <w:t>ไม่ผ่าน</w:t>
      </w:r>
      <w:r w:rsidR="00B22633">
        <w:rPr>
          <w:color w:val="000000" w:themeColor="text1"/>
          <w:lang w:bidi="th-TH"/>
        </w:rPr>
        <w:t xml:space="preserve"> </w:t>
      </w:r>
      <w:r w:rsidR="00B22633">
        <w:rPr>
          <w:rFonts w:hint="cs"/>
          <w:color w:val="000000" w:themeColor="text1"/>
          <w:cs/>
          <w:lang w:bidi="th-TH"/>
        </w:rPr>
        <w:t xml:space="preserve">หรือ </w:t>
      </w:r>
      <w:r w:rsidR="00B22633">
        <w:rPr>
          <w:color w:val="000000" w:themeColor="text1"/>
          <w:lang w:bidi="th-TH"/>
        </w:rPr>
        <w:t xml:space="preserve">item master </w:t>
      </w:r>
      <w:r w:rsidR="00B22633">
        <w:rPr>
          <w:rFonts w:hint="cs"/>
          <w:color w:val="000000" w:themeColor="text1"/>
          <w:cs/>
          <w:lang w:bidi="th-TH"/>
        </w:rPr>
        <w:t xml:space="preserve">ไม่มีการ </w:t>
      </w:r>
      <w:r w:rsidR="00B22633">
        <w:rPr>
          <w:color w:val="000000" w:themeColor="text1"/>
          <w:lang w:bidi="th-TH"/>
        </w:rPr>
        <w:t>control lot</w:t>
      </w:r>
      <w:r w:rsidR="00B22633">
        <w:rPr>
          <w:rFonts w:hint="cs"/>
          <w:color w:val="000000" w:themeColor="text1"/>
          <w:cs/>
          <w:lang w:bidi="th-TH"/>
        </w:rPr>
        <w:t xml:space="preserve"> แต่ </w:t>
      </w:r>
      <w:r w:rsidR="00B22633">
        <w:rPr>
          <w:color w:val="000000" w:themeColor="text1"/>
          <w:lang w:bidi="th-TH"/>
        </w:rPr>
        <w:t xml:space="preserve">Linfox </w:t>
      </w:r>
      <w:r w:rsidR="00B22633">
        <w:rPr>
          <w:rFonts w:hint="cs"/>
          <w:color w:val="000000" w:themeColor="text1"/>
          <w:cs/>
          <w:lang w:bidi="th-TH"/>
        </w:rPr>
        <w:t xml:space="preserve">ส่ง </w:t>
      </w:r>
      <w:r w:rsidR="00B22633">
        <w:rPr>
          <w:color w:val="000000" w:themeColor="text1"/>
          <w:lang w:bidi="th-TH"/>
        </w:rPr>
        <w:t xml:space="preserve">lot </w:t>
      </w:r>
      <w:r w:rsidR="00B22633">
        <w:rPr>
          <w:rFonts w:hint="cs"/>
          <w:color w:val="000000" w:themeColor="text1"/>
          <w:cs/>
          <w:lang w:bidi="th-TH"/>
        </w:rPr>
        <w:t xml:space="preserve">เข้ามาก็ถือว่า </w:t>
      </w:r>
      <w:r w:rsidR="00B22633">
        <w:rPr>
          <w:color w:val="000000" w:themeColor="text1"/>
          <w:lang w:bidi="th-TH"/>
        </w:rPr>
        <w:t>validate</w:t>
      </w:r>
      <w:r w:rsidR="00B22633">
        <w:rPr>
          <w:rFonts w:hint="cs"/>
          <w:color w:val="000000" w:themeColor="text1"/>
          <w:cs/>
          <w:lang w:bidi="th-TH"/>
        </w:rPr>
        <w:t xml:space="preserve"> ไม่ผ่าน</w:t>
      </w:r>
    </w:p>
    <w:p w14:paraId="7CCDCF2C" w14:textId="7E91CF28" w:rsidR="009551A7" w:rsidRDefault="00B476C3" w:rsidP="009551A7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color w:val="000000" w:themeColor="text1"/>
          <w:lang w:bidi="th-TH"/>
        </w:rPr>
        <w:t xml:space="preserve">UOM </w:t>
      </w:r>
      <w:r w:rsidRPr="00436C9F">
        <w:rPr>
          <w:rFonts w:hint="cs"/>
          <w:color w:val="000000" w:themeColor="text1"/>
          <w:cs/>
          <w:lang w:bidi="th-TH"/>
        </w:rPr>
        <w:t xml:space="preserve">จะใช้ตาม </w:t>
      </w:r>
      <w:r w:rsidR="00865277">
        <w:rPr>
          <w:color w:val="000000" w:themeColor="text1"/>
          <w:lang w:bidi="th-TH"/>
        </w:rPr>
        <w:t>Linfox</w:t>
      </w:r>
      <w:r w:rsidRPr="00436C9F">
        <w:rPr>
          <w:color w:val="000000" w:themeColor="text1"/>
          <w:lang w:bidi="th-TH"/>
        </w:rPr>
        <w:t xml:space="preserve"> </w:t>
      </w:r>
      <w:r w:rsidRPr="00436C9F">
        <w:rPr>
          <w:rFonts w:hint="cs"/>
          <w:color w:val="000000" w:themeColor="text1"/>
          <w:cs/>
          <w:lang w:bidi="th-TH"/>
        </w:rPr>
        <w:t>ส่งมา</w:t>
      </w:r>
      <w:r w:rsidR="009551A7" w:rsidRPr="009551A7">
        <w:rPr>
          <w:color w:val="000000" w:themeColor="text1"/>
          <w:lang w:bidi="th-TH"/>
        </w:rPr>
        <w:t xml:space="preserve"> </w:t>
      </w:r>
      <w:r w:rsidR="009551A7">
        <w:rPr>
          <w:color w:val="000000" w:themeColor="text1"/>
          <w:lang w:bidi="th-TH"/>
        </w:rPr>
        <w:t xml:space="preserve">GR UOM </w:t>
      </w:r>
      <w:r w:rsidR="009551A7">
        <w:rPr>
          <w:rFonts w:hint="cs"/>
          <w:color w:val="000000" w:themeColor="text1"/>
          <w:cs/>
          <w:lang w:bidi="th-TH"/>
        </w:rPr>
        <w:t xml:space="preserve">และ </w:t>
      </w:r>
      <w:r w:rsidR="009551A7">
        <w:rPr>
          <w:color w:val="000000" w:themeColor="text1"/>
          <w:lang w:bidi="th-TH"/>
        </w:rPr>
        <w:t xml:space="preserve">PO UOM </w:t>
      </w:r>
      <w:r w:rsidR="009551A7">
        <w:rPr>
          <w:rFonts w:hint="cs"/>
          <w:color w:val="000000" w:themeColor="text1"/>
          <w:cs/>
          <w:lang w:bidi="th-TH"/>
        </w:rPr>
        <w:t xml:space="preserve">ต้องเหมือนกันหากไม่เหมือนกันถือว่าทั้ง </w:t>
      </w:r>
      <w:r w:rsidR="009551A7">
        <w:rPr>
          <w:color w:val="000000" w:themeColor="text1"/>
          <w:lang w:bidi="th-TH"/>
        </w:rPr>
        <w:t xml:space="preserve">file validate </w:t>
      </w:r>
      <w:r w:rsidR="009551A7">
        <w:rPr>
          <w:rFonts w:hint="cs"/>
          <w:color w:val="000000" w:themeColor="text1"/>
          <w:cs/>
          <w:lang w:bidi="th-TH"/>
        </w:rPr>
        <w:t>ไม่ผ่าน</w:t>
      </w:r>
    </w:p>
    <w:p w14:paraId="55985E9A" w14:textId="27A6AED2" w:rsidR="00F2616D" w:rsidRPr="00436C9F" w:rsidRDefault="00B0086A" w:rsidP="00B0086A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 w:rsidR="009551A7">
        <w:rPr>
          <w:rFonts w:hint="cs"/>
          <w:cs/>
          <w:lang w:bidi="th-TH"/>
        </w:rPr>
        <w:t xml:space="preserve"> หลังจาก </w:t>
      </w:r>
      <w:r w:rsidR="009551A7">
        <w:rPr>
          <w:lang w:bidi="th-TH"/>
        </w:rPr>
        <w:t>Process</w:t>
      </w:r>
      <w:r w:rsidR="009551A7">
        <w:rPr>
          <w:rFonts w:hint="cs"/>
          <w:cs/>
          <w:lang w:bidi="th-TH"/>
        </w:rPr>
        <w:t xml:space="preserve"> เสร็จแล้ว</w:t>
      </w: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5332763"/>
      <w:r w:rsidRPr="003101BC">
        <w:rPr>
          <w:color w:val="000000" w:themeColor="text1"/>
        </w:rPr>
        <w:t>Exceptional</w:t>
      </w:r>
      <w:bookmarkEnd w:id="14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5" w:name="_Toc495332764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5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6" w:name="_Toc495332765"/>
      <w:r w:rsidRPr="003101BC">
        <w:rPr>
          <w:color w:val="000000" w:themeColor="text1"/>
          <w:lang w:bidi="th-TH"/>
        </w:rPr>
        <w:t>Parameter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2"/>
        <w:gridCol w:w="2535"/>
        <w:gridCol w:w="1319"/>
        <w:gridCol w:w="5632"/>
      </w:tblGrid>
      <w:tr w:rsidR="003101BC" w:rsidRPr="003101BC" w14:paraId="7CCCA0AA" w14:textId="77777777" w:rsidTr="00931D57">
        <w:trPr>
          <w:trHeight w:val="236"/>
          <w:tblHeader/>
        </w:trPr>
        <w:tc>
          <w:tcPr>
            <w:tcW w:w="602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931D57">
        <w:trPr>
          <w:trHeight w:val="221"/>
        </w:trPr>
        <w:tc>
          <w:tcPr>
            <w:tcW w:w="602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19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1B503BFD" w14:textId="77F327C0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17164F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931D57">
        <w:trPr>
          <w:trHeight w:val="142"/>
        </w:trPr>
        <w:tc>
          <w:tcPr>
            <w:tcW w:w="602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931D57">
        <w:trPr>
          <w:trHeight w:val="142"/>
        </w:trPr>
        <w:tc>
          <w:tcPr>
            <w:tcW w:w="602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931D57">
        <w:trPr>
          <w:trHeight w:val="142"/>
        </w:trPr>
        <w:tc>
          <w:tcPr>
            <w:tcW w:w="602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931D57">
        <w:trPr>
          <w:trHeight w:val="142"/>
        </w:trPr>
        <w:tc>
          <w:tcPr>
            <w:tcW w:w="602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2FA8115E" w14:textId="296632EC" w:rsidR="00C46956" w:rsidRPr="003101BC" w:rsidRDefault="0017164F" w:rsidP="0059358B">
            <w:pPr>
              <w:rPr>
                <w:color w:val="000000" w:themeColor="text1"/>
                <w:lang w:bidi="th-TH"/>
              </w:rPr>
            </w:pPr>
            <w:r w:rsidRPr="0017164F">
              <w:rPr>
                <w:color w:val="000000" w:themeColor="text1"/>
                <w:lang w:bidi="th-TH"/>
              </w:rPr>
              <w:t>INBOUND/PO/LINFOX/PO_RCP/INITIAL</w:t>
            </w:r>
          </w:p>
        </w:tc>
      </w:tr>
      <w:tr w:rsidR="007642E8" w:rsidRPr="003101BC" w14:paraId="57F62E7E" w14:textId="77777777" w:rsidTr="00931D57">
        <w:trPr>
          <w:trHeight w:val="58"/>
        </w:trPr>
        <w:tc>
          <w:tcPr>
            <w:tcW w:w="602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19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931D57">
        <w:trPr>
          <w:trHeight w:val="142"/>
        </w:trPr>
        <w:tc>
          <w:tcPr>
            <w:tcW w:w="602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931D57">
        <w:trPr>
          <w:trHeight w:val="142"/>
        </w:trPr>
        <w:tc>
          <w:tcPr>
            <w:tcW w:w="602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931D57">
        <w:trPr>
          <w:trHeight w:val="142"/>
        </w:trPr>
        <w:tc>
          <w:tcPr>
            <w:tcW w:w="602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931D57">
        <w:trPr>
          <w:trHeight w:val="142"/>
        </w:trPr>
        <w:tc>
          <w:tcPr>
            <w:tcW w:w="602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1D06CC02" w14:textId="314433AB" w:rsidR="007642E8" w:rsidRPr="003101BC" w:rsidRDefault="0017164F" w:rsidP="003B64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INBOUND/PO/LINFOX/PO_RCP/</w:t>
            </w:r>
            <w:r w:rsidR="0059358B">
              <w:rPr>
                <w:color w:val="000000" w:themeColor="text1"/>
                <w:lang w:bidi="th-TH"/>
              </w:rPr>
              <w:t>PROCESS</w:t>
            </w:r>
          </w:p>
        </w:tc>
      </w:tr>
      <w:tr w:rsidR="005B68D2" w:rsidRPr="003101BC" w14:paraId="15C11988" w14:textId="77777777" w:rsidTr="00931D57">
        <w:trPr>
          <w:trHeight w:val="58"/>
        </w:trPr>
        <w:tc>
          <w:tcPr>
            <w:tcW w:w="602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19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931D57">
        <w:trPr>
          <w:trHeight w:val="142"/>
        </w:trPr>
        <w:tc>
          <w:tcPr>
            <w:tcW w:w="602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931D57">
        <w:trPr>
          <w:trHeight w:val="142"/>
        </w:trPr>
        <w:tc>
          <w:tcPr>
            <w:tcW w:w="602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931D57">
        <w:trPr>
          <w:trHeight w:val="142"/>
        </w:trPr>
        <w:tc>
          <w:tcPr>
            <w:tcW w:w="602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931D57">
        <w:trPr>
          <w:trHeight w:val="142"/>
        </w:trPr>
        <w:tc>
          <w:tcPr>
            <w:tcW w:w="602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370C62C3" w14:textId="51C6FDAE" w:rsidR="005B68D2" w:rsidRPr="003101BC" w:rsidRDefault="0017164F" w:rsidP="003B64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INBOUND/PO/LINFOX/PO_RCP/</w:t>
            </w:r>
            <w:r w:rsidR="0059358B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05B81537" w14:textId="77777777" w:rsidTr="00931D57">
        <w:trPr>
          <w:trHeight w:val="58"/>
        </w:trPr>
        <w:tc>
          <w:tcPr>
            <w:tcW w:w="602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19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931D57">
        <w:trPr>
          <w:trHeight w:val="142"/>
        </w:trPr>
        <w:tc>
          <w:tcPr>
            <w:tcW w:w="602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931D57">
        <w:trPr>
          <w:trHeight w:val="142"/>
        </w:trPr>
        <w:tc>
          <w:tcPr>
            <w:tcW w:w="602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931D57">
        <w:trPr>
          <w:trHeight w:val="142"/>
        </w:trPr>
        <w:tc>
          <w:tcPr>
            <w:tcW w:w="602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931D57">
        <w:trPr>
          <w:trHeight w:val="142"/>
        </w:trPr>
        <w:tc>
          <w:tcPr>
            <w:tcW w:w="602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236E0D63" w14:textId="724FB9D7" w:rsidR="005B68D2" w:rsidRPr="003101BC" w:rsidRDefault="0017164F" w:rsidP="003B647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INBOUND/PO/LINFOX/PO_RCP/</w:t>
            </w:r>
            <w:r w:rsidR="0059358B">
              <w:rPr>
                <w:color w:val="000000" w:themeColor="text1"/>
                <w:lang w:bidi="th-TH"/>
              </w:rPr>
              <w:t>ARCHIVE</w:t>
            </w:r>
          </w:p>
        </w:tc>
      </w:tr>
      <w:tr w:rsidR="00C47832" w:rsidRPr="0059358B" w14:paraId="218DE79D" w14:textId="77777777" w:rsidTr="00931D57">
        <w:trPr>
          <w:trHeight w:val="221"/>
        </w:trPr>
        <w:tc>
          <w:tcPr>
            <w:tcW w:w="602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14:paraId="5449CB1F" w14:textId="654E4B88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861DEA">
              <w:rPr>
                <w:color w:val="000000" w:themeColor="text1"/>
                <w:lang w:bidi="en-US"/>
              </w:rPr>
              <w:t xml:space="preserve"> S</w:t>
            </w:r>
            <w:r w:rsidR="00C47832" w:rsidRPr="004D7A18">
              <w:rPr>
                <w:color w:val="000000" w:themeColor="text1"/>
                <w:lang w:bidi="en-US"/>
              </w:rPr>
              <w:t>ource</w:t>
            </w:r>
          </w:p>
        </w:tc>
        <w:tc>
          <w:tcPr>
            <w:tcW w:w="1319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2A8A9549" w14:textId="443AB7D3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931D57">
              <w:rPr>
                <w:color w:val="000000" w:themeColor="text1"/>
                <w:lang w:bidi="th-TH"/>
              </w:rPr>
              <w:t>GR</w:t>
            </w:r>
            <w:r w:rsidR="004D7A18">
              <w:rPr>
                <w:color w:val="000000" w:themeColor="text1"/>
                <w:lang w:bidi="th-TH"/>
              </w:rPr>
              <w:t xml:space="preserve">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931D57">
        <w:trPr>
          <w:trHeight w:val="142"/>
        </w:trPr>
        <w:tc>
          <w:tcPr>
            <w:tcW w:w="602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931D57">
        <w:trPr>
          <w:trHeight w:val="142"/>
        </w:trPr>
        <w:tc>
          <w:tcPr>
            <w:tcW w:w="602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931D57">
        <w:trPr>
          <w:trHeight w:val="142"/>
        </w:trPr>
        <w:tc>
          <w:tcPr>
            <w:tcW w:w="602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931D57">
        <w:trPr>
          <w:trHeight w:val="142"/>
        </w:trPr>
        <w:tc>
          <w:tcPr>
            <w:tcW w:w="602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1F7120FB" w14:textId="03E70D91" w:rsidR="00C47832" w:rsidRPr="004D7A18" w:rsidRDefault="0017164F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="00157A07">
              <w:rPr>
                <w:color w:val="000000" w:themeColor="text1"/>
                <w:lang w:bidi="th-TH"/>
              </w:rPr>
              <w:t>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931D57">
        <w:trPr>
          <w:trHeight w:val="142"/>
        </w:trPr>
        <w:tc>
          <w:tcPr>
            <w:tcW w:w="602" w:type="dxa"/>
            <w:vMerge w:val="restart"/>
          </w:tcPr>
          <w:p w14:paraId="2B6D3696" w14:textId="77DCDC1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7</w:t>
            </w:r>
          </w:p>
        </w:tc>
        <w:tc>
          <w:tcPr>
            <w:tcW w:w="2535" w:type="dxa"/>
            <w:vMerge w:val="restart"/>
          </w:tcPr>
          <w:p w14:paraId="17D3EB71" w14:textId="39D6676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</w:t>
            </w:r>
            <w:r w:rsidR="007F1B47">
              <w:rPr>
                <w:lang w:bidi="en-US"/>
              </w:rPr>
              <w:t xml:space="preserve"> Name</w:t>
            </w:r>
          </w:p>
        </w:tc>
        <w:tc>
          <w:tcPr>
            <w:tcW w:w="1319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5A4384AB" w14:textId="31E5E3CF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="00931D57">
              <w:rPr>
                <w:lang w:bidi="th-TH"/>
              </w:rPr>
              <w:t>G</w:t>
            </w:r>
            <w:r w:rsidRPr="004D7A18">
              <w:rPr>
                <w:lang w:bidi="th-TH"/>
              </w:rPr>
              <w:t xml:space="preserve">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931D57">
        <w:trPr>
          <w:trHeight w:val="142"/>
        </w:trPr>
        <w:tc>
          <w:tcPr>
            <w:tcW w:w="602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32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931D57">
        <w:trPr>
          <w:trHeight w:val="142"/>
        </w:trPr>
        <w:tc>
          <w:tcPr>
            <w:tcW w:w="602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32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931D57">
        <w:trPr>
          <w:trHeight w:val="142"/>
        </w:trPr>
        <w:tc>
          <w:tcPr>
            <w:tcW w:w="602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32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931D57">
        <w:trPr>
          <w:trHeight w:val="142"/>
        </w:trPr>
        <w:tc>
          <w:tcPr>
            <w:tcW w:w="602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32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A53FA3" w:rsidRPr="005B132C" w14:paraId="558B8949" w14:textId="77777777" w:rsidTr="00931D57">
        <w:trPr>
          <w:trHeight w:val="142"/>
        </w:trPr>
        <w:tc>
          <w:tcPr>
            <w:tcW w:w="602" w:type="dxa"/>
            <w:vMerge w:val="restart"/>
          </w:tcPr>
          <w:p w14:paraId="72CD55F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19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7089122F" w14:textId="68D9F8D6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F92243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931D57">
        <w:trPr>
          <w:trHeight w:val="142"/>
        </w:trPr>
        <w:tc>
          <w:tcPr>
            <w:tcW w:w="602" w:type="dxa"/>
            <w:vMerge/>
          </w:tcPr>
          <w:p w14:paraId="651EAB3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931D57">
        <w:trPr>
          <w:trHeight w:val="142"/>
        </w:trPr>
        <w:tc>
          <w:tcPr>
            <w:tcW w:w="602" w:type="dxa"/>
            <w:vMerge/>
          </w:tcPr>
          <w:p w14:paraId="6D0F767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931D57">
        <w:trPr>
          <w:trHeight w:val="142"/>
        </w:trPr>
        <w:tc>
          <w:tcPr>
            <w:tcW w:w="602" w:type="dxa"/>
            <w:vMerge/>
          </w:tcPr>
          <w:p w14:paraId="008264EA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931D57">
        <w:trPr>
          <w:trHeight w:val="142"/>
        </w:trPr>
        <w:tc>
          <w:tcPr>
            <w:tcW w:w="602" w:type="dxa"/>
            <w:vMerge/>
          </w:tcPr>
          <w:p w14:paraId="37D864C5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9B103F" w:rsidRPr="005B132C" w14:paraId="439DC5E0" w14:textId="77777777" w:rsidTr="00630A27">
        <w:trPr>
          <w:trHeight w:val="142"/>
        </w:trPr>
        <w:tc>
          <w:tcPr>
            <w:tcW w:w="602" w:type="dxa"/>
            <w:vMerge w:val="restart"/>
          </w:tcPr>
          <w:p w14:paraId="604A05FA" w14:textId="5D08CB4C" w:rsidR="009B103F" w:rsidRPr="005B132C" w:rsidRDefault="00F6131B" w:rsidP="00630A2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8429FF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12D4312C" w14:textId="79508573" w:rsidR="009B103F" w:rsidRPr="005B132C" w:rsidRDefault="00056839" w:rsidP="00630A2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Receip</w:t>
            </w:r>
            <w:r w:rsidR="00F6131B">
              <w:rPr>
                <w:color w:val="000000" w:themeColor="text1"/>
                <w:lang w:bidi="en-US"/>
              </w:rPr>
              <w:t>t Source</w:t>
            </w:r>
          </w:p>
        </w:tc>
        <w:tc>
          <w:tcPr>
            <w:tcW w:w="1319" w:type="dxa"/>
          </w:tcPr>
          <w:p w14:paraId="716F274B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2" w:type="dxa"/>
          </w:tcPr>
          <w:p w14:paraId="50435EEF" w14:textId="565AD937" w:rsidR="009B103F" w:rsidRPr="005B132C" w:rsidRDefault="00F6131B" w:rsidP="00630A27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Defualt</w:t>
            </w:r>
            <w:proofErr w:type="spellEnd"/>
            <w:r>
              <w:rPr>
                <w:color w:val="000000" w:themeColor="text1"/>
                <w:lang w:bidi="th-TH"/>
              </w:rPr>
              <w:t xml:space="preserve"> Receipt Source</w:t>
            </w:r>
          </w:p>
        </w:tc>
      </w:tr>
      <w:tr w:rsidR="009B103F" w:rsidRPr="005B132C" w14:paraId="1FB957DD" w14:textId="77777777" w:rsidTr="00630A27">
        <w:trPr>
          <w:trHeight w:val="142"/>
        </w:trPr>
        <w:tc>
          <w:tcPr>
            <w:tcW w:w="602" w:type="dxa"/>
            <w:vMerge/>
          </w:tcPr>
          <w:p w14:paraId="16BCEE0E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9055418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C7801BA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2" w:type="dxa"/>
          </w:tcPr>
          <w:p w14:paraId="72E6EA59" w14:textId="4674084F" w:rsidR="009B103F" w:rsidRPr="005B132C" w:rsidRDefault="00F6131B" w:rsidP="00630A27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Defualt</w:t>
            </w:r>
            <w:proofErr w:type="spellEnd"/>
            <w:r>
              <w:rPr>
                <w:color w:val="000000" w:themeColor="text1"/>
                <w:lang w:bidi="th-TH"/>
              </w:rPr>
              <w:t xml:space="preserve"> Receipt Source</w:t>
            </w:r>
          </w:p>
        </w:tc>
      </w:tr>
      <w:tr w:rsidR="009B103F" w:rsidRPr="005B132C" w14:paraId="50C1BC49" w14:textId="77777777" w:rsidTr="00630A27">
        <w:trPr>
          <w:trHeight w:val="142"/>
        </w:trPr>
        <w:tc>
          <w:tcPr>
            <w:tcW w:w="602" w:type="dxa"/>
            <w:vMerge/>
          </w:tcPr>
          <w:p w14:paraId="246C72C2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F7B3C2A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C0003B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2" w:type="dxa"/>
          </w:tcPr>
          <w:p w14:paraId="11D5C3B5" w14:textId="77777777" w:rsidR="009B103F" w:rsidRPr="005B132C" w:rsidRDefault="009B103F" w:rsidP="00630A27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9B103F" w:rsidRPr="005B132C" w14:paraId="3108DE14" w14:textId="77777777" w:rsidTr="00630A27">
        <w:trPr>
          <w:trHeight w:val="142"/>
        </w:trPr>
        <w:tc>
          <w:tcPr>
            <w:tcW w:w="602" w:type="dxa"/>
            <w:vMerge/>
          </w:tcPr>
          <w:p w14:paraId="33612BF0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1DF73D9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46C279E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2" w:type="dxa"/>
          </w:tcPr>
          <w:p w14:paraId="2438C5CC" w14:textId="77777777" w:rsidR="009B103F" w:rsidRPr="005B132C" w:rsidRDefault="009B103F" w:rsidP="00630A2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B103F" w:rsidRPr="00B83679" w14:paraId="7806E883" w14:textId="77777777" w:rsidTr="00630A27">
        <w:trPr>
          <w:trHeight w:val="142"/>
        </w:trPr>
        <w:tc>
          <w:tcPr>
            <w:tcW w:w="602" w:type="dxa"/>
            <w:vMerge/>
          </w:tcPr>
          <w:p w14:paraId="3C3C7D3B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9D23B6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26FF0CE" w14:textId="77777777" w:rsidR="009B103F" w:rsidRPr="005B132C" w:rsidRDefault="009B103F" w:rsidP="00630A27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2" w:type="dxa"/>
          </w:tcPr>
          <w:p w14:paraId="7B75FA0E" w14:textId="677F19C7" w:rsidR="009B103F" w:rsidRPr="005B132C" w:rsidRDefault="009B103F" w:rsidP="00630A27">
            <w:pPr>
              <w:rPr>
                <w:color w:val="000000" w:themeColor="text1"/>
                <w:lang w:bidi="th-TH"/>
              </w:rPr>
            </w:pPr>
            <w:commentRangeStart w:id="17"/>
            <w:r w:rsidRPr="00F6131B">
              <w:rPr>
                <w:color w:val="000000" w:themeColor="text1"/>
                <w:highlight w:val="yellow"/>
                <w:lang w:bidi="th-TH"/>
              </w:rPr>
              <w:t>“</w:t>
            </w:r>
            <w:r w:rsidR="008429FF">
              <w:rPr>
                <w:color w:val="000000" w:themeColor="text1"/>
                <w:highlight w:val="yellow"/>
                <w:lang w:bidi="th-TH"/>
              </w:rPr>
              <w:t>VENDOR</w:t>
            </w:r>
            <w:r w:rsidRPr="00F6131B">
              <w:rPr>
                <w:color w:val="000000" w:themeColor="text1"/>
                <w:highlight w:val="yellow"/>
                <w:lang w:bidi="th-TH"/>
              </w:rPr>
              <w:t>”</w:t>
            </w:r>
            <w:commentRangeEnd w:id="17"/>
            <w:r w:rsidR="004B0378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17"/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8" w:name="_Toc495332766"/>
      <w:r w:rsidRPr="003101BC">
        <w:rPr>
          <w:color w:val="000000" w:themeColor="text1"/>
        </w:rPr>
        <w:t>Program Step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5"/>
        <w:gridCol w:w="8421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0BF1DB5" w:rsidR="00D77098" w:rsidRPr="003101BC" w:rsidRDefault="00F2693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Inventory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376613D8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FB43EA" w:rsidRPr="00FB43EA">
              <w:rPr>
                <w:color w:val="000000" w:themeColor="text1"/>
                <w:lang w:bidi="th-TH"/>
              </w:rPr>
              <w:t>Interface GR&lt;Linfox&gt; to GR 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3419FE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AC38FC" w:rsidRPr="00AC38FC">
              <w:rPr>
                <w:color w:val="000000" w:themeColor="text1"/>
                <w:lang w:bidi="th-TH"/>
              </w:rPr>
              <w:t>Interface GR&lt;Linfox&gt; to GR (ERP)</w:t>
            </w:r>
          </w:p>
          <w:p w14:paraId="0E72D049" w14:textId="5F8B7CD2" w:rsidR="008C7B71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8D4A09">
              <w:rPr>
                <w:color w:val="000000" w:themeColor="text1"/>
                <w:lang w:bidi="th-TH"/>
              </w:rPr>
              <w:t>Linfox</w:t>
            </w:r>
            <w:r w:rsidR="0059358B">
              <w:rPr>
                <w:color w:val="000000" w:themeColor="text1"/>
                <w:lang w:bidi="th-TH"/>
              </w:rPr>
              <w:t xml:space="preserve"> </w:t>
            </w:r>
            <w:r w:rsidR="008D4A0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8D4A09">
              <w:rPr>
                <w:color w:val="000000" w:themeColor="text1"/>
                <w:lang w:bidi="th-TH"/>
              </w:rPr>
              <w:t xml:space="preserve">file </w:t>
            </w:r>
            <w:r w:rsidR="008D4A09">
              <w:rPr>
                <w:rFonts w:hint="cs"/>
                <w:color w:val="000000" w:themeColor="text1"/>
                <w:cs/>
                <w:lang w:bidi="th-TH"/>
              </w:rPr>
              <w:t xml:space="preserve">ขึ้นต้นด้วย </w:t>
            </w:r>
            <w:r w:rsidR="008D4A09">
              <w:rPr>
                <w:color w:val="000000" w:themeColor="text1"/>
                <w:lang w:bidi="th-TH"/>
              </w:rPr>
              <w:t>“GR%”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1B4BE60F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D0352A">
              <w:rPr>
                <w:color w:val="000000" w:themeColor="text1"/>
                <w:lang w:bidi="th-TH"/>
              </w:rPr>
              <w:t>LINFOX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3CA5D8E0" w14:textId="07C99321" w:rsidR="00D1045E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2133CA" w:rsidRPr="00566F84">
              <w:rPr>
                <w:color w:val="000000" w:themeColor="text1"/>
                <w:lang w:bidi="th-TH"/>
              </w:rPr>
              <w:t>XCU</w:t>
            </w:r>
            <w:r w:rsidR="00D0352A">
              <w:rPr>
                <w:color w:val="000000" w:themeColor="text1"/>
                <w:lang w:bidi="th-TH"/>
              </w:rPr>
              <w:t>ST_LINFOX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>Validate</w:t>
            </w:r>
          </w:p>
          <w:p w14:paraId="26E90621" w14:textId="6DBECC79" w:rsidR="00D0352A" w:rsidRDefault="00D0352A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เช็คยอด </w:t>
            </w:r>
            <w:proofErr w:type="spellStart"/>
            <w:r>
              <w:rPr>
                <w:color w:val="000000" w:themeColor="text1"/>
                <w:lang w:bidi="th-TH"/>
              </w:rPr>
              <w:t>rcv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  <w:lang w:bidi="th-TH"/>
              </w:rPr>
              <w:t>qty</w:t>
            </w:r>
            <w:proofErr w:type="spellEnd"/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ต้องไม่เกินยอด </w:t>
            </w:r>
            <w:r>
              <w:rPr>
                <w:color w:val="000000" w:themeColor="text1"/>
                <w:lang w:bidi="th-TH"/>
              </w:rPr>
              <w:t xml:space="preserve">PO qty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ถ้าเกินให้ </w:t>
            </w:r>
            <w:r>
              <w:rPr>
                <w:color w:val="000000" w:themeColor="text1"/>
                <w:lang w:bidi="th-TH"/>
              </w:rPr>
              <w:t xml:space="preserve">Validate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7924007D" w14:textId="77777777" w:rsidR="00F41FE7" w:rsidRDefault="00444027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="0020635F">
              <w:rPr>
                <w:color w:val="000000" w:themeColor="text1"/>
                <w:lang w:bidi="th-TH"/>
              </w:rPr>
              <w:t xml:space="preserve">Matching </w:t>
            </w:r>
            <w:r w:rsidR="00F41FE7">
              <w:rPr>
                <w:color w:val="000000" w:themeColor="text1"/>
                <w:lang w:bidi="th-TH"/>
              </w:rPr>
              <w:t xml:space="preserve">Order </w:t>
            </w:r>
            <w:r w:rsidR="0020635F">
              <w:rPr>
                <w:color w:val="000000" w:themeColor="text1"/>
                <w:lang w:bidi="th-TH"/>
              </w:rPr>
              <w:t xml:space="preserve">PO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20635F">
              <w:rPr>
                <w:color w:val="000000" w:themeColor="text1"/>
                <w:lang w:bidi="th-TH"/>
              </w:rPr>
              <w:t xml:space="preserve">ERP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="0020635F">
              <w:rPr>
                <w:color w:val="000000" w:themeColor="text1"/>
                <w:lang w:bidi="th-TH"/>
              </w:rPr>
              <w:t xml:space="preserve">GR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 xml:space="preserve">ของระบบ </w:t>
            </w:r>
            <w:r w:rsidR="0020635F">
              <w:rPr>
                <w:color w:val="000000" w:themeColor="text1"/>
                <w:lang w:bidi="th-TH"/>
              </w:rPr>
              <w:t xml:space="preserve">Linfox </w:t>
            </w:r>
            <w:r w:rsidR="0020635F">
              <w:rPr>
                <w:rFonts w:hint="cs"/>
                <w:color w:val="000000" w:themeColor="text1"/>
                <w:cs/>
                <w:lang w:bidi="th-TH"/>
              </w:rPr>
              <w:t>โดย</w:t>
            </w:r>
          </w:p>
          <w:p w14:paraId="66E62A6C" w14:textId="2445014C" w:rsidR="00C83E92" w:rsidRDefault="00F41FE7" w:rsidP="00F41FE7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="0020635F" w:rsidRPr="00F41FE7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20635F" w:rsidRPr="00F41FE7">
              <w:rPr>
                <w:color w:val="000000" w:themeColor="text1"/>
                <w:lang w:bidi="th-TH"/>
              </w:rPr>
              <w:t xml:space="preserve">PO </w:t>
            </w:r>
            <w:r w:rsidR="0020635F" w:rsidRPr="00F41FE7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20635F" w:rsidRPr="00F41FE7">
              <w:rPr>
                <w:color w:val="000000" w:themeColor="text1"/>
                <w:lang w:bidi="th-TH"/>
              </w:rPr>
              <w:t xml:space="preserve">PO Line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โดยใช้เลข </w:t>
            </w:r>
            <w:r w:rsidR="00C83E92">
              <w:rPr>
                <w:color w:val="000000" w:themeColor="text1"/>
                <w:lang w:bidi="th-TH"/>
              </w:rPr>
              <w:t xml:space="preserve">MMX PO Number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C83E92">
              <w:rPr>
                <w:color w:val="000000" w:themeColor="text1"/>
                <w:lang w:bidi="th-TH"/>
              </w:rPr>
              <w:t xml:space="preserve">MMX Line Number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มาหาโดยใน </w:t>
            </w:r>
            <w:r w:rsidR="00C83E92">
              <w:rPr>
                <w:color w:val="000000" w:themeColor="text1"/>
                <w:lang w:bidi="th-TH"/>
              </w:rPr>
              <w:t xml:space="preserve">ERP </w:t>
            </w:r>
            <w:r w:rsidR="00C83E92">
              <w:rPr>
                <w:rFonts w:hint="cs"/>
                <w:color w:val="000000" w:themeColor="text1"/>
                <w:cs/>
                <w:lang w:bidi="th-TH"/>
              </w:rPr>
              <w:t xml:space="preserve">จะเก็บไว้ที่ </w:t>
            </w:r>
            <w:r w:rsidR="00E876F6">
              <w:rPr>
                <w:color w:val="000000" w:themeColor="text1"/>
                <w:lang w:bidi="th-TH"/>
              </w:rPr>
              <w:t>PR Header (Attribute2 ) ,PR Line (Attribute1)</w:t>
            </w:r>
          </w:p>
          <w:p w14:paraId="5248FC8B" w14:textId="369C2A45" w:rsidR="005619D9" w:rsidRDefault="005619D9" w:rsidP="00F41FE7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เมื่อเจอ</w:t>
            </w:r>
            <w:r w:rsidR="00E876F6">
              <w:rPr>
                <w:rFonts w:hint="cs"/>
                <w:color w:val="000000" w:themeColor="text1"/>
                <w:cs/>
                <w:lang w:bidi="th-TH"/>
              </w:rPr>
              <w:t xml:space="preserve">ให้ตรวจสอบยอดที่ยังไม่ได้ทำรับ ว่าเหลือพอต่อการ </w:t>
            </w:r>
            <w:r w:rsidR="00E876F6">
              <w:rPr>
                <w:color w:val="000000" w:themeColor="text1"/>
                <w:lang w:bidi="th-TH"/>
              </w:rPr>
              <w:t xml:space="preserve">Receipt </w:t>
            </w:r>
            <w:r w:rsidR="00E876F6">
              <w:rPr>
                <w:rFonts w:hint="cs"/>
                <w:color w:val="000000" w:themeColor="text1"/>
                <w:cs/>
                <w:lang w:bidi="th-TH"/>
              </w:rPr>
              <w:t>หรือไม่ หากไม่พอให้</w:t>
            </w:r>
            <w:r w:rsidR="00E876F6">
              <w:rPr>
                <w:color w:val="000000" w:themeColor="text1"/>
                <w:lang w:bidi="th-TH"/>
              </w:rPr>
              <w:t xml:space="preserve"> Validate </w:t>
            </w:r>
            <w:r w:rsidR="00E876F6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468F21D9" w:rsidR="00EA787B" w:rsidRPr="00EA787B" w:rsidRDefault="000867D1" w:rsidP="0044402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</w:t>
            </w:r>
            <w:r w:rsidR="00EA699C">
              <w:rPr>
                <w:color w:val="000000" w:themeColor="text1"/>
                <w:lang w:bidi="th-TH"/>
              </w:rPr>
              <w:t>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444027">
              <w:rPr>
                <w:color w:val="000000" w:themeColor="text1"/>
                <w:lang w:bidi="th-TH"/>
              </w:rPr>
              <w:t>XCUST_</w:t>
            </w:r>
            <w:r w:rsidR="00444027" w:rsidRPr="00444027">
              <w:rPr>
                <w:color w:val="000000" w:themeColor="text1"/>
                <w:lang w:bidi="th-TH"/>
              </w:rPr>
              <w:t>RCV_HEADERS_INTERFACE</w:t>
            </w:r>
          </w:p>
          <w:p w14:paraId="57B878D7" w14:textId="6928399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="00444027">
              <w:t>XCUST_</w:t>
            </w:r>
            <w:r w:rsidR="00444027" w:rsidRPr="00444027">
              <w:rPr>
                <w:color w:val="000000" w:themeColor="text1"/>
                <w:lang w:bidi="th-TH"/>
              </w:rPr>
              <w:t>RCV_TRANSACTIONS_INTERFACE</w:t>
            </w:r>
            <w:r w:rsidR="00D0352A">
              <w:rPr>
                <w:color w:val="000000" w:themeColor="text1"/>
                <w:lang w:bidi="th-TH"/>
              </w:rPr>
              <w:t>, XCUST_</w:t>
            </w:r>
            <w:r w:rsidR="00D0352A" w:rsidRPr="00D0352A">
              <w:rPr>
                <w:color w:val="000000" w:themeColor="text1"/>
                <w:lang w:bidi="th-TH"/>
              </w:rPr>
              <w:t>INV_TRANSACTION_LOTS_INTERFACE</w:t>
            </w:r>
            <w:r w:rsidR="00D0352A">
              <w:rPr>
                <w:color w:val="000000" w:themeColor="text1"/>
                <w:lang w:bidi="th-TH"/>
              </w:rPr>
              <w:t xml:space="preserve"> 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72E8924A" w14:textId="0AFDE0E0" w:rsidR="00444027" w:rsidRPr="00EA787B" w:rsidRDefault="000867D1" w:rsidP="00444027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444027">
              <w:rPr>
                <w:color w:val="000000" w:themeColor="text1"/>
                <w:lang w:bidi="th-TH"/>
              </w:rPr>
              <w:t>XCUST_</w:t>
            </w:r>
            <w:r w:rsidR="00444027" w:rsidRPr="00444027">
              <w:rPr>
                <w:color w:val="000000" w:themeColor="text1"/>
                <w:lang w:bidi="th-TH"/>
              </w:rPr>
              <w:t>RCV_HEADERS_INTERFACE</w:t>
            </w:r>
          </w:p>
          <w:p w14:paraId="4475EFB9" w14:textId="0A865829" w:rsidR="000867D1" w:rsidRPr="003101BC" w:rsidRDefault="00444027" w:rsidP="00444027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>
              <w:t>XCUST_</w:t>
            </w:r>
            <w:r w:rsidRPr="00444027">
              <w:rPr>
                <w:color w:val="000000" w:themeColor="text1"/>
                <w:lang w:bidi="th-TH"/>
              </w:rPr>
              <w:t>RCV_TRANSACTIONS_INTERFACE</w:t>
            </w:r>
            <w:r w:rsidR="00D0352A">
              <w:rPr>
                <w:color w:val="000000" w:themeColor="text1"/>
                <w:lang w:bidi="th-TH"/>
              </w:rPr>
              <w:t>, XCUST_</w:t>
            </w:r>
            <w:r w:rsidR="00D0352A" w:rsidRPr="00D0352A">
              <w:rPr>
                <w:color w:val="000000" w:themeColor="text1"/>
                <w:lang w:bidi="th-TH"/>
              </w:rPr>
              <w:t>INV_TRANSACTION_LOTS_INTERFACE</w:t>
            </w:r>
            <w:r w:rsidR="00EA787B"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>
              <w:rPr>
                <w:color w:val="000000" w:themeColor="text1"/>
                <w:lang w:bidi="th-TH"/>
              </w:rPr>
              <w:t>G</w:t>
            </w:r>
            <w:r w:rsidR="002133CA">
              <w:rPr>
                <w:color w:val="000000" w:themeColor="text1"/>
                <w:lang w:bidi="th-TH"/>
              </w:rPr>
              <w:t xml:space="preserve">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4BC9305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E876F6">
              <w:rPr>
                <w:color w:val="000000" w:themeColor="text1"/>
                <w:lang w:bidi="th-TH"/>
              </w:rPr>
              <w:t>Interface PO Receipt</w:t>
            </w:r>
            <w:r w:rsidR="002133CA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444027">
              <w:rPr>
                <w:color w:val="000000" w:themeColor="text1"/>
                <w:lang w:bidi="th-TH"/>
              </w:rPr>
              <w:t>G</w:t>
            </w:r>
            <w:r w:rsidR="002133CA">
              <w:rPr>
                <w:color w:val="000000" w:themeColor="text1"/>
                <w:lang w:bidi="th-TH"/>
              </w:rPr>
              <w:t>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5332767"/>
      <w:r w:rsidRPr="003101BC">
        <w:rPr>
          <w:color w:val="000000" w:themeColor="text1"/>
        </w:rPr>
        <w:t>Format Interface</w:t>
      </w:r>
      <w:bookmarkEnd w:id="19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929"/>
        <w:gridCol w:w="473"/>
        <w:gridCol w:w="1311"/>
        <w:gridCol w:w="1686"/>
        <w:gridCol w:w="5704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7F9A33F6" w:rsidR="007D6765" w:rsidRPr="003101BC" w:rsidRDefault="001F67AB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2BB7BC05" w:rsidR="007D6765" w:rsidRPr="003101BC" w:rsidRDefault="00E876F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“|</w:t>
            </w:r>
            <w:r w:rsidR="009977C4">
              <w:rPr>
                <w:rFonts w:eastAsia="Times New Roman"/>
                <w:color w:val="000000" w:themeColor="text1"/>
                <w:lang w:eastAsia="en-US" w:bidi="th-TH"/>
              </w:rPr>
              <w:t>”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 xml:space="preserve"> (</w:t>
            </w:r>
            <w:r w:rsidR="002F42C6" w:rsidRPr="002F42C6">
              <w:rPr>
                <w:rFonts w:eastAsia="Times New Roman"/>
                <w:color w:val="000000" w:themeColor="text1"/>
                <w:lang w:eastAsia="en-US" w:bidi="th-TH"/>
              </w:rPr>
              <w:t>semicolon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>)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4892CA26" w:rsidR="007D6765" w:rsidRPr="003101BC" w:rsidRDefault="003C0F43" w:rsidP="00CB1701">
            <w:pPr>
              <w:ind w:left="15"/>
              <w:rPr>
                <w:color w:val="000000" w:themeColor="text1"/>
                <w:lang w:bidi="th-TH"/>
              </w:rPr>
            </w:pPr>
            <w:r w:rsidRPr="003C0F43">
              <w:rPr>
                <w:color w:val="000000" w:themeColor="text1"/>
                <w:lang w:bidi="th-TH"/>
              </w:rPr>
              <w:t>'GR_'||RECEIPT_NUMBER||YYYYMMDD||BRANCH/PLANTCODE||XXX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50E681C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E876F6">
              <w:rPr>
                <w:rFonts w:eastAsia="Times New Roman"/>
                <w:color w:val="000000" w:themeColor="text1"/>
                <w:lang w:eastAsia="en-US" w:bidi="th-TH"/>
              </w:rPr>
              <w:t xml:space="preserve"> Initial</w:t>
            </w:r>
          </w:p>
        </w:tc>
      </w:tr>
    </w:tbl>
    <w:p w14:paraId="511016AC" w14:textId="2B3B38D3" w:rsidR="00B94BE1" w:rsidRDefault="00B94BE1" w:rsidP="00B94BE1">
      <w:pPr>
        <w:tabs>
          <w:tab w:val="left" w:pos="1428"/>
        </w:tabs>
        <w:rPr>
          <w:cs/>
          <w:lang w:bidi="th-TH"/>
        </w:rPr>
      </w:pPr>
    </w:p>
    <w:p w14:paraId="734313B1" w14:textId="209E45CE" w:rsidR="00521CED" w:rsidRPr="00B94BE1" w:rsidRDefault="00521CED" w:rsidP="00185B22">
      <w:pPr>
        <w:rPr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440E59F5" w:rsidR="00185B22" w:rsidRPr="003101BC" w:rsidRDefault="00F81745" w:rsidP="00440FC3">
      <w:pPr>
        <w:rPr>
          <w:color w:val="000000" w:themeColor="text1"/>
          <w:cs/>
          <w:lang w:bidi="th-TH"/>
        </w:rPr>
      </w:pPr>
      <w:r>
        <w:rPr>
          <w:color w:val="000000" w:themeColor="text1"/>
          <w:lang w:bidi="th-TH"/>
        </w:rPr>
        <w:object w:dxaOrig="1520" w:dyaOrig="987" w14:anchorId="56417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2pt" o:ole="">
            <v:imagedata r:id="rId22" o:title=""/>
          </v:shape>
          <o:OLEObject Type="Embed" ProgID="Package" ShapeID="_x0000_i1025" DrawAspect="Icon" ObjectID="_1570263362" r:id="rId23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0" w:name="_Toc495332768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0"/>
    </w:p>
    <w:p w14:paraId="46429968" w14:textId="0C98269F" w:rsidR="003A0220" w:rsidRPr="003101BC" w:rsidRDefault="003A0220" w:rsidP="002F4183">
      <w:pPr>
        <w:rPr>
          <w:b/>
          <w:bCs/>
          <w:color w:val="000000" w:themeColor="text1"/>
          <w:lang w:bidi="th-TH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3B6474">
        <w:rPr>
          <w:b/>
          <w:bCs/>
          <w:color w:val="000000" w:themeColor="text1"/>
          <w:lang w:bidi="th-TH"/>
        </w:rPr>
        <w:t>XCU</w:t>
      </w:r>
      <w:r w:rsidR="00794E9A">
        <w:rPr>
          <w:b/>
          <w:bCs/>
          <w:color w:val="000000" w:themeColor="text1"/>
          <w:lang w:bidi="th-TH"/>
        </w:rPr>
        <w:t>ST_LINFOX</w:t>
      </w:r>
      <w:r w:rsidR="003B6474">
        <w:rPr>
          <w:b/>
          <w:bCs/>
          <w:color w:val="000000" w:themeColor="text1"/>
          <w:lang w:bidi="th-TH"/>
        </w:rPr>
        <w:t>_RCV</w:t>
      </w:r>
      <w:r w:rsidRPr="003A0220">
        <w:rPr>
          <w:b/>
          <w:bCs/>
          <w:color w:val="000000" w:themeColor="text1"/>
          <w:lang w:bidi="th-TH"/>
        </w:rPr>
        <w:t>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611211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546E2C21" w:rsidR="002F4183" w:rsidRPr="00611211" w:rsidRDefault="00C66422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0A782609" w:rsidR="002F4183" w:rsidRPr="00611211" w:rsidRDefault="00D2190D" w:rsidP="00D2190D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Company</w:t>
            </w:r>
          </w:p>
        </w:tc>
      </w:tr>
      <w:tr w:rsidR="002F4183" w:rsidRPr="00611211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611211" w:rsidRDefault="00462462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Varchar2(5</w:t>
            </w:r>
            <w:r w:rsidR="002F4183" w:rsidRPr="00611211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611211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611211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611211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611211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4ADA4201" w:rsidR="002F4183" w:rsidRPr="00611211" w:rsidRDefault="00462462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611211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0703A6BF" w:rsidR="002F4183" w:rsidRPr="00611211" w:rsidRDefault="00DA652B" w:rsidP="008D18B4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462462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COMPANY</w:t>
            </w:r>
          </w:p>
        </w:tc>
      </w:tr>
      <w:tr w:rsidR="002F4183" w:rsidRPr="00611211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54A72591" w:rsidR="002F4183" w:rsidRPr="00611211" w:rsidRDefault="00C66422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Branch/Plant</w:t>
            </w:r>
          </w:p>
        </w:tc>
        <w:tc>
          <w:tcPr>
            <w:tcW w:w="1505" w:type="dxa"/>
          </w:tcPr>
          <w:p w14:paraId="6F086AE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03D561E3" w:rsidR="002F4183" w:rsidRPr="00611211" w:rsidRDefault="00D2190D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Branch/Plant</w:t>
            </w:r>
          </w:p>
        </w:tc>
      </w:tr>
      <w:tr w:rsidR="002F4183" w:rsidRPr="00611211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2E6528B2" w:rsidR="002F4183" w:rsidRPr="00611211" w:rsidRDefault="00D2190D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Varchar2(12</w:t>
            </w:r>
            <w:r w:rsidR="00DE7E83" w:rsidRPr="00611211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611211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611211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EF75137" w:rsidR="002F4183" w:rsidRPr="00611211" w:rsidRDefault="009215CC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611211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611211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0173B552" w:rsidR="00E72557" w:rsidRPr="00611211" w:rsidRDefault="00DA652B" w:rsidP="00462462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462462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BRANCH_PLANT</w:t>
            </w:r>
          </w:p>
        </w:tc>
      </w:tr>
      <w:tr w:rsidR="002F4183" w:rsidRPr="00611211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611211" w:rsidRDefault="0013560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5C434CC3" w:rsidR="002F4183" w:rsidRPr="00611211" w:rsidRDefault="00C66422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Order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7BFDE643" w:rsidR="002F4183" w:rsidRPr="00611211" w:rsidRDefault="00D2190D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PO Number</w:t>
            </w:r>
          </w:p>
        </w:tc>
      </w:tr>
      <w:tr w:rsidR="002F4183" w:rsidRPr="00611211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52674FEC" w:rsidR="00462462" w:rsidRPr="00611211" w:rsidRDefault="00D2190D" w:rsidP="008D18B4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</w:t>
            </w:r>
          </w:p>
        </w:tc>
      </w:tr>
      <w:tr w:rsidR="002F4183" w:rsidRPr="00611211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7A3C35E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611211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2F4183" w:rsidRPr="00611211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14E06540" w:rsidR="002F4183" w:rsidRPr="00611211" w:rsidRDefault="002F4183" w:rsidP="008D18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611211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3A9FAE00" w:rsidR="002F4183" w:rsidRPr="00611211" w:rsidRDefault="009215CC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611211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611211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19F0384" w:rsidR="00E72557" w:rsidRPr="00611211" w:rsidRDefault="00DA652B" w:rsidP="00E6523D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462462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ORDER_NUMBER</w:t>
            </w:r>
          </w:p>
        </w:tc>
      </w:tr>
      <w:tr w:rsidR="002F4183" w:rsidRPr="00611211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611211" w:rsidRDefault="0013560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22AC4026" w:rsidR="002F4183" w:rsidRPr="00611211" w:rsidRDefault="00C66422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5B5AC64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14C41B5D" w:rsidR="002F4183" w:rsidRPr="00611211" w:rsidRDefault="009215CC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Document Type</w:t>
            </w:r>
          </w:p>
        </w:tc>
      </w:tr>
      <w:tr w:rsidR="002F4183" w:rsidRPr="00611211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59DBCF54" w:rsidR="002F4183" w:rsidRPr="00611211" w:rsidRDefault="00D2190D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</w:t>
            </w:r>
            <w:r w:rsidR="00DE7E83" w:rsidRPr="00611211">
              <w:rPr>
                <w:color w:val="000000" w:themeColor="text1"/>
                <w:lang w:bidi="en-US"/>
              </w:rPr>
              <w:t>2</w:t>
            </w:r>
            <w:r w:rsidR="0046246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2F4183" w:rsidRPr="00611211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2F4183" w:rsidRPr="00611211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611211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611211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30626BD" w:rsidR="00462462" w:rsidRPr="00611211" w:rsidRDefault="009215CC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611211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611211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5164EB6D" w:rsidR="00462462" w:rsidRPr="00611211" w:rsidRDefault="00462462" w:rsidP="00E6523D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DA652B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_TBL.</w:t>
            </w:r>
            <w:r w:rsidR="00DA652B" w:rsidRPr="00611211">
              <w:rPr>
                <w:color w:val="000000" w:themeColor="text1"/>
                <w:lang w:bidi="th-TH"/>
              </w:rPr>
              <w:t>DOCUMENT_TYPE</w:t>
            </w:r>
          </w:p>
        </w:tc>
      </w:tr>
      <w:tr w:rsidR="00462462" w:rsidRPr="00611211" w14:paraId="665F49B7" w14:textId="77777777" w:rsidTr="00462462">
        <w:tc>
          <w:tcPr>
            <w:tcW w:w="575" w:type="dxa"/>
            <w:vMerge w:val="restart"/>
          </w:tcPr>
          <w:p w14:paraId="5D8B7FC8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4835A918" w:rsidR="00462462" w:rsidRPr="00611211" w:rsidRDefault="00C6642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Order Company</w:t>
            </w:r>
          </w:p>
        </w:tc>
        <w:tc>
          <w:tcPr>
            <w:tcW w:w="1505" w:type="dxa"/>
          </w:tcPr>
          <w:p w14:paraId="0A28C101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8F56EC0" w:rsidR="00462462" w:rsidRPr="00611211" w:rsidRDefault="009215CC" w:rsidP="0046246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Order Company</w:t>
            </w:r>
            <w:r w:rsidR="005A0397" w:rsidRPr="00611211">
              <w:rPr>
                <w:color w:val="000000" w:themeColor="text1"/>
                <w:lang w:bidi="th-TH"/>
              </w:rPr>
              <w:t xml:space="preserve"> </w:t>
            </w:r>
            <w:r w:rsidR="005A0397" w:rsidRPr="00611211">
              <w:rPr>
                <w:color w:val="000000" w:themeColor="text1"/>
                <w:cs/>
                <w:lang w:bidi="th-TH"/>
              </w:rPr>
              <w:t xml:space="preserve">ในระบบงาน </w:t>
            </w:r>
            <w:r w:rsidR="005A0397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611211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0AB4C248" w:rsidR="00462462" w:rsidRPr="00611211" w:rsidRDefault="00D2190D" w:rsidP="00DE7E83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VARCHAR2(5)</w:t>
            </w:r>
          </w:p>
        </w:tc>
      </w:tr>
      <w:tr w:rsidR="00462462" w:rsidRPr="00611211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611211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611211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611211" w:rsidRDefault="00462462" w:rsidP="0046246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462462" w:rsidRPr="00611211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611211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611211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653D632F" w:rsidR="00462462" w:rsidRPr="00611211" w:rsidRDefault="009215CC" w:rsidP="0046246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611211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611211" w:rsidRDefault="00462462" w:rsidP="0046246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3CFCA0AC" w:rsidR="00462462" w:rsidRPr="00611211" w:rsidRDefault="00462462" w:rsidP="00E6523D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DA652B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_TBL.</w:t>
            </w:r>
            <w:r w:rsidR="00DA652B" w:rsidRPr="00611211">
              <w:rPr>
                <w:color w:val="000000" w:themeColor="text1"/>
                <w:lang w:bidi="th-TH"/>
              </w:rPr>
              <w:t>ORDER_COMPANY</w:t>
            </w:r>
          </w:p>
        </w:tc>
      </w:tr>
      <w:tr w:rsidR="002A4FD4" w:rsidRPr="00611211" w14:paraId="04F0101C" w14:textId="77777777" w:rsidTr="004B222F">
        <w:tc>
          <w:tcPr>
            <w:tcW w:w="575" w:type="dxa"/>
            <w:vMerge w:val="restart"/>
          </w:tcPr>
          <w:p w14:paraId="5B9B07BB" w14:textId="7E217006" w:rsidR="002A4FD4" w:rsidRPr="00611211" w:rsidRDefault="00391FF9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5847C01" w14:textId="533F328C" w:rsidR="002A4FD4" w:rsidRPr="00611211" w:rsidRDefault="00C66422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Purchase Order Line No</w:t>
            </w:r>
          </w:p>
        </w:tc>
        <w:tc>
          <w:tcPr>
            <w:tcW w:w="1505" w:type="dxa"/>
          </w:tcPr>
          <w:p w14:paraId="269621DC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9DB32F" w14:textId="49849508" w:rsidR="002A4FD4" w:rsidRPr="00611211" w:rsidRDefault="009215CC" w:rsidP="009215CC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Purchase Order Line</w:t>
            </w:r>
          </w:p>
        </w:tc>
      </w:tr>
      <w:tr w:rsidR="002A4FD4" w:rsidRPr="00611211" w14:paraId="7CB85051" w14:textId="77777777" w:rsidTr="004B222F">
        <w:tc>
          <w:tcPr>
            <w:tcW w:w="575" w:type="dxa"/>
            <w:vMerge/>
          </w:tcPr>
          <w:p w14:paraId="08A6A338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052CA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04F91C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3D5660A" w14:textId="4610C003" w:rsidR="002A4FD4" w:rsidRPr="00611211" w:rsidRDefault="00D2190D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Number(7,3)</w:t>
            </w:r>
          </w:p>
        </w:tc>
      </w:tr>
      <w:tr w:rsidR="002A4FD4" w:rsidRPr="00611211" w14:paraId="5CC22037" w14:textId="77777777" w:rsidTr="004B222F">
        <w:tc>
          <w:tcPr>
            <w:tcW w:w="575" w:type="dxa"/>
            <w:vMerge/>
          </w:tcPr>
          <w:p w14:paraId="45EE3D98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DC7F5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ACF6BF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82B0B7" w14:textId="77777777" w:rsidR="002A4FD4" w:rsidRPr="00611211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611211" w14:paraId="2CF15D85" w14:textId="77777777" w:rsidTr="004B222F">
        <w:tc>
          <w:tcPr>
            <w:tcW w:w="575" w:type="dxa"/>
            <w:vMerge/>
          </w:tcPr>
          <w:p w14:paraId="1E5ABF9D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75B78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DEF6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A577C9" w14:textId="77777777" w:rsidR="002A4FD4" w:rsidRPr="00611211" w:rsidRDefault="002A4FD4" w:rsidP="004B222F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2A4FD4" w:rsidRPr="00611211" w14:paraId="7B00AF06" w14:textId="77777777" w:rsidTr="004B222F">
        <w:tc>
          <w:tcPr>
            <w:tcW w:w="575" w:type="dxa"/>
            <w:vMerge/>
          </w:tcPr>
          <w:p w14:paraId="429D88C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48BB0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BFB986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3D3AAC" w14:textId="77777777" w:rsidR="002A4FD4" w:rsidRPr="00611211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611211" w14:paraId="1C65205E" w14:textId="77777777" w:rsidTr="004B222F">
        <w:tc>
          <w:tcPr>
            <w:tcW w:w="575" w:type="dxa"/>
            <w:vMerge/>
          </w:tcPr>
          <w:p w14:paraId="64477183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AA401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D2860B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6D1901" w14:textId="105491ED" w:rsidR="002A4FD4" w:rsidRPr="00611211" w:rsidRDefault="002A4FD4" w:rsidP="004B222F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2A4FD4" w:rsidRPr="00611211" w14:paraId="7FEC8AFC" w14:textId="77777777" w:rsidTr="004B222F">
        <w:tc>
          <w:tcPr>
            <w:tcW w:w="575" w:type="dxa"/>
            <w:vMerge/>
          </w:tcPr>
          <w:p w14:paraId="6E978A4A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A13869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DF3FB" w14:textId="77777777" w:rsidR="002A4FD4" w:rsidRPr="00611211" w:rsidRDefault="002A4FD4" w:rsidP="004B222F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685A3DF" w14:textId="0053AC90" w:rsidR="002A4FD4" w:rsidRPr="00611211" w:rsidRDefault="00DA652B" w:rsidP="004B222F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2A4FD4" w:rsidRPr="00611211">
              <w:rPr>
                <w:color w:val="000000" w:themeColor="text1"/>
                <w:lang w:bidi="th-TH"/>
              </w:rPr>
              <w:t>_TBL.</w:t>
            </w:r>
            <w:r w:rsidRPr="00611211">
              <w:rPr>
                <w:color w:val="000000" w:themeColor="text1"/>
                <w:lang w:bidi="th-TH"/>
              </w:rPr>
              <w:t>PO_LINE_NUMBER</w:t>
            </w:r>
          </w:p>
        </w:tc>
      </w:tr>
      <w:tr w:rsidR="00C66422" w:rsidRPr="00611211" w14:paraId="049FCB97" w14:textId="77777777" w:rsidTr="00C66422">
        <w:tc>
          <w:tcPr>
            <w:tcW w:w="575" w:type="dxa"/>
            <w:vMerge w:val="restart"/>
          </w:tcPr>
          <w:p w14:paraId="4E4BCAB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CADCC6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4286EB5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CFF9910" w14:textId="51EB0B56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Item Number</w:t>
            </w:r>
          </w:p>
        </w:tc>
      </w:tr>
      <w:tr w:rsidR="00C66422" w:rsidRPr="00611211" w14:paraId="3F62A425" w14:textId="77777777" w:rsidTr="00C66422">
        <w:tc>
          <w:tcPr>
            <w:tcW w:w="575" w:type="dxa"/>
            <w:vMerge/>
          </w:tcPr>
          <w:p w14:paraId="01520BF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A2C23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1F25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3BA5BDB" w14:textId="7ADCF85B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VARCHAR2(25</w:t>
            </w:r>
            <w:r w:rsidR="00C6642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2555CE39" w14:textId="77777777" w:rsidTr="00C66422">
        <w:tc>
          <w:tcPr>
            <w:tcW w:w="575" w:type="dxa"/>
            <w:vMerge/>
          </w:tcPr>
          <w:p w14:paraId="463FF32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5F5B6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43835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813A960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35B20517" w14:textId="77777777" w:rsidTr="00C66422">
        <w:tc>
          <w:tcPr>
            <w:tcW w:w="575" w:type="dxa"/>
            <w:vMerge/>
          </w:tcPr>
          <w:p w14:paraId="67D52E6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62337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5DDE8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E2DFF90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5F00662C" w14:textId="77777777" w:rsidTr="00C66422">
        <w:tc>
          <w:tcPr>
            <w:tcW w:w="575" w:type="dxa"/>
            <w:vMerge/>
          </w:tcPr>
          <w:p w14:paraId="097A0BA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1E371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3498B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0D38E21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51D15ED8" w14:textId="77777777" w:rsidTr="00C66422">
        <w:tc>
          <w:tcPr>
            <w:tcW w:w="575" w:type="dxa"/>
            <w:vMerge/>
          </w:tcPr>
          <w:p w14:paraId="2D5C8C3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7ADDF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A2F08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BF1442D" w14:textId="045A78E9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3429D126" w14:textId="77777777" w:rsidTr="00C66422">
        <w:tc>
          <w:tcPr>
            <w:tcW w:w="575" w:type="dxa"/>
            <w:vMerge/>
          </w:tcPr>
          <w:p w14:paraId="68305EE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5CD5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33B0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4C4CC4" w14:textId="6C5862A5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ITEM_NUMBER</w:t>
            </w:r>
          </w:p>
        </w:tc>
      </w:tr>
      <w:tr w:rsidR="00C66422" w:rsidRPr="00611211" w14:paraId="443EAD21" w14:textId="77777777" w:rsidTr="00C66422">
        <w:tc>
          <w:tcPr>
            <w:tcW w:w="575" w:type="dxa"/>
            <w:vMerge w:val="restart"/>
          </w:tcPr>
          <w:p w14:paraId="43495F65" w14:textId="46FDC232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0DD6F32" w14:textId="2729CA8C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Quantity Received</w:t>
            </w:r>
          </w:p>
        </w:tc>
        <w:tc>
          <w:tcPr>
            <w:tcW w:w="1505" w:type="dxa"/>
          </w:tcPr>
          <w:p w14:paraId="79FFB24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166EA7D" w14:textId="61E9D3FE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Quantity Received</w:t>
            </w:r>
          </w:p>
        </w:tc>
      </w:tr>
      <w:tr w:rsidR="00C66422" w:rsidRPr="00611211" w14:paraId="248562F1" w14:textId="77777777" w:rsidTr="00C66422">
        <w:tc>
          <w:tcPr>
            <w:tcW w:w="575" w:type="dxa"/>
            <w:vMerge/>
          </w:tcPr>
          <w:p w14:paraId="33849E2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4563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5BAB0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DBE31B3" w14:textId="73F8A9BD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NUMBER15</w:t>
            </w:r>
          </w:p>
        </w:tc>
      </w:tr>
      <w:tr w:rsidR="00C66422" w:rsidRPr="00611211" w14:paraId="5B14E3CB" w14:textId="77777777" w:rsidTr="00C66422">
        <w:tc>
          <w:tcPr>
            <w:tcW w:w="575" w:type="dxa"/>
            <w:vMerge/>
          </w:tcPr>
          <w:p w14:paraId="2C3172E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18FA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C02EE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3D3B008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35332E23" w14:textId="77777777" w:rsidTr="00C66422">
        <w:tc>
          <w:tcPr>
            <w:tcW w:w="575" w:type="dxa"/>
            <w:vMerge/>
          </w:tcPr>
          <w:p w14:paraId="4B73C82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D1444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340FC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E4F59C2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519200F1" w14:textId="77777777" w:rsidTr="00C66422">
        <w:tc>
          <w:tcPr>
            <w:tcW w:w="575" w:type="dxa"/>
            <w:vMerge/>
          </w:tcPr>
          <w:p w14:paraId="077DB33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50BE7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A7964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83CDA5C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5EA9A539" w14:textId="77777777" w:rsidTr="00C66422">
        <w:tc>
          <w:tcPr>
            <w:tcW w:w="575" w:type="dxa"/>
            <w:vMerge/>
          </w:tcPr>
          <w:p w14:paraId="693B11C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255B7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3337E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5F477EE" w14:textId="7570288A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5151A7D9" w14:textId="77777777" w:rsidTr="00C66422">
        <w:tc>
          <w:tcPr>
            <w:tcW w:w="575" w:type="dxa"/>
            <w:vMerge/>
          </w:tcPr>
          <w:p w14:paraId="2D346BA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12A76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AC198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A5CB326" w14:textId="6EB28DB2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QTY_RECEIVED</w:t>
            </w:r>
          </w:p>
        </w:tc>
      </w:tr>
      <w:tr w:rsidR="00C66422" w:rsidRPr="00611211" w14:paraId="350868E4" w14:textId="77777777" w:rsidTr="00C66422">
        <w:tc>
          <w:tcPr>
            <w:tcW w:w="575" w:type="dxa"/>
            <w:vMerge w:val="restart"/>
          </w:tcPr>
          <w:p w14:paraId="44A1112A" w14:textId="474940F2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21C5039" w14:textId="15D79C2F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Unit of Measu</w:t>
            </w:r>
            <w:r w:rsidR="00391FF9" w:rsidRPr="00611211">
              <w:rPr>
                <w:lang w:eastAsia="en-US" w:bidi="th-TH"/>
              </w:rPr>
              <w:t>re</w:t>
            </w:r>
          </w:p>
        </w:tc>
        <w:tc>
          <w:tcPr>
            <w:tcW w:w="1505" w:type="dxa"/>
          </w:tcPr>
          <w:p w14:paraId="433E7DF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74204F" w14:textId="3BD51F77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Unit of Measure</w:t>
            </w:r>
          </w:p>
        </w:tc>
      </w:tr>
      <w:tr w:rsidR="00C66422" w:rsidRPr="00611211" w14:paraId="42D2CD5B" w14:textId="77777777" w:rsidTr="00C66422">
        <w:tc>
          <w:tcPr>
            <w:tcW w:w="575" w:type="dxa"/>
            <w:vMerge/>
          </w:tcPr>
          <w:p w14:paraId="1EACC5C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2C19B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E2703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F70048" w14:textId="1EEB9E91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</w:t>
            </w:r>
            <w:r w:rsidR="00C6642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444307AD" w14:textId="77777777" w:rsidTr="00C66422">
        <w:tc>
          <w:tcPr>
            <w:tcW w:w="575" w:type="dxa"/>
            <w:vMerge/>
          </w:tcPr>
          <w:p w14:paraId="2C1CF7F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62C69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6A016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3C47ED9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04C41373" w14:textId="77777777" w:rsidTr="00C66422">
        <w:tc>
          <w:tcPr>
            <w:tcW w:w="575" w:type="dxa"/>
            <w:vMerge/>
          </w:tcPr>
          <w:p w14:paraId="5A8A3E3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81403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8A147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40DF51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7DC375E5" w14:textId="77777777" w:rsidTr="00C66422">
        <w:tc>
          <w:tcPr>
            <w:tcW w:w="575" w:type="dxa"/>
            <w:vMerge/>
          </w:tcPr>
          <w:p w14:paraId="712AE14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0DA4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9290E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BCE208D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26A941A1" w14:textId="77777777" w:rsidTr="00C66422">
        <w:tc>
          <w:tcPr>
            <w:tcW w:w="575" w:type="dxa"/>
            <w:vMerge/>
          </w:tcPr>
          <w:p w14:paraId="4E8EC6A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F2D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E1E1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F54E384" w14:textId="0DB5EBF3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5CCB6CF2" w14:textId="77777777" w:rsidTr="00C66422">
        <w:tc>
          <w:tcPr>
            <w:tcW w:w="575" w:type="dxa"/>
            <w:vMerge/>
          </w:tcPr>
          <w:p w14:paraId="46478EE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4351A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10E1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CA5B988" w14:textId="28D857D3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UOM</w:t>
            </w:r>
          </w:p>
        </w:tc>
      </w:tr>
      <w:tr w:rsidR="00C66422" w:rsidRPr="00611211" w14:paraId="07D21BE5" w14:textId="77777777" w:rsidTr="00C66422">
        <w:tc>
          <w:tcPr>
            <w:tcW w:w="575" w:type="dxa"/>
            <w:vMerge w:val="restart"/>
          </w:tcPr>
          <w:p w14:paraId="031F7841" w14:textId="43341753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6954FE26" w14:textId="7E5563C6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Lot</w:t>
            </w:r>
            <w:r w:rsidR="00C66422" w:rsidRPr="00611211">
              <w:rPr>
                <w:lang w:eastAsia="en-US" w:bidi="th-TH"/>
              </w:rPr>
              <w:t xml:space="preserve"> Number</w:t>
            </w:r>
          </w:p>
        </w:tc>
        <w:tc>
          <w:tcPr>
            <w:tcW w:w="1505" w:type="dxa"/>
          </w:tcPr>
          <w:p w14:paraId="7CA6DBE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4F5DE6" w14:textId="1F177C46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Lot Number</w:t>
            </w:r>
          </w:p>
        </w:tc>
      </w:tr>
      <w:tr w:rsidR="00C66422" w:rsidRPr="00611211" w14:paraId="23E3CAA4" w14:textId="77777777" w:rsidTr="00C66422">
        <w:tc>
          <w:tcPr>
            <w:tcW w:w="575" w:type="dxa"/>
            <w:vMerge/>
          </w:tcPr>
          <w:p w14:paraId="2284E3C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231CF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1BEBA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72B518A" w14:textId="502EE17D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VARCHAR2(3</w:t>
            </w:r>
            <w:r w:rsidR="00D2190D" w:rsidRPr="00611211">
              <w:rPr>
                <w:color w:val="000000" w:themeColor="text1"/>
                <w:lang w:bidi="en-US"/>
              </w:rPr>
              <w:t>0</w:t>
            </w:r>
            <w:r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6FD8F188" w14:textId="77777777" w:rsidTr="00C66422">
        <w:tc>
          <w:tcPr>
            <w:tcW w:w="575" w:type="dxa"/>
            <w:vMerge/>
          </w:tcPr>
          <w:p w14:paraId="74E1AF3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B052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D189E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A4297F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6E2FC6C5" w14:textId="77777777" w:rsidTr="00C66422">
        <w:tc>
          <w:tcPr>
            <w:tcW w:w="575" w:type="dxa"/>
            <w:vMerge/>
          </w:tcPr>
          <w:p w14:paraId="70B6ED1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B32B0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85AB7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10CA5B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5D12100F" w14:textId="77777777" w:rsidTr="00C66422">
        <w:tc>
          <w:tcPr>
            <w:tcW w:w="575" w:type="dxa"/>
            <w:vMerge/>
          </w:tcPr>
          <w:p w14:paraId="39E958D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032CA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D564C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188EDA7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72D41531" w14:textId="77777777" w:rsidTr="00C66422">
        <w:tc>
          <w:tcPr>
            <w:tcW w:w="575" w:type="dxa"/>
            <w:vMerge/>
          </w:tcPr>
          <w:p w14:paraId="18FEFAF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EEEF0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54F82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3C189E6" w14:textId="63216696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4A014E69" w14:textId="77777777" w:rsidTr="00C66422">
        <w:tc>
          <w:tcPr>
            <w:tcW w:w="575" w:type="dxa"/>
            <w:vMerge/>
          </w:tcPr>
          <w:p w14:paraId="4D3DF46F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71513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50501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E1C9809" w14:textId="15401B38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LOT_NUMBER</w:t>
            </w:r>
          </w:p>
        </w:tc>
      </w:tr>
      <w:tr w:rsidR="00C66422" w:rsidRPr="00611211" w14:paraId="036174A2" w14:textId="77777777" w:rsidTr="00C66422">
        <w:tc>
          <w:tcPr>
            <w:tcW w:w="575" w:type="dxa"/>
            <w:vMerge w:val="restart"/>
          </w:tcPr>
          <w:p w14:paraId="2F29F460" w14:textId="22E845DE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790E5BB" w14:textId="4685F971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Lot Expire Date</w:t>
            </w:r>
          </w:p>
        </w:tc>
        <w:tc>
          <w:tcPr>
            <w:tcW w:w="1505" w:type="dxa"/>
          </w:tcPr>
          <w:p w14:paraId="0CCA357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2CE4F" w14:textId="5A755AAB" w:rsidR="00C66422" w:rsidRPr="00611211" w:rsidRDefault="009215CC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Lot Expire Date</w:t>
            </w:r>
          </w:p>
        </w:tc>
      </w:tr>
      <w:tr w:rsidR="00C66422" w:rsidRPr="00611211" w14:paraId="01C66421" w14:textId="77777777" w:rsidTr="00C66422">
        <w:tc>
          <w:tcPr>
            <w:tcW w:w="575" w:type="dxa"/>
            <w:vMerge/>
          </w:tcPr>
          <w:p w14:paraId="4CC42CB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F4355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AFCBD5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62B9A2B" w14:textId="4A20F338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Number(8)</w:t>
            </w:r>
          </w:p>
        </w:tc>
      </w:tr>
      <w:tr w:rsidR="00C66422" w:rsidRPr="00611211" w14:paraId="066A32C7" w14:textId="77777777" w:rsidTr="00C66422">
        <w:tc>
          <w:tcPr>
            <w:tcW w:w="575" w:type="dxa"/>
            <w:vMerge/>
          </w:tcPr>
          <w:p w14:paraId="32FBE6E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D53BF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6AC86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297D8F0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46811546" w14:textId="77777777" w:rsidTr="00C66422">
        <w:tc>
          <w:tcPr>
            <w:tcW w:w="575" w:type="dxa"/>
            <w:vMerge/>
          </w:tcPr>
          <w:p w14:paraId="332AA9A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BA34D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8A148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41E1D2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4422A0E2" w14:textId="77777777" w:rsidTr="00C66422">
        <w:tc>
          <w:tcPr>
            <w:tcW w:w="575" w:type="dxa"/>
            <w:vMerge/>
          </w:tcPr>
          <w:p w14:paraId="6119EC0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81B5D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28FFE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ECEBE6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468628A8" w14:textId="77777777" w:rsidTr="00C66422">
        <w:tc>
          <w:tcPr>
            <w:tcW w:w="575" w:type="dxa"/>
            <w:vMerge/>
          </w:tcPr>
          <w:p w14:paraId="7F82DF2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B6FDC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3BBC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0B68E84" w14:textId="0FA57DFC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0EDFE4EA" w14:textId="77777777" w:rsidTr="00C66422">
        <w:tc>
          <w:tcPr>
            <w:tcW w:w="575" w:type="dxa"/>
            <w:vMerge/>
          </w:tcPr>
          <w:p w14:paraId="23D2928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4CAC5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7CA19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05097E4" w14:textId="4BE17183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LOT_EXPIRE_DATE</w:t>
            </w:r>
          </w:p>
        </w:tc>
      </w:tr>
      <w:tr w:rsidR="00C66422" w:rsidRPr="00611211" w14:paraId="480FE5C4" w14:textId="77777777" w:rsidTr="00C66422">
        <w:tc>
          <w:tcPr>
            <w:tcW w:w="575" w:type="dxa"/>
            <w:vMerge w:val="restart"/>
          </w:tcPr>
          <w:p w14:paraId="3E5DABBE" w14:textId="461F47C7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A925D7C" w14:textId="10A6692C" w:rsidR="00C66422" w:rsidRPr="00611211" w:rsidRDefault="00391FF9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Reference1</w:t>
            </w:r>
          </w:p>
        </w:tc>
        <w:tc>
          <w:tcPr>
            <w:tcW w:w="1505" w:type="dxa"/>
          </w:tcPr>
          <w:p w14:paraId="4C19202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F29A21" w14:textId="2756DB57" w:rsidR="00C66422" w:rsidRPr="00611211" w:rsidRDefault="005A0397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 xml:space="preserve">Receipt Number </w:t>
            </w:r>
            <w:r w:rsidRPr="00611211">
              <w:rPr>
                <w:cs/>
                <w:lang w:eastAsia="en-US" w:bidi="th-TH"/>
              </w:rPr>
              <w:t xml:space="preserve">ของระบบงาน </w:t>
            </w:r>
            <w:r w:rsidRPr="00611211">
              <w:rPr>
                <w:lang w:eastAsia="en-US" w:bidi="th-TH"/>
              </w:rPr>
              <w:t>Linfox</w:t>
            </w:r>
          </w:p>
        </w:tc>
      </w:tr>
      <w:tr w:rsidR="00C66422" w:rsidRPr="00611211" w14:paraId="3A57AF67" w14:textId="77777777" w:rsidTr="00C66422">
        <w:tc>
          <w:tcPr>
            <w:tcW w:w="575" w:type="dxa"/>
            <w:vMerge/>
          </w:tcPr>
          <w:p w14:paraId="24EE5AC2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1C940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88CD1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BEEFC74" w14:textId="4CF2313E" w:rsidR="00C66422" w:rsidRPr="00611211" w:rsidRDefault="00D2190D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VARCHAR2(25</w:t>
            </w:r>
            <w:r w:rsidR="00C66422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C66422" w:rsidRPr="00611211" w14:paraId="3C10B323" w14:textId="77777777" w:rsidTr="00C66422">
        <w:tc>
          <w:tcPr>
            <w:tcW w:w="575" w:type="dxa"/>
            <w:vMerge/>
          </w:tcPr>
          <w:p w14:paraId="50F0E446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7233D0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3A78F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A409E96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561BCAAD" w14:textId="77777777" w:rsidTr="00C66422">
        <w:tc>
          <w:tcPr>
            <w:tcW w:w="575" w:type="dxa"/>
            <w:vMerge/>
          </w:tcPr>
          <w:p w14:paraId="67B52CF7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8AE51C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8433C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C3DDAB" w14:textId="77777777" w:rsidR="00C66422" w:rsidRPr="00611211" w:rsidRDefault="00C66422" w:rsidP="00C66422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C66422" w:rsidRPr="00611211" w14:paraId="16077E69" w14:textId="77777777" w:rsidTr="00C66422">
        <w:tc>
          <w:tcPr>
            <w:tcW w:w="575" w:type="dxa"/>
            <w:vMerge/>
          </w:tcPr>
          <w:p w14:paraId="033B3BB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6ED8C4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7E7F4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CE6318B" w14:textId="77777777" w:rsidR="00C66422" w:rsidRPr="00611211" w:rsidRDefault="00C66422" w:rsidP="00C66422">
            <w:pPr>
              <w:rPr>
                <w:color w:val="000000" w:themeColor="text1"/>
              </w:rPr>
            </w:pPr>
          </w:p>
        </w:tc>
      </w:tr>
      <w:tr w:rsidR="00C66422" w:rsidRPr="00611211" w14:paraId="03B102CA" w14:textId="77777777" w:rsidTr="00C66422">
        <w:tc>
          <w:tcPr>
            <w:tcW w:w="575" w:type="dxa"/>
            <w:vMerge/>
          </w:tcPr>
          <w:p w14:paraId="38893E9D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33D6EB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C8AC98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4921809" w14:textId="4D2E6C48" w:rsidR="00C66422" w:rsidRPr="00611211" w:rsidRDefault="00C66422" w:rsidP="00C66422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C66422" w:rsidRPr="00611211" w14:paraId="7C10C45C" w14:textId="77777777" w:rsidTr="00C66422">
        <w:tc>
          <w:tcPr>
            <w:tcW w:w="575" w:type="dxa"/>
            <w:vMerge/>
          </w:tcPr>
          <w:p w14:paraId="38C4B9FA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1F874E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96B339" w14:textId="77777777" w:rsidR="00C66422" w:rsidRPr="00611211" w:rsidRDefault="00C66422" w:rsidP="00C66422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2665D2A" w14:textId="356CA182" w:rsidR="00C66422" w:rsidRPr="00611211" w:rsidRDefault="00DA652B" w:rsidP="00C66422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C66422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REFERENCE1</w:t>
            </w:r>
          </w:p>
        </w:tc>
      </w:tr>
      <w:tr w:rsidR="00391FF9" w:rsidRPr="00611211" w14:paraId="38415D99" w14:textId="77777777" w:rsidTr="00DA652B">
        <w:tc>
          <w:tcPr>
            <w:tcW w:w="575" w:type="dxa"/>
            <w:vMerge w:val="restart"/>
          </w:tcPr>
          <w:p w14:paraId="73EF4F87" w14:textId="27396F5C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3ECAEDDF" w14:textId="77E32360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Vendor Remark</w:t>
            </w:r>
          </w:p>
        </w:tc>
        <w:tc>
          <w:tcPr>
            <w:tcW w:w="1505" w:type="dxa"/>
          </w:tcPr>
          <w:p w14:paraId="0A14595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9B4CDA0" w14:textId="6A8C67D6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Vendor Remark</w:t>
            </w:r>
          </w:p>
        </w:tc>
      </w:tr>
      <w:tr w:rsidR="00391FF9" w:rsidRPr="00611211" w14:paraId="35E59EE7" w14:textId="77777777" w:rsidTr="00DA652B">
        <w:tc>
          <w:tcPr>
            <w:tcW w:w="575" w:type="dxa"/>
            <w:vMerge/>
          </w:tcPr>
          <w:p w14:paraId="3EB094B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45298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7417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5764944" w14:textId="73DAB23D" w:rsidR="00391FF9" w:rsidRPr="00611211" w:rsidRDefault="00D2190D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VARCHAR2(30</w:t>
            </w:r>
            <w:r w:rsidR="00391FF9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391FF9" w:rsidRPr="00611211" w14:paraId="2DA98083" w14:textId="77777777" w:rsidTr="00DA652B">
        <w:tc>
          <w:tcPr>
            <w:tcW w:w="575" w:type="dxa"/>
            <w:vMerge/>
          </w:tcPr>
          <w:p w14:paraId="450DDEA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AB9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7ADAE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B2BE2D3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5AB2621B" w14:textId="77777777" w:rsidTr="00DA652B">
        <w:tc>
          <w:tcPr>
            <w:tcW w:w="575" w:type="dxa"/>
            <w:vMerge/>
          </w:tcPr>
          <w:p w14:paraId="5AB3DC7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E520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E576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9ABB101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59ED68E9" w14:textId="77777777" w:rsidTr="00DA652B">
        <w:tc>
          <w:tcPr>
            <w:tcW w:w="575" w:type="dxa"/>
            <w:vMerge/>
          </w:tcPr>
          <w:p w14:paraId="086A917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5BF63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200C63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BFFA2D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05F81209" w14:textId="77777777" w:rsidTr="00DA652B">
        <w:tc>
          <w:tcPr>
            <w:tcW w:w="575" w:type="dxa"/>
            <w:vMerge/>
          </w:tcPr>
          <w:p w14:paraId="03DEA75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5546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447B1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E33029C" w14:textId="4993FD26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638756C9" w14:textId="77777777" w:rsidTr="00DA652B">
        <w:tc>
          <w:tcPr>
            <w:tcW w:w="575" w:type="dxa"/>
            <w:vMerge/>
          </w:tcPr>
          <w:p w14:paraId="18D8A46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71785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BE33F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3DB6A3D" w14:textId="6A9F5AAD" w:rsidR="00391FF9" w:rsidRPr="00611211" w:rsidRDefault="00DA652B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VENDOR_REMARK</w:t>
            </w:r>
          </w:p>
        </w:tc>
      </w:tr>
      <w:tr w:rsidR="00391FF9" w:rsidRPr="00611211" w14:paraId="7819B676" w14:textId="77777777" w:rsidTr="00DA652B">
        <w:tc>
          <w:tcPr>
            <w:tcW w:w="575" w:type="dxa"/>
            <w:vMerge w:val="restart"/>
          </w:tcPr>
          <w:p w14:paraId="5A1958CD" w14:textId="6CE55538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19708D03" w14:textId="5365F545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Receipt Date</w:t>
            </w:r>
          </w:p>
        </w:tc>
        <w:tc>
          <w:tcPr>
            <w:tcW w:w="1505" w:type="dxa"/>
          </w:tcPr>
          <w:p w14:paraId="0DDE6C15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E519C0" w14:textId="461650F2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Receipt Date</w:t>
            </w:r>
          </w:p>
        </w:tc>
      </w:tr>
      <w:tr w:rsidR="00391FF9" w:rsidRPr="00611211" w14:paraId="18B1E1AB" w14:textId="77777777" w:rsidTr="00DA652B">
        <w:tc>
          <w:tcPr>
            <w:tcW w:w="575" w:type="dxa"/>
            <w:vMerge/>
          </w:tcPr>
          <w:p w14:paraId="0D79B34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E029C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AF6F7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997C097" w14:textId="77777777" w:rsidR="00391FF9" w:rsidRPr="00611211" w:rsidRDefault="00D2190D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Number(8)</w:t>
            </w:r>
          </w:p>
          <w:p w14:paraId="1F54F118" w14:textId="75E3FD1E" w:rsidR="00DB0089" w:rsidRPr="00611211" w:rsidRDefault="00DB008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 xml:space="preserve">Format : </w:t>
            </w:r>
            <w:proofErr w:type="spellStart"/>
            <w:r w:rsidRPr="00611211">
              <w:rPr>
                <w:color w:val="000000" w:themeColor="text1"/>
                <w:lang w:bidi="en-US"/>
              </w:rPr>
              <w:t>yyyymmdd</w:t>
            </w:r>
            <w:proofErr w:type="spellEnd"/>
          </w:p>
        </w:tc>
      </w:tr>
      <w:tr w:rsidR="00391FF9" w:rsidRPr="00611211" w14:paraId="7DCAF8E4" w14:textId="77777777" w:rsidTr="00DA652B">
        <w:tc>
          <w:tcPr>
            <w:tcW w:w="575" w:type="dxa"/>
            <w:vMerge/>
          </w:tcPr>
          <w:p w14:paraId="7B2B0D3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A7351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BECF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AFDD56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109F0D36" w14:textId="77777777" w:rsidTr="00DA652B">
        <w:tc>
          <w:tcPr>
            <w:tcW w:w="575" w:type="dxa"/>
            <w:vMerge/>
          </w:tcPr>
          <w:p w14:paraId="6EBB3C0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FC07C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C25E2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5A25B8E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53A2FFF6" w14:textId="77777777" w:rsidTr="00DA652B">
        <w:tc>
          <w:tcPr>
            <w:tcW w:w="575" w:type="dxa"/>
            <w:vMerge/>
          </w:tcPr>
          <w:p w14:paraId="40CA940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9EA2D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DA166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9B4B43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44BE7890" w14:textId="77777777" w:rsidTr="00DA652B">
        <w:tc>
          <w:tcPr>
            <w:tcW w:w="575" w:type="dxa"/>
            <w:vMerge/>
          </w:tcPr>
          <w:p w14:paraId="2F426A2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B96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A79C3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2021D3" w14:textId="7067BBC6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51FBF9D1" w14:textId="77777777" w:rsidTr="00DA652B">
        <w:tc>
          <w:tcPr>
            <w:tcW w:w="575" w:type="dxa"/>
            <w:vMerge/>
          </w:tcPr>
          <w:p w14:paraId="5A240F2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5C85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C2CF6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F9A6AB2" w14:textId="4458842F" w:rsidR="00391FF9" w:rsidRPr="00611211" w:rsidRDefault="00DA652B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RECEIPT_DATE</w:t>
            </w:r>
          </w:p>
        </w:tc>
      </w:tr>
      <w:tr w:rsidR="00391FF9" w:rsidRPr="00611211" w14:paraId="745156C4" w14:textId="77777777" w:rsidTr="00DA652B">
        <w:tc>
          <w:tcPr>
            <w:tcW w:w="575" w:type="dxa"/>
            <w:vMerge w:val="restart"/>
          </w:tcPr>
          <w:p w14:paraId="4AABA7E2" w14:textId="5629C87E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36546497" w14:textId="265253AB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Receipt Time</w:t>
            </w:r>
          </w:p>
        </w:tc>
        <w:tc>
          <w:tcPr>
            <w:tcW w:w="1505" w:type="dxa"/>
          </w:tcPr>
          <w:p w14:paraId="5EA3C66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BFE42B1" w14:textId="4B389E11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Receipt Time</w:t>
            </w:r>
          </w:p>
        </w:tc>
      </w:tr>
      <w:tr w:rsidR="00391FF9" w:rsidRPr="00611211" w14:paraId="6AEFCFA2" w14:textId="77777777" w:rsidTr="00DA652B">
        <w:tc>
          <w:tcPr>
            <w:tcW w:w="575" w:type="dxa"/>
            <w:vMerge/>
          </w:tcPr>
          <w:p w14:paraId="6F7A8E9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BC4A2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74E52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51E228" w14:textId="77777777" w:rsidR="00391FF9" w:rsidRPr="00611211" w:rsidRDefault="00D2190D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Number(6)</w:t>
            </w:r>
          </w:p>
          <w:p w14:paraId="4C86D03F" w14:textId="5CA57D72" w:rsidR="00DB0089" w:rsidRPr="00611211" w:rsidRDefault="00DB0089" w:rsidP="00DB008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Format : hh24miss</w:t>
            </w:r>
          </w:p>
        </w:tc>
      </w:tr>
      <w:tr w:rsidR="00391FF9" w:rsidRPr="00611211" w14:paraId="11F5BD32" w14:textId="77777777" w:rsidTr="00DA652B">
        <w:tc>
          <w:tcPr>
            <w:tcW w:w="575" w:type="dxa"/>
            <w:vMerge/>
          </w:tcPr>
          <w:p w14:paraId="0CFD766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B3633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F332F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AF707DF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374945FE" w14:textId="77777777" w:rsidTr="00DA652B">
        <w:tc>
          <w:tcPr>
            <w:tcW w:w="575" w:type="dxa"/>
            <w:vMerge/>
          </w:tcPr>
          <w:p w14:paraId="1B67F01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71B24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D0985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6723ADF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2854A6E1" w14:textId="77777777" w:rsidTr="00DA652B">
        <w:tc>
          <w:tcPr>
            <w:tcW w:w="575" w:type="dxa"/>
            <w:vMerge/>
          </w:tcPr>
          <w:p w14:paraId="110EF7F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4B9EA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11C03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08A2A7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1A779DDF" w14:textId="77777777" w:rsidTr="00DA652B">
        <w:tc>
          <w:tcPr>
            <w:tcW w:w="575" w:type="dxa"/>
            <w:vMerge/>
          </w:tcPr>
          <w:p w14:paraId="5292C0C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979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965B0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D2E7628" w14:textId="628C8874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3D9CEC7B" w14:textId="77777777" w:rsidTr="00DA652B">
        <w:tc>
          <w:tcPr>
            <w:tcW w:w="575" w:type="dxa"/>
            <w:vMerge/>
          </w:tcPr>
          <w:p w14:paraId="79F0367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69E3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D0914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2631156" w14:textId="4CEE45BC" w:rsidR="00391FF9" w:rsidRPr="00611211" w:rsidRDefault="00DA652B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RECEIPT_TIME</w:t>
            </w:r>
          </w:p>
        </w:tc>
      </w:tr>
      <w:tr w:rsidR="00391FF9" w:rsidRPr="00611211" w14:paraId="3E53A93F" w14:textId="77777777" w:rsidTr="00DA652B">
        <w:tc>
          <w:tcPr>
            <w:tcW w:w="575" w:type="dxa"/>
            <w:vMerge w:val="restart"/>
          </w:tcPr>
          <w:p w14:paraId="26FC0835" w14:textId="4D4F769D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2DD3B26C" w14:textId="45498358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Reason Code</w:t>
            </w:r>
          </w:p>
        </w:tc>
        <w:tc>
          <w:tcPr>
            <w:tcW w:w="1505" w:type="dxa"/>
          </w:tcPr>
          <w:p w14:paraId="2D70928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2B329B3" w14:textId="48C027FB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Reason Code</w:t>
            </w:r>
          </w:p>
        </w:tc>
      </w:tr>
      <w:tr w:rsidR="00391FF9" w:rsidRPr="00611211" w14:paraId="2F5E926A" w14:textId="77777777" w:rsidTr="00DA652B">
        <w:tc>
          <w:tcPr>
            <w:tcW w:w="575" w:type="dxa"/>
            <w:vMerge/>
          </w:tcPr>
          <w:p w14:paraId="2A909AF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6081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C0443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1053211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VARCHAR2(3)</w:t>
            </w:r>
          </w:p>
        </w:tc>
      </w:tr>
      <w:tr w:rsidR="00391FF9" w:rsidRPr="00611211" w14:paraId="1D2A95CB" w14:textId="77777777" w:rsidTr="00DA652B">
        <w:tc>
          <w:tcPr>
            <w:tcW w:w="575" w:type="dxa"/>
            <w:vMerge/>
          </w:tcPr>
          <w:p w14:paraId="5A23B6F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2FD08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5F322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F1469C6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1A518B95" w14:textId="77777777" w:rsidTr="00DA652B">
        <w:tc>
          <w:tcPr>
            <w:tcW w:w="575" w:type="dxa"/>
            <w:vMerge/>
          </w:tcPr>
          <w:p w14:paraId="05C13D7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5F412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53C0A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E136D37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2B0AFAEB" w14:textId="77777777" w:rsidTr="00DA652B">
        <w:tc>
          <w:tcPr>
            <w:tcW w:w="575" w:type="dxa"/>
            <w:vMerge/>
          </w:tcPr>
          <w:p w14:paraId="45649A3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7DD81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D80AE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02809C0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32FC5AEC" w14:textId="77777777" w:rsidTr="00DA652B">
        <w:tc>
          <w:tcPr>
            <w:tcW w:w="575" w:type="dxa"/>
            <w:vMerge/>
          </w:tcPr>
          <w:p w14:paraId="5F48DFF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C5C5D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4406F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3CC62EF" w14:textId="444B7861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1A6643E2" w14:textId="77777777" w:rsidTr="00DA652B">
        <w:tc>
          <w:tcPr>
            <w:tcW w:w="575" w:type="dxa"/>
            <w:vMerge/>
          </w:tcPr>
          <w:p w14:paraId="1638D00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14A2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D76B9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F46CE54" w14:textId="21F2D7F1" w:rsidR="00391FF9" w:rsidRPr="00611211" w:rsidRDefault="007A62D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XCUST_LINFOX_RCV_TBL.REASON</w:t>
            </w:r>
            <w:r w:rsidR="00391FF9" w:rsidRPr="00611211">
              <w:rPr>
                <w:color w:val="000000" w:themeColor="text1"/>
                <w:lang w:bidi="th-TH"/>
              </w:rPr>
              <w:t>_CODE</w:t>
            </w:r>
          </w:p>
        </w:tc>
      </w:tr>
      <w:tr w:rsidR="00391FF9" w:rsidRPr="00611211" w14:paraId="01614B58" w14:textId="77777777" w:rsidTr="00DA652B">
        <w:tc>
          <w:tcPr>
            <w:tcW w:w="575" w:type="dxa"/>
            <w:vMerge w:val="restart"/>
          </w:tcPr>
          <w:p w14:paraId="604706FF" w14:textId="7C863880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1FE452EF" w14:textId="30409A71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Location</w:t>
            </w:r>
          </w:p>
        </w:tc>
        <w:tc>
          <w:tcPr>
            <w:tcW w:w="1505" w:type="dxa"/>
          </w:tcPr>
          <w:p w14:paraId="154E5CB0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4698D0" w14:textId="65340224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Location</w:t>
            </w:r>
          </w:p>
        </w:tc>
      </w:tr>
      <w:tr w:rsidR="00391FF9" w:rsidRPr="00611211" w14:paraId="30A1638C" w14:textId="77777777" w:rsidTr="00DA652B">
        <w:tc>
          <w:tcPr>
            <w:tcW w:w="575" w:type="dxa"/>
            <w:vMerge/>
          </w:tcPr>
          <w:p w14:paraId="0C94121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879D4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A9A1B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EADE7C6" w14:textId="3BC35E54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VARCHAR2(20</w:t>
            </w:r>
            <w:r w:rsidR="00391FF9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391FF9" w:rsidRPr="00611211" w14:paraId="35575215" w14:textId="77777777" w:rsidTr="00DA652B">
        <w:tc>
          <w:tcPr>
            <w:tcW w:w="575" w:type="dxa"/>
            <w:vMerge/>
          </w:tcPr>
          <w:p w14:paraId="3A74AE1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7F6C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D3409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B624E00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7C716712" w14:textId="77777777" w:rsidTr="00DA652B">
        <w:tc>
          <w:tcPr>
            <w:tcW w:w="575" w:type="dxa"/>
            <w:vMerge/>
          </w:tcPr>
          <w:p w14:paraId="71F4C1A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B6DFB7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B14F9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4481599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29403CAD" w14:textId="77777777" w:rsidTr="00DA652B">
        <w:tc>
          <w:tcPr>
            <w:tcW w:w="575" w:type="dxa"/>
            <w:vMerge/>
          </w:tcPr>
          <w:p w14:paraId="258C0B3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7D3A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9F020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61EDE3A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7FC96105" w14:textId="77777777" w:rsidTr="00DA652B">
        <w:tc>
          <w:tcPr>
            <w:tcW w:w="575" w:type="dxa"/>
            <w:vMerge/>
          </w:tcPr>
          <w:p w14:paraId="2064780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E9A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7C67F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BAE10DB" w14:textId="17054DB6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4F1925AA" w14:textId="77777777" w:rsidTr="00DA652B">
        <w:tc>
          <w:tcPr>
            <w:tcW w:w="575" w:type="dxa"/>
            <w:vMerge/>
          </w:tcPr>
          <w:p w14:paraId="6B9BF73F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692498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ADCD0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9FA8BC" w14:textId="69F8194C" w:rsidR="00391FF9" w:rsidRPr="00611211" w:rsidRDefault="007A62D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LOCATION</w:t>
            </w:r>
          </w:p>
        </w:tc>
      </w:tr>
      <w:tr w:rsidR="00391FF9" w:rsidRPr="00611211" w14:paraId="0E25D7D6" w14:textId="77777777" w:rsidTr="00DA652B">
        <w:tc>
          <w:tcPr>
            <w:tcW w:w="575" w:type="dxa"/>
            <w:vMerge w:val="restart"/>
          </w:tcPr>
          <w:p w14:paraId="6DBEB4E9" w14:textId="6037B49C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482F397E" w14:textId="52228669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UOM1</w:t>
            </w:r>
          </w:p>
        </w:tc>
        <w:tc>
          <w:tcPr>
            <w:tcW w:w="1505" w:type="dxa"/>
          </w:tcPr>
          <w:p w14:paraId="56BD7183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CB88728" w14:textId="24129A9E" w:rsidR="00391FF9" w:rsidRPr="00611211" w:rsidRDefault="009215C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UOM1</w:t>
            </w:r>
          </w:p>
        </w:tc>
      </w:tr>
      <w:tr w:rsidR="00391FF9" w:rsidRPr="00611211" w14:paraId="6576F85C" w14:textId="77777777" w:rsidTr="00DA652B">
        <w:tc>
          <w:tcPr>
            <w:tcW w:w="575" w:type="dxa"/>
            <w:vMerge/>
          </w:tcPr>
          <w:p w14:paraId="5CD5D919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F6824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F1A53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25C996E" w14:textId="3FB5A8B4" w:rsidR="00391FF9" w:rsidRPr="00611211" w:rsidRDefault="007F7CB7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</w:t>
            </w:r>
            <w:r w:rsidR="00391FF9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391FF9" w:rsidRPr="00611211" w14:paraId="75880EB9" w14:textId="77777777" w:rsidTr="00DA652B">
        <w:tc>
          <w:tcPr>
            <w:tcW w:w="575" w:type="dxa"/>
            <w:vMerge/>
          </w:tcPr>
          <w:p w14:paraId="2022D4BD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81F0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DBAE4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BAC0EC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73F79846" w14:textId="77777777" w:rsidTr="00DA652B">
        <w:tc>
          <w:tcPr>
            <w:tcW w:w="575" w:type="dxa"/>
            <w:vMerge/>
          </w:tcPr>
          <w:p w14:paraId="7FA9CC1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084695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889812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B3ED17E" w14:textId="77777777" w:rsidR="00391FF9" w:rsidRPr="00611211" w:rsidRDefault="00391FF9" w:rsidP="00DA652B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391FF9" w:rsidRPr="00611211" w14:paraId="585DCAA3" w14:textId="77777777" w:rsidTr="00DA652B">
        <w:tc>
          <w:tcPr>
            <w:tcW w:w="575" w:type="dxa"/>
            <w:vMerge/>
          </w:tcPr>
          <w:p w14:paraId="7C99BCE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F0ACF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28E28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7879B4D" w14:textId="77777777" w:rsidR="00391FF9" w:rsidRPr="00611211" w:rsidRDefault="00391FF9" w:rsidP="00DA652B">
            <w:pPr>
              <w:rPr>
                <w:color w:val="000000" w:themeColor="text1"/>
              </w:rPr>
            </w:pPr>
          </w:p>
        </w:tc>
      </w:tr>
      <w:tr w:rsidR="00391FF9" w:rsidRPr="00611211" w14:paraId="43D25BE4" w14:textId="77777777" w:rsidTr="00DA652B">
        <w:tc>
          <w:tcPr>
            <w:tcW w:w="575" w:type="dxa"/>
            <w:vMerge/>
          </w:tcPr>
          <w:p w14:paraId="2133BE1C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110B6A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FDA24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59081D9" w14:textId="4F23618A" w:rsidR="00391FF9" w:rsidRPr="00611211" w:rsidRDefault="00391FF9" w:rsidP="00DA652B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391FF9" w:rsidRPr="00611211" w14:paraId="681CBC60" w14:textId="77777777" w:rsidTr="00DA652B">
        <w:tc>
          <w:tcPr>
            <w:tcW w:w="575" w:type="dxa"/>
            <w:vMerge/>
          </w:tcPr>
          <w:p w14:paraId="781C0F9E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901FC6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1FE70B" w14:textId="77777777" w:rsidR="00391FF9" w:rsidRPr="00611211" w:rsidRDefault="00391FF9" w:rsidP="00DA652B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5EF4AFE" w14:textId="1048B092" w:rsidR="00391FF9" w:rsidRPr="00611211" w:rsidRDefault="007A62DC" w:rsidP="00DA652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391FF9" w:rsidRPr="00611211">
              <w:rPr>
                <w:color w:val="000000" w:themeColor="text1"/>
                <w:lang w:bidi="th-TH"/>
              </w:rPr>
              <w:t>_RCV_TBL.</w:t>
            </w:r>
            <w:r w:rsidRPr="00611211">
              <w:rPr>
                <w:color w:val="000000" w:themeColor="text1"/>
                <w:lang w:bidi="th-TH"/>
              </w:rPr>
              <w:t>UOM1</w:t>
            </w:r>
          </w:p>
        </w:tc>
      </w:tr>
      <w:tr w:rsidR="00474B84" w:rsidRPr="00611211" w14:paraId="6A9EC3D2" w14:textId="77777777" w:rsidTr="00D562C9">
        <w:tc>
          <w:tcPr>
            <w:tcW w:w="575" w:type="dxa"/>
            <w:vMerge w:val="restart"/>
          </w:tcPr>
          <w:p w14:paraId="1DDF2708" w14:textId="3B22365C" w:rsidR="00474B84" w:rsidRPr="00611211" w:rsidRDefault="00391FF9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4E92F6E" w14:textId="640A4266" w:rsidR="00474B84" w:rsidRPr="00611211" w:rsidRDefault="00391FF9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lang w:eastAsia="en-US" w:bidi="th-TH"/>
              </w:rPr>
              <w:t>UOM2</w:t>
            </w:r>
          </w:p>
        </w:tc>
        <w:tc>
          <w:tcPr>
            <w:tcW w:w="1505" w:type="dxa"/>
          </w:tcPr>
          <w:p w14:paraId="50CD5A6A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63E26E49" w:rsidR="00474B84" w:rsidRPr="00611211" w:rsidRDefault="009215CC" w:rsidP="00D562C9">
            <w:pPr>
              <w:rPr>
                <w:color w:val="000000" w:themeColor="text1"/>
                <w:lang w:bidi="th-TH"/>
              </w:rPr>
            </w:pPr>
            <w:r w:rsidRPr="00611211">
              <w:rPr>
                <w:lang w:eastAsia="en-US" w:bidi="th-TH"/>
              </w:rPr>
              <w:t>UOM2</w:t>
            </w:r>
          </w:p>
        </w:tc>
      </w:tr>
      <w:tr w:rsidR="00474B84" w:rsidRPr="00611211" w14:paraId="54830F4D" w14:textId="77777777" w:rsidTr="00D562C9">
        <w:tc>
          <w:tcPr>
            <w:tcW w:w="575" w:type="dxa"/>
            <w:vMerge/>
          </w:tcPr>
          <w:p w14:paraId="67CB48BF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0071B509" w:rsidR="00474B84" w:rsidRPr="00611211" w:rsidRDefault="007F7CB7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</w:t>
            </w:r>
            <w:r w:rsidR="00474B84" w:rsidRPr="00611211">
              <w:rPr>
                <w:color w:val="000000" w:themeColor="text1"/>
                <w:lang w:bidi="en-US"/>
              </w:rPr>
              <w:t>)</w:t>
            </w:r>
          </w:p>
        </w:tc>
      </w:tr>
      <w:tr w:rsidR="00474B84" w:rsidRPr="00611211" w14:paraId="5956ECD7" w14:textId="77777777" w:rsidTr="00D562C9">
        <w:tc>
          <w:tcPr>
            <w:tcW w:w="575" w:type="dxa"/>
            <w:vMerge/>
          </w:tcPr>
          <w:p w14:paraId="42EED8E9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611211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611211" w14:paraId="2D897F71" w14:textId="77777777" w:rsidTr="00D562C9">
        <w:tc>
          <w:tcPr>
            <w:tcW w:w="575" w:type="dxa"/>
            <w:vMerge/>
          </w:tcPr>
          <w:p w14:paraId="76C8E4F2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611211" w:rsidRDefault="00474B84" w:rsidP="00D562C9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474B84" w:rsidRPr="00611211" w14:paraId="64FE76B6" w14:textId="77777777" w:rsidTr="00D562C9">
        <w:tc>
          <w:tcPr>
            <w:tcW w:w="575" w:type="dxa"/>
            <w:vMerge/>
          </w:tcPr>
          <w:p w14:paraId="0EEAE287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611211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611211" w14:paraId="425C0B94" w14:textId="77777777" w:rsidTr="00D562C9">
        <w:tc>
          <w:tcPr>
            <w:tcW w:w="575" w:type="dxa"/>
            <w:vMerge/>
          </w:tcPr>
          <w:p w14:paraId="111D1BC8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341AA29C" w:rsidR="00474B84" w:rsidRPr="00611211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จากระบบ </w:t>
            </w:r>
            <w:r w:rsidR="009215CC" w:rsidRPr="00611211"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611211" w14:paraId="6E147242" w14:textId="77777777" w:rsidTr="00D562C9">
        <w:tc>
          <w:tcPr>
            <w:tcW w:w="575" w:type="dxa"/>
            <w:vMerge/>
          </w:tcPr>
          <w:p w14:paraId="6035019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611211" w:rsidRDefault="00474B84" w:rsidP="00D562C9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0D44EAD1" w:rsidR="00474B84" w:rsidRPr="00611211" w:rsidRDefault="00474B84" w:rsidP="00E6523D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="00DE7E83" w:rsidRPr="00611211">
              <w:rPr>
                <w:color w:val="000000" w:themeColor="text1"/>
                <w:lang w:bidi="th-TH"/>
              </w:rPr>
              <w:t>_TBL.</w:t>
            </w:r>
            <w:r w:rsidR="007A62DC" w:rsidRPr="00611211">
              <w:rPr>
                <w:color w:val="000000" w:themeColor="text1"/>
                <w:lang w:bidi="th-TH"/>
              </w:rPr>
              <w:t>UOM2</w:t>
            </w:r>
          </w:p>
        </w:tc>
      </w:tr>
      <w:tr w:rsidR="002F4183" w:rsidRPr="00611211" w14:paraId="47C3CAC2" w14:textId="77777777" w:rsidTr="00462462">
        <w:tc>
          <w:tcPr>
            <w:tcW w:w="575" w:type="dxa"/>
            <w:vMerge w:val="restart"/>
          </w:tcPr>
          <w:p w14:paraId="13B2422A" w14:textId="66B20CFC" w:rsidR="002F4183" w:rsidRPr="00611211" w:rsidRDefault="00391FF9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proofErr w:type="spellStart"/>
            <w:r w:rsidRPr="00611211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611211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611211">
              <w:rPr>
                <w:color w:val="000000" w:themeColor="text1"/>
                <w:lang w:bidi="th-TH"/>
              </w:rPr>
              <w:t xml:space="preserve">validate </w:t>
            </w:r>
            <w:r w:rsidRPr="00611211">
              <w:rPr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611211" w14:paraId="4202E947" w14:textId="77777777" w:rsidTr="00462462">
        <w:tc>
          <w:tcPr>
            <w:tcW w:w="575" w:type="dxa"/>
            <w:vMerge/>
          </w:tcPr>
          <w:p w14:paraId="3D463DC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611211" w14:paraId="13AFD3E7" w14:textId="77777777" w:rsidTr="00462462">
        <w:tc>
          <w:tcPr>
            <w:tcW w:w="575" w:type="dxa"/>
            <w:vMerge/>
          </w:tcPr>
          <w:p w14:paraId="04BC2FD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621E0173" w14:textId="77777777" w:rsidTr="00462462">
        <w:tc>
          <w:tcPr>
            <w:tcW w:w="575" w:type="dxa"/>
            <w:vMerge/>
          </w:tcPr>
          <w:p w14:paraId="5B60FC8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No</w:t>
            </w:r>
          </w:p>
        </w:tc>
      </w:tr>
      <w:tr w:rsidR="002F4183" w:rsidRPr="00611211" w14:paraId="09438425" w14:textId="77777777" w:rsidTr="00462462">
        <w:tc>
          <w:tcPr>
            <w:tcW w:w="575" w:type="dxa"/>
            <w:vMerge/>
          </w:tcPr>
          <w:p w14:paraId="342A765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 = VALIDATE PASS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VALIDATE NOT PASS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611211" w14:paraId="5B64757C" w14:textId="77777777" w:rsidTr="00462462">
        <w:tc>
          <w:tcPr>
            <w:tcW w:w="575" w:type="dxa"/>
            <w:vMerge/>
          </w:tcPr>
          <w:p w14:paraId="7E312A9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6A9B7507" w14:textId="77777777" w:rsidTr="00462462">
        <w:tc>
          <w:tcPr>
            <w:tcW w:w="575" w:type="dxa"/>
            <w:vMerge/>
          </w:tcPr>
          <w:p w14:paraId="37FC059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5D14CB18" w:rsidR="002F4183" w:rsidRPr="00611211" w:rsidRDefault="00474B84" w:rsidP="00B708C6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</w:t>
            </w:r>
            <w:r w:rsidR="002F4183" w:rsidRPr="00611211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611211" w14:paraId="7D8FE062" w14:textId="77777777" w:rsidTr="00462462">
        <w:tc>
          <w:tcPr>
            <w:tcW w:w="575" w:type="dxa"/>
            <w:vMerge w:val="restart"/>
          </w:tcPr>
          <w:p w14:paraId="68E58906" w14:textId="35AD109A" w:rsidR="002F4183" w:rsidRPr="00611211" w:rsidRDefault="00391FF9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611211">
              <w:rPr>
                <w:color w:val="000000" w:themeColor="text1"/>
                <w:lang w:bidi="th-TH"/>
              </w:rPr>
              <w:t xml:space="preserve">Import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611211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611211" w14:paraId="500DB0EE" w14:textId="77777777" w:rsidTr="00462462">
        <w:tc>
          <w:tcPr>
            <w:tcW w:w="575" w:type="dxa"/>
            <w:vMerge/>
          </w:tcPr>
          <w:p w14:paraId="139FFBB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611211" w14:paraId="44B34191" w14:textId="77777777" w:rsidTr="00462462">
        <w:tc>
          <w:tcPr>
            <w:tcW w:w="575" w:type="dxa"/>
            <w:vMerge/>
          </w:tcPr>
          <w:p w14:paraId="38497F1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4BD09AE3" w14:textId="77777777" w:rsidTr="00462462">
        <w:tc>
          <w:tcPr>
            <w:tcW w:w="575" w:type="dxa"/>
            <w:vMerge/>
          </w:tcPr>
          <w:p w14:paraId="2BE738B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No</w:t>
            </w:r>
          </w:p>
        </w:tc>
      </w:tr>
      <w:tr w:rsidR="002F4183" w:rsidRPr="00611211" w14:paraId="7D808FC4" w14:textId="77777777" w:rsidTr="00462462">
        <w:tc>
          <w:tcPr>
            <w:tcW w:w="575" w:type="dxa"/>
            <w:vMerge/>
          </w:tcPr>
          <w:p w14:paraId="1CD2D33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611211" w14:paraId="7FA0803D" w14:textId="77777777" w:rsidTr="00462462">
        <w:tc>
          <w:tcPr>
            <w:tcW w:w="575" w:type="dxa"/>
            <w:vMerge/>
          </w:tcPr>
          <w:p w14:paraId="481846B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1522AD0A" w14:textId="77777777" w:rsidTr="00462462">
        <w:tc>
          <w:tcPr>
            <w:tcW w:w="575" w:type="dxa"/>
            <w:vMerge/>
          </w:tcPr>
          <w:p w14:paraId="4B64B140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4C803ACF" w:rsidR="002F4183" w:rsidRPr="00611211" w:rsidRDefault="00474B84" w:rsidP="00E6523D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</w:t>
            </w:r>
            <w:r w:rsidR="002F4183" w:rsidRPr="00611211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611211" w14:paraId="70CC95F6" w14:textId="77777777" w:rsidTr="00462462">
        <w:tc>
          <w:tcPr>
            <w:tcW w:w="575" w:type="dxa"/>
            <w:vMerge w:val="restart"/>
          </w:tcPr>
          <w:p w14:paraId="6E550A28" w14:textId="1ED53EED" w:rsidR="002F4183" w:rsidRPr="00611211" w:rsidRDefault="00391FF9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611211" w:rsidRDefault="002F4183" w:rsidP="00B708C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611211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611211" w14:paraId="2CFD83E1" w14:textId="77777777" w:rsidTr="00462462">
        <w:tc>
          <w:tcPr>
            <w:tcW w:w="575" w:type="dxa"/>
            <w:vMerge/>
          </w:tcPr>
          <w:p w14:paraId="73A1EF5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611211" w14:paraId="0EE8DA62" w14:textId="77777777" w:rsidTr="00462462">
        <w:tc>
          <w:tcPr>
            <w:tcW w:w="575" w:type="dxa"/>
            <w:vMerge/>
          </w:tcPr>
          <w:p w14:paraId="14B91C5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0907D374" w14:textId="77777777" w:rsidTr="00462462">
        <w:tc>
          <w:tcPr>
            <w:tcW w:w="575" w:type="dxa"/>
            <w:vMerge/>
          </w:tcPr>
          <w:p w14:paraId="160E9C4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611211" w:rsidRDefault="002F4183" w:rsidP="00B708C6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No</w:t>
            </w:r>
          </w:p>
        </w:tc>
      </w:tr>
      <w:tr w:rsidR="002F4183" w:rsidRPr="00611211" w14:paraId="3909AD15" w14:textId="77777777" w:rsidTr="00462462">
        <w:tc>
          <w:tcPr>
            <w:tcW w:w="575" w:type="dxa"/>
            <w:vMerge/>
          </w:tcPr>
          <w:p w14:paraId="0C47BF8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082B131B" w14:textId="77777777" w:rsidTr="00462462">
        <w:tc>
          <w:tcPr>
            <w:tcW w:w="575" w:type="dxa"/>
            <w:vMerge/>
          </w:tcPr>
          <w:p w14:paraId="4341CCC7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611211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611211" w14:paraId="114A1700" w14:textId="77777777" w:rsidTr="00462462">
        <w:tc>
          <w:tcPr>
            <w:tcW w:w="575" w:type="dxa"/>
            <w:vMerge/>
          </w:tcPr>
          <w:p w14:paraId="7788B6B1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611211" w:rsidRDefault="002F4183" w:rsidP="00B708C6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56C9AB36" w:rsidR="002F4183" w:rsidRPr="00611211" w:rsidRDefault="00474B84" w:rsidP="00E6523D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</w:t>
            </w:r>
            <w:r w:rsidR="007A62DC" w:rsidRPr="00611211">
              <w:rPr>
                <w:color w:val="000000" w:themeColor="text1"/>
                <w:lang w:bidi="th-TH"/>
              </w:rPr>
              <w:t>LINFOX</w:t>
            </w:r>
            <w:r w:rsidR="003B6474" w:rsidRPr="00611211">
              <w:rPr>
                <w:color w:val="000000" w:themeColor="text1"/>
                <w:lang w:bidi="th-TH"/>
              </w:rPr>
              <w:t>_RCV</w:t>
            </w:r>
            <w:r w:rsidRPr="00611211">
              <w:rPr>
                <w:color w:val="000000" w:themeColor="text1"/>
                <w:lang w:bidi="th-TH"/>
              </w:rPr>
              <w:t>_TBL</w:t>
            </w:r>
            <w:r w:rsidR="002F4183" w:rsidRPr="00611211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611211" w:rsidRDefault="002F4183" w:rsidP="002F4183">
      <w:pPr>
        <w:rPr>
          <w:color w:val="000000" w:themeColor="text1"/>
          <w:lang w:bidi="th-TH"/>
        </w:rPr>
      </w:pPr>
    </w:p>
    <w:p w14:paraId="5646A81B" w14:textId="77777777" w:rsidR="00BD36E8" w:rsidRPr="00611211" w:rsidRDefault="00BD36E8" w:rsidP="00BD36E8">
      <w:pPr>
        <w:rPr>
          <w:b/>
          <w:bCs/>
          <w:color w:val="000000" w:themeColor="text1"/>
          <w:lang w:bidi="th-TH"/>
        </w:rPr>
      </w:pPr>
      <w:proofErr w:type="gramStart"/>
      <w:r w:rsidRPr="00611211">
        <w:rPr>
          <w:b/>
          <w:bCs/>
          <w:color w:val="000000" w:themeColor="text1"/>
          <w:lang w:bidi="th-TH"/>
        </w:rPr>
        <w:t>Table :</w:t>
      </w:r>
      <w:proofErr w:type="gramEnd"/>
      <w:r w:rsidRPr="00611211">
        <w:rPr>
          <w:b/>
          <w:bCs/>
          <w:color w:val="000000" w:themeColor="text1"/>
          <w:lang w:bidi="th-TH"/>
        </w:rPr>
        <w:t xml:space="preserve"> XCUST_RCV_HEADERS_INTERFACE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BD36E8" w:rsidRPr="00611211" w14:paraId="4132B139" w14:textId="77777777" w:rsidTr="00515F37">
        <w:tc>
          <w:tcPr>
            <w:tcW w:w="575" w:type="dxa"/>
            <w:shd w:val="clear" w:color="auto" w:fill="D9D9D9"/>
          </w:tcPr>
          <w:p w14:paraId="6FAC09E5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6047A39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4D1A310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9698C28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BD36E8" w:rsidRPr="00611211" w14:paraId="4C8DBAE2" w14:textId="77777777" w:rsidTr="00515F37">
        <w:tc>
          <w:tcPr>
            <w:tcW w:w="575" w:type="dxa"/>
            <w:vMerge w:val="restart"/>
          </w:tcPr>
          <w:p w14:paraId="50C5B7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C21EF0E" w14:textId="77777777" w:rsidR="00BD36E8" w:rsidRPr="00611211" w:rsidRDefault="00BD36E8" w:rsidP="00515F37">
            <w:pPr>
              <w:rPr>
                <w:color w:val="000000" w:themeColor="text1"/>
                <w:cs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4CDCD0F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E4873C2" w14:textId="7A8341F0" w:rsidR="00BD36E8" w:rsidRPr="00611211" w:rsidRDefault="008516A0" w:rsidP="008516A0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ระบุเลขที่ </w:t>
            </w:r>
            <w:r w:rsidRPr="00611211">
              <w:rPr>
                <w:color w:val="000000" w:themeColor="text1"/>
                <w:lang w:bidi="th-TH"/>
              </w:rPr>
              <w:t>Linfox Receipt Number</w:t>
            </w:r>
          </w:p>
        </w:tc>
      </w:tr>
      <w:tr w:rsidR="00BD36E8" w:rsidRPr="00611211" w14:paraId="2B308C46" w14:textId="77777777" w:rsidTr="00515F37">
        <w:tc>
          <w:tcPr>
            <w:tcW w:w="575" w:type="dxa"/>
            <w:vMerge/>
          </w:tcPr>
          <w:p w14:paraId="74474F0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AFEB6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E7A8C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B4402E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VARCHAR2(30)</w:t>
            </w:r>
          </w:p>
        </w:tc>
      </w:tr>
      <w:tr w:rsidR="00BD36E8" w:rsidRPr="00611211" w14:paraId="7C464823" w14:textId="77777777" w:rsidTr="00515F37">
        <w:tc>
          <w:tcPr>
            <w:tcW w:w="575" w:type="dxa"/>
            <w:vMerge/>
          </w:tcPr>
          <w:p w14:paraId="0082150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6C63F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44A33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369D8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21B79EDF" w14:textId="77777777" w:rsidTr="00515F37">
        <w:tc>
          <w:tcPr>
            <w:tcW w:w="575" w:type="dxa"/>
            <w:vMerge/>
          </w:tcPr>
          <w:p w14:paraId="2F4A6F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B127C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50D31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FBFF21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3DCCF598" w14:textId="77777777" w:rsidTr="00515F37">
        <w:tc>
          <w:tcPr>
            <w:tcW w:w="575" w:type="dxa"/>
            <w:vMerge/>
          </w:tcPr>
          <w:p w14:paraId="1C56992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3EDD6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C005D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ACF20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5E651AD0" w14:textId="77777777" w:rsidTr="00515F37">
        <w:tc>
          <w:tcPr>
            <w:tcW w:w="575" w:type="dxa"/>
            <w:vMerge/>
          </w:tcPr>
          <w:p w14:paraId="7AF68A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BB31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520D8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DD2F1C" w14:textId="66FA6157" w:rsidR="00BD36E8" w:rsidRPr="00611211" w:rsidRDefault="00E91148" w:rsidP="008516A0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lang w:bidi="th-TH"/>
              </w:rPr>
              <w:t>_RCV_TBL.</w:t>
            </w:r>
            <w:r w:rsidR="008516A0" w:rsidRPr="00611211">
              <w:rPr>
                <w:color w:val="000000" w:themeColor="text1"/>
                <w:lang w:bidi="th-TH"/>
              </w:rPr>
              <w:t>reference1</w:t>
            </w:r>
          </w:p>
        </w:tc>
      </w:tr>
      <w:tr w:rsidR="00BD36E8" w:rsidRPr="00611211" w14:paraId="046B3C06" w14:textId="77777777" w:rsidTr="00515F37">
        <w:tc>
          <w:tcPr>
            <w:tcW w:w="575" w:type="dxa"/>
            <w:vMerge/>
          </w:tcPr>
          <w:p w14:paraId="67C28F0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F4F35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8A34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0DB87C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RCV_HEADERS_INTERFACE.HEADER_INTERFACE_ID</w:t>
            </w:r>
          </w:p>
        </w:tc>
      </w:tr>
      <w:tr w:rsidR="00BD36E8" w:rsidRPr="00611211" w14:paraId="7D50EC76" w14:textId="77777777" w:rsidTr="00515F37">
        <w:tc>
          <w:tcPr>
            <w:tcW w:w="575" w:type="dxa"/>
            <w:vMerge w:val="restart"/>
          </w:tcPr>
          <w:p w14:paraId="20EA76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DDFD1F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6E8688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34868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RCV SOURCE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ที่ต้องระบุในการ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Receipt</w:t>
            </w:r>
          </w:p>
          <w:p w14:paraId="0C1963E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45194DC2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VENDOR</w:t>
            </w:r>
          </w:p>
          <w:p w14:paraId="76C8ECF5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INVENTORY</w:t>
            </w:r>
          </w:p>
          <w:p w14:paraId="153758E9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TRANSFER ORDER</w:t>
            </w:r>
          </w:p>
          <w:p w14:paraId="075A9753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 xml:space="preserve">CUSTOMER </w:t>
            </w:r>
          </w:p>
          <w:p w14:paraId="396BF2D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222222"/>
                <w:shd w:val="clear" w:color="auto" w:fill="FFFFFF"/>
              </w:rPr>
              <w:t>OUTSOURCER</w:t>
            </w:r>
          </w:p>
        </w:tc>
      </w:tr>
      <w:tr w:rsidR="00BD36E8" w:rsidRPr="00611211" w14:paraId="202CDDB9" w14:textId="77777777" w:rsidTr="00515F37">
        <w:tc>
          <w:tcPr>
            <w:tcW w:w="575" w:type="dxa"/>
            <w:vMerge/>
          </w:tcPr>
          <w:p w14:paraId="248C65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1CCCE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EDE2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10BE3B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VARCHAR2(25)</w:t>
            </w:r>
          </w:p>
        </w:tc>
      </w:tr>
      <w:tr w:rsidR="00BD36E8" w:rsidRPr="00611211" w14:paraId="2AAF3898" w14:textId="77777777" w:rsidTr="00515F37">
        <w:tc>
          <w:tcPr>
            <w:tcW w:w="575" w:type="dxa"/>
            <w:vMerge/>
          </w:tcPr>
          <w:p w14:paraId="7442B2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CDD16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E7DA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1B7A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31D59F5" w14:textId="77777777" w:rsidTr="00515F37">
        <w:tc>
          <w:tcPr>
            <w:tcW w:w="575" w:type="dxa"/>
            <w:vMerge/>
          </w:tcPr>
          <w:p w14:paraId="1F1AD8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E39EE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396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7C747E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A24344C" w14:textId="77777777" w:rsidTr="00515F37">
        <w:tc>
          <w:tcPr>
            <w:tcW w:w="575" w:type="dxa"/>
            <w:vMerge/>
          </w:tcPr>
          <w:p w14:paraId="6810CFF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706E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A0B36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0EFD9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A699453" w14:textId="77777777" w:rsidTr="00515F37">
        <w:tc>
          <w:tcPr>
            <w:tcW w:w="575" w:type="dxa"/>
            <w:vMerge/>
          </w:tcPr>
          <w:p w14:paraId="19F70D4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C5CD3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5F729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BB744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:PARAMETER.RECEIPT_SOURCE</w:t>
            </w:r>
          </w:p>
        </w:tc>
      </w:tr>
      <w:tr w:rsidR="00BD36E8" w:rsidRPr="00611211" w14:paraId="06CEECFF" w14:textId="77777777" w:rsidTr="00515F37">
        <w:tc>
          <w:tcPr>
            <w:tcW w:w="575" w:type="dxa"/>
            <w:vMerge/>
          </w:tcPr>
          <w:p w14:paraId="3F6C210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BBA2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61FF6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8FEEF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RCV_HEADERS_INTERFACE.RECEIPT_SOURCE_CODE</w:t>
            </w:r>
          </w:p>
        </w:tc>
      </w:tr>
      <w:tr w:rsidR="00BD36E8" w:rsidRPr="00611211" w14:paraId="210BC041" w14:textId="77777777" w:rsidTr="00515F37">
        <w:tc>
          <w:tcPr>
            <w:tcW w:w="575" w:type="dxa"/>
            <w:vMerge w:val="restart"/>
          </w:tcPr>
          <w:p w14:paraId="4B66AAC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CB1B03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ASN Type</w:t>
            </w:r>
          </w:p>
        </w:tc>
        <w:tc>
          <w:tcPr>
            <w:tcW w:w="1457" w:type="dxa"/>
          </w:tcPr>
          <w:p w14:paraId="07C107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578EBE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ASN Type</w:t>
            </w:r>
            <w:r w:rsidRPr="00611211">
              <w:rPr>
                <w:color w:val="000000" w:themeColor="text1"/>
                <w:lang w:bidi="th-TH"/>
              </w:rPr>
              <w:t xml:space="preserve">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ใช้สำหรับ </w:t>
            </w:r>
            <w:r w:rsidRPr="00611211">
              <w:rPr>
                <w:color w:val="000000" w:themeColor="text1"/>
                <w:lang w:bidi="th-TH"/>
              </w:rPr>
              <w:t xml:space="preserve">interface </w:t>
            </w:r>
            <w:r w:rsidRPr="00611211">
              <w:rPr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BD36E8" w:rsidRPr="00611211" w14:paraId="4F192E50" w14:textId="77777777" w:rsidTr="00515F37">
        <w:tc>
          <w:tcPr>
            <w:tcW w:w="575" w:type="dxa"/>
            <w:vMerge/>
          </w:tcPr>
          <w:p w14:paraId="5ADB3E0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E85AA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EAA2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F565C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8112326" w14:textId="77777777" w:rsidTr="00515F37">
        <w:tc>
          <w:tcPr>
            <w:tcW w:w="575" w:type="dxa"/>
            <w:vMerge/>
          </w:tcPr>
          <w:p w14:paraId="1412821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165E3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2928F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1656EA" w14:textId="77777777" w:rsidR="00BD36E8" w:rsidRPr="00611211" w:rsidRDefault="00BD36E8" w:rsidP="00515F37">
            <w:pPr>
              <w:rPr>
                <w:color w:val="000000" w:themeColor="text1"/>
              </w:rPr>
            </w:pPr>
          </w:p>
        </w:tc>
      </w:tr>
      <w:tr w:rsidR="00BD36E8" w:rsidRPr="00611211" w14:paraId="03F8E57E" w14:textId="77777777" w:rsidTr="00515F37">
        <w:tc>
          <w:tcPr>
            <w:tcW w:w="575" w:type="dxa"/>
            <w:vMerge/>
          </w:tcPr>
          <w:p w14:paraId="447E685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564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580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32DA98" w14:textId="77777777" w:rsidR="00BD36E8" w:rsidRPr="00611211" w:rsidRDefault="00BD36E8" w:rsidP="00515F37">
            <w:pPr>
              <w:rPr>
                <w:color w:val="000000" w:themeColor="text1"/>
              </w:rPr>
            </w:pPr>
          </w:p>
        </w:tc>
      </w:tr>
      <w:tr w:rsidR="00BD36E8" w:rsidRPr="00611211" w14:paraId="097312C5" w14:textId="77777777" w:rsidTr="00515F37">
        <w:tc>
          <w:tcPr>
            <w:tcW w:w="575" w:type="dxa"/>
            <w:vMerge/>
          </w:tcPr>
          <w:p w14:paraId="7E88D84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F17C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9F24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557B97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2E584D6D" w14:textId="77777777" w:rsidTr="00515F37">
        <w:tc>
          <w:tcPr>
            <w:tcW w:w="575" w:type="dxa"/>
            <w:vMerge/>
          </w:tcPr>
          <w:p w14:paraId="1EA3CAE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AC211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7E3E0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1E881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“STD”</w:t>
            </w:r>
          </w:p>
        </w:tc>
      </w:tr>
      <w:tr w:rsidR="00BD36E8" w:rsidRPr="00611211" w14:paraId="2AFF1DE6" w14:textId="77777777" w:rsidTr="00515F37">
        <w:tc>
          <w:tcPr>
            <w:tcW w:w="575" w:type="dxa"/>
            <w:vMerge/>
          </w:tcPr>
          <w:p w14:paraId="0C9F0B5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83E2E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A566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656621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RCV_HEADERS_INTERFACE.ASN_TYPE</w:t>
            </w:r>
          </w:p>
        </w:tc>
      </w:tr>
      <w:tr w:rsidR="00BD36E8" w:rsidRPr="00611211" w14:paraId="4C2624CC" w14:textId="77777777" w:rsidTr="00515F37">
        <w:tc>
          <w:tcPr>
            <w:tcW w:w="575" w:type="dxa"/>
            <w:vMerge w:val="restart"/>
          </w:tcPr>
          <w:p w14:paraId="182AC3D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BA7ED4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3447161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271A8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ของการทำ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Interface Receipt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ประกอบด้วยค่าคงที่ต่อไปนี้ ที่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Oracle cloud </w:t>
            </w:r>
            <w:proofErr w:type="spellStart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>erp</w:t>
            </w:r>
            <w:proofErr w:type="spellEnd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กำหนด</w:t>
            </w:r>
          </w:p>
          <w:p w14:paraId="45320416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NEW</w:t>
            </w:r>
          </w:p>
          <w:p w14:paraId="2AD3A5AC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CREATE</w:t>
            </w:r>
          </w:p>
          <w:p w14:paraId="14877D9F" w14:textId="77777777" w:rsidR="00BD36E8" w:rsidRPr="00611211" w:rsidRDefault="00BD36E8" w:rsidP="00515F37">
            <w:pPr>
              <w:rPr>
                <w:color w:val="222222"/>
                <w:shd w:val="clear" w:color="auto" w:fill="FFFFFF"/>
              </w:rPr>
            </w:pPr>
            <w:r w:rsidRPr="00611211">
              <w:rPr>
                <w:color w:val="222222"/>
                <w:shd w:val="clear" w:color="auto" w:fill="FFFFFF"/>
              </w:rPr>
              <w:t>UPDATE</w:t>
            </w:r>
          </w:p>
          <w:p w14:paraId="2CEAF0D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222222"/>
                <w:shd w:val="clear" w:color="auto" w:fill="FFFFFF"/>
              </w:rPr>
              <w:t>CANCEL</w:t>
            </w:r>
          </w:p>
        </w:tc>
      </w:tr>
      <w:tr w:rsidR="00BD36E8" w:rsidRPr="00611211" w14:paraId="364D0F70" w14:textId="77777777" w:rsidTr="00515F37">
        <w:tc>
          <w:tcPr>
            <w:tcW w:w="575" w:type="dxa"/>
            <w:vMerge/>
          </w:tcPr>
          <w:p w14:paraId="6E5E84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D166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1B67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F140B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D96CDB4" w14:textId="77777777" w:rsidTr="00515F37">
        <w:tc>
          <w:tcPr>
            <w:tcW w:w="575" w:type="dxa"/>
            <w:vMerge/>
          </w:tcPr>
          <w:p w14:paraId="45561C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9B812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73E4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DC82E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090C9FC" w14:textId="77777777" w:rsidTr="00515F37">
        <w:tc>
          <w:tcPr>
            <w:tcW w:w="575" w:type="dxa"/>
            <w:vMerge/>
          </w:tcPr>
          <w:p w14:paraId="1D5E60E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A17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17FF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C0B29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1F13167" w14:textId="77777777" w:rsidTr="00515F37">
        <w:tc>
          <w:tcPr>
            <w:tcW w:w="575" w:type="dxa"/>
            <w:vMerge/>
          </w:tcPr>
          <w:p w14:paraId="2DA1B50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AB417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FA22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05C20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EC32944" w14:textId="77777777" w:rsidTr="00515F37">
        <w:tc>
          <w:tcPr>
            <w:tcW w:w="575" w:type="dxa"/>
            <w:vMerge/>
          </w:tcPr>
          <w:p w14:paraId="3D0112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2A3A5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E3E6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7BF06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ระบุเป็น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“NEW”</w:t>
            </w:r>
          </w:p>
        </w:tc>
      </w:tr>
      <w:tr w:rsidR="00BD36E8" w:rsidRPr="00611211" w14:paraId="2407AA83" w14:textId="77777777" w:rsidTr="00515F37">
        <w:tc>
          <w:tcPr>
            <w:tcW w:w="575" w:type="dxa"/>
            <w:vMerge/>
          </w:tcPr>
          <w:p w14:paraId="4012DAD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631CD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57163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FB095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RCV_HEADERS_INTERFACE.TRANSACTION_TYPE</w:t>
            </w:r>
          </w:p>
          <w:p w14:paraId="27A29A56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71F48627" w14:textId="77777777" w:rsidTr="00515F37">
        <w:tc>
          <w:tcPr>
            <w:tcW w:w="575" w:type="dxa"/>
            <w:vMerge w:val="restart"/>
          </w:tcPr>
          <w:p w14:paraId="5525323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F034A0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Number</w:t>
            </w:r>
          </w:p>
        </w:tc>
        <w:tc>
          <w:tcPr>
            <w:tcW w:w="1457" w:type="dxa"/>
          </w:tcPr>
          <w:p w14:paraId="0C3BF2A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2D8605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Running Receipt Number </w:t>
            </w:r>
          </w:p>
        </w:tc>
      </w:tr>
      <w:tr w:rsidR="00BD36E8" w:rsidRPr="00611211" w14:paraId="1923FBA6" w14:textId="77777777" w:rsidTr="00515F37">
        <w:tc>
          <w:tcPr>
            <w:tcW w:w="575" w:type="dxa"/>
            <w:vMerge/>
          </w:tcPr>
          <w:p w14:paraId="4CCB67F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5FB0C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0D20B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AD4B0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362F5D7" w14:textId="77777777" w:rsidTr="00515F37">
        <w:tc>
          <w:tcPr>
            <w:tcW w:w="575" w:type="dxa"/>
            <w:vMerge/>
          </w:tcPr>
          <w:p w14:paraId="1479DA5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B8DBB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205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2CA92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169FD9C" w14:textId="77777777" w:rsidTr="00515F37">
        <w:tc>
          <w:tcPr>
            <w:tcW w:w="575" w:type="dxa"/>
            <w:vMerge/>
          </w:tcPr>
          <w:p w14:paraId="367E38C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53E4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42F9A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70E0B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4CB5F120" w14:textId="77777777" w:rsidTr="00515F37">
        <w:tc>
          <w:tcPr>
            <w:tcW w:w="575" w:type="dxa"/>
            <w:vMerge/>
          </w:tcPr>
          <w:p w14:paraId="0A3332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308FF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0F674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FA986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220FE13" w14:textId="77777777" w:rsidTr="00515F37">
        <w:tc>
          <w:tcPr>
            <w:tcW w:w="575" w:type="dxa"/>
            <w:vMerge/>
          </w:tcPr>
          <w:p w14:paraId="7AF031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A527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2A10C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D22D4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Standard Running</w:t>
            </w:r>
          </w:p>
        </w:tc>
      </w:tr>
      <w:tr w:rsidR="00BD36E8" w:rsidRPr="00611211" w14:paraId="42CA6D34" w14:textId="77777777" w:rsidTr="00515F37">
        <w:tc>
          <w:tcPr>
            <w:tcW w:w="575" w:type="dxa"/>
            <w:vMerge/>
          </w:tcPr>
          <w:p w14:paraId="26C006F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88A2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37B7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F0DD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RCV_HEADERS_INTERFACE.RECEIPT_NUM</w:t>
            </w:r>
          </w:p>
          <w:p w14:paraId="3242ABED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4C1566BB" w14:textId="77777777" w:rsidTr="00515F37">
        <w:tc>
          <w:tcPr>
            <w:tcW w:w="575" w:type="dxa"/>
            <w:vMerge w:val="restart"/>
          </w:tcPr>
          <w:p w14:paraId="6ACC30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65AF84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Supplier Number</w:t>
            </w:r>
          </w:p>
        </w:tc>
        <w:tc>
          <w:tcPr>
            <w:tcW w:w="1457" w:type="dxa"/>
          </w:tcPr>
          <w:p w14:paraId="5AF361C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FB130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BD36E8" w:rsidRPr="00611211" w14:paraId="45FF6CCC" w14:textId="77777777" w:rsidTr="00515F37">
        <w:tc>
          <w:tcPr>
            <w:tcW w:w="575" w:type="dxa"/>
            <w:vMerge/>
          </w:tcPr>
          <w:p w14:paraId="6C12EB7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DF7A9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46F98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45BA0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BD36E8" w:rsidRPr="00611211" w14:paraId="3444526F" w14:textId="77777777" w:rsidTr="00515F37">
        <w:tc>
          <w:tcPr>
            <w:tcW w:w="575" w:type="dxa"/>
            <w:vMerge/>
          </w:tcPr>
          <w:p w14:paraId="72FDB3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D8B32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5E1B0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3F2A3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1D53FBA" w14:textId="77777777" w:rsidTr="00515F37">
        <w:tc>
          <w:tcPr>
            <w:tcW w:w="575" w:type="dxa"/>
            <w:vMerge/>
          </w:tcPr>
          <w:p w14:paraId="3C1B31D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548DF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D78D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5B839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A2EE2DC" w14:textId="77777777" w:rsidTr="00515F37">
        <w:tc>
          <w:tcPr>
            <w:tcW w:w="575" w:type="dxa"/>
            <w:vMerge/>
          </w:tcPr>
          <w:p w14:paraId="1CFAC20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F238F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80654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BB0154" w14:textId="7E6CED9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03F9724" w14:textId="77777777" w:rsidTr="00515F37">
        <w:tc>
          <w:tcPr>
            <w:tcW w:w="575" w:type="dxa"/>
            <w:vMerge/>
          </w:tcPr>
          <w:p w14:paraId="33C1E8C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0B6EB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A214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135801" w14:textId="77777777" w:rsidR="00F6131B" w:rsidRPr="00611211" w:rsidRDefault="00F6131B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ค้นหาที่ </w:t>
            </w:r>
            <w:r w:rsidRPr="00611211">
              <w:rPr>
                <w:color w:val="000000" w:themeColor="text1"/>
                <w:lang w:bidi="th-TH"/>
              </w:rPr>
              <w:t>PR Header FF,PR Line FF</w:t>
            </w:r>
          </w:p>
          <w:p w14:paraId="4AF3A64C" w14:textId="3923E16D" w:rsidR="00F6131B" w:rsidRPr="00611211" w:rsidRDefault="00F6131B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11211">
              <w:rPr>
                <w:color w:val="000000" w:themeColor="text1"/>
                <w:lang w:bidi="th-TH"/>
              </w:rPr>
              <w:t xml:space="preserve">Linfox PO </w:t>
            </w:r>
            <w:proofErr w:type="spellStart"/>
            <w:r w:rsidRPr="00611211">
              <w:rPr>
                <w:color w:val="000000" w:themeColor="text1"/>
                <w:lang w:bidi="th-TH"/>
              </w:rPr>
              <w:t>Number,Linfox</w:t>
            </w:r>
            <w:proofErr w:type="spellEnd"/>
            <w:r w:rsidRPr="00611211">
              <w:rPr>
                <w:color w:val="000000" w:themeColor="text1"/>
                <w:lang w:bidi="th-TH"/>
              </w:rPr>
              <w:t xml:space="preserve"> Line Number</w:t>
            </w:r>
          </w:p>
        </w:tc>
      </w:tr>
      <w:tr w:rsidR="00BD36E8" w:rsidRPr="00611211" w14:paraId="55DE01B1" w14:textId="77777777" w:rsidTr="00515F37">
        <w:tc>
          <w:tcPr>
            <w:tcW w:w="575" w:type="dxa"/>
            <w:vMerge/>
          </w:tcPr>
          <w:p w14:paraId="2295F84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62781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A6BAD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5B915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RCV_HEADERS_INTERFACE.VENDOR_NUM</w:t>
            </w:r>
          </w:p>
          <w:p w14:paraId="10E2B2E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63F5558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s &gt; (F) Supplier </w:t>
            </w:r>
          </w:p>
        </w:tc>
      </w:tr>
      <w:tr w:rsidR="00BD36E8" w:rsidRPr="00611211" w14:paraId="6D1DCF23" w14:textId="77777777" w:rsidTr="00515F37">
        <w:tc>
          <w:tcPr>
            <w:tcW w:w="575" w:type="dxa"/>
            <w:vMerge w:val="restart"/>
          </w:tcPr>
          <w:p w14:paraId="40F3B63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0A36BA5" w14:textId="77777777" w:rsidR="00BD36E8" w:rsidRPr="00611211" w:rsidRDefault="00BD36E8" w:rsidP="00515F37">
            <w:pPr>
              <w:rPr>
                <w:color w:val="000000" w:themeColor="text1"/>
                <w:cs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Supplier Site Code</w:t>
            </w:r>
          </w:p>
        </w:tc>
        <w:tc>
          <w:tcPr>
            <w:tcW w:w="1457" w:type="dxa"/>
          </w:tcPr>
          <w:p w14:paraId="786594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BF33AA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สาขา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BD36E8" w:rsidRPr="00611211" w14:paraId="43EABB17" w14:textId="77777777" w:rsidTr="00515F37">
        <w:tc>
          <w:tcPr>
            <w:tcW w:w="575" w:type="dxa"/>
            <w:vMerge/>
          </w:tcPr>
          <w:p w14:paraId="2BA074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8F927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F3F2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9F3CC2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VARCHAR2(35)</w:t>
            </w:r>
          </w:p>
        </w:tc>
      </w:tr>
      <w:tr w:rsidR="00BD36E8" w:rsidRPr="00611211" w14:paraId="6BDC9F66" w14:textId="77777777" w:rsidTr="00515F37">
        <w:tc>
          <w:tcPr>
            <w:tcW w:w="575" w:type="dxa"/>
            <w:vMerge/>
          </w:tcPr>
          <w:p w14:paraId="1F1828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CF5F6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CB4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FC808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4C2B4A6" w14:textId="77777777" w:rsidTr="00515F37">
        <w:tc>
          <w:tcPr>
            <w:tcW w:w="575" w:type="dxa"/>
            <w:vMerge/>
          </w:tcPr>
          <w:p w14:paraId="09DC07C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22997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66F5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D6A69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41067A2D" w14:textId="77777777" w:rsidTr="00515F37">
        <w:tc>
          <w:tcPr>
            <w:tcW w:w="575" w:type="dxa"/>
            <w:vMerge/>
          </w:tcPr>
          <w:p w14:paraId="3C98EF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19145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2DC59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BD78517" w14:textId="77777777" w:rsidR="00F6131B" w:rsidRPr="00611211" w:rsidRDefault="00F6131B" w:rsidP="00F6131B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cs/>
                <w:lang w:bidi="th-TH"/>
              </w:rPr>
              <w:t xml:space="preserve">ค้นหาที่ </w:t>
            </w:r>
            <w:r w:rsidRPr="00611211">
              <w:rPr>
                <w:color w:val="000000" w:themeColor="text1"/>
                <w:lang w:bidi="th-TH"/>
              </w:rPr>
              <w:t>PR Header FF,PR Line FF</w:t>
            </w:r>
          </w:p>
          <w:p w14:paraId="2201FAFD" w14:textId="3619927B" w:rsidR="00BD36E8" w:rsidRPr="00611211" w:rsidRDefault="00F6131B" w:rsidP="00F6131B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11211">
              <w:rPr>
                <w:color w:val="000000" w:themeColor="text1"/>
                <w:lang w:bidi="th-TH"/>
              </w:rPr>
              <w:t xml:space="preserve">Linfox PO </w:t>
            </w:r>
            <w:proofErr w:type="spellStart"/>
            <w:r w:rsidRPr="00611211">
              <w:rPr>
                <w:color w:val="000000" w:themeColor="text1"/>
                <w:lang w:bidi="th-TH"/>
              </w:rPr>
              <w:t>Number,Linfox</w:t>
            </w:r>
            <w:proofErr w:type="spellEnd"/>
            <w:r w:rsidRPr="00611211">
              <w:rPr>
                <w:color w:val="000000" w:themeColor="text1"/>
                <w:lang w:bidi="th-TH"/>
              </w:rPr>
              <w:t xml:space="preserve"> Line Number</w:t>
            </w:r>
          </w:p>
        </w:tc>
      </w:tr>
      <w:tr w:rsidR="00BD36E8" w:rsidRPr="00611211" w14:paraId="5476AC0C" w14:textId="77777777" w:rsidTr="00515F37">
        <w:tc>
          <w:tcPr>
            <w:tcW w:w="575" w:type="dxa"/>
            <w:vMerge/>
          </w:tcPr>
          <w:p w14:paraId="3089E8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96A8D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D8DDB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BF38A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Program</w:t>
            </w:r>
            <w:r w:rsidRPr="00611211">
              <w:rPr>
                <w:color w:val="000000" w:themeColor="text1"/>
                <w:cs/>
                <w:lang w:bidi="th-TH"/>
              </w:rPr>
              <w:t xml:space="preserve"> ทำการ </w:t>
            </w:r>
            <w:r w:rsidRPr="00611211">
              <w:rPr>
                <w:color w:val="000000" w:themeColor="text1"/>
                <w:lang w:bidi="th-TH"/>
              </w:rPr>
              <w:t xml:space="preserve">Default Supplier Site </w:t>
            </w:r>
            <w:r w:rsidRPr="00611211">
              <w:rPr>
                <w:color w:val="000000" w:themeColor="text1"/>
                <w:cs/>
                <w:lang w:bidi="th-TH"/>
              </w:rPr>
              <w:t>โดยระบุเป็น สำนักงานใหญ่</w:t>
            </w:r>
          </w:p>
          <w:p w14:paraId="5BED6A4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  <w:p w14:paraId="3E124F1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5F716C3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Manage Suppliers &gt;(F) Supplier&gt;(T) Sites &gt;(F) Site</w:t>
            </w:r>
          </w:p>
          <w:p w14:paraId="1D5156A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460D5D9F" w14:textId="77777777" w:rsidTr="00515F37">
        <w:tc>
          <w:tcPr>
            <w:tcW w:w="575" w:type="dxa"/>
            <w:vMerge/>
          </w:tcPr>
          <w:p w14:paraId="67B31E9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A9D66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93332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51EB4D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RCV_HEADERS_INTERFACE.SUPPLIER_SITE</w:t>
            </w:r>
            <w:r w:rsidRPr="00611211">
              <w:rPr>
                <w:color w:val="000000" w:themeColor="text1"/>
                <w:shd w:val="clear" w:color="auto" w:fill="FFFFFF"/>
              </w:rPr>
              <w:t>_CODE</w:t>
            </w:r>
          </w:p>
        </w:tc>
      </w:tr>
      <w:tr w:rsidR="00BD36E8" w:rsidRPr="00611211" w14:paraId="6D1EF8C2" w14:textId="77777777" w:rsidTr="00515F37">
        <w:tc>
          <w:tcPr>
            <w:tcW w:w="575" w:type="dxa"/>
            <w:vMerge w:val="restart"/>
          </w:tcPr>
          <w:p w14:paraId="09CD86B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2CB5C7D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Ship-to Organization Code</w:t>
            </w:r>
          </w:p>
        </w:tc>
        <w:tc>
          <w:tcPr>
            <w:tcW w:w="1457" w:type="dxa"/>
          </w:tcPr>
          <w:p w14:paraId="54BF4C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DE383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Org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ที่รับของ ตามค่า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Default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ที่กำหนดไว้ใน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Parameter</w:t>
            </w:r>
          </w:p>
        </w:tc>
      </w:tr>
      <w:tr w:rsidR="00BD36E8" w:rsidRPr="00611211" w14:paraId="6CDFB849" w14:textId="77777777" w:rsidTr="00515F37">
        <w:tc>
          <w:tcPr>
            <w:tcW w:w="575" w:type="dxa"/>
            <w:vMerge/>
          </w:tcPr>
          <w:p w14:paraId="583A0A7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01E9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88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A29B3B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BD36E8" w:rsidRPr="00611211" w14:paraId="424E3D36" w14:textId="77777777" w:rsidTr="00515F37">
        <w:tc>
          <w:tcPr>
            <w:tcW w:w="575" w:type="dxa"/>
            <w:vMerge/>
          </w:tcPr>
          <w:p w14:paraId="5DADB5B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2013C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48AC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46C859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B22340C" w14:textId="77777777" w:rsidTr="00515F37">
        <w:tc>
          <w:tcPr>
            <w:tcW w:w="575" w:type="dxa"/>
            <w:vMerge/>
          </w:tcPr>
          <w:p w14:paraId="4E8F19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E8DF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9E9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7E6C50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</w:t>
            </w:r>
          </w:p>
        </w:tc>
      </w:tr>
      <w:tr w:rsidR="00BD36E8" w:rsidRPr="00611211" w14:paraId="13758927" w14:textId="77777777" w:rsidTr="00515F37">
        <w:tc>
          <w:tcPr>
            <w:tcW w:w="575" w:type="dxa"/>
            <w:vMerge/>
          </w:tcPr>
          <w:p w14:paraId="6A33B6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F22B8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7BFF1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F58ED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4EF9D5F" w14:textId="77777777" w:rsidTr="00515F37">
        <w:tc>
          <w:tcPr>
            <w:tcW w:w="575" w:type="dxa"/>
            <w:vMerge/>
          </w:tcPr>
          <w:p w14:paraId="1F1B55B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B512D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9FCFF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FB04A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:PARAMETER.ORGANIZATION_CODE</w:t>
            </w:r>
          </w:p>
        </w:tc>
      </w:tr>
      <w:tr w:rsidR="00BD36E8" w:rsidRPr="00611211" w14:paraId="15BE3839" w14:textId="77777777" w:rsidTr="00515F37">
        <w:tc>
          <w:tcPr>
            <w:tcW w:w="575" w:type="dxa"/>
            <w:vMerge/>
          </w:tcPr>
          <w:p w14:paraId="1774F94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C531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5B7C1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B4016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RCV_HEADERS_INTERFACE.SHIPTO_ORGANIZATION_CODE</w:t>
            </w:r>
          </w:p>
          <w:p w14:paraId="47A79D9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0455B8B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Organization</w:t>
            </w:r>
          </w:p>
          <w:p w14:paraId="679D39C5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0AF22691" w14:textId="77777777" w:rsidTr="00515F37">
        <w:tc>
          <w:tcPr>
            <w:tcW w:w="575" w:type="dxa"/>
            <w:vMerge w:val="restart"/>
          </w:tcPr>
          <w:p w14:paraId="3D7FAD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635124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Transaction Date</w:t>
            </w:r>
          </w:p>
        </w:tc>
        <w:tc>
          <w:tcPr>
            <w:tcW w:w="1457" w:type="dxa"/>
          </w:tcPr>
          <w:p w14:paraId="1D0AA2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C0AF1FC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วันที่ทำรายการ</w:t>
            </w:r>
          </w:p>
        </w:tc>
      </w:tr>
      <w:tr w:rsidR="00BD36E8" w:rsidRPr="00611211" w14:paraId="5C98926D" w14:textId="77777777" w:rsidTr="00515F37">
        <w:tc>
          <w:tcPr>
            <w:tcW w:w="575" w:type="dxa"/>
            <w:vMerge/>
          </w:tcPr>
          <w:p w14:paraId="06BE503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18D3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96A6D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EBD6B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DATE</w:t>
            </w:r>
          </w:p>
        </w:tc>
      </w:tr>
      <w:tr w:rsidR="00BD36E8" w:rsidRPr="00611211" w14:paraId="5F60C27F" w14:textId="77777777" w:rsidTr="00515F37">
        <w:tc>
          <w:tcPr>
            <w:tcW w:w="575" w:type="dxa"/>
            <w:vMerge/>
          </w:tcPr>
          <w:p w14:paraId="6436541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45A15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4A96E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8B62F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System date</w:t>
            </w:r>
          </w:p>
        </w:tc>
      </w:tr>
      <w:tr w:rsidR="00BD36E8" w:rsidRPr="00611211" w14:paraId="282B399C" w14:textId="77777777" w:rsidTr="00515F37">
        <w:tc>
          <w:tcPr>
            <w:tcW w:w="575" w:type="dxa"/>
            <w:vMerge/>
          </w:tcPr>
          <w:p w14:paraId="1E126C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D4DB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7E8EC3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DBAF3E4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9F799DD" w14:textId="77777777" w:rsidTr="00515F37">
        <w:tc>
          <w:tcPr>
            <w:tcW w:w="575" w:type="dxa"/>
            <w:vMerge/>
          </w:tcPr>
          <w:p w14:paraId="1D4DEFF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FB85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93CCD1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C94225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90AB1DD" w14:textId="77777777" w:rsidTr="00515F37">
        <w:tc>
          <w:tcPr>
            <w:tcW w:w="575" w:type="dxa"/>
            <w:vMerge/>
          </w:tcPr>
          <w:p w14:paraId="7AD676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983C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62B79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29A0CD" w14:textId="5E6223F1" w:rsidR="00BD36E8" w:rsidRPr="00611211" w:rsidRDefault="00F531EF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System Date</w:t>
            </w:r>
          </w:p>
        </w:tc>
      </w:tr>
      <w:tr w:rsidR="00BD36E8" w:rsidRPr="00611211" w14:paraId="78BFDA51" w14:textId="77777777" w:rsidTr="00515F37">
        <w:trPr>
          <w:trHeight w:val="522"/>
        </w:trPr>
        <w:tc>
          <w:tcPr>
            <w:tcW w:w="575" w:type="dxa"/>
            <w:vMerge/>
          </w:tcPr>
          <w:p w14:paraId="6A56398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E9225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755F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0905C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RCV_HEADERS_INTERFACE.TRANSACTION_DATE</w:t>
            </w:r>
          </w:p>
          <w:p w14:paraId="573037B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6FD5D10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BD36E8" w:rsidRPr="00611211" w14:paraId="3A1E732F" w14:textId="77777777" w:rsidTr="00515F37">
        <w:tc>
          <w:tcPr>
            <w:tcW w:w="575" w:type="dxa"/>
            <w:vMerge w:val="restart"/>
          </w:tcPr>
          <w:p w14:paraId="7327563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723D23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Business Unit</w:t>
            </w:r>
          </w:p>
        </w:tc>
        <w:tc>
          <w:tcPr>
            <w:tcW w:w="1457" w:type="dxa"/>
          </w:tcPr>
          <w:p w14:paraId="4443D4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367B2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Business Unit</w:t>
            </w:r>
          </w:p>
        </w:tc>
      </w:tr>
      <w:tr w:rsidR="00BD36E8" w:rsidRPr="00611211" w14:paraId="0BC18A30" w14:textId="77777777" w:rsidTr="00515F37">
        <w:tc>
          <w:tcPr>
            <w:tcW w:w="575" w:type="dxa"/>
            <w:vMerge/>
          </w:tcPr>
          <w:p w14:paraId="3D35B5F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9230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355B6F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58625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BD36E8" w:rsidRPr="00611211" w14:paraId="2106FD62" w14:textId="77777777" w:rsidTr="00515F37">
        <w:tc>
          <w:tcPr>
            <w:tcW w:w="575" w:type="dxa"/>
            <w:vMerge/>
          </w:tcPr>
          <w:p w14:paraId="1ADEFA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D86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899014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0D39BA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1058FF2" w14:textId="77777777" w:rsidTr="00515F37">
        <w:tc>
          <w:tcPr>
            <w:tcW w:w="575" w:type="dxa"/>
            <w:vMerge/>
          </w:tcPr>
          <w:p w14:paraId="2433566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71B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A27217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A3C93F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6CAE940C" w14:textId="77777777" w:rsidTr="00515F37">
        <w:tc>
          <w:tcPr>
            <w:tcW w:w="575" w:type="dxa"/>
            <w:vMerge/>
          </w:tcPr>
          <w:p w14:paraId="5D70249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94B8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B12CE6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865D1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D5EE150" w14:textId="77777777" w:rsidTr="00515F37">
        <w:tc>
          <w:tcPr>
            <w:tcW w:w="575" w:type="dxa"/>
            <w:vMerge/>
          </w:tcPr>
          <w:p w14:paraId="007275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21641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609FCB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317B9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Parameter.</w:t>
            </w:r>
            <w:r w:rsidRPr="00611211">
              <w:rPr>
                <w:lang w:bidi="en-US"/>
              </w:rPr>
              <w:t>BU</w:t>
            </w:r>
            <w:proofErr w:type="spellEnd"/>
            <w:r w:rsidRPr="00611211">
              <w:rPr>
                <w:lang w:bidi="en-US"/>
              </w:rPr>
              <w:t xml:space="preserve"> Name</w:t>
            </w:r>
          </w:p>
        </w:tc>
      </w:tr>
      <w:tr w:rsidR="00BD36E8" w:rsidRPr="00611211" w14:paraId="56763910" w14:textId="77777777" w:rsidTr="00515F37">
        <w:trPr>
          <w:trHeight w:val="522"/>
        </w:trPr>
        <w:tc>
          <w:tcPr>
            <w:tcW w:w="575" w:type="dxa"/>
            <w:vMerge/>
          </w:tcPr>
          <w:p w14:paraId="7BF6A04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6F214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5B78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22287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</w:t>
            </w:r>
            <w:r w:rsidRPr="00611211">
              <w:rPr>
                <w:color w:val="000000"/>
                <w:shd w:val="clear" w:color="auto" w:fill="FFFFFF"/>
              </w:rPr>
              <w:t xml:space="preserve"> BUSINESS_UNIT</w:t>
            </w:r>
          </w:p>
        </w:tc>
      </w:tr>
      <w:tr w:rsidR="00BD36E8" w:rsidRPr="00611211" w14:paraId="3C3D2BD6" w14:textId="77777777" w:rsidTr="00515F37">
        <w:tc>
          <w:tcPr>
            <w:tcW w:w="575" w:type="dxa"/>
            <w:vMerge w:val="restart"/>
          </w:tcPr>
          <w:p w14:paraId="1077F5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516DAA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ATTRIBUTE_CATEGORY</w:t>
            </w:r>
          </w:p>
        </w:tc>
        <w:tc>
          <w:tcPr>
            <w:tcW w:w="1457" w:type="dxa"/>
          </w:tcPr>
          <w:p w14:paraId="38CF4F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2C8D8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Attribute Category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เพื่อใช้แยกค่าการเก็บ </w:t>
            </w:r>
            <w:proofErr w:type="spellStart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>FlexFiled</w:t>
            </w:r>
            <w:proofErr w:type="spellEnd"/>
          </w:p>
        </w:tc>
      </w:tr>
      <w:tr w:rsidR="00BD36E8" w:rsidRPr="00611211" w14:paraId="738A5465" w14:textId="77777777" w:rsidTr="00515F37">
        <w:tc>
          <w:tcPr>
            <w:tcW w:w="575" w:type="dxa"/>
            <w:vMerge/>
          </w:tcPr>
          <w:p w14:paraId="11C77D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25E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A92901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3AF34D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BD36E8" w:rsidRPr="00611211" w14:paraId="4778843D" w14:textId="77777777" w:rsidTr="00515F37">
        <w:tc>
          <w:tcPr>
            <w:tcW w:w="575" w:type="dxa"/>
            <w:vMerge/>
          </w:tcPr>
          <w:p w14:paraId="1CD4AD6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0D85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FD163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F27B7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70BBC065" w14:textId="77777777" w:rsidTr="00515F37">
        <w:tc>
          <w:tcPr>
            <w:tcW w:w="575" w:type="dxa"/>
            <w:vMerge/>
          </w:tcPr>
          <w:p w14:paraId="7575EE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4AA1C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22C1E1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8B1BF1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31C9113C" w14:textId="77777777" w:rsidTr="00515F37">
        <w:tc>
          <w:tcPr>
            <w:tcW w:w="575" w:type="dxa"/>
            <w:vMerge/>
          </w:tcPr>
          <w:p w14:paraId="6DD0C65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560E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96EEB2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FE88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52AFE09" w14:textId="77777777" w:rsidTr="00515F37">
        <w:tc>
          <w:tcPr>
            <w:tcW w:w="575" w:type="dxa"/>
            <w:vMerge/>
          </w:tcPr>
          <w:p w14:paraId="09A7047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63F32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73B41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D00A60" w14:textId="65EB5975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>“</w:t>
            </w:r>
            <w:r w:rsidR="00F531EF" w:rsidRPr="00611211">
              <w:rPr>
                <w:color w:val="000000" w:themeColor="text1"/>
                <w:highlight w:val="yellow"/>
                <w:shd w:val="clear" w:color="auto" w:fill="FFFFFF"/>
              </w:rPr>
              <w:t>RCP_LINFOX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>_INFO”</w:t>
            </w:r>
          </w:p>
        </w:tc>
      </w:tr>
      <w:tr w:rsidR="00BD36E8" w:rsidRPr="00611211" w14:paraId="0B83ADE7" w14:textId="77777777" w:rsidTr="00515F37">
        <w:trPr>
          <w:trHeight w:val="522"/>
        </w:trPr>
        <w:tc>
          <w:tcPr>
            <w:tcW w:w="575" w:type="dxa"/>
            <w:vMerge/>
          </w:tcPr>
          <w:p w14:paraId="6D6079B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29F7D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149F2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29BA8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RCV_HEADERS_INTERFACE.ATTRIBUTE_CATEGORY</w:t>
            </w:r>
          </w:p>
          <w:p w14:paraId="1FE5014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2F6F5B9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s &gt; (F) </w:t>
            </w:r>
            <w:r w:rsidRPr="00611211">
              <w:rPr>
                <w:color w:val="000000" w:themeColor="text1"/>
                <w:lang w:bidi="th-TH"/>
              </w:rPr>
              <w:t>Attribute Context Value</w:t>
            </w:r>
          </w:p>
          <w:p w14:paraId="5E194BF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2E19B5B" w14:textId="77777777" w:rsidTr="00515F37">
        <w:tc>
          <w:tcPr>
            <w:tcW w:w="575" w:type="dxa"/>
            <w:vMerge w:val="restart"/>
          </w:tcPr>
          <w:p w14:paraId="55B33D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5853D4F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ATTRIBUTE1-ATTRIBUTE20</w:t>
            </w:r>
          </w:p>
        </w:tc>
        <w:tc>
          <w:tcPr>
            <w:tcW w:w="1457" w:type="dxa"/>
          </w:tcPr>
          <w:p w14:paraId="231F1EF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BF3CBE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เก็บข้อมูลจากการ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เพิ่มเติม</w:t>
            </w:r>
          </w:p>
        </w:tc>
      </w:tr>
      <w:tr w:rsidR="00BD36E8" w:rsidRPr="00611211" w14:paraId="2D01EA05" w14:textId="77777777" w:rsidTr="00515F37">
        <w:tc>
          <w:tcPr>
            <w:tcW w:w="575" w:type="dxa"/>
            <w:vMerge/>
          </w:tcPr>
          <w:p w14:paraId="3411CE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29C3D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4A82B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868DF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BD36E8" w:rsidRPr="00611211" w14:paraId="54729C25" w14:textId="77777777" w:rsidTr="00515F37">
        <w:tc>
          <w:tcPr>
            <w:tcW w:w="575" w:type="dxa"/>
            <w:vMerge/>
          </w:tcPr>
          <w:p w14:paraId="3D7B83C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A56F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66D8A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A92953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F3C29EC" w14:textId="77777777" w:rsidTr="00515F37">
        <w:tc>
          <w:tcPr>
            <w:tcW w:w="575" w:type="dxa"/>
            <w:vMerge/>
          </w:tcPr>
          <w:p w14:paraId="4BDD106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CA4A6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D944FB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30FA5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07A427A8" w14:textId="77777777" w:rsidTr="00515F37">
        <w:tc>
          <w:tcPr>
            <w:tcW w:w="575" w:type="dxa"/>
            <w:vMerge/>
          </w:tcPr>
          <w:p w14:paraId="02211B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2F86A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94C8C9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BAF70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78CCAD12" w14:textId="77777777" w:rsidTr="00515F37">
        <w:tc>
          <w:tcPr>
            <w:tcW w:w="575" w:type="dxa"/>
            <w:vMerge/>
          </w:tcPr>
          <w:p w14:paraId="3F92168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6D8E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6B5DE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FD12F3" w14:textId="34C9D619" w:rsidR="00BD36E8" w:rsidRPr="00611211" w:rsidRDefault="00F531EF" w:rsidP="007C5D3E">
            <w:pPr>
              <w:rPr>
                <w:b/>
                <w:bCs/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>ATTRIBUTE2 = LINFOX RECEIPT</w:t>
            </w:r>
            <w:r w:rsidR="00BD36E8" w:rsidRPr="00611211">
              <w:rPr>
                <w:color w:val="000000" w:themeColor="text1"/>
                <w:highlight w:val="yellow"/>
                <w:shd w:val="clear" w:color="auto" w:fill="FFFFFF"/>
              </w:rPr>
              <w:t xml:space="preserve"> NUMBER  (</w:t>
            </w:r>
            <w:r w:rsidRPr="00611211">
              <w:rPr>
                <w:color w:val="000000" w:themeColor="text1"/>
                <w:highlight w:val="yellow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highlight w:val="yellow"/>
                <w:lang w:bidi="th-TH"/>
              </w:rPr>
              <w:t>_RCV_TBL.</w:t>
            </w:r>
            <w:r w:rsidR="007C5D3E" w:rsidRPr="00611211">
              <w:rPr>
                <w:color w:val="000000" w:themeColor="text1"/>
                <w:highlight w:val="yellow"/>
                <w:lang w:bidi="th-TH"/>
              </w:rPr>
              <w:t>REFERENCE1</w:t>
            </w:r>
            <w:r w:rsidR="00BD36E8" w:rsidRPr="00611211">
              <w:rPr>
                <w:color w:val="000000" w:themeColor="text1"/>
                <w:highlight w:val="yellow"/>
                <w:lang w:bidi="th-TH"/>
              </w:rPr>
              <w:t>)</w:t>
            </w:r>
          </w:p>
        </w:tc>
      </w:tr>
      <w:tr w:rsidR="00BD36E8" w:rsidRPr="00611211" w14:paraId="023C989C" w14:textId="77777777" w:rsidTr="00515F37">
        <w:trPr>
          <w:trHeight w:val="522"/>
        </w:trPr>
        <w:tc>
          <w:tcPr>
            <w:tcW w:w="575" w:type="dxa"/>
            <w:vMerge/>
          </w:tcPr>
          <w:p w14:paraId="5F187F9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E41EB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7B68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6A0F5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RCV_HEADERS_INTERFACE.ATTRIBUTE2</w:t>
            </w:r>
          </w:p>
          <w:p w14:paraId="1BDBDD3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CC35C6D" w14:textId="57EF39E8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lastRenderedPageBreak/>
              <w:t>Oracle Cloud &gt; Inventory Management &gt; Receipt &gt; Inspected Receipt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</w:rPr>
              <w:t xml:space="preserve">s &gt; (FF) </w:t>
            </w:r>
            <w:r w:rsidR="005E0DE0" w:rsidRPr="00611211">
              <w:rPr>
                <w:color w:val="000000" w:themeColor="text1"/>
                <w:highlight w:val="yellow"/>
                <w:lang w:bidi="th-TH"/>
              </w:rPr>
              <w:t>LINFOX</w:t>
            </w:r>
            <w:r w:rsidRPr="00611211">
              <w:rPr>
                <w:color w:val="000000" w:themeColor="text1"/>
                <w:highlight w:val="yellow"/>
                <w:lang w:bidi="th-TH"/>
              </w:rPr>
              <w:t xml:space="preserve"> </w:t>
            </w:r>
            <w:r w:rsidR="005E0DE0" w:rsidRPr="00611211">
              <w:rPr>
                <w:color w:val="000000" w:themeColor="text1"/>
                <w:highlight w:val="yellow"/>
                <w:lang w:bidi="th-TH"/>
              </w:rPr>
              <w:t>Receipt</w:t>
            </w:r>
            <w:r w:rsidRPr="00611211">
              <w:rPr>
                <w:color w:val="000000" w:themeColor="text1"/>
                <w:highlight w:val="yellow"/>
                <w:lang w:bidi="th-TH"/>
              </w:rPr>
              <w:t xml:space="preserve"> Number</w:t>
            </w:r>
          </w:p>
          <w:p w14:paraId="4DBDB7A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2D22CD9" w14:textId="77777777" w:rsidTr="00515F37">
        <w:tc>
          <w:tcPr>
            <w:tcW w:w="575" w:type="dxa"/>
            <w:vMerge w:val="restart"/>
          </w:tcPr>
          <w:p w14:paraId="69B7389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3502E13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ATTRIBUTE_NUMBER1-ATTRIBUTE_NUMBER10</w:t>
            </w:r>
          </w:p>
        </w:tc>
        <w:tc>
          <w:tcPr>
            <w:tcW w:w="1457" w:type="dxa"/>
          </w:tcPr>
          <w:p w14:paraId="4A87864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C361BB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6EABFA8A" w14:textId="77777777" w:rsidTr="00515F37">
        <w:tc>
          <w:tcPr>
            <w:tcW w:w="575" w:type="dxa"/>
            <w:vMerge/>
          </w:tcPr>
          <w:p w14:paraId="640F53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B5E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2015E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F3DE8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D36E8" w:rsidRPr="00611211" w14:paraId="1E025BAE" w14:textId="77777777" w:rsidTr="00515F37">
        <w:tc>
          <w:tcPr>
            <w:tcW w:w="575" w:type="dxa"/>
            <w:vMerge/>
          </w:tcPr>
          <w:p w14:paraId="56B76DC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FA551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F9E19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F40A4E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0E95D8B7" w14:textId="77777777" w:rsidTr="00515F37">
        <w:tc>
          <w:tcPr>
            <w:tcW w:w="575" w:type="dxa"/>
            <w:vMerge/>
          </w:tcPr>
          <w:p w14:paraId="5B83D32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47D70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1033C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9F413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7ED1C39A" w14:textId="77777777" w:rsidTr="00515F37">
        <w:tc>
          <w:tcPr>
            <w:tcW w:w="575" w:type="dxa"/>
            <w:vMerge/>
          </w:tcPr>
          <w:p w14:paraId="25A790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4CB1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13DE4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8065E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67154E9" w14:textId="77777777" w:rsidTr="00515F37">
        <w:tc>
          <w:tcPr>
            <w:tcW w:w="575" w:type="dxa"/>
            <w:vMerge/>
          </w:tcPr>
          <w:p w14:paraId="5049DAB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595E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B96A5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5DE6E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5EECA1F" w14:textId="77777777" w:rsidTr="00515F37">
        <w:trPr>
          <w:trHeight w:val="522"/>
        </w:trPr>
        <w:tc>
          <w:tcPr>
            <w:tcW w:w="575" w:type="dxa"/>
            <w:vMerge/>
          </w:tcPr>
          <w:p w14:paraId="04D352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177D2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8435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DAD219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F6AF9F5" w14:textId="77777777" w:rsidTr="00515F37">
        <w:tc>
          <w:tcPr>
            <w:tcW w:w="575" w:type="dxa"/>
            <w:vMerge w:val="restart"/>
          </w:tcPr>
          <w:p w14:paraId="34CCAB1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2ACBF15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ATTRIBUTE_DATE1-ATTRIBUTE_DATE5</w:t>
            </w:r>
          </w:p>
        </w:tc>
        <w:tc>
          <w:tcPr>
            <w:tcW w:w="1457" w:type="dxa"/>
          </w:tcPr>
          <w:p w14:paraId="6CF741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8A0EE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4F3E5F3A" w14:textId="77777777" w:rsidTr="00515F37">
        <w:tc>
          <w:tcPr>
            <w:tcW w:w="575" w:type="dxa"/>
            <w:vMerge/>
          </w:tcPr>
          <w:p w14:paraId="6603E2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115E5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5BF52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D9E8E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DATETIME</w:t>
            </w:r>
          </w:p>
          <w:p w14:paraId="2FC90E8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FORMAT : YYYY-MON-DD</w:t>
            </w:r>
            <w:r w:rsidRPr="00611211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BD36E8" w:rsidRPr="00611211" w14:paraId="78364486" w14:textId="77777777" w:rsidTr="00515F37">
        <w:tc>
          <w:tcPr>
            <w:tcW w:w="575" w:type="dxa"/>
            <w:vMerge/>
          </w:tcPr>
          <w:p w14:paraId="26D811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1BCF7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F41AE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8A24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2791B90B" w14:textId="77777777" w:rsidTr="00515F37">
        <w:tc>
          <w:tcPr>
            <w:tcW w:w="575" w:type="dxa"/>
            <w:vMerge/>
          </w:tcPr>
          <w:p w14:paraId="54EFB48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C7B0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387DE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43EAC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22833F84" w14:textId="77777777" w:rsidTr="00515F37">
        <w:tc>
          <w:tcPr>
            <w:tcW w:w="575" w:type="dxa"/>
            <w:vMerge/>
          </w:tcPr>
          <w:p w14:paraId="1C74A70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395F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E066B0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7444E7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2430B9C5" w14:textId="77777777" w:rsidTr="00515F37">
        <w:tc>
          <w:tcPr>
            <w:tcW w:w="575" w:type="dxa"/>
            <w:vMerge/>
          </w:tcPr>
          <w:p w14:paraId="2028705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A74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0CC31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A5E43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A0052CE" w14:textId="77777777" w:rsidTr="00515F37">
        <w:trPr>
          <w:trHeight w:val="522"/>
        </w:trPr>
        <w:tc>
          <w:tcPr>
            <w:tcW w:w="575" w:type="dxa"/>
            <w:vMerge/>
          </w:tcPr>
          <w:p w14:paraId="7C537F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96FC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529F5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B7388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84FC6CA" w14:textId="77777777" w:rsidTr="00515F37">
        <w:tc>
          <w:tcPr>
            <w:tcW w:w="575" w:type="dxa"/>
            <w:vMerge w:val="restart"/>
          </w:tcPr>
          <w:p w14:paraId="297598C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1F72F25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ATTRIBUTE_TIMESTAMP1-ATTRIBUTE_TIMESTAMP5</w:t>
            </w:r>
          </w:p>
        </w:tc>
        <w:tc>
          <w:tcPr>
            <w:tcW w:w="1457" w:type="dxa"/>
          </w:tcPr>
          <w:p w14:paraId="17C8E5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175CCC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56C3AB9B" w14:textId="77777777" w:rsidTr="00515F37">
        <w:tc>
          <w:tcPr>
            <w:tcW w:w="575" w:type="dxa"/>
            <w:vMerge/>
          </w:tcPr>
          <w:p w14:paraId="378A149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3C8B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E778CE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65B99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TIMESTAMP</w:t>
            </w:r>
          </w:p>
          <w:p w14:paraId="288D7B6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FORMAT : YYYYMMDDHHMMSS</w:t>
            </w:r>
          </w:p>
        </w:tc>
      </w:tr>
      <w:tr w:rsidR="00BD36E8" w:rsidRPr="00611211" w14:paraId="4952C4B0" w14:textId="77777777" w:rsidTr="00515F37">
        <w:tc>
          <w:tcPr>
            <w:tcW w:w="575" w:type="dxa"/>
            <w:vMerge/>
          </w:tcPr>
          <w:p w14:paraId="2B9B31F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80C8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A66257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B7E82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61BED6C7" w14:textId="77777777" w:rsidTr="00515F37">
        <w:tc>
          <w:tcPr>
            <w:tcW w:w="575" w:type="dxa"/>
            <w:vMerge/>
          </w:tcPr>
          <w:p w14:paraId="075072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4834B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1A221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9BE576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377FE06C" w14:textId="77777777" w:rsidTr="00515F37">
        <w:tc>
          <w:tcPr>
            <w:tcW w:w="575" w:type="dxa"/>
            <w:vMerge/>
          </w:tcPr>
          <w:p w14:paraId="7142745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55A7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A1B3C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FA399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86A51C7" w14:textId="77777777" w:rsidTr="00515F37">
        <w:tc>
          <w:tcPr>
            <w:tcW w:w="575" w:type="dxa"/>
            <w:vMerge/>
          </w:tcPr>
          <w:p w14:paraId="3FD15A2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7CC94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43C38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B1C8A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AF6F858" w14:textId="77777777" w:rsidTr="00515F37">
        <w:trPr>
          <w:trHeight w:val="522"/>
        </w:trPr>
        <w:tc>
          <w:tcPr>
            <w:tcW w:w="575" w:type="dxa"/>
            <w:vMerge/>
          </w:tcPr>
          <w:p w14:paraId="31D02D3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635C5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DB3D4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3F9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6CA0D6E" w14:textId="77777777" w:rsidTr="00515F37">
        <w:tc>
          <w:tcPr>
            <w:tcW w:w="575" w:type="dxa"/>
            <w:vMerge w:val="restart"/>
          </w:tcPr>
          <w:p w14:paraId="4FA23C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1DF445F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3F2CC29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31D4A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611211">
              <w:rPr>
                <w:color w:val="000000" w:themeColor="text1"/>
                <w:lang w:bidi="th-TH"/>
              </w:rPr>
              <w:t>Interface</w:t>
            </w:r>
          </w:p>
          <w:p w14:paraId="19B6D9B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45712EB" w14:textId="77777777" w:rsidTr="00515F37">
        <w:tc>
          <w:tcPr>
            <w:tcW w:w="575" w:type="dxa"/>
            <w:vMerge/>
          </w:tcPr>
          <w:p w14:paraId="6071FC4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8A0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A5259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44D4B8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VARCHAR2(1)</w:t>
            </w:r>
          </w:p>
        </w:tc>
      </w:tr>
      <w:tr w:rsidR="00BD36E8" w:rsidRPr="00611211" w14:paraId="4715FD59" w14:textId="77777777" w:rsidTr="00515F37">
        <w:tc>
          <w:tcPr>
            <w:tcW w:w="575" w:type="dxa"/>
            <w:vMerge/>
          </w:tcPr>
          <w:p w14:paraId="2B7DA6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78A4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53CCF3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8E6534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‘N’</w:t>
            </w:r>
          </w:p>
        </w:tc>
      </w:tr>
      <w:tr w:rsidR="00BD36E8" w:rsidRPr="00611211" w14:paraId="725DC834" w14:textId="77777777" w:rsidTr="00515F37">
        <w:tc>
          <w:tcPr>
            <w:tcW w:w="575" w:type="dxa"/>
            <w:vMerge/>
          </w:tcPr>
          <w:p w14:paraId="31A5136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6289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CB0F2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B60F9D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6EC18ED4" w14:textId="77777777" w:rsidTr="00515F37">
        <w:tc>
          <w:tcPr>
            <w:tcW w:w="575" w:type="dxa"/>
            <w:vMerge/>
          </w:tcPr>
          <w:p w14:paraId="12D672F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0471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8BAEC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BE048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E70A4D1" w14:textId="77777777" w:rsidTr="00515F37">
        <w:tc>
          <w:tcPr>
            <w:tcW w:w="575" w:type="dxa"/>
            <w:vMerge/>
          </w:tcPr>
          <w:p w14:paraId="129153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42F23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F537CA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0E0F32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70DCB74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BD36E8" w:rsidRPr="00611211" w14:paraId="124D895B" w14:textId="77777777" w:rsidTr="00515F37">
        <w:trPr>
          <w:trHeight w:val="522"/>
        </w:trPr>
        <w:tc>
          <w:tcPr>
            <w:tcW w:w="575" w:type="dxa"/>
            <w:vMerge/>
          </w:tcPr>
          <w:p w14:paraId="226FC7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41C6A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7002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210F1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</w:tbl>
    <w:p w14:paraId="439B15EA" w14:textId="77777777" w:rsidR="00BD36E8" w:rsidRPr="00611211" w:rsidRDefault="00BD36E8" w:rsidP="00BD36E8">
      <w:pPr>
        <w:rPr>
          <w:color w:val="000000" w:themeColor="text1"/>
        </w:rPr>
      </w:pPr>
    </w:p>
    <w:p w14:paraId="2FA49224" w14:textId="77777777" w:rsidR="00BD36E8" w:rsidRPr="00611211" w:rsidRDefault="00BD36E8" w:rsidP="00BD36E8">
      <w:pPr>
        <w:rPr>
          <w:color w:val="000000" w:themeColor="text1"/>
        </w:rPr>
      </w:pPr>
    </w:p>
    <w:p w14:paraId="57874AA4" w14:textId="77777777" w:rsidR="00BD36E8" w:rsidRPr="00611211" w:rsidRDefault="00BD36E8" w:rsidP="00BD36E8">
      <w:pPr>
        <w:rPr>
          <w:color w:val="000000" w:themeColor="text1"/>
        </w:rPr>
      </w:pPr>
      <w:proofErr w:type="gramStart"/>
      <w:r w:rsidRPr="00611211">
        <w:rPr>
          <w:b/>
          <w:bCs/>
          <w:color w:val="000000" w:themeColor="text1"/>
          <w:lang w:bidi="th-TH"/>
        </w:rPr>
        <w:t>Table :</w:t>
      </w:r>
      <w:proofErr w:type="gramEnd"/>
      <w:r w:rsidRPr="00611211">
        <w:rPr>
          <w:b/>
          <w:bCs/>
          <w:color w:val="000000" w:themeColor="text1"/>
          <w:lang w:bidi="th-TH"/>
        </w:rPr>
        <w:t xml:space="preserve"> XCUST_RCV_TRANSACTIONS_INTERFACE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BD36E8" w:rsidRPr="00611211" w14:paraId="7B110D68" w14:textId="77777777" w:rsidTr="00515F37">
        <w:tc>
          <w:tcPr>
            <w:tcW w:w="575" w:type="dxa"/>
            <w:shd w:val="clear" w:color="auto" w:fill="D9D9D9"/>
          </w:tcPr>
          <w:p w14:paraId="7C474E11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568ACFDF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65574DB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770BD0B" w14:textId="77777777" w:rsidR="00BD36E8" w:rsidRPr="00611211" w:rsidRDefault="00BD36E8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BD36E8" w:rsidRPr="00611211" w14:paraId="7B7C435C" w14:textId="77777777" w:rsidTr="00515F37">
        <w:tc>
          <w:tcPr>
            <w:tcW w:w="575" w:type="dxa"/>
            <w:vMerge w:val="restart"/>
          </w:tcPr>
          <w:p w14:paraId="583C5AB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1E7236E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Interface Line Number</w:t>
            </w:r>
          </w:p>
        </w:tc>
        <w:tc>
          <w:tcPr>
            <w:tcW w:w="1457" w:type="dxa"/>
          </w:tcPr>
          <w:p w14:paraId="1EB18D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C90D65C" w14:textId="7D083691" w:rsidR="00BD36E8" w:rsidRPr="00611211" w:rsidRDefault="00977425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ใช้ </w:t>
            </w:r>
            <w:r w:rsidRPr="00611211">
              <w:rPr>
                <w:color w:val="000000" w:themeColor="text1"/>
                <w:lang w:bidi="th-TH"/>
              </w:rPr>
              <w:t>Linfox Line Number</w:t>
            </w:r>
            <w:r w:rsidR="00BD36E8" w:rsidRPr="00611211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BD36E8" w:rsidRPr="00611211" w14:paraId="51633C90" w14:textId="77777777" w:rsidTr="00515F37">
        <w:tc>
          <w:tcPr>
            <w:tcW w:w="575" w:type="dxa"/>
            <w:vMerge/>
          </w:tcPr>
          <w:p w14:paraId="69312C9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89572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5E258E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778690F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VARCHAR2(30)</w:t>
            </w:r>
          </w:p>
        </w:tc>
      </w:tr>
      <w:tr w:rsidR="00BD36E8" w:rsidRPr="00611211" w14:paraId="3716F4AA" w14:textId="77777777" w:rsidTr="00515F37">
        <w:tc>
          <w:tcPr>
            <w:tcW w:w="575" w:type="dxa"/>
            <w:vMerge/>
          </w:tcPr>
          <w:p w14:paraId="6717518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9F937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EA0E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3695A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4ECB160C" w14:textId="77777777" w:rsidTr="00515F37">
        <w:tc>
          <w:tcPr>
            <w:tcW w:w="575" w:type="dxa"/>
            <w:vMerge/>
          </w:tcPr>
          <w:p w14:paraId="06B4F9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E4963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4BB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7E4FDF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33B083DC" w14:textId="77777777" w:rsidTr="00515F37">
        <w:tc>
          <w:tcPr>
            <w:tcW w:w="575" w:type="dxa"/>
            <w:vMerge/>
          </w:tcPr>
          <w:p w14:paraId="6019A3E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18AB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2378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CD07C8" w14:textId="3F224ACB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5368D5C3" w14:textId="77777777" w:rsidTr="00515F37">
        <w:tc>
          <w:tcPr>
            <w:tcW w:w="575" w:type="dxa"/>
            <w:vMerge/>
          </w:tcPr>
          <w:p w14:paraId="15BF6F0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1447A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0D83C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85F084" w14:textId="7CBD8C97" w:rsidR="00BD36E8" w:rsidRPr="00611211" w:rsidRDefault="00977425" w:rsidP="00977425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XCUST_LINFOX_RCV_TBL.LINE_NUMBER</w:t>
            </w:r>
          </w:p>
        </w:tc>
      </w:tr>
      <w:tr w:rsidR="00BD36E8" w:rsidRPr="00611211" w14:paraId="0C29EFEA" w14:textId="77777777" w:rsidTr="00515F37">
        <w:tc>
          <w:tcPr>
            <w:tcW w:w="575" w:type="dxa"/>
            <w:vMerge/>
          </w:tcPr>
          <w:p w14:paraId="77DD83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107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3D877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8298B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RCV_TRANSACTION_INTERFACE.INTERFACE_TRANSACTION_ID</w:t>
            </w:r>
          </w:p>
        </w:tc>
      </w:tr>
      <w:tr w:rsidR="00BD36E8" w:rsidRPr="00611211" w14:paraId="0A7B2C75" w14:textId="77777777" w:rsidTr="00515F37">
        <w:tc>
          <w:tcPr>
            <w:tcW w:w="575" w:type="dxa"/>
            <w:vMerge w:val="restart"/>
          </w:tcPr>
          <w:p w14:paraId="3FE59D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6D7375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697420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0F213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Type</w:t>
            </w:r>
          </w:p>
        </w:tc>
      </w:tr>
      <w:tr w:rsidR="00BD36E8" w:rsidRPr="00611211" w14:paraId="232ED242" w14:textId="77777777" w:rsidTr="00515F37">
        <w:tc>
          <w:tcPr>
            <w:tcW w:w="575" w:type="dxa"/>
            <w:vMerge/>
          </w:tcPr>
          <w:p w14:paraId="32652B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B9F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6AE86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63793D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VARCHAR2(25)</w:t>
            </w:r>
          </w:p>
        </w:tc>
      </w:tr>
      <w:tr w:rsidR="00BD36E8" w:rsidRPr="00611211" w14:paraId="4004A429" w14:textId="77777777" w:rsidTr="00515F37">
        <w:tc>
          <w:tcPr>
            <w:tcW w:w="575" w:type="dxa"/>
            <w:vMerge/>
          </w:tcPr>
          <w:p w14:paraId="5644FCB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9ED1C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E390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71EB4A4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5C108D92" w14:textId="77777777" w:rsidTr="00515F37">
        <w:tc>
          <w:tcPr>
            <w:tcW w:w="575" w:type="dxa"/>
            <w:vMerge/>
          </w:tcPr>
          <w:p w14:paraId="0D1A95A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C22E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04B03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BE9312F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0C3A3950" w14:textId="77777777" w:rsidTr="00515F37">
        <w:tc>
          <w:tcPr>
            <w:tcW w:w="575" w:type="dxa"/>
            <w:vMerge/>
          </w:tcPr>
          <w:p w14:paraId="02140E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7962A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992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512C5C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36E83141" w14:textId="77777777" w:rsidTr="00515F37">
        <w:tc>
          <w:tcPr>
            <w:tcW w:w="575" w:type="dxa"/>
            <w:vMerge/>
          </w:tcPr>
          <w:p w14:paraId="30B5799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078E2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E502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ADFDA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PARAMETER.RECEIPT TRANSACTION TYPE</w:t>
            </w:r>
          </w:p>
        </w:tc>
      </w:tr>
      <w:tr w:rsidR="00BD36E8" w:rsidRPr="00611211" w14:paraId="7382E877" w14:textId="77777777" w:rsidTr="00515F37">
        <w:tc>
          <w:tcPr>
            <w:tcW w:w="575" w:type="dxa"/>
            <w:vMerge/>
          </w:tcPr>
          <w:p w14:paraId="04B658B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53C1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901F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206A209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RCV_TRANSACTION_INTERFACE.TRANSACTION_TYPE</w:t>
            </w:r>
          </w:p>
        </w:tc>
      </w:tr>
      <w:tr w:rsidR="00BD36E8" w:rsidRPr="00611211" w14:paraId="4A76120D" w14:textId="77777777" w:rsidTr="00515F37">
        <w:tc>
          <w:tcPr>
            <w:tcW w:w="575" w:type="dxa"/>
            <w:vMerge w:val="restart"/>
          </w:tcPr>
          <w:p w14:paraId="001D1C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77CB3F6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4B4C09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235B6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Date</w:t>
            </w:r>
          </w:p>
        </w:tc>
      </w:tr>
      <w:tr w:rsidR="00BD36E8" w:rsidRPr="00611211" w14:paraId="764D3EC5" w14:textId="77777777" w:rsidTr="00515F37">
        <w:tc>
          <w:tcPr>
            <w:tcW w:w="575" w:type="dxa"/>
            <w:vMerge/>
          </w:tcPr>
          <w:p w14:paraId="2E9F46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6CFF2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4F6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F00A1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Date</w:t>
            </w:r>
          </w:p>
        </w:tc>
      </w:tr>
      <w:tr w:rsidR="00BD36E8" w:rsidRPr="00611211" w14:paraId="57391CE4" w14:textId="77777777" w:rsidTr="00515F37">
        <w:tc>
          <w:tcPr>
            <w:tcW w:w="575" w:type="dxa"/>
            <w:vMerge/>
          </w:tcPr>
          <w:p w14:paraId="0C6DF5F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81DBD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DCDD5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253398" w14:textId="77777777" w:rsidR="00BD36E8" w:rsidRPr="00611211" w:rsidRDefault="00BD36E8" w:rsidP="00515F37">
            <w:pPr>
              <w:rPr>
                <w:color w:val="000000" w:themeColor="text1"/>
              </w:rPr>
            </w:pPr>
          </w:p>
        </w:tc>
      </w:tr>
      <w:tr w:rsidR="00BD36E8" w:rsidRPr="00611211" w14:paraId="7C5E1DFA" w14:textId="77777777" w:rsidTr="00515F37">
        <w:tc>
          <w:tcPr>
            <w:tcW w:w="575" w:type="dxa"/>
            <w:vMerge/>
          </w:tcPr>
          <w:p w14:paraId="45164C6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7D71F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890DA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ADEB1F6" w14:textId="77777777" w:rsidR="00BD36E8" w:rsidRPr="00611211" w:rsidRDefault="00BD36E8" w:rsidP="00515F37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BD36E8" w:rsidRPr="00611211" w14:paraId="2FD9D576" w14:textId="77777777" w:rsidTr="00515F37">
        <w:tc>
          <w:tcPr>
            <w:tcW w:w="575" w:type="dxa"/>
            <w:vMerge/>
          </w:tcPr>
          <w:p w14:paraId="41B10A8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ED25D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D0C82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9B31FE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68E19FF5" w14:textId="77777777" w:rsidTr="00515F37">
        <w:tc>
          <w:tcPr>
            <w:tcW w:w="575" w:type="dxa"/>
            <w:vMerge/>
          </w:tcPr>
          <w:p w14:paraId="52DED0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FE415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1E594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05430D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</w:rPr>
              <w:t>System Date</w:t>
            </w:r>
          </w:p>
        </w:tc>
      </w:tr>
      <w:tr w:rsidR="00BD36E8" w:rsidRPr="00611211" w14:paraId="40060455" w14:textId="77777777" w:rsidTr="00515F37">
        <w:tc>
          <w:tcPr>
            <w:tcW w:w="575" w:type="dxa"/>
            <w:vMerge/>
          </w:tcPr>
          <w:p w14:paraId="32C278B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9D978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CA5BA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72BC29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RCV_TRANSACTION_INTERFACE.TRANSACTION_DATE</w:t>
            </w:r>
          </w:p>
          <w:p w14:paraId="24D4939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0A2EC9F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BD36E8" w:rsidRPr="00611211" w14:paraId="72958167" w14:textId="77777777" w:rsidTr="00515F37">
        <w:tc>
          <w:tcPr>
            <w:tcW w:w="575" w:type="dxa"/>
            <w:vMerge w:val="restart"/>
          </w:tcPr>
          <w:p w14:paraId="41E10C4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1A163C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Source Document Code</w:t>
            </w:r>
          </w:p>
        </w:tc>
        <w:tc>
          <w:tcPr>
            <w:tcW w:w="1457" w:type="dxa"/>
          </w:tcPr>
          <w:p w14:paraId="577E7F0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ADCC59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Source Document Code</w:t>
            </w:r>
          </w:p>
        </w:tc>
      </w:tr>
      <w:tr w:rsidR="00BD36E8" w:rsidRPr="00611211" w14:paraId="4809D0E8" w14:textId="77777777" w:rsidTr="00515F37">
        <w:tc>
          <w:tcPr>
            <w:tcW w:w="575" w:type="dxa"/>
            <w:vMerge/>
          </w:tcPr>
          <w:p w14:paraId="6C92522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6F7F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4294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4A6B7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VARCHAR2(25)</w:t>
            </w:r>
          </w:p>
        </w:tc>
      </w:tr>
      <w:tr w:rsidR="00BD36E8" w:rsidRPr="00611211" w14:paraId="7916D436" w14:textId="77777777" w:rsidTr="00515F37">
        <w:tc>
          <w:tcPr>
            <w:tcW w:w="575" w:type="dxa"/>
            <w:vMerge/>
          </w:tcPr>
          <w:p w14:paraId="3BA026D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FF597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1886D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BF8F68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B9681CB" w14:textId="77777777" w:rsidTr="00515F37">
        <w:tc>
          <w:tcPr>
            <w:tcW w:w="575" w:type="dxa"/>
            <w:vMerge/>
          </w:tcPr>
          <w:p w14:paraId="7BD811C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2EEA5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E1E1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8F254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670E253B" w14:textId="77777777" w:rsidTr="00515F37">
        <w:tc>
          <w:tcPr>
            <w:tcW w:w="575" w:type="dxa"/>
            <w:vMerge/>
          </w:tcPr>
          <w:p w14:paraId="17FE108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CCE55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86C30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7F397A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AC4C958" w14:textId="77777777" w:rsidTr="00515F37">
        <w:tc>
          <w:tcPr>
            <w:tcW w:w="575" w:type="dxa"/>
            <w:vMerge/>
          </w:tcPr>
          <w:p w14:paraId="24B7256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363A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3833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2BEBF7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PARAMETER.SOURCE DOCUMENT CODE</w:t>
            </w:r>
          </w:p>
        </w:tc>
      </w:tr>
      <w:tr w:rsidR="00BD36E8" w:rsidRPr="00611211" w14:paraId="134565CF" w14:textId="77777777" w:rsidTr="00515F37">
        <w:tc>
          <w:tcPr>
            <w:tcW w:w="575" w:type="dxa"/>
            <w:vMerge/>
          </w:tcPr>
          <w:p w14:paraId="4A6D11E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53C79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1BF5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DB615F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RCV_TRANSACTION_INTERFACE.SOURCE_DOCUMENT_CODE</w:t>
            </w:r>
          </w:p>
          <w:p w14:paraId="7D752CD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7A2EF35B" w14:textId="77777777" w:rsidTr="00515F37">
        <w:tc>
          <w:tcPr>
            <w:tcW w:w="575" w:type="dxa"/>
            <w:vMerge w:val="restart"/>
          </w:tcPr>
          <w:p w14:paraId="685F70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079D71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4D3DF4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CE877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Receipt Source Code</w:t>
            </w:r>
          </w:p>
        </w:tc>
      </w:tr>
      <w:tr w:rsidR="00BD36E8" w:rsidRPr="00611211" w14:paraId="03EE5E17" w14:textId="77777777" w:rsidTr="00515F37">
        <w:tc>
          <w:tcPr>
            <w:tcW w:w="575" w:type="dxa"/>
            <w:vMerge/>
          </w:tcPr>
          <w:p w14:paraId="763AED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A9F91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C6D40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2C1127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BD36E8" w:rsidRPr="00611211" w14:paraId="04611E74" w14:textId="77777777" w:rsidTr="00515F37">
        <w:tc>
          <w:tcPr>
            <w:tcW w:w="575" w:type="dxa"/>
            <w:vMerge/>
          </w:tcPr>
          <w:p w14:paraId="6A9C395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4FFC0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832D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466BCA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F4D6A32" w14:textId="77777777" w:rsidTr="00515F37">
        <w:tc>
          <w:tcPr>
            <w:tcW w:w="575" w:type="dxa"/>
            <w:vMerge/>
          </w:tcPr>
          <w:p w14:paraId="1CDA074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5719E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8948D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BD756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7F91DD46" w14:textId="77777777" w:rsidTr="00515F37">
        <w:tc>
          <w:tcPr>
            <w:tcW w:w="575" w:type="dxa"/>
            <w:vMerge/>
          </w:tcPr>
          <w:p w14:paraId="57EFFD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DAD86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CC70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5C28B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BC2B92E" w14:textId="77777777" w:rsidTr="00515F37">
        <w:tc>
          <w:tcPr>
            <w:tcW w:w="575" w:type="dxa"/>
            <w:vMerge/>
          </w:tcPr>
          <w:p w14:paraId="19E2B1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C06B1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D856C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85BD7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PARAMETER.RECEIPT SOURCE CODE</w:t>
            </w:r>
          </w:p>
        </w:tc>
      </w:tr>
      <w:tr w:rsidR="00BD36E8" w:rsidRPr="00611211" w14:paraId="6CE36C6A" w14:textId="77777777" w:rsidTr="00515F37">
        <w:tc>
          <w:tcPr>
            <w:tcW w:w="575" w:type="dxa"/>
            <w:vMerge/>
          </w:tcPr>
          <w:p w14:paraId="4846D49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570F4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F30AB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4EFC19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RCV_TRANSACTION_INTERFACE.RECEIPT_SOURCE_CODE</w:t>
            </w:r>
          </w:p>
        </w:tc>
      </w:tr>
      <w:tr w:rsidR="00BD36E8" w:rsidRPr="00611211" w14:paraId="3727D246" w14:textId="77777777" w:rsidTr="00515F37">
        <w:tc>
          <w:tcPr>
            <w:tcW w:w="575" w:type="dxa"/>
            <w:vMerge w:val="restart"/>
          </w:tcPr>
          <w:p w14:paraId="6BC30A2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46A614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702391A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98775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Header Interface Number</w:t>
            </w:r>
          </w:p>
        </w:tc>
      </w:tr>
      <w:tr w:rsidR="00BD36E8" w:rsidRPr="00611211" w14:paraId="091E1C01" w14:textId="77777777" w:rsidTr="00515F37">
        <w:tc>
          <w:tcPr>
            <w:tcW w:w="575" w:type="dxa"/>
            <w:vMerge/>
          </w:tcPr>
          <w:p w14:paraId="0DBA96B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3457F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1FCA7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A71D5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VARCHAR2(30)</w:t>
            </w:r>
          </w:p>
        </w:tc>
      </w:tr>
      <w:tr w:rsidR="00BD36E8" w:rsidRPr="00611211" w14:paraId="30A76C56" w14:textId="77777777" w:rsidTr="00515F37">
        <w:tc>
          <w:tcPr>
            <w:tcW w:w="575" w:type="dxa"/>
            <w:vMerge/>
          </w:tcPr>
          <w:p w14:paraId="6325141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80023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E174E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94ED75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048990F" w14:textId="77777777" w:rsidTr="00515F37">
        <w:tc>
          <w:tcPr>
            <w:tcW w:w="575" w:type="dxa"/>
            <w:vMerge/>
          </w:tcPr>
          <w:p w14:paraId="21F3E94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48E79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E9586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F2663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74D9090" w14:textId="77777777" w:rsidTr="00515F37">
        <w:tc>
          <w:tcPr>
            <w:tcW w:w="575" w:type="dxa"/>
            <w:vMerge/>
          </w:tcPr>
          <w:p w14:paraId="6C24B40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1C749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B1E0A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03728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C0BFC66" w14:textId="77777777" w:rsidTr="00515F37">
        <w:tc>
          <w:tcPr>
            <w:tcW w:w="575" w:type="dxa"/>
            <w:vMerge/>
          </w:tcPr>
          <w:p w14:paraId="75AFD74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E1A4A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76F5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ABC1204" w14:textId="1AAD9504" w:rsidR="00BD36E8" w:rsidRPr="00611211" w:rsidRDefault="00977425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XCUST_LINFOX_RCV_TBL.reference1</w:t>
            </w:r>
          </w:p>
        </w:tc>
      </w:tr>
      <w:tr w:rsidR="00BD36E8" w:rsidRPr="00611211" w14:paraId="21A76490" w14:textId="77777777" w:rsidTr="00515F37">
        <w:tc>
          <w:tcPr>
            <w:tcW w:w="575" w:type="dxa"/>
            <w:vMerge/>
          </w:tcPr>
          <w:p w14:paraId="42DE797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E6D51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8903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05D2D8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RCV_TRANSACTION_INTERFACE.HEADER_INTERFACE_ID</w:t>
            </w:r>
          </w:p>
        </w:tc>
      </w:tr>
      <w:tr w:rsidR="00BD36E8" w:rsidRPr="00611211" w14:paraId="5A1C3386" w14:textId="77777777" w:rsidTr="00515F37">
        <w:tc>
          <w:tcPr>
            <w:tcW w:w="575" w:type="dxa"/>
            <w:vMerge w:val="restart"/>
          </w:tcPr>
          <w:p w14:paraId="2DC9B2B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2DD9FE7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Organization Code</w:t>
            </w:r>
          </w:p>
        </w:tc>
        <w:tc>
          <w:tcPr>
            <w:tcW w:w="1457" w:type="dxa"/>
          </w:tcPr>
          <w:p w14:paraId="1F0493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88F49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Organization Code</w:t>
            </w:r>
          </w:p>
        </w:tc>
      </w:tr>
      <w:tr w:rsidR="00BD36E8" w:rsidRPr="00611211" w14:paraId="1DFD7F87" w14:textId="77777777" w:rsidTr="00515F37">
        <w:tc>
          <w:tcPr>
            <w:tcW w:w="575" w:type="dxa"/>
            <w:vMerge/>
          </w:tcPr>
          <w:p w14:paraId="06F180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70E3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49FD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8CDCC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8</w:t>
            </w:r>
            <w:r w:rsidRPr="00611211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BD36E8" w:rsidRPr="00611211" w14:paraId="02EAFFDD" w14:textId="77777777" w:rsidTr="00515F37">
        <w:tc>
          <w:tcPr>
            <w:tcW w:w="575" w:type="dxa"/>
            <w:vMerge/>
          </w:tcPr>
          <w:p w14:paraId="2112265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56090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A57CE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5939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260207" w14:textId="77777777" w:rsidTr="00515F37">
        <w:tc>
          <w:tcPr>
            <w:tcW w:w="575" w:type="dxa"/>
            <w:vMerge/>
          </w:tcPr>
          <w:p w14:paraId="0C6681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4792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5987E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C0A92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4C078C0E" w14:textId="77777777" w:rsidTr="00515F37">
        <w:tc>
          <w:tcPr>
            <w:tcW w:w="575" w:type="dxa"/>
            <w:vMerge/>
          </w:tcPr>
          <w:p w14:paraId="1A289D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33460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385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503560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A40FE78" w14:textId="77777777" w:rsidTr="00515F37">
        <w:tc>
          <w:tcPr>
            <w:tcW w:w="575" w:type="dxa"/>
            <w:vMerge/>
          </w:tcPr>
          <w:p w14:paraId="5894C7A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BC585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4DE8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C2B0A9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lang w:bidi="th-TH"/>
              </w:rPr>
              <w:t>PARAMETER.ORGANIZATION CODE</w:t>
            </w:r>
          </w:p>
        </w:tc>
      </w:tr>
      <w:tr w:rsidR="00BD36E8" w:rsidRPr="00611211" w14:paraId="754F1FC0" w14:textId="77777777" w:rsidTr="00515F37">
        <w:tc>
          <w:tcPr>
            <w:tcW w:w="575" w:type="dxa"/>
            <w:vMerge/>
          </w:tcPr>
          <w:p w14:paraId="0A6F185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06684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DC148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10BA47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RCV_TRANSACTION_INTERFACE.ORGANIZATION_CODE</w:t>
            </w:r>
          </w:p>
          <w:p w14:paraId="56B0DF3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A6F279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lastRenderedPageBreak/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Organization</w:t>
            </w:r>
          </w:p>
        </w:tc>
      </w:tr>
      <w:tr w:rsidR="00BD36E8" w:rsidRPr="00611211" w14:paraId="2E208BA1" w14:textId="77777777" w:rsidTr="00515F37">
        <w:tc>
          <w:tcPr>
            <w:tcW w:w="575" w:type="dxa"/>
            <w:vMerge w:val="restart"/>
          </w:tcPr>
          <w:p w14:paraId="7781FCA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0C6DF9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457" w:type="dxa"/>
          </w:tcPr>
          <w:p w14:paraId="787CC25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537F0D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Item Number</w:t>
            </w:r>
          </w:p>
        </w:tc>
      </w:tr>
      <w:tr w:rsidR="00BD36E8" w:rsidRPr="00611211" w14:paraId="26D3AE63" w14:textId="77777777" w:rsidTr="00515F37">
        <w:tc>
          <w:tcPr>
            <w:tcW w:w="575" w:type="dxa"/>
            <w:vMerge/>
          </w:tcPr>
          <w:p w14:paraId="319979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8FCC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6711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172AD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VARCHAR2(300)</w:t>
            </w:r>
          </w:p>
        </w:tc>
      </w:tr>
      <w:tr w:rsidR="00BD36E8" w:rsidRPr="00611211" w14:paraId="5B47D81E" w14:textId="77777777" w:rsidTr="00515F37">
        <w:tc>
          <w:tcPr>
            <w:tcW w:w="575" w:type="dxa"/>
            <w:vMerge/>
          </w:tcPr>
          <w:p w14:paraId="21D5C07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4661E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27141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39A3A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90E7F66" w14:textId="77777777" w:rsidTr="00515F37">
        <w:tc>
          <w:tcPr>
            <w:tcW w:w="575" w:type="dxa"/>
            <w:vMerge/>
          </w:tcPr>
          <w:p w14:paraId="6E3AD54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160C7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2E835A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5FF38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5443755E" w14:textId="77777777" w:rsidTr="00515F37">
        <w:tc>
          <w:tcPr>
            <w:tcW w:w="575" w:type="dxa"/>
            <w:vMerge/>
          </w:tcPr>
          <w:p w14:paraId="3C3A58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6113D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43F36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DE9D4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82D70C" w14:textId="77777777" w:rsidTr="00515F37">
        <w:tc>
          <w:tcPr>
            <w:tcW w:w="575" w:type="dxa"/>
            <w:vMerge/>
          </w:tcPr>
          <w:p w14:paraId="3AFA7E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C76BD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80519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4C638AA" w14:textId="11280F50" w:rsidR="00BD36E8" w:rsidRPr="00611211" w:rsidRDefault="00977425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lang w:bidi="th-TH"/>
              </w:rPr>
              <w:t>_RCV_TBL</w:t>
            </w:r>
            <w:r w:rsidR="00BD36E8" w:rsidRPr="00611211">
              <w:rPr>
                <w:color w:val="000000" w:themeColor="text1"/>
                <w:shd w:val="clear" w:color="auto" w:fill="FFFFFF"/>
              </w:rPr>
              <w:t>.ITEM_CODE</w:t>
            </w:r>
          </w:p>
          <w:p w14:paraId="6378977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ทำการ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Map Item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เพื่อให้ได้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Item Code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ให้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ERP</w:t>
            </w:r>
          </w:p>
          <w:p w14:paraId="2456A10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โดยข้อมูล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map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อยู่ที่</w:t>
            </w:r>
          </w:p>
          <w:p w14:paraId="2A6CF86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Inventory &gt; Manage Item Quantity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 &gt; (FF) Attribute1</w:t>
            </w:r>
          </w:p>
        </w:tc>
      </w:tr>
      <w:tr w:rsidR="00BD36E8" w:rsidRPr="00611211" w14:paraId="44E760F0" w14:textId="77777777" w:rsidTr="00515F37">
        <w:tc>
          <w:tcPr>
            <w:tcW w:w="575" w:type="dxa"/>
            <w:vMerge/>
          </w:tcPr>
          <w:p w14:paraId="0380A75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DFD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B730A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DD1C3A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RCV_TRANSACTION_INTERFACE.ITEM_CODE</w:t>
            </w:r>
          </w:p>
          <w:p w14:paraId="634B5007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B4A1A7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Item</w:t>
            </w:r>
          </w:p>
        </w:tc>
      </w:tr>
      <w:tr w:rsidR="00BD36E8" w:rsidRPr="00611211" w14:paraId="60C4560B" w14:textId="77777777" w:rsidTr="00515F37">
        <w:tc>
          <w:tcPr>
            <w:tcW w:w="575" w:type="dxa"/>
            <w:vMerge w:val="restart"/>
          </w:tcPr>
          <w:p w14:paraId="7B7EB91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47909D3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Document Number</w:t>
            </w:r>
          </w:p>
        </w:tc>
        <w:tc>
          <w:tcPr>
            <w:tcW w:w="1457" w:type="dxa"/>
          </w:tcPr>
          <w:p w14:paraId="11ED62B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F0BE6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Document Number</w:t>
            </w:r>
          </w:p>
        </w:tc>
      </w:tr>
      <w:tr w:rsidR="00BD36E8" w:rsidRPr="00611211" w14:paraId="5A7D8A5C" w14:textId="77777777" w:rsidTr="00515F37">
        <w:tc>
          <w:tcPr>
            <w:tcW w:w="575" w:type="dxa"/>
            <w:vMerge/>
          </w:tcPr>
          <w:p w14:paraId="6725D6C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ADC15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DF557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FDF744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VARCHAR2(30)</w:t>
            </w:r>
          </w:p>
        </w:tc>
      </w:tr>
      <w:tr w:rsidR="00BD36E8" w:rsidRPr="00611211" w14:paraId="10445364" w14:textId="77777777" w:rsidTr="00515F37">
        <w:tc>
          <w:tcPr>
            <w:tcW w:w="575" w:type="dxa"/>
            <w:vMerge/>
          </w:tcPr>
          <w:p w14:paraId="1D31C3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32CF7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4E09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D17A0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A5C415C" w14:textId="77777777" w:rsidTr="00515F37">
        <w:tc>
          <w:tcPr>
            <w:tcW w:w="575" w:type="dxa"/>
            <w:vMerge/>
          </w:tcPr>
          <w:p w14:paraId="283FD0D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A78D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3B33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B2E4D6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B7EA13B" w14:textId="77777777" w:rsidTr="00515F37">
        <w:tc>
          <w:tcPr>
            <w:tcW w:w="575" w:type="dxa"/>
            <w:vMerge/>
          </w:tcPr>
          <w:p w14:paraId="3044313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0560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90547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04DC2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E29D1B3" w14:textId="77777777" w:rsidTr="00515F37">
        <w:tc>
          <w:tcPr>
            <w:tcW w:w="575" w:type="dxa"/>
            <w:vMerge/>
          </w:tcPr>
          <w:p w14:paraId="03FC1E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7DFB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F5A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1E19D" w14:textId="77777777" w:rsidR="00BD36E8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ทำการค้นหา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ERP PO Number ,PO Line Number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โดย</w:t>
            </w:r>
          </w:p>
          <w:p w14:paraId="45A0D90D" w14:textId="2F48CC55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ใช้เลข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Linfox PR/PO Number ,Line Number 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ซึ่งเก็บค่าไว้ดังนี้</w:t>
            </w:r>
          </w:p>
          <w:p w14:paraId="16D399B2" w14:textId="77777777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4EBBF9B6" w14:textId="1EED43D2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Linfox =&gt; PR Header.attribute2</w:t>
            </w:r>
          </w:p>
          <w:p w14:paraId="328A4946" w14:textId="6B1979C6" w:rsidR="00FC4201" w:rsidRPr="00611211" w:rsidRDefault="00FC4201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Line Linfox =&gt; PR Line.attribute1</w:t>
            </w:r>
          </w:p>
        </w:tc>
      </w:tr>
      <w:tr w:rsidR="00BD36E8" w:rsidRPr="00611211" w14:paraId="2CE2F8B5" w14:textId="77777777" w:rsidTr="00515F37">
        <w:tc>
          <w:tcPr>
            <w:tcW w:w="575" w:type="dxa"/>
            <w:vMerge/>
          </w:tcPr>
          <w:p w14:paraId="255EC6F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041D8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EE243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F0B0E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RCV_TRANSACTION_INTERFACE.DOCUMENT_NUMBER</w:t>
            </w:r>
          </w:p>
          <w:p w14:paraId="46BF035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28F07C7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Document Number</w:t>
            </w:r>
          </w:p>
        </w:tc>
      </w:tr>
      <w:tr w:rsidR="00BD36E8" w:rsidRPr="00611211" w14:paraId="459B695D" w14:textId="77777777" w:rsidTr="00515F37">
        <w:tc>
          <w:tcPr>
            <w:tcW w:w="575" w:type="dxa"/>
            <w:vMerge w:val="restart"/>
          </w:tcPr>
          <w:p w14:paraId="1A6C02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3CAFBFA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 xml:space="preserve">Document Line </w:t>
            </w:r>
            <w:proofErr w:type="spellStart"/>
            <w:r w:rsidRPr="00611211">
              <w:rPr>
                <w:color w:val="000000" w:themeColor="text1"/>
                <w:lang w:eastAsia="en-US" w:bidi="th-TH"/>
              </w:rPr>
              <w:t>Num</w:t>
            </w:r>
            <w:proofErr w:type="spellEnd"/>
          </w:p>
        </w:tc>
        <w:tc>
          <w:tcPr>
            <w:tcW w:w="1457" w:type="dxa"/>
          </w:tcPr>
          <w:p w14:paraId="3D5744F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7FDFB3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Document Number</w:t>
            </w:r>
          </w:p>
        </w:tc>
      </w:tr>
      <w:tr w:rsidR="00BD36E8" w:rsidRPr="00611211" w14:paraId="078E0D13" w14:textId="77777777" w:rsidTr="00515F37">
        <w:tc>
          <w:tcPr>
            <w:tcW w:w="575" w:type="dxa"/>
            <w:vMerge/>
          </w:tcPr>
          <w:p w14:paraId="7625DC5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82E15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0C1B5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08132F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D36E8" w:rsidRPr="00611211" w14:paraId="1419B88A" w14:textId="77777777" w:rsidTr="00515F37">
        <w:tc>
          <w:tcPr>
            <w:tcW w:w="575" w:type="dxa"/>
            <w:vMerge/>
          </w:tcPr>
          <w:p w14:paraId="6F983A5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03DEE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8BD52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07E308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573CFD1" w14:textId="77777777" w:rsidTr="00515F37">
        <w:tc>
          <w:tcPr>
            <w:tcW w:w="575" w:type="dxa"/>
            <w:vMerge/>
          </w:tcPr>
          <w:p w14:paraId="39C950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C1F6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BCC4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CE0A7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160113CD" w14:textId="77777777" w:rsidTr="00515F37">
        <w:tc>
          <w:tcPr>
            <w:tcW w:w="575" w:type="dxa"/>
            <w:vMerge/>
          </w:tcPr>
          <w:p w14:paraId="26F8707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FEB85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F346F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8F6254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C5651F3" w14:textId="77777777" w:rsidTr="00515F37">
        <w:tc>
          <w:tcPr>
            <w:tcW w:w="575" w:type="dxa"/>
            <w:vMerge/>
          </w:tcPr>
          <w:p w14:paraId="42614E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0B8D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48433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1342A7A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ทำการค้นหา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ERP PO Number ,PO Line Number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โดย</w:t>
            </w:r>
          </w:p>
          <w:p w14:paraId="294E619D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ใช้เลข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Linfox PR/PO Number ,Line Number 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ซึ่งเก็บค่าไว้ดังนี้</w:t>
            </w:r>
          </w:p>
          <w:p w14:paraId="3F038EF7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069065C9" w14:textId="77777777" w:rsidR="00F46FC7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Linfox =&gt; PR Header.attribute2</w:t>
            </w:r>
          </w:p>
          <w:p w14:paraId="2747E62F" w14:textId="6C9D9181" w:rsidR="00BD36E8" w:rsidRPr="00611211" w:rsidRDefault="00F46FC7" w:rsidP="00F46FC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PR/PO Line Linfox =&gt; PR Line.attribute1</w:t>
            </w:r>
          </w:p>
        </w:tc>
      </w:tr>
      <w:tr w:rsidR="00BD36E8" w:rsidRPr="00611211" w14:paraId="768C9A6F" w14:textId="77777777" w:rsidTr="00515F37">
        <w:tc>
          <w:tcPr>
            <w:tcW w:w="575" w:type="dxa"/>
            <w:vMerge/>
          </w:tcPr>
          <w:p w14:paraId="6692859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1B88B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5870F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8F21B6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RCV_TRANSACTION_INTERFACE.DOCUMENT_LINE_NUMBER</w:t>
            </w:r>
          </w:p>
          <w:p w14:paraId="5B1130C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3D8A1D2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Document Line Number</w:t>
            </w:r>
          </w:p>
        </w:tc>
      </w:tr>
      <w:tr w:rsidR="00BD36E8" w:rsidRPr="00611211" w14:paraId="660F498E" w14:textId="77777777" w:rsidTr="00515F37">
        <w:tc>
          <w:tcPr>
            <w:tcW w:w="575" w:type="dxa"/>
            <w:vMerge w:val="restart"/>
          </w:tcPr>
          <w:p w14:paraId="0B0D828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2055EFD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Business Unit</w:t>
            </w:r>
          </w:p>
        </w:tc>
        <w:tc>
          <w:tcPr>
            <w:tcW w:w="1457" w:type="dxa"/>
          </w:tcPr>
          <w:p w14:paraId="1BDE6FF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7AD37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BU</w:t>
            </w:r>
          </w:p>
        </w:tc>
      </w:tr>
      <w:tr w:rsidR="00BD36E8" w:rsidRPr="00611211" w14:paraId="50D9EA05" w14:textId="77777777" w:rsidTr="00515F37">
        <w:tc>
          <w:tcPr>
            <w:tcW w:w="575" w:type="dxa"/>
            <w:vMerge/>
          </w:tcPr>
          <w:p w14:paraId="7385B7C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E9574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C5A8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D4129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BD36E8" w:rsidRPr="00611211" w14:paraId="076BFB1B" w14:textId="77777777" w:rsidTr="00515F37">
        <w:tc>
          <w:tcPr>
            <w:tcW w:w="575" w:type="dxa"/>
            <w:vMerge/>
          </w:tcPr>
          <w:p w14:paraId="52F3A06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5C658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B0DAE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A42A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7CCC67A8" w14:textId="77777777" w:rsidTr="00515F37">
        <w:tc>
          <w:tcPr>
            <w:tcW w:w="575" w:type="dxa"/>
            <w:vMerge/>
          </w:tcPr>
          <w:p w14:paraId="548CE6A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79056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D058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D9F65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FB98DD5" w14:textId="77777777" w:rsidTr="00515F37">
        <w:tc>
          <w:tcPr>
            <w:tcW w:w="575" w:type="dxa"/>
            <w:vMerge/>
          </w:tcPr>
          <w:p w14:paraId="48B1822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A0D9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495A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17A8F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084A9BA" w14:textId="77777777" w:rsidTr="00515F37">
        <w:tc>
          <w:tcPr>
            <w:tcW w:w="575" w:type="dxa"/>
            <w:vMerge/>
          </w:tcPr>
          <w:p w14:paraId="5C82DB2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E388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6BEA0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FD53C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PARAMETER.BUSINESS UNIT</w:t>
            </w:r>
          </w:p>
        </w:tc>
      </w:tr>
      <w:tr w:rsidR="00BD36E8" w:rsidRPr="00611211" w14:paraId="219BE788" w14:textId="77777777" w:rsidTr="00515F37">
        <w:tc>
          <w:tcPr>
            <w:tcW w:w="575" w:type="dxa"/>
            <w:vMerge/>
          </w:tcPr>
          <w:p w14:paraId="5C701EA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54136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7A2FF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8FCC42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RCV_TRANSACTION_INTERFACE.BUSINESS_UNIT</w:t>
            </w:r>
          </w:p>
        </w:tc>
      </w:tr>
      <w:tr w:rsidR="00BD36E8" w:rsidRPr="00611211" w14:paraId="4CC1EB85" w14:textId="77777777" w:rsidTr="00515F37">
        <w:tc>
          <w:tcPr>
            <w:tcW w:w="575" w:type="dxa"/>
            <w:vMerge w:val="restart"/>
          </w:tcPr>
          <w:p w14:paraId="750E00E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54690F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6F3419C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CCE2DD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ที่ทำการรับของ</w:t>
            </w:r>
          </w:p>
        </w:tc>
      </w:tr>
      <w:tr w:rsidR="00BD36E8" w:rsidRPr="00611211" w14:paraId="66EA2A7E" w14:textId="77777777" w:rsidTr="00515F37">
        <w:tc>
          <w:tcPr>
            <w:tcW w:w="575" w:type="dxa"/>
            <w:vMerge/>
          </w:tcPr>
          <w:p w14:paraId="467539A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31FB4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80FE4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A7A17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VARCHAR2(10)</w:t>
            </w:r>
          </w:p>
        </w:tc>
      </w:tr>
      <w:tr w:rsidR="00BD36E8" w:rsidRPr="00611211" w14:paraId="325C7CA2" w14:textId="77777777" w:rsidTr="00515F37">
        <w:tc>
          <w:tcPr>
            <w:tcW w:w="575" w:type="dxa"/>
            <w:vMerge/>
          </w:tcPr>
          <w:p w14:paraId="406D22E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E1C14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C193B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4BDCA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BFE2718" w14:textId="77777777" w:rsidTr="00515F37">
        <w:tc>
          <w:tcPr>
            <w:tcW w:w="575" w:type="dxa"/>
            <w:vMerge/>
          </w:tcPr>
          <w:p w14:paraId="212632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76297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22D1F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BDEC37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A31F19C" w14:textId="77777777" w:rsidTr="00515F37">
        <w:tc>
          <w:tcPr>
            <w:tcW w:w="575" w:type="dxa"/>
            <w:vMerge/>
          </w:tcPr>
          <w:p w14:paraId="502E7C4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3020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522DB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AFED5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89C886C" w14:textId="77777777" w:rsidTr="00515F37">
        <w:tc>
          <w:tcPr>
            <w:tcW w:w="575" w:type="dxa"/>
            <w:vMerge/>
          </w:tcPr>
          <w:p w14:paraId="290ECBE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B256A2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2514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9CC2747" w14:textId="77777777" w:rsidR="00BD36E8" w:rsidRPr="00611211" w:rsidRDefault="00EE0ED5" w:rsidP="00EE0ED5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</w:t>
            </w:r>
            <w:r w:rsidR="00BD36E8" w:rsidRPr="00611211">
              <w:rPr>
                <w:color w:val="000000" w:themeColor="text1"/>
                <w:lang w:bidi="th-TH"/>
              </w:rPr>
              <w:t>_RCV_TBL</w:t>
            </w:r>
            <w:r w:rsidR="00BD36E8" w:rsidRPr="00611211">
              <w:rPr>
                <w:color w:val="000000" w:themeColor="text1"/>
                <w:shd w:val="clear" w:color="auto" w:fill="FFFFFF"/>
              </w:rPr>
              <w:t>.</w:t>
            </w:r>
            <w:r w:rsidRPr="00611211">
              <w:rPr>
                <w:color w:val="000000" w:themeColor="text1"/>
                <w:shd w:val="clear" w:color="auto" w:fill="FFFFFF"/>
              </w:rPr>
              <w:t>BRANCH_PLANT</w:t>
            </w:r>
          </w:p>
          <w:p w14:paraId="0979B125" w14:textId="77777777" w:rsidR="00EE0ED5" w:rsidRPr="00611211" w:rsidRDefault="00EE0ED5" w:rsidP="00EE0ED5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และทำการค้นหา </w:t>
            </w: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Code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ใน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ERP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โดย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Map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ด้วย </w:t>
            </w:r>
          </w:p>
          <w:p w14:paraId="06E4F520" w14:textId="5293E8E9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FF Attribute1 (Linfox </w:t>
            </w: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6D1AB000" w14:textId="77777777" w:rsidTr="00515F37">
        <w:tc>
          <w:tcPr>
            <w:tcW w:w="575" w:type="dxa"/>
            <w:vMerge/>
          </w:tcPr>
          <w:p w14:paraId="482A48C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363D27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D4D2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FA0BBE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RCV_TRANSACTION_INTERFACE.SUBINVENTORY</w:t>
            </w:r>
          </w:p>
          <w:p w14:paraId="2454A7B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5EB1FBEE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 xml:space="preserve">s &gt; (F) </w:t>
            </w:r>
            <w:proofErr w:type="spellStart"/>
            <w:r w:rsidRPr="00611211">
              <w:rPr>
                <w:color w:val="000000" w:themeColor="text1"/>
                <w:shd w:val="clear" w:color="auto" w:fill="FFFFFF"/>
              </w:rPr>
              <w:t>Subinventory</w:t>
            </w:r>
            <w:proofErr w:type="spellEnd"/>
          </w:p>
        </w:tc>
      </w:tr>
      <w:tr w:rsidR="00BD36E8" w:rsidRPr="00611211" w14:paraId="7B1B9FCF" w14:textId="77777777" w:rsidTr="00515F37">
        <w:tc>
          <w:tcPr>
            <w:tcW w:w="575" w:type="dxa"/>
            <w:vMerge w:val="restart"/>
          </w:tcPr>
          <w:p w14:paraId="33DEE85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983FA4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Locator</w:t>
            </w:r>
          </w:p>
        </w:tc>
        <w:tc>
          <w:tcPr>
            <w:tcW w:w="1457" w:type="dxa"/>
          </w:tcPr>
          <w:p w14:paraId="2725DAE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24C7B1B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Locator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ที่รับของ</w:t>
            </w:r>
          </w:p>
        </w:tc>
      </w:tr>
      <w:tr w:rsidR="00BD36E8" w:rsidRPr="00611211" w14:paraId="5AFA25D7" w14:textId="77777777" w:rsidTr="00515F37">
        <w:tc>
          <w:tcPr>
            <w:tcW w:w="575" w:type="dxa"/>
            <w:vMerge/>
          </w:tcPr>
          <w:p w14:paraId="6DCEC2B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1072F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218610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4E17F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VARCHAR2(81)</w:t>
            </w:r>
          </w:p>
        </w:tc>
      </w:tr>
      <w:tr w:rsidR="00BD36E8" w:rsidRPr="00611211" w14:paraId="1CCE7BD8" w14:textId="77777777" w:rsidTr="00515F37">
        <w:tc>
          <w:tcPr>
            <w:tcW w:w="575" w:type="dxa"/>
            <w:vMerge/>
          </w:tcPr>
          <w:p w14:paraId="498A820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ABD12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3103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A1117E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5E185F22" w14:textId="77777777" w:rsidTr="00515F37">
        <w:tc>
          <w:tcPr>
            <w:tcW w:w="575" w:type="dxa"/>
            <w:vMerge/>
          </w:tcPr>
          <w:p w14:paraId="3871C42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F700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F97E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6A890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300A936F" w14:textId="77777777" w:rsidTr="00515F37">
        <w:tc>
          <w:tcPr>
            <w:tcW w:w="575" w:type="dxa"/>
            <w:vMerge/>
          </w:tcPr>
          <w:p w14:paraId="68068A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9C685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71BAF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1DE5E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7323795" w14:textId="77777777" w:rsidTr="00515F37">
        <w:tc>
          <w:tcPr>
            <w:tcW w:w="575" w:type="dxa"/>
            <w:vMerge/>
          </w:tcPr>
          <w:p w14:paraId="20C6D7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36C8C1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C052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FEDE77A" w14:textId="67ADF63E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</w:t>
            </w:r>
            <w:r w:rsidRPr="00611211">
              <w:rPr>
                <w:color w:val="000000" w:themeColor="text1"/>
                <w:shd w:val="clear" w:color="auto" w:fill="FFFFFF"/>
              </w:rPr>
              <w:t>.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LOCATOR</w:t>
            </w:r>
          </w:p>
          <w:p w14:paraId="17CCA0F0" w14:textId="77777777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64D630C0" w14:textId="1D2AF1F6" w:rsidR="00EE0ED5" w:rsidRPr="00611211" w:rsidRDefault="00EE0ED5" w:rsidP="00EE0ED5">
            <w:pPr>
              <w:rPr>
                <w:color w:val="000000" w:themeColor="text1"/>
                <w:highlight w:val="yellow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และทำการค้นหา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Locator Code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ใน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ERP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โดย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Map </w:t>
            </w:r>
            <w:r w:rsidRPr="00611211">
              <w:rPr>
                <w:color w:val="000000" w:themeColor="text1"/>
                <w:highlight w:val="yellow"/>
                <w:shd w:val="clear" w:color="auto" w:fill="FFFFFF"/>
                <w:cs/>
                <w:lang w:bidi="th-TH"/>
              </w:rPr>
              <w:t xml:space="preserve">ด้วย </w:t>
            </w:r>
          </w:p>
          <w:p w14:paraId="13913839" w14:textId="77777777" w:rsidR="00BD36E8" w:rsidRPr="00611211" w:rsidRDefault="00EE0ED5" w:rsidP="00EE0ED5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FF Attribute1 (Linfox </w:t>
            </w: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)</w:t>
            </w:r>
          </w:p>
          <w:p w14:paraId="7C280AC6" w14:textId="3872AB11" w:rsidR="00EE0ED5" w:rsidRPr="00611211" w:rsidRDefault="00EE0ED5" w:rsidP="00EE0ED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proofErr w:type="spellStart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>Subinventory</w:t>
            </w:r>
            <w:proofErr w:type="spellEnd"/>
            <w:r w:rsidRPr="00611211">
              <w:rPr>
                <w:color w:val="000000" w:themeColor="text1"/>
                <w:highlight w:val="yellow"/>
                <w:shd w:val="clear" w:color="auto" w:fill="FFFFFF"/>
                <w:lang w:bidi="th-TH"/>
              </w:rPr>
              <w:t xml:space="preserve"> Locator  FF Attribute2 (Linfox Locator)</w:t>
            </w:r>
          </w:p>
        </w:tc>
      </w:tr>
      <w:tr w:rsidR="00BD36E8" w:rsidRPr="00611211" w14:paraId="4EE842A6" w14:textId="77777777" w:rsidTr="00515F37">
        <w:tc>
          <w:tcPr>
            <w:tcW w:w="575" w:type="dxa"/>
            <w:vMerge/>
          </w:tcPr>
          <w:p w14:paraId="4C8B07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9C3E3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0BD90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E912CCC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RCV_TRANSACTION_INTERFACE.LOCATOR</w:t>
            </w:r>
          </w:p>
          <w:p w14:paraId="4270466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6848E0E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Locator</w:t>
            </w:r>
          </w:p>
        </w:tc>
      </w:tr>
      <w:tr w:rsidR="00BD36E8" w:rsidRPr="00611211" w14:paraId="064E13CB" w14:textId="77777777" w:rsidTr="00515F37">
        <w:tc>
          <w:tcPr>
            <w:tcW w:w="575" w:type="dxa"/>
            <w:vMerge w:val="restart"/>
          </w:tcPr>
          <w:p w14:paraId="3F51C08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3E530BC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Quantity</w:t>
            </w:r>
          </w:p>
        </w:tc>
        <w:tc>
          <w:tcPr>
            <w:tcW w:w="1457" w:type="dxa"/>
          </w:tcPr>
          <w:p w14:paraId="12F78EE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E3159C8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Quantity</w:t>
            </w:r>
          </w:p>
        </w:tc>
      </w:tr>
      <w:tr w:rsidR="00BD36E8" w:rsidRPr="00611211" w14:paraId="2B87E0F8" w14:textId="77777777" w:rsidTr="00515F37">
        <w:tc>
          <w:tcPr>
            <w:tcW w:w="575" w:type="dxa"/>
            <w:vMerge/>
          </w:tcPr>
          <w:p w14:paraId="7C5A06D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4895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D5D3E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2F2415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BD36E8" w:rsidRPr="00611211" w14:paraId="28323218" w14:textId="77777777" w:rsidTr="00515F37">
        <w:tc>
          <w:tcPr>
            <w:tcW w:w="575" w:type="dxa"/>
            <w:vMerge/>
          </w:tcPr>
          <w:p w14:paraId="16CE4B6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30B22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301B7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99DFF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1C4C6E61" w14:textId="77777777" w:rsidTr="00515F37">
        <w:tc>
          <w:tcPr>
            <w:tcW w:w="575" w:type="dxa"/>
            <w:vMerge/>
          </w:tcPr>
          <w:p w14:paraId="28B8860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F9B28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438B1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3AB55C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02D4368" w14:textId="77777777" w:rsidTr="00515F37">
        <w:tc>
          <w:tcPr>
            <w:tcW w:w="575" w:type="dxa"/>
            <w:vMerge/>
          </w:tcPr>
          <w:p w14:paraId="3B333E8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F393B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76D44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7BAB136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8CF5E3A" w14:textId="77777777" w:rsidTr="00515F37">
        <w:tc>
          <w:tcPr>
            <w:tcW w:w="575" w:type="dxa"/>
            <w:vMerge/>
          </w:tcPr>
          <w:p w14:paraId="637F97A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E9448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F697A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224CCBE" w14:textId="0DE430BC" w:rsidR="00BD36E8" w:rsidRPr="00611211" w:rsidRDefault="00F05A37" w:rsidP="00F05A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</w:t>
            </w:r>
            <w:r w:rsidRPr="00611211">
              <w:rPr>
                <w:color w:val="000000" w:themeColor="text1"/>
                <w:shd w:val="clear" w:color="auto" w:fill="FFFFFF"/>
              </w:rPr>
              <w:t>.QTY</w:t>
            </w:r>
          </w:p>
        </w:tc>
      </w:tr>
      <w:tr w:rsidR="00BD36E8" w:rsidRPr="00611211" w14:paraId="1212839C" w14:textId="77777777" w:rsidTr="00515F37">
        <w:tc>
          <w:tcPr>
            <w:tcW w:w="575" w:type="dxa"/>
            <w:vMerge/>
          </w:tcPr>
          <w:p w14:paraId="565EC2A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5EEDA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D080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EDF83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RCV_TRANSACTION_INTERFACE.QUANTITY</w:t>
            </w:r>
          </w:p>
          <w:p w14:paraId="4957DE5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4AFAC98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BD36E8" w:rsidRPr="00611211" w14:paraId="6861882A" w14:textId="77777777" w:rsidTr="00515F37">
        <w:tc>
          <w:tcPr>
            <w:tcW w:w="575" w:type="dxa"/>
            <w:vMerge w:val="restart"/>
          </w:tcPr>
          <w:p w14:paraId="6B4FAE4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6ADE5D0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UOM</w:t>
            </w:r>
          </w:p>
        </w:tc>
        <w:tc>
          <w:tcPr>
            <w:tcW w:w="1457" w:type="dxa"/>
          </w:tcPr>
          <w:p w14:paraId="6FA45B1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486BF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Unit of Measure</w:t>
            </w:r>
          </w:p>
        </w:tc>
      </w:tr>
      <w:tr w:rsidR="00BD36E8" w:rsidRPr="00611211" w14:paraId="3607D179" w14:textId="77777777" w:rsidTr="00515F37">
        <w:tc>
          <w:tcPr>
            <w:tcW w:w="575" w:type="dxa"/>
            <w:vMerge/>
          </w:tcPr>
          <w:p w14:paraId="00B1930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61DF8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C977D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C08509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VARCHAR2(25)</w:t>
            </w:r>
          </w:p>
        </w:tc>
      </w:tr>
      <w:tr w:rsidR="00BD36E8" w:rsidRPr="00611211" w14:paraId="04A50313" w14:textId="77777777" w:rsidTr="00515F37">
        <w:tc>
          <w:tcPr>
            <w:tcW w:w="575" w:type="dxa"/>
            <w:vMerge/>
          </w:tcPr>
          <w:p w14:paraId="64FBE00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E5AEA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28B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B3B7FD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AA8C89" w14:textId="77777777" w:rsidTr="00515F37">
        <w:tc>
          <w:tcPr>
            <w:tcW w:w="575" w:type="dxa"/>
            <w:vMerge/>
          </w:tcPr>
          <w:p w14:paraId="4973B5C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12B218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47322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5B4672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359B72AA" w14:textId="77777777" w:rsidTr="00515F37">
        <w:tc>
          <w:tcPr>
            <w:tcW w:w="575" w:type="dxa"/>
            <w:vMerge/>
          </w:tcPr>
          <w:p w14:paraId="76DE26D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8482A9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559B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A0D1B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A7DAE43" w14:textId="77777777" w:rsidTr="003506CA">
        <w:trPr>
          <w:trHeight w:val="432"/>
        </w:trPr>
        <w:tc>
          <w:tcPr>
            <w:tcW w:w="575" w:type="dxa"/>
            <w:vMerge/>
          </w:tcPr>
          <w:p w14:paraId="278ABB5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422C2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A3F64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7A578E" w14:textId="1690D083" w:rsidR="00BD36E8" w:rsidRPr="00611211" w:rsidRDefault="003506CA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RCV_TRANSACTION_INTERFACE.UOM</w:t>
            </w:r>
          </w:p>
        </w:tc>
      </w:tr>
      <w:tr w:rsidR="00BD36E8" w:rsidRPr="00611211" w14:paraId="24539AE2" w14:textId="77777777" w:rsidTr="00515F37">
        <w:tc>
          <w:tcPr>
            <w:tcW w:w="575" w:type="dxa"/>
            <w:vMerge/>
          </w:tcPr>
          <w:p w14:paraId="72932BB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0CA2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56DB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F2BFDF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RCV_TRANSACTION_INTERFACE.UOM</w:t>
            </w:r>
          </w:p>
          <w:p w14:paraId="15BA0C9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  <w:p w14:paraId="1D8221B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 w:rsidRPr="00611211">
              <w:rPr>
                <w:color w:val="000000" w:themeColor="text1"/>
                <w:shd w:val="clear" w:color="auto" w:fill="FFFFFF"/>
              </w:rPr>
              <w:t>s &gt; (F) UOM</w:t>
            </w:r>
          </w:p>
        </w:tc>
      </w:tr>
      <w:tr w:rsidR="00BD36E8" w:rsidRPr="00611211" w14:paraId="328EFA3E" w14:textId="77777777" w:rsidTr="00515F37">
        <w:tc>
          <w:tcPr>
            <w:tcW w:w="575" w:type="dxa"/>
            <w:vMerge w:val="restart"/>
          </w:tcPr>
          <w:p w14:paraId="3669953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0B8D180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  <w:tc>
          <w:tcPr>
            <w:tcW w:w="1457" w:type="dxa"/>
          </w:tcPr>
          <w:p w14:paraId="3EE0546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120D24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</w:tr>
      <w:tr w:rsidR="00BD36E8" w:rsidRPr="00611211" w14:paraId="1AE70789" w14:textId="77777777" w:rsidTr="00515F37">
        <w:tc>
          <w:tcPr>
            <w:tcW w:w="575" w:type="dxa"/>
            <w:vMerge/>
          </w:tcPr>
          <w:p w14:paraId="3222E00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F985F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96617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26571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BD36E8" w:rsidRPr="00611211" w14:paraId="396F92B8" w14:textId="77777777" w:rsidTr="00515F37">
        <w:tc>
          <w:tcPr>
            <w:tcW w:w="575" w:type="dxa"/>
            <w:vMerge/>
          </w:tcPr>
          <w:p w14:paraId="2C18DCE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DE498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B6A2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7DF01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04F946D4" w14:textId="77777777" w:rsidTr="00515F37">
        <w:tc>
          <w:tcPr>
            <w:tcW w:w="575" w:type="dxa"/>
            <w:vMerge/>
          </w:tcPr>
          <w:p w14:paraId="085C6ED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1416D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BC80C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A45FB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D36E8" w:rsidRPr="00611211" w14:paraId="085A5236" w14:textId="77777777" w:rsidTr="00515F37">
        <w:tc>
          <w:tcPr>
            <w:tcW w:w="575" w:type="dxa"/>
            <w:vMerge/>
          </w:tcPr>
          <w:p w14:paraId="6A1EE7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B0FF1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37FD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11CFB6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173D080" w14:textId="77777777" w:rsidTr="00515F37">
        <w:tc>
          <w:tcPr>
            <w:tcW w:w="575" w:type="dxa"/>
            <w:vMerge/>
          </w:tcPr>
          <w:p w14:paraId="0C1093F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096D5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B4205B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84A322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PARAMETER.INTERFACE SOUCE CODE</w:t>
            </w:r>
          </w:p>
        </w:tc>
      </w:tr>
      <w:tr w:rsidR="00BD36E8" w:rsidRPr="00611211" w14:paraId="590DE693" w14:textId="77777777" w:rsidTr="00515F37">
        <w:tc>
          <w:tcPr>
            <w:tcW w:w="575" w:type="dxa"/>
            <w:vMerge/>
          </w:tcPr>
          <w:p w14:paraId="4312846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6E75A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A55D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F7D75D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RCV_TRANSACTION_INTERFACE.INTERFACE_SOURCE_CODE</w:t>
            </w:r>
          </w:p>
        </w:tc>
      </w:tr>
      <w:tr w:rsidR="00BD36E8" w:rsidRPr="00611211" w14:paraId="58648006" w14:textId="77777777" w:rsidTr="00515F37">
        <w:tc>
          <w:tcPr>
            <w:tcW w:w="575" w:type="dxa"/>
            <w:vMerge w:val="restart"/>
          </w:tcPr>
          <w:p w14:paraId="055367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lastRenderedPageBreak/>
              <w:t>17</w:t>
            </w:r>
          </w:p>
        </w:tc>
        <w:tc>
          <w:tcPr>
            <w:tcW w:w="2485" w:type="dxa"/>
            <w:vMerge w:val="restart"/>
          </w:tcPr>
          <w:p w14:paraId="6BC5BBD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ATTRIBUTE1-ATTRIBUTE15</w:t>
            </w:r>
          </w:p>
        </w:tc>
        <w:tc>
          <w:tcPr>
            <w:tcW w:w="1457" w:type="dxa"/>
          </w:tcPr>
          <w:p w14:paraId="1BC521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9A2403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24449E41" w14:textId="77777777" w:rsidTr="00515F37">
        <w:tc>
          <w:tcPr>
            <w:tcW w:w="575" w:type="dxa"/>
            <w:vMerge/>
          </w:tcPr>
          <w:p w14:paraId="2290469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F1C61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49E82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5CF58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BD36E8" w:rsidRPr="00611211" w14:paraId="575C42D8" w14:textId="77777777" w:rsidTr="00515F37">
        <w:tc>
          <w:tcPr>
            <w:tcW w:w="575" w:type="dxa"/>
            <w:vMerge/>
          </w:tcPr>
          <w:p w14:paraId="7777E5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A86653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6A6A2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D761DA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65A23EA1" w14:textId="77777777" w:rsidTr="00515F37">
        <w:tc>
          <w:tcPr>
            <w:tcW w:w="575" w:type="dxa"/>
            <w:vMerge/>
          </w:tcPr>
          <w:p w14:paraId="097D34A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EE5D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BD328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647A56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79618FFC" w14:textId="77777777" w:rsidTr="00515F37">
        <w:tc>
          <w:tcPr>
            <w:tcW w:w="575" w:type="dxa"/>
            <w:vMerge/>
          </w:tcPr>
          <w:p w14:paraId="1C49A63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7B66B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219F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9F0E3D8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7942063F" w14:textId="77777777" w:rsidTr="00515F37">
        <w:tc>
          <w:tcPr>
            <w:tcW w:w="575" w:type="dxa"/>
            <w:vMerge/>
          </w:tcPr>
          <w:p w14:paraId="2EDDB16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EC9E9C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8D6B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5D8EF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EBF94EA" w14:textId="77777777" w:rsidTr="00515F37">
        <w:tc>
          <w:tcPr>
            <w:tcW w:w="575" w:type="dxa"/>
            <w:vMerge/>
          </w:tcPr>
          <w:p w14:paraId="74F6966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F4961B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2F558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EF2414A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70AC798" w14:textId="77777777" w:rsidTr="00515F37">
        <w:tc>
          <w:tcPr>
            <w:tcW w:w="575" w:type="dxa"/>
            <w:vMerge w:val="restart"/>
          </w:tcPr>
          <w:p w14:paraId="76C0B78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5A4DFD8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ATTRIBUTE_NUMBER1-ATTRIBUTE_NUMBER15</w:t>
            </w:r>
          </w:p>
        </w:tc>
        <w:tc>
          <w:tcPr>
            <w:tcW w:w="1457" w:type="dxa"/>
          </w:tcPr>
          <w:p w14:paraId="7D0305B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FF4519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763CEACE" w14:textId="77777777" w:rsidTr="00515F37">
        <w:tc>
          <w:tcPr>
            <w:tcW w:w="575" w:type="dxa"/>
            <w:vMerge/>
          </w:tcPr>
          <w:p w14:paraId="1397E1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A9DFB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3F9676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0072B2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D36E8" w:rsidRPr="00611211" w14:paraId="55501BF2" w14:textId="77777777" w:rsidTr="00515F37">
        <w:tc>
          <w:tcPr>
            <w:tcW w:w="575" w:type="dxa"/>
            <w:vMerge/>
          </w:tcPr>
          <w:p w14:paraId="1A08E05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942F9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F3A6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A4572C0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18C95A9" w14:textId="77777777" w:rsidTr="00515F37">
        <w:tc>
          <w:tcPr>
            <w:tcW w:w="575" w:type="dxa"/>
            <w:vMerge/>
          </w:tcPr>
          <w:p w14:paraId="7D4CF7D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CE6A6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B9256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DBC11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171DEE7E" w14:textId="77777777" w:rsidTr="00515F37">
        <w:tc>
          <w:tcPr>
            <w:tcW w:w="575" w:type="dxa"/>
            <w:vMerge/>
          </w:tcPr>
          <w:p w14:paraId="29562E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3B9C8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109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722C64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D36E8" w:rsidRPr="00611211" w14:paraId="43D12F36" w14:textId="77777777" w:rsidTr="00515F37">
        <w:tc>
          <w:tcPr>
            <w:tcW w:w="575" w:type="dxa"/>
            <w:vMerge/>
          </w:tcPr>
          <w:p w14:paraId="72531C6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75AA4E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135B2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B9D123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4DB28DF" w14:textId="77777777" w:rsidTr="00515F37">
        <w:tc>
          <w:tcPr>
            <w:tcW w:w="575" w:type="dxa"/>
            <w:vMerge/>
          </w:tcPr>
          <w:p w14:paraId="4B0CF2E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D02C70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45A35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D976A7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4B437C73" w14:textId="77777777" w:rsidTr="00515F37">
        <w:tc>
          <w:tcPr>
            <w:tcW w:w="575" w:type="dxa"/>
            <w:vMerge w:val="restart"/>
          </w:tcPr>
          <w:p w14:paraId="76BBD93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F88E388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ATTRIBUTE_DATE1-</w:t>
            </w:r>
            <w:r w:rsidRPr="00611211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618D961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C31D3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2A4ED244" w14:textId="77777777" w:rsidTr="00515F37">
        <w:tc>
          <w:tcPr>
            <w:tcW w:w="575" w:type="dxa"/>
            <w:vMerge/>
          </w:tcPr>
          <w:p w14:paraId="770A229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DDDA6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0FF89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C04631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A51AC6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FORMAT : YYYY-MON-DD </w:t>
            </w:r>
            <w:r w:rsidRPr="00611211">
              <w:rPr>
                <w:color w:val="000000" w:themeColor="text1"/>
                <w:lang w:bidi="th-TH"/>
              </w:rPr>
              <w:t>HH24:MI:SS</w:t>
            </w:r>
          </w:p>
        </w:tc>
      </w:tr>
      <w:tr w:rsidR="00BD36E8" w:rsidRPr="00611211" w14:paraId="4B7F5964" w14:textId="77777777" w:rsidTr="00515F37">
        <w:tc>
          <w:tcPr>
            <w:tcW w:w="575" w:type="dxa"/>
            <w:vMerge/>
          </w:tcPr>
          <w:p w14:paraId="2CE54A0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56BC4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81A4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899E01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7CF1E5EC" w14:textId="77777777" w:rsidTr="00515F37">
        <w:tc>
          <w:tcPr>
            <w:tcW w:w="575" w:type="dxa"/>
            <w:vMerge/>
          </w:tcPr>
          <w:p w14:paraId="6F9520A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13746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0654818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88B8ECB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039A77F7" w14:textId="77777777" w:rsidTr="00515F37">
        <w:tc>
          <w:tcPr>
            <w:tcW w:w="575" w:type="dxa"/>
            <w:vMerge/>
          </w:tcPr>
          <w:p w14:paraId="670E89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B6C88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38F18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96071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6C03B835" w14:textId="77777777" w:rsidTr="00515F37">
        <w:tc>
          <w:tcPr>
            <w:tcW w:w="575" w:type="dxa"/>
            <w:vMerge/>
          </w:tcPr>
          <w:p w14:paraId="57F8EF3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FDB21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A64DD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05D687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3BC3BDF2" w14:textId="77777777" w:rsidTr="00515F37">
        <w:trPr>
          <w:trHeight w:val="522"/>
        </w:trPr>
        <w:tc>
          <w:tcPr>
            <w:tcW w:w="575" w:type="dxa"/>
            <w:vMerge/>
          </w:tcPr>
          <w:p w14:paraId="65BEA7D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8B964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2D219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6DBB9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CE354F1" w14:textId="77777777" w:rsidTr="00515F37">
        <w:tc>
          <w:tcPr>
            <w:tcW w:w="575" w:type="dxa"/>
            <w:vMerge w:val="restart"/>
          </w:tcPr>
          <w:p w14:paraId="5F5AB81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6544522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ATTRIBUTE_TIMESTAMP1</w:t>
            </w:r>
            <w:r w:rsidRPr="00611211">
              <w:rPr>
                <w:color w:val="000000" w:themeColor="text1"/>
                <w:lang w:bidi="th-TH"/>
              </w:rPr>
              <w:t>-ATTRIBUTE_TIMESTAMP15</w:t>
            </w:r>
          </w:p>
        </w:tc>
        <w:tc>
          <w:tcPr>
            <w:tcW w:w="1457" w:type="dxa"/>
          </w:tcPr>
          <w:p w14:paraId="59ED04D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DF7DA0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611211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BD36E8" w:rsidRPr="00611211" w14:paraId="68D480D8" w14:textId="77777777" w:rsidTr="00515F37">
        <w:tc>
          <w:tcPr>
            <w:tcW w:w="575" w:type="dxa"/>
            <w:vMerge/>
          </w:tcPr>
          <w:p w14:paraId="783E781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9202B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F7E0F5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1FBB5F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DATETIME</w:t>
            </w:r>
          </w:p>
          <w:p w14:paraId="26641709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FORMAT : YYYYMMDDHHMMSS</w:t>
            </w:r>
          </w:p>
        </w:tc>
      </w:tr>
      <w:tr w:rsidR="00BD36E8" w:rsidRPr="00611211" w14:paraId="26D3D27D" w14:textId="77777777" w:rsidTr="00515F37">
        <w:tc>
          <w:tcPr>
            <w:tcW w:w="575" w:type="dxa"/>
            <w:vMerge/>
          </w:tcPr>
          <w:p w14:paraId="3B5FD0B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7963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AAA6E4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54AF3F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68D59E3B" w14:textId="77777777" w:rsidTr="00515F37">
        <w:tc>
          <w:tcPr>
            <w:tcW w:w="575" w:type="dxa"/>
            <w:vMerge/>
          </w:tcPr>
          <w:p w14:paraId="273ECDA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63EA5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20E1D2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83F833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BD36E8" w:rsidRPr="00611211" w14:paraId="095AA335" w14:textId="77777777" w:rsidTr="00515F37">
        <w:tc>
          <w:tcPr>
            <w:tcW w:w="575" w:type="dxa"/>
            <w:vMerge/>
          </w:tcPr>
          <w:p w14:paraId="662438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E7133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9980B9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8EC393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161F1CEE" w14:textId="77777777" w:rsidTr="00515F37">
        <w:tc>
          <w:tcPr>
            <w:tcW w:w="575" w:type="dxa"/>
            <w:vMerge/>
          </w:tcPr>
          <w:p w14:paraId="7533E7A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4A720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A05E66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F644E5E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D36E8" w:rsidRPr="00611211" w14:paraId="23C45380" w14:textId="77777777" w:rsidTr="00515F37">
        <w:trPr>
          <w:trHeight w:val="522"/>
        </w:trPr>
        <w:tc>
          <w:tcPr>
            <w:tcW w:w="575" w:type="dxa"/>
            <w:vMerge/>
          </w:tcPr>
          <w:p w14:paraId="42A5937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169D6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2926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AD8370B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D70D60E" w14:textId="77777777" w:rsidTr="00515F37">
        <w:tc>
          <w:tcPr>
            <w:tcW w:w="575" w:type="dxa"/>
            <w:vMerge w:val="restart"/>
          </w:tcPr>
          <w:p w14:paraId="3DC4195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270BD44D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0BDC575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F0F04B0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611211">
              <w:rPr>
                <w:color w:val="000000" w:themeColor="text1"/>
                <w:lang w:bidi="th-TH"/>
              </w:rPr>
              <w:t>Interface</w:t>
            </w:r>
          </w:p>
          <w:p w14:paraId="1E339F3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32BA12B7" w14:textId="77777777" w:rsidTr="00515F37">
        <w:tc>
          <w:tcPr>
            <w:tcW w:w="575" w:type="dxa"/>
            <w:vMerge/>
          </w:tcPr>
          <w:p w14:paraId="2CD0AA55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3512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ED0994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D954664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VARCHAR2(1)</w:t>
            </w:r>
          </w:p>
        </w:tc>
      </w:tr>
      <w:tr w:rsidR="00BD36E8" w:rsidRPr="00611211" w14:paraId="36722690" w14:textId="77777777" w:rsidTr="00515F37">
        <w:tc>
          <w:tcPr>
            <w:tcW w:w="575" w:type="dxa"/>
            <w:vMerge/>
          </w:tcPr>
          <w:p w14:paraId="276CCCA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F3D1C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C4629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8080345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‘N’</w:t>
            </w:r>
          </w:p>
        </w:tc>
      </w:tr>
      <w:tr w:rsidR="00BD36E8" w:rsidRPr="00611211" w14:paraId="1FE7794B" w14:textId="77777777" w:rsidTr="00515F37">
        <w:tc>
          <w:tcPr>
            <w:tcW w:w="575" w:type="dxa"/>
            <w:vMerge/>
          </w:tcPr>
          <w:p w14:paraId="543E3A81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5738A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72678E7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9F8FBFA" w14:textId="77777777" w:rsidR="00BD36E8" w:rsidRPr="00611211" w:rsidRDefault="00BD36E8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BD36E8" w:rsidRPr="00611211" w14:paraId="0C57096B" w14:textId="77777777" w:rsidTr="00515F37">
        <w:tc>
          <w:tcPr>
            <w:tcW w:w="575" w:type="dxa"/>
            <w:vMerge/>
          </w:tcPr>
          <w:p w14:paraId="0E24F31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8D64DC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6320AA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E9044E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BD36E8" w:rsidRPr="00611211" w14:paraId="54D0FE3E" w14:textId="77777777" w:rsidTr="00515F37">
        <w:tc>
          <w:tcPr>
            <w:tcW w:w="575" w:type="dxa"/>
            <w:vMerge/>
          </w:tcPr>
          <w:p w14:paraId="021102A0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9E62CE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44158E6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FC34CA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B81FCED" w14:textId="77777777" w:rsidR="00BD36E8" w:rsidRPr="00611211" w:rsidRDefault="00BD36E8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BD36E8" w:rsidRPr="00611211" w14:paraId="63F19BD6" w14:textId="77777777" w:rsidTr="00515F37">
        <w:trPr>
          <w:trHeight w:val="522"/>
        </w:trPr>
        <w:tc>
          <w:tcPr>
            <w:tcW w:w="575" w:type="dxa"/>
            <w:vMerge/>
          </w:tcPr>
          <w:p w14:paraId="70B66ACF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C82AF" w14:textId="77777777" w:rsidR="00BD36E8" w:rsidRPr="00611211" w:rsidRDefault="00BD36E8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39E343D" w14:textId="77777777" w:rsidR="00BD36E8" w:rsidRPr="00611211" w:rsidRDefault="00BD36E8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46D8A3" w14:textId="77777777" w:rsidR="00BD36E8" w:rsidRPr="00611211" w:rsidRDefault="00BD36E8" w:rsidP="00515F37">
            <w:pPr>
              <w:rPr>
                <w:color w:val="000000" w:themeColor="text1"/>
                <w:lang w:bidi="th-TH"/>
              </w:rPr>
            </w:pPr>
          </w:p>
        </w:tc>
      </w:tr>
    </w:tbl>
    <w:p w14:paraId="46F44A8A" w14:textId="77777777" w:rsidR="00BD36E8" w:rsidRPr="00611211" w:rsidRDefault="00BD36E8" w:rsidP="00BD36E8">
      <w:pPr>
        <w:rPr>
          <w:color w:val="000000" w:themeColor="text1"/>
        </w:rPr>
      </w:pPr>
    </w:p>
    <w:p w14:paraId="24DC7C42" w14:textId="77777777" w:rsidR="00BD36E8" w:rsidRPr="00611211" w:rsidRDefault="00BD36E8" w:rsidP="00BD36E8">
      <w:pPr>
        <w:rPr>
          <w:color w:val="000000" w:themeColor="text1"/>
        </w:rPr>
      </w:pPr>
    </w:p>
    <w:p w14:paraId="3997A793" w14:textId="77777777" w:rsidR="00BD36E8" w:rsidRPr="00611211" w:rsidRDefault="00BD36E8" w:rsidP="00BD36E8">
      <w:pPr>
        <w:rPr>
          <w:color w:val="000000" w:themeColor="text1"/>
        </w:rPr>
      </w:pPr>
    </w:p>
    <w:p w14:paraId="2CC680C4" w14:textId="77D922EE" w:rsidR="008571A7" w:rsidRPr="00611211" w:rsidRDefault="008571A7">
      <w:pPr>
        <w:rPr>
          <w:color w:val="000000" w:themeColor="text1"/>
          <w:lang w:bidi="th-TH"/>
        </w:rPr>
      </w:pPr>
      <w:r w:rsidRPr="00611211">
        <w:rPr>
          <w:color w:val="000000" w:themeColor="text1"/>
          <w:lang w:bidi="th-TH"/>
        </w:rPr>
        <w:br w:type="page"/>
      </w:r>
    </w:p>
    <w:p w14:paraId="4360FBAA" w14:textId="77777777" w:rsidR="008571A7" w:rsidRPr="00611211" w:rsidRDefault="008571A7" w:rsidP="008571A7">
      <w:pPr>
        <w:rPr>
          <w:color w:val="000000" w:themeColor="text1"/>
        </w:rPr>
      </w:pPr>
      <w:proofErr w:type="gramStart"/>
      <w:r w:rsidRPr="00611211">
        <w:rPr>
          <w:b/>
          <w:bCs/>
          <w:color w:val="000000" w:themeColor="text1"/>
          <w:lang w:bidi="th-TH"/>
        </w:rPr>
        <w:lastRenderedPageBreak/>
        <w:t>Table :</w:t>
      </w:r>
      <w:proofErr w:type="gramEnd"/>
      <w:r w:rsidRPr="00611211">
        <w:rPr>
          <w:b/>
          <w:bCs/>
          <w:color w:val="000000" w:themeColor="text1"/>
          <w:lang w:bidi="th-TH"/>
        </w:rPr>
        <w:t xml:space="preserve"> XCUST_INV_TRANSACTION_LOTS_INTERFACE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8571A7" w:rsidRPr="00611211" w14:paraId="223D7D56" w14:textId="77777777" w:rsidTr="00515F37">
        <w:tc>
          <w:tcPr>
            <w:tcW w:w="575" w:type="dxa"/>
            <w:shd w:val="clear" w:color="auto" w:fill="D9D9D9"/>
          </w:tcPr>
          <w:p w14:paraId="7AA3849E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6E2395C2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6353720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290A603" w14:textId="77777777" w:rsidR="008571A7" w:rsidRPr="00611211" w:rsidRDefault="008571A7" w:rsidP="00515F37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611211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8571A7" w:rsidRPr="00611211" w14:paraId="5425EF4C" w14:textId="77777777" w:rsidTr="00515F37">
        <w:tc>
          <w:tcPr>
            <w:tcW w:w="575" w:type="dxa"/>
            <w:vMerge w:val="restart"/>
          </w:tcPr>
          <w:p w14:paraId="2BFE013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A8184EE" w14:textId="2296337D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65D5722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893E40" w14:textId="4F9EC79F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eastAsia="en-US" w:bidi="th-TH"/>
              </w:rPr>
              <w:t xml:space="preserve">ใช้ </w:t>
            </w:r>
            <w:r w:rsidRPr="00611211">
              <w:rPr>
                <w:color w:val="000000" w:themeColor="text1"/>
                <w:lang w:eastAsia="en-US" w:bidi="th-TH"/>
              </w:rPr>
              <w:t>Linfox  Line Number</w:t>
            </w:r>
          </w:p>
        </w:tc>
      </w:tr>
      <w:tr w:rsidR="008571A7" w:rsidRPr="00611211" w14:paraId="050D6B08" w14:textId="77777777" w:rsidTr="00515F37">
        <w:tc>
          <w:tcPr>
            <w:tcW w:w="575" w:type="dxa"/>
            <w:vMerge/>
          </w:tcPr>
          <w:p w14:paraId="4E5A0C7A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9D844D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E971F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C5CB19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VARCHAR2(30)</w:t>
            </w:r>
          </w:p>
        </w:tc>
      </w:tr>
      <w:tr w:rsidR="008571A7" w:rsidRPr="00611211" w14:paraId="0D5AD227" w14:textId="77777777" w:rsidTr="00515F37">
        <w:tc>
          <w:tcPr>
            <w:tcW w:w="575" w:type="dxa"/>
            <w:vMerge/>
          </w:tcPr>
          <w:p w14:paraId="6ECFC99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750B08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350ADA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EDF19C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59F743D5" w14:textId="77777777" w:rsidTr="00515F37">
        <w:tc>
          <w:tcPr>
            <w:tcW w:w="575" w:type="dxa"/>
            <w:vMerge/>
          </w:tcPr>
          <w:p w14:paraId="703CEBE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32A633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1EF60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D13BFE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8571A7" w:rsidRPr="00611211" w14:paraId="5854F150" w14:textId="77777777" w:rsidTr="00515F37">
        <w:tc>
          <w:tcPr>
            <w:tcW w:w="575" w:type="dxa"/>
            <w:vMerge/>
          </w:tcPr>
          <w:p w14:paraId="7DF223E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5974B2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DEA7A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7D2AD74" w14:textId="195D0D82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7D029B1A" w14:textId="77777777" w:rsidTr="00515F37">
        <w:tc>
          <w:tcPr>
            <w:tcW w:w="575" w:type="dxa"/>
            <w:vMerge/>
          </w:tcPr>
          <w:p w14:paraId="4DBA706A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7770FF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369BF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FE4DFB" w14:textId="0F00D749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XCUST_LINFOX_RCV_TBL.LINE_NUMBER</w:t>
            </w:r>
          </w:p>
        </w:tc>
      </w:tr>
      <w:tr w:rsidR="008571A7" w:rsidRPr="00611211" w14:paraId="3B3458B4" w14:textId="77777777" w:rsidTr="00515F37">
        <w:tc>
          <w:tcPr>
            <w:tcW w:w="575" w:type="dxa"/>
            <w:vMerge/>
          </w:tcPr>
          <w:p w14:paraId="68053DA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1A868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7F3F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646F511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XCUST_INV_TRANSACTION_LOTS_INTERFACE.RCV_INTERFACE_LINE_NUM</w:t>
            </w:r>
          </w:p>
        </w:tc>
      </w:tr>
      <w:tr w:rsidR="008571A7" w:rsidRPr="00611211" w14:paraId="2CF25894" w14:textId="77777777" w:rsidTr="00515F37">
        <w:tc>
          <w:tcPr>
            <w:tcW w:w="575" w:type="dxa"/>
            <w:vMerge w:val="restart"/>
          </w:tcPr>
          <w:p w14:paraId="623BCED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B7A61E6" w14:textId="43539E43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Number</w:t>
            </w:r>
          </w:p>
        </w:tc>
        <w:tc>
          <w:tcPr>
            <w:tcW w:w="1457" w:type="dxa"/>
          </w:tcPr>
          <w:p w14:paraId="110A87F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0E557C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Number</w:t>
            </w:r>
          </w:p>
        </w:tc>
      </w:tr>
      <w:tr w:rsidR="008571A7" w:rsidRPr="00611211" w14:paraId="29FAEF61" w14:textId="77777777" w:rsidTr="00515F37">
        <w:tc>
          <w:tcPr>
            <w:tcW w:w="575" w:type="dxa"/>
            <w:vMerge/>
          </w:tcPr>
          <w:p w14:paraId="683CFA22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4D86D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FF7A8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0D72D4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VARCHAR2(80)</w:t>
            </w:r>
          </w:p>
        </w:tc>
      </w:tr>
      <w:tr w:rsidR="008571A7" w:rsidRPr="00611211" w14:paraId="0D4D1FA4" w14:textId="77777777" w:rsidTr="00515F37">
        <w:tc>
          <w:tcPr>
            <w:tcW w:w="575" w:type="dxa"/>
            <w:vMerge/>
          </w:tcPr>
          <w:p w14:paraId="1ABE373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588D00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25FAE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A189D09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653DE5F1" w14:textId="77777777" w:rsidTr="00515F37">
        <w:tc>
          <w:tcPr>
            <w:tcW w:w="575" w:type="dxa"/>
            <w:vMerge/>
          </w:tcPr>
          <w:p w14:paraId="62C380F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383C6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723B1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A51F556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8571A7" w:rsidRPr="00611211" w14:paraId="6AE564AC" w14:textId="77777777" w:rsidTr="00515F37">
        <w:tc>
          <w:tcPr>
            <w:tcW w:w="575" w:type="dxa"/>
            <w:vMerge/>
          </w:tcPr>
          <w:p w14:paraId="12AB388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A35A32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C805E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968126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4623E1D0" w14:textId="77777777" w:rsidTr="00515F37">
        <w:tc>
          <w:tcPr>
            <w:tcW w:w="575" w:type="dxa"/>
            <w:vMerge/>
          </w:tcPr>
          <w:p w14:paraId="7D53FA7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C9B4C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9E740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0D5D39D" w14:textId="0B78BD51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XCUST_LINFOX_RCV_TBL.LOT_NUMBER</w:t>
            </w:r>
          </w:p>
        </w:tc>
      </w:tr>
      <w:tr w:rsidR="008571A7" w:rsidRPr="00611211" w14:paraId="51D2FAE8" w14:textId="77777777" w:rsidTr="00515F37">
        <w:tc>
          <w:tcPr>
            <w:tcW w:w="575" w:type="dxa"/>
            <w:vMerge/>
          </w:tcPr>
          <w:p w14:paraId="699AAFBE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54FB4A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393BF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91BEB9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XCUST_INV_TRANSACTION_LOTS_INTERFACE.LOT_NUMBER</w:t>
            </w:r>
          </w:p>
          <w:p w14:paraId="434E7EBF" w14:textId="77777777" w:rsidR="00515F37" w:rsidRPr="00611211" w:rsidRDefault="00515F37" w:rsidP="00515F37">
            <w:pPr>
              <w:rPr>
                <w:color w:val="000000" w:themeColor="text1"/>
                <w:lang w:bidi="th-TH"/>
              </w:rPr>
            </w:pPr>
          </w:p>
          <w:p w14:paraId="27BE7D20" w14:textId="255E8E29" w:rsidR="00515F37" w:rsidRPr="00611211" w:rsidRDefault="00515F3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>Oracle Cloud &gt; Inventory Management &gt; Inspect Receipt &gt;</w:t>
            </w:r>
            <w:r w:rsidR="00684556">
              <w:rPr>
                <w:color w:val="000000" w:themeColor="text1"/>
                <w:highlight w:val="yellow"/>
                <w:lang w:bidi="th-TH"/>
              </w:rPr>
              <w:t xml:space="preserve"> Lot Number</w:t>
            </w:r>
            <w:r w:rsidRPr="00611211">
              <w:rPr>
                <w:color w:val="000000" w:themeColor="text1"/>
                <w:highlight w:val="yellow"/>
                <w:lang w:bidi="th-TH"/>
              </w:rPr>
              <w:t xml:space="preserve"> </w:t>
            </w:r>
          </w:p>
        </w:tc>
      </w:tr>
      <w:tr w:rsidR="008571A7" w:rsidRPr="00611211" w14:paraId="57FF86BE" w14:textId="77777777" w:rsidTr="00515F37">
        <w:tc>
          <w:tcPr>
            <w:tcW w:w="575" w:type="dxa"/>
            <w:vMerge w:val="restart"/>
          </w:tcPr>
          <w:p w14:paraId="25F07EA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637CDD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Expiration Date</w:t>
            </w:r>
          </w:p>
        </w:tc>
        <w:tc>
          <w:tcPr>
            <w:tcW w:w="1457" w:type="dxa"/>
          </w:tcPr>
          <w:p w14:paraId="75E0B70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D96B8B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Lot Expiration Date</w:t>
            </w:r>
          </w:p>
        </w:tc>
      </w:tr>
      <w:tr w:rsidR="008571A7" w:rsidRPr="00611211" w14:paraId="05C1C212" w14:textId="77777777" w:rsidTr="00515F37">
        <w:tc>
          <w:tcPr>
            <w:tcW w:w="575" w:type="dxa"/>
            <w:vMerge/>
          </w:tcPr>
          <w:p w14:paraId="00E0F94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C89D0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3C9C7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84A4EE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Date</w:t>
            </w:r>
          </w:p>
        </w:tc>
      </w:tr>
      <w:tr w:rsidR="008571A7" w:rsidRPr="00611211" w14:paraId="70B38E17" w14:textId="77777777" w:rsidTr="00515F37">
        <w:tc>
          <w:tcPr>
            <w:tcW w:w="575" w:type="dxa"/>
            <w:vMerge/>
          </w:tcPr>
          <w:p w14:paraId="753EF152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BCCD41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1AF0D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95FA64" w14:textId="77777777" w:rsidR="008571A7" w:rsidRPr="00611211" w:rsidRDefault="008571A7" w:rsidP="00515F37">
            <w:pPr>
              <w:rPr>
                <w:color w:val="000000" w:themeColor="text1"/>
              </w:rPr>
            </w:pPr>
          </w:p>
        </w:tc>
      </w:tr>
      <w:tr w:rsidR="008571A7" w:rsidRPr="00611211" w14:paraId="76FDE5C6" w14:textId="77777777" w:rsidTr="00515F37">
        <w:tc>
          <w:tcPr>
            <w:tcW w:w="575" w:type="dxa"/>
            <w:vMerge/>
          </w:tcPr>
          <w:p w14:paraId="335EF84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6863D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CAD59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71F62C" w14:textId="77777777" w:rsidR="008571A7" w:rsidRPr="00611211" w:rsidRDefault="008571A7" w:rsidP="00515F37">
            <w:pPr>
              <w:rPr>
                <w:color w:val="000000" w:themeColor="text1"/>
              </w:rPr>
            </w:pPr>
            <w:r w:rsidRPr="00611211">
              <w:rPr>
                <w:color w:val="000000" w:themeColor="text1"/>
              </w:rPr>
              <w:t>Yes</w:t>
            </w:r>
          </w:p>
        </w:tc>
      </w:tr>
      <w:tr w:rsidR="008571A7" w:rsidRPr="00611211" w14:paraId="1FB53323" w14:textId="77777777" w:rsidTr="00515F37">
        <w:tc>
          <w:tcPr>
            <w:tcW w:w="575" w:type="dxa"/>
            <w:vMerge/>
          </w:tcPr>
          <w:p w14:paraId="0564DD7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8FB296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8C2CE0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465C7F8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8571A7" w:rsidRPr="00611211" w14:paraId="476C95FA" w14:textId="77777777" w:rsidTr="00515F37">
        <w:tc>
          <w:tcPr>
            <w:tcW w:w="575" w:type="dxa"/>
            <w:vMerge/>
          </w:tcPr>
          <w:p w14:paraId="0577887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BB8417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5C7430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3CAED" w14:textId="5DC26461" w:rsidR="008571A7" w:rsidRPr="00611211" w:rsidRDefault="00515F3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XCUST_LINFOX_RCV_TBL.LOT_EXPIRE_DATE</w:t>
            </w:r>
          </w:p>
        </w:tc>
      </w:tr>
      <w:tr w:rsidR="008571A7" w:rsidRPr="00611211" w14:paraId="5F6B8AA9" w14:textId="77777777" w:rsidTr="00515F37">
        <w:tc>
          <w:tcPr>
            <w:tcW w:w="575" w:type="dxa"/>
            <w:vMerge/>
          </w:tcPr>
          <w:p w14:paraId="2BC2744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F3CD8A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2109B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22F354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XCUST_INV_TRANSACTION_LOTS_INTERFACE.LOT_EXPIRATION_DATE</w:t>
            </w:r>
          </w:p>
          <w:p w14:paraId="64DDD76C" w14:textId="77777777" w:rsidR="00515F37" w:rsidRPr="00611211" w:rsidRDefault="00515F37" w:rsidP="00515F37">
            <w:pPr>
              <w:rPr>
                <w:color w:val="000000" w:themeColor="text1"/>
                <w:lang w:bidi="th-TH"/>
              </w:rPr>
            </w:pPr>
          </w:p>
          <w:p w14:paraId="277F7300" w14:textId="7F119B95" w:rsidR="00515F37" w:rsidRPr="00684556" w:rsidRDefault="00515F37" w:rsidP="0068455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 xml:space="preserve">Oracle Cloud &gt; Inventory Management &gt; Inspect Receipt &gt; </w:t>
            </w:r>
            <w:r w:rsidR="00684556">
              <w:rPr>
                <w:color w:val="000000" w:themeColor="text1"/>
                <w:lang w:bidi="th-TH"/>
              </w:rPr>
              <w:t>Lot Expiration date</w:t>
            </w:r>
          </w:p>
        </w:tc>
      </w:tr>
      <w:tr w:rsidR="008571A7" w:rsidRPr="00611211" w14:paraId="710263BD" w14:textId="77777777" w:rsidTr="00515F37">
        <w:tc>
          <w:tcPr>
            <w:tcW w:w="575" w:type="dxa"/>
            <w:vMerge w:val="restart"/>
          </w:tcPr>
          <w:p w14:paraId="3BB3500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913210B" w14:textId="4C941AAC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Quantity</w:t>
            </w:r>
          </w:p>
        </w:tc>
        <w:tc>
          <w:tcPr>
            <w:tcW w:w="1457" w:type="dxa"/>
          </w:tcPr>
          <w:p w14:paraId="1DE79BC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501A00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Transaction Quantity</w:t>
            </w:r>
          </w:p>
        </w:tc>
      </w:tr>
      <w:tr w:rsidR="008571A7" w:rsidRPr="00611211" w14:paraId="0A09BE69" w14:textId="77777777" w:rsidTr="00515F37">
        <w:tc>
          <w:tcPr>
            <w:tcW w:w="575" w:type="dxa"/>
            <w:vMerge/>
          </w:tcPr>
          <w:p w14:paraId="03B93F8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6C6E0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C87F5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CA82D4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en-US"/>
              </w:rPr>
              <w:t>Number</w:t>
            </w:r>
          </w:p>
        </w:tc>
      </w:tr>
      <w:tr w:rsidR="008571A7" w:rsidRPr="00611211" w14:paraId="0E9529A7" w14:textId="77777777" w:rsidTr="00515F37">
        <w:tc>
          <w:tcPr>
            <w:tcW w:w="575" w:type="dxa"/>
            <w:vMerge/>
          </w:tcPr>
          <w:p w14:paraId="32DA68E2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67C6A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0FF84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5B57D50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0FD422A7" w14:textId="77777777" w:rsidTr="00515F37">
        <w:tc>
          <w:tcPr>
            <w:tcW w:w="575" w:type="dxa"/>
            <w:vMerge/>
          </w:tcPr>
          <w:p w14:paraId="0B6B990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D96AB8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DFE6E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CA98EB1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571A7" w:rsidRPr="00611211" w14:paraId="21BC3A00" w14:textId="77777777" w:rsidTr="00515F37">
        <w:tc>
          <w:tcPr>
            <w:tcW w:w="575" w:type="dxa"/>
            <w:vMerge/>
          </w:tcPr>
          <w:p w14:paraId="5842080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39F610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1ACA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68C78C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0FEE2C9F" w14:textId="77777777" w:rsidTr="00515F37">
        <w:tc>
          <w:tcPr>
            <w:tcW w:w="575" w:type="dxa"/>
            <w:vMerge/>
          </w:tcPr>
          <w:p w14:paraId="4D09DA7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0E86C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557D0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0AB1FC3" w14:textId="452E252B" w:rsidR="008571A7" w:rsidRPr="00611211" w:rsidRDefault="00305DB7" w:rsidP="00305DB7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XCUST_LINFOX_RCV_TBL.QTY</w:t>
            </w:r>
          </w:p>
        </w:tc>
      </w:tr>
      <w:tr w:rsidR="008571A7" w:rsidRPr="00611211" w14:paraId="1349D65D" w14:textId="77777777" w:rsidTr="00515F37">
        <w:tc>
          <w:tcPr>
            <w:tcW w:w="575" w:type="dxa"/>
            <w:vMerge/>
          </w:tcPr>
          <w:p w14:paraId="3F328CC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4E9C69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D328E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654B951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XCUST_INV_TRANSACTION_LOTS_INTERFACE.TRANSACTION_QUANTITY</w:t>
            </w:r>
          </w:p>
          <w:p w14:paraId="4B5611F8" w14:textId="77777777" w:rsidR="00305DB7" w:rsidRPr="00611211" w:rsidRDefault="00305DB7" w:rsidP="00515F37">
            <w:pPr>
              <w:rPr>
                <w:color w:val="000000" w:themeColor="text1"/>
                <w:lang w:bidi="th-TH"/>
              </w:rPr>
            </w:pPr>
          </w:p>
          <w:p w14:paraId="32D43D8B" w14:textId="272A6F31" w:rsidR="00305DB7" w:rsidRPr="00611211" w:rsidRDefault="00305DB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 xml:space="preserve">Oracle Cloud &gt; Inventory Management &gt; Inspect Receipt &gt; </w:t>
            </w:r>
            <w:proofErr w:type="spellStart"/>
            <w:r w:rsidR="00684556">
              <w:rPr>
                <w:color w:val="000000" w:themeColor="text1"/>
                <w:lang w:bidi="th-TH"/>
              </w:rPr>
              <w:t>Qunatity</w:t>
            </w:r>
            <w:proofErr w:type="spellEnd"/>
          </w:p>
        </w:tc>
      </w:tr>
      <w:tr w:rsidR="008571A7" w:rsidRPr="00611211" w14:paraId="781E11D6" w14:textId="77777777" w:rsidTr="00515F37">
        <w:tc>
          <w:tcPr>
            <w:tcW w:w="575" w:type="dxa"/>
            <w:vMerge w:val="restart"/>
          </w:tcPr>
          <w:p w14:paraId="12B1719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3C5FBCD2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Primary Quantity</w:t>
            </w:r>
          </w:p>
        </w:tc>
        <w:tc>
          <w:tcPr>
            <w:tcW w:w="1457" w:type="dxa"/>
          </w:tcPr>
          <w:p w14:paraId="3FDB8DA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5C61C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lang w:eastAsia="en-US" w:bidi="th-TH"/>
              </w:rPr>
              <w:t>Primary Quantity</w:t>
            </w:r>
          </w:p>
        </w:tc>
      </w:tr>
      <w:tr w:rsidR="008571A7" w:rsidRPr="00611211" w14:paraId="34C7BA08" w14:textId="77777777" w:rsidTr="00515F37">
        <w:tc>
          <w:tcPr>
            <w:tcW w:w="575" w:type="dxa"/>
            <w:vMerge/>
          </w:tcPr>
          <w:p w14:paraId="349F2DA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6997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5A162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10277E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8571A7" w:rsidRPr="00611211" w14:paraId="3A5D12CD" w14:textId="77777777" w:rsidTr="00515F37">
        <w:tc>
          <w:tcPr>
            <w:tcW w:w="575" w:type="dxa"/>
            <w:vMerge/>
          </w:tcPr>
          <w:p w14:paraId="6D3893A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856A33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47FC2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A1EF11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6487637F" w14:textId="77777777" w:rsidTr="00515F37">
        <w:tc>
          <w:tcPr>
            <w:tcW w:w="575" w:type="dxa"/>
            <w:vMerge/>
          </w:tcPr>
          <w:p w14:paraId="1FA72215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D350C6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ACEB14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7368C7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571A7" w:rsidRPr="00611211" w14:paraId="307F2AFE" w14:textId="77777777" w:rsidTr="00515F37">
        <w:tc>
          <w:tcPr>
            <w:tcW w:w="575" w:type="dxa"/>
            <w:vMerge/>
          </w:tcPr>
          <w:p w14:paraId="3900EABC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3A01D7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834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6908B0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71A7" w:rsidRPr="00611211" w14:paraId="654083BA" w14:textId="77777777" w:rsidTr="00515F37">
        <w:tc>
          <w:tcPr>
            <w:tcW w:w="575" w:type="dxa"/>
            <w:vMerge/>
          </w:tcPr>
          <w:p w14:paraId="19A1310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E3DDAC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BBBE56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25D6D8C" w14:textId="48240712" w:rsidR="008571A7" w:rsidRPr="00611211" w:rsidRDefault="00305DB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lang w:bidi="th-TH"/>
              </w:rPr>
              <w:t>XCUST_LINFOX_RCV_TBL.QTY</w:t>
            </w:r>
          </w:p>
        </w:tc>
      </w:tr>
      <w:tr w:rsidR="008571A7" w:rsidRPr="00611211" w14:paraId="00F2381C" w14:textId="77777777" w:rsidTr="00515F37">
        <w:tc>
          <w:tcPr>
            <w:tcW w:w="575" w:type="dxa"/>
            <w:vMerge/>
          </w:tcPr>
          <w:p w14:paraId="770A57AD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27145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5053C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38EC2A8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XCUST_INV_TRANSACTION_LOTS_INTERFACE.PRIMARY_QUANTITY</w:t>
            </w:r>
          </w:p>
          <w:p w14:paraId="66CE55B6" w14:textId="77777777" w:rsidR="00305DB7" w:rsidRPr="00611211" w:rsidRDefault="00305DB7" w:rsidP="00515F37">
            <w:pPr>
              <w:rPr>
                <w:color w:val="000000" w:themeColor="text1"/>
                <w:lang w:bidi="th-TH"/>
              </w:rPr>
            </w:pPr>
          </w:p>
          <w:p w14:paraId="2AAB1931" w14:textId="00EE5625" w:rsidR="00305DB7" w:rsidRPr="00611211" w:rsidRDefault="00305DB7" w:rsidP="00684556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highlight w:val="yellow"/>
                <w:lang w:bidi="th-TH"/>
              </w:rPr>
              <w:t xml:space="preserve">Oracle Cloud &gt; Inventory Management &gt; Inspect Receipt &gt; </w:t>
            </w:r>
            <w:r w:rsidR="00684556">
              <w:rPr>
                <w:color w:val="000000" w:themeColor="text1"/>
                <w:lang w:bidi="th-TH"/>
              </w:rPr>
              <w:t>Primary Quantity</w:t>
            </w:r>
          </w:p>
        </w:tc>
      </w:tr>
      <w:tr w:rsidR="008571A7" w:rsidRPr="00611211" w14:paraId="32F77F52" w14:textId="77777777" w:rsidTr="00515F37">
        <w:tc>
          <w:tcPr>
            <w:tcW w:w="575" w:type="dxa"/>
            <w:vMerge w:val="restart"/>
          </w:tcPr>
          <w:p w14:paraId="675F2C5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lastRenderedPageBreak/>
              <w:t>6</w:t>
            </w:r>
          </w:p>
        </w:tc>
        <w:tc>
          <w:tcPr>
            <w:tcW w:w="2485" w:type="dxa"/>
            <w:vMerge w:val="restart"/>
          </w:tcPr>
          <w:p w14:paraId="4934D8DA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0B7000E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E08D37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611211">
              <w:rPr>
                <w:color w:val="000000" w:themeColor="text1"/>
                <w:lang w:bidi="th-TH"/>
              </w:rPr>
              <w:t>Interface</w:t>
            </w:r>
          </w:p>
          <w:p w14:paraId="5B966041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8571A7" w:rsidRPr="00611211" w14:paraId="1EF82C93" w14:textId="77777777" w:rsidTr="00515F37">
        <w:tc>
          <w:tcPr>
            <w:tcW w:w="575" w:type="dxa"/>
            <w:vMerge/>
          </w:tcPr>
          <w:p w14:paraId="5BDC413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BF697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93E1627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DE4D626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VARCHAR2(1)</w:t>
            </w:r>
          </w:p>
        </w:tc>
      </w:tr>
      <w:tr w:rsidR="008571A7" w:rsidRPr="00611211" w14:paraId="1775E710" w14:textId="77777777" w:rsidTr="00515F37">
        <w:tc>
          <w:tcPr>
            <w:tcW w:w="575" w:type="dxa"/>
            <w:vMerge/>
          </w:tcPr>
          <w:p w14:paraId="31D2C2C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7B2D8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9E5052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03663C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‘N’</w:t>
            </w:r>
          </w:p>
        </w:tc>
      </w:tr>
      <w:tr w:rsidR="008571A7" w:rsidRPr="00611211" w14:paraId="01891801" w14:textId="77777777" w:rsidTr="00515F37">
        <w:tc>
          <w:tcPr>
            <w:tcW w:w="575" w:type="dxa"/>
            <w:vMerge/>
          </w:tcPr>
          <w:p w14:paraId="212E0D6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60CC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EE503A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2C959DD" w14:textId="77777777" w:rsidR="008571A7" w:rsidRPr="00611211" w:rsidRDefault="008571A7" w:rsidP="00515F37">
            <w:pPr>
              <w:rPr>
                <w:color w:val="000000" w:themeColor="text1"/>
                <w:cs/>
                <w:lang w:bidi="th-TH"/>
              </w:rPr>
            </w:pPr>
            <w:r w:rsidRPr="00611211">
              <w:rPr>
                <w:color w:val="000000" w:themeColor="text1"/>
                <w:lang w:bidi="th-TH"/>
              </w:rPr>
              <w:t>Yes</w:t>
            </w:r>
          </w:p>
        </w:tc>
      </w:tr>
      <w:tr w:rsidR="008571A7" w:rsidRPr="00611211" w14:paraId="1AA09892" w14:textId="77777777" w:rsidTr="00515F37">
        <w:tc>
          <w:tcPr>
            <w:tcW w:w="575" w:type="dxa"/>
            <w:vMerge/>
          </w:tcPr>
          <w:p w14:paraId="036A91FF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6F8D84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494DC46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D334E2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</w:p>
        </w:tc>
      </w:tr>
      <w:tr w:rsidR="008571A7" w:rsidRPr="00611211" w14:paraId="200BB5B9" w14:textId="77777777" w:rsidTr="00515F37">
        <w:tc>
          <w:tcPr>
            <w:tcW w:w="575" w:type="dxa"/>
            <w:vMerge/>
          </w:tcPr>
          <w:p w14:paraId="1E09E40B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7E4D03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45D7630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08BB9EC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611211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6B686C32" w14:textId="77777777" w:rsidR="008571A7" w:rsidRPr="00611211" w:rsidRDefault="008571A7" w:rsidP="00515F37">
            <w:pPr>
              <w:rPr>
                <w:color w:val="000000" w:themeColor="text1"/>
                <w:shd w:val="clear" w:color="auto" w:fill="FFFFFF"/>
              </w:rPr>
            </w:pPr>
            <w:r w:rsidRPr="00611211">
              <w:rPr>
                <w:color w:val="000000" w:themeColor="text1"/>
                <w:shd w:val="clear" w:color="auto" w:fill="FFFFFF"/>
              </w:rPr>
              <w:t>N = NO PROCESS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P = PROCESSING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Y = PROCESS COMPLETE</w:t>
            </w:r>
            <w:r w:rsidRPr="00611211">
              <w:rPr>
                <w:color w:val="000000" w:themeColor="text1"/>
              </w:rPr>
              <w:br/>
            </w:r>
            <w:r w:rsidRPr="00611211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8571A7" w:rsidRPr="00611211" w14:paraId="2CD52933" w14:textId="77777777" w:rsidTr="00515F37">
        <w:trPr>
          <w:trHeight w:val="522"/>
        </w:trPr>
        <w:tc>
          <w:tcPr>
            <w:tcW w:w="575" w:type="dxa"/>
            <w:vMerge/>
          </w:tcPr>
          <w:p w14:paraId="7C4741E9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88154" w14:textId="77777777" w:rsidR="008571A7" w:rsidRPr="00611211" w:rsidRDefault="008571A7" w:rsidP="00515F3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64CC1" w14:textId="77777777" w:rsidR="008571A7" w:rsidRPr="00611211" w:rsidRDefault="008571A7" w:rsidP="00515F37">
            <w:pPr>
              <w:rPr>
                <w:color w:val="000000" w:themeColor="text1"/>
                <w:lang w:bidi="en-US"/>
              </w:rPr>
            </w:pPr>
            <w:r w:rsidRPr="00611211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4FB6EC4" w14:textId="77777777" w:rsidR="008571A7" w:rsidRPr="00611211" w:rsidRDefault="008571A7" w:rsidP="00515F37">
            <w:pPr>
              <w:rPr>
                <w:color w:val="000000" w:themeColor="text1"/>
                <w:lang w:bidi="th-TH"/>
              </w:rPr>
            </w:pPr>
          </w:p>
        </w:tc>
      </w:tr>
    </w:tbl>
    <w:p w14:paraId="089A54C2" w14:textId="77777777" w:rsidR="008571A7" w:rsidRPr="003101BC" w:rsidRDefault="008571A7" w:rsidP="008571A7">
      <w:pPr>
        <w:rPr>
          <w:color w:val="000000" w:themeColor="text1"/>
        </w:rPr>
      </w:pPr>
    </w:p>
    <w:p w14:paraId="23B2580A" w14:textId="77777777" w:rsidR="008571A7" w:rsidRPr="003101BC" w:rsidRDefault="008571A7" w:rsidP="008571A7">
      <w:pPr>
        <w:rPr>
          <w:color w:val="000000" w:themeColor="text1"/>
        </w:rPr>
      </w:pPr>
    </w:p>
    <w:p w14:paraId="601DEB90" w14:textId="77777777" w:rsidR="00BD36E8" w:rsidRDefault="00BD36E8" w:rsidP="002F4183">
      <w:pPr>
        <w:rPr>
          <w:color w:val="000000" w:themeColor="text1"/>
          <w:lang w:bidi="th-TH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1" w:name="_Toc495332769"/>
      <w:r w:rsidRPr="003101BC">
        <w:rPr>
          <w:color w:val="000000" w:themeColor="text1"/>
        </w:rPr>
        <w:t>Error Handlings</w:t>
      </w:r>
      <w:bookmarkEnd w:id="21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0D25BCE2" w:rsidR="00BB2758" w:rsidRPr="003101BC" w:rsidRDefault="00232FF4" w:rsidP="00746053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-001: </w:t>
            </w:r>
            <w:r w:rsidR="00746053" w:rsidRPr="003101BC">
              <w:rPr>
                <w:color w:val="000000" w:themeColor="text1"/>
                <w:lang w:eastAsia="en-US" w:bidi="th-TH"/>
              </w:rPr>
              <w:t xml:space="preserve"> 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7CE22AB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572228">
              <w:rPr>
                <w:color w:val="000000" w:themeColor="text1"/>
                <w:lang w:eastAsia="en-US" w:bidi="th-TH"/>
              </w:rPr>
              <w:t>PO003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13D4C7EA" w:rsidR="00BB2758" w:rsidRPr="003101BC" w:rsidRDefault="00BB2758" w:rsidP="00287A3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 xml:space="preserve">convert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เป</w:t>
            </w:r>
            <w:r w:rsidR="0049621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็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น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  <w:r w:rsidR="004B0378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4B0378" w:rsidRPr="004B0378">
              <w:rPr>
                <w:rFonts w:cs="Tahoma"/>
                <w:color w:val="000000" w:themeColor="text1"/>
                <w:szCs w:val="20"/>
                <w:lang w:bidi="th-TH"/>
              </w:rPr>
              <w:t xml:space="preserve"> YYYYMMDD </w:t>
            </w:r>
            <w:r w:rsidR="004B0378" w:rsidRPr="004B037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</w:t>
            </w:r>
            <w:r w:rsidR="004B0378" w:rsidRPr="004B0378">
              <w:rPr>
                <w:rFonts w:cs="Tahoma"/>
                <w:color w:val="000000" w:themeColor="text1"/>
                <w:szCs w:val="20"/>
                <w:lang w:bidi="th-TH"/>
              </w:rPr>
              <w:t>20170912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43685BCD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>
              <w:t xml:space="preserve"> </w:t>
            </w:r>
            <w:r w:rsidR="00321046" w:rsidRPr="00321046">
              <w:rPr>
                <w:color w:val="000000" w:themeColor="text1"/>
                <w:lang w:bidi="th-TH"/>
              </w:rPr>
              <w:t>Inventory Code</w:t>
            </w:r>
          </w:p>
        </w:tc>
        <w:tc>
          <w:tcPr>
            <w:tcW w:w="7342" w:type="dxa"/>
          </w:tcPr>
          <w:p w14:paraId="734AAD81" w14:textId="22F8682D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Inventory Code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232FF4" w:rsidRPr="003101BC" w:rsidDel="0003634C" w14:paraId="25D077A2" w14:textId="090CAA81" w:rsidTr="00447473">
        <w:trPr>
          <w:del w:id="22" w:author="ice-amo" w:date="2017-10-23T11:28:00Z"/>
        </w:trPr>
        <w:tc>
          <w:tcPr>
            <w:tcW w:w="2718" w:type="dxa"/>
          </w:tcPr>
          <w:p w14:paraId="535BD6D4" w14:textId="5635413F" w:rsidR="00232FF4" w:rsidRPr="008429FF" w:rsidDel="0003634C" w:rsidRDefault="00232FF4" w:rsidP="0003634C">
            <w:pPr>
              <w:autoSpaceDE w:val="0"/>
              <w:autoSpaceDN w:val="0"/>
              <w:adjustRightInd w:val="0"/>
              <w:rPr>
                <w:del w:id="23" w:author="ice-amo" w:date="2017-10-23T11:28:00Z"/>
                <w:strike/>
                <w:color w:val="000000" w:themeColor="text1"/>
                <w:lang w:bidi="th-TH"/>
              </w:rPr>
            </w:pPr>
            <w:commentRangeStart w:id="24"/>
            <w:del w:id="25" w:author="ice-amo" w:date="2017-10-23T11:28:00Z">
              <w:r w:rsidRPr="008429FF" w:rsidDel="0003634C">
                <w:rPr>
                  <w:strike/>
                  <w:color w:val="000000" w:themeColor="text1"/>
                </w:rPr>
                <w:delText xml:space="preserve">Error </w:delText>
              </w:r>
              <w:r w:rsidRPr="008429FF" w:rsidDel="0003634C">
                <w:rPr>
                  <w:strike/>
                  <w:color w:val="000000" w:themeColor="text1"/>
                  <w:lang w:eastAsia="en-US" w:bidi="th-TH"/>
                </w:rPr>
                <w:delText>PO</w:delText>
              </w:r>
              <w:r w:rsidR="00572228" w:rsidRPr="008429FF" w:rsidDel="0003634C">
                <w:rPr>
                  <w:strike/>
                  <w:color w:val="000000" w:themeColor="text1"/>
                  <w:lang w:eastAsia="en-US" w:bidi="th-TH"/>
                </w:rPr>
                <w:delText>003</w:delText>
              </w:r>
              <w:r w:rsidRPr="008429FF" w:rsidDel="0003634C">
                <w:rPr>
                  <w:strike/>
                  <w:color w:val="000000" w:themeColor="text1"/>
                </w:rPr>
                <w:delText>-00</w:delText>
              </w:r>
              <w:r w:rsidRPr="008429FF" w:rsidDel="0003634C">
                <w:rPr>
                  <w:strike/>
                  <w:color w:val="000000" w:themeColor="text1"/>
                  <w:lang w:bidi="th-TH"/>
                </w:rPr>
                <w:delText>4</w:delText>
              </w:r>
              <w:r w:rsidRPr="008429FF" w:rsidDel="0003634C">
                <w:rPr>
                  <w:strike/>
                  <w:color w:val="000000" w:themeColor="text1"/>
                </w:rPr>
                <w:delText xml:space="preserve"> : </w:delText>
              </w:r>
              <w:r w:rsidRPr="008429FF" w:rsidDel="0003634C">
                <w:rPr>
                  <w:strike/>
                  <w:color w:val="000000" w:themeColor="text1"/>
                  <w:lang w:bidi="th-TH"/>
                </w:rPr>
                <w:delText xml:space="preserve">Invalid </w:delText>
              </w:r>
              <w:r w:rsidR="00321046" w:rsidRPr="008429FF" w:rsidDel="0003634C">
                <w:rPr>
                  <w:strike/>
                  <w:color w:val="000000" w:themeColor="text1"/>
                  <w:lang w:bidi="th-TH"/>
                </w:rPr>
                <w:delText xml:space="preserve"> </w:delText>
              </w:r>
            </w:del>
            <w:del w:id="26" w:author="ice-amo" w:date="2017-10-23T11:27:00Z">
              <w:r w:rsidR="00321046" w:rsidRPr="008429FF" w:rsidDel="0003634C">
                <w:rPr>
                  <w:strike/>
                  <w:color w:val="000000" w:themeColor="text1"/>
                  <w:lang w:bidi="th-TH"/>
                </w:rPr>
                <w:delText>Store No</w:delText>
              </w:r>
            </w:del>
          </w:p>
        </w:tc>
        <w:tc>
          <w:tcPr>
            <w:tcW w:w="7342" w:type="dxa"/>
          </w:tcPr>
          <w:p w14:paraId="02B99D34" w14:textId="70BC7620" w:rsidR="00232FF4" w:rsidRPr="008429FF" w:rsidDel="0003634C" w:rsidRDefault="00232FF4" w:rsidP="00232FF4">
            <w:pPr>
              <w:pStyle w:val="BodyText"/>
              <w:spacing w:after="60"/>
              <w:rPr>
                <w:del w:id="27" w:author="ice-amo" w:date="2017-10-23T11:28:00Z"/>
                <w:rFonts w:cs="Tahoma"/>
                <w:strike/>
                <w:color w:val="000000" w:themeColor="text1"/>
                <w:szCs w:val="20"/>
                <w:lang w:bidi="th-TH"/>
              </w:rPr>
            </w:pPr>
            <w:del w:id="28" w:author="ice-amo" w:date="2017-10-23T11:28:00Z"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cs/>
                  <w:lang w:bidi="th-TH"/>
                </w:rPr>
                <w:delText>กรณีที่ข้อมูล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 </w:delText>
              </w:r>
              <w:r w:rsidR="00321046" w:rsidRPr="008429FF" w:rsidDel="0003634C">
                <w:rPr>
                  <w:strike/>
                </w:rPr>
                <w:delText xml:space="preserve"> </w:delText>
              </w:r>
              <w:r w:rsidR="00321046"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Store No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cs/>
                  <w:lang w:bidi="th-TH"/>
                </w:rPr>
                <w:delText xml:space="preserve">ไม่ถูกต้องตรงกับค่า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 xml:space="preserve">Setup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cs/>
                  <w:lang w:bidi="th-TH"/>
                </w:rPr>
                <w:delText xml:space="preserve">ใน </w:delText>
              </w:r>
              <w:r w:rsidRPr="008429FF" w:rsidDel="0003634C">
                <w:rPr>
                  <w:rFonts w:cs="Tahoma"/>
                  <w:strike/>
                  <w:color w:val="000000" w:themeColor="text1"/>
                  <w:szCs w:val="20"/>
                  <w:lang w:bidi="th-TH"/>
                </w:rPr>
                <w:delText>ERP</w:delText>
              </w:r>
              <w:commentRangeEnd w:id="24"/>
              <w:r w:rsidR="00A35C71" w:rsidDel="0003634C">
                <w:rPr>
                  <w:rStyle w:val="CommentReference"/>
                  <w:rFonts w:eastAsia="Times New Roman"/>
                  <w:spacing w:val="4"/>
                  <w:lang w:eastAsia="en-US"/>
                </w:rPr>
                <w:commentReference w:id="24"/>
              </w:r>
            </w:del>
          </w:p>
        </w:tc>
      </w:tr>
      <w:tr w:rsidR="0003634C" w:rsidRPr="003101BC" w14:paraId="47839C6F" w14:textId="77777777" w:rsidTr="008958B4">
        <w:trPr>
          <w:ins w:id="29" w:author="ice-amo" w:date="2017-10-23T11:27:00Z"/>
        </w:trPr>
        <w:tc>
          <w:tcPr>
            <w:tcW w:w="2718" w:type="dxa"/>
          </w:tcPr>
          <w:p w14:paraId="257141C6" w14:textId="437700B9" w:rsidR="0003634C" w:rsidRPr="003101BC" w:rsidRDefault="0003634C" w:rsidP="0003634C">
            <w:pPr>
              <w:autoSpaceDE w:val="0"/>
              <w:autoSpaceDN w:val="0"/>
              <w:adjustRightInd w:val="0"/>
              <w:rPr>
                <w:ins w:id="30" w:author="ice-amo" w:date="2017-10-23T11:27:00Z"/>
                <w:color w:val="000000" w:themeColor="text1"/>
                <w:lang w:bidi="th-TH"/>
              </w:rPr>
              <w:pPrChange w:id="31" w:author="ice-amo" w:date="2017-10-23T11:27:00Z">
                <w:pPr>
                  <w:framePr w:hSpace="180" w:wrap="around" w:vAnchor="text" w:hAnchor="text" w:y="1"/>
                  <w:autoSpaceDE w:val="0"/>
                  <w:autoSpaceDN w:val="0"/>
                  <w:adjustRightInd w:val="0"/>
                  <w:suppressOverlap/>
                </w:pPr>
              </w:pPrChange>
            </w:pPr>
            <w:ins w:id="32" w:author="ice-amo" w:date="2017-10-23T11:27:00Z">
              <w:r w:rsidRPr="003101BC">
                <w:rPr>
                  <w:color w:val="000000" w:themeColor="text1"/>
                </w:rPr>
                <w:t xml:space="preserve">Error </w:t>
              </w:r>
              <w:r>
                <w:rPr>
                  <w:color w:val="000000" w:themeColor="text1"/>
                  <w:lang w:eastAsia="en-US" w:bidi="th-TH"/>
                </w:rPr>
                <w:t>PO003</w:t>
              </w:r>
              <w:r w:rsidRPr="003101BC">
                <w:rPr>
                  <w:color w:val="000000" w:themeColor="text1"/>
                </w:rPr>
                <w:t>-00</w:t>
              </w:r>
              <w:r>
                <w:rPr>
                  <w:color w:val="000000" w:themeColor="text1"/>
                  <w:lang w:bidi="th-TH"/>
                </w:rPr>
                <w:t>4</w:t>
              </w:r>
              <w:r w:rsidRPr="003101BC">
                <w:rPr>
                  <w:color w:val="000000" w:themeColor="text1"/>
                </w:rPr>
                <w:t xml:space="preserve"> : </w:t>
              </w:r>
              <w:r>
                <w:rPr>
                  <w:color w:val="000000" w:themeColor="text1"/>
                  <w:lang w:bidi="th-TH"/>
                </w:rPr>
                <w:t>Invalid Branch/Plant/Location</w:t>
              </w:r>
            </w:ins>
          </w:p>
        </w:tc>
        <w:tc>
          <w:tcPr>
            <w:tcW w:w="7342" w:type="dxa"/>
          </w:tcPr>
          <w:p w14:paraId="04F509BF" w14:textId="3B88015C" w:rsidR="0003634C" w:rsidRPr="003101BC" w:rsidRDefault="0003634C" w:rsidP="0003634C">
            <w:pPr>
              <w:pStyle w:val="BodyText"/>
              <w:spacing w:after="60"/>
              <w:rPr>
                <w:ins w:id="33" w:author="ice-amo" w:date="2017-10-23T11:27:00Z"/>
                <w:rFonts w:cs="Tahoma"/>
                <w:color w:val="000000" w:themeColor="text1"/>
                <w:szCs w:val="20"/>
                <w:lang w:bidi="th-TH"/>
              </w:rPr>
              <w:pPrChange w:id="34" w:author="ice-amo" w:date="2017-10-23T11:27:00Z">
                <w:pPr>
                  <w:pStyle w:val="BodyText"/>
                  <w:framePr w:hSpace="180" w:wrap="around" w:vAnchor="text" w:hAnchor="text" w:y="1"/>
                  <w:spacing w:after="60"/>
                  <w:suppressOverlap/>
                </w:pPr>
              </w:pPrChange>
            </w:pPr>
            <w:ins w:id="35" w:author="ice-amo" w:date="2017-10-23T11:27:00Z">
              <w:r w:rsidRPr="003101BC">
                <w:rPr>
                  <w:rFonts w:cs="Tahoma"/>
                  <w:color w:val="000000" w:themeColor="text1"/>
                  <w:szCs w:val="20"/>
                  <w:cs/>
                  <w:lang w:bidi="th-TH"/>
                </w:rPr>
                <w:t>กรณี</w:t>
              </w:r>
              <w:r w:rsidRPr="003101BC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ที่ข้อมูล</w:t>
              </w:r>
              <w:r w:rsidRPr="003101BC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</w:t>
              </w:r>
              <w:r>
                <w:t xml:space="preserve"> </w:t>
              </w:r>
            </w:ins>
            <w:ins w:id="36" w:author="ice-amo" w:date="2017-10-23T11:28:00Z">
              <w:r>
                <w:rPr>
                  <w:color w:val="000000" w:themeColor="text1"/>
                  <w:lang w:bidi="th-TH"/>
                </w:rPr>
                <w:t xml:space="preserve"> </w:t>
              </w:r>
              <w:r>
                <w:rPr>
                  <w:color w:val="000000" w:themeColor="text1"/>
                  <w:lang w:bidi="th-TH"/>
                </w:rPr>
                <w:t>Branch/Plant/Location</w:t>
              </w:r>
              <w:r w:rsidRPr="00321046">
                <w:rPr>
                  <w:rFonts w:cs="Tahoma" w:hint="cs"/>
                  <w:color w:val="000000" w:themeColor="text1"/>
                  <w:szCs w:val="20"/>
                  <w:lang w:bidi="th-TH"/>
                </w:rPr>
                <w:t xml:space="preserve"> </w:t>
              </w:r>
            </w:ins>
            <w:ins w:id="37" w:author="ice-amo" w:date="2017-10-23T11:27:00Z">
              <w:r w:rsidRPr="00321046">
                <w:rPr>
                  <w:rFonts w:cs="Tahoma" w:hint="cs"/>
                  <w:color w:val="000000" w:themeColor="text1"/>
                  <w:szCs w:val="20"/>
                  <w:lang w:bidi="th-TH"/>
                </w:rPr>
                <w:t xml:space="preserve"> </w:t>
              </w:r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ไม่ถูกต้องตรงกับค่า </w:t>
              </w:r>
              <w:r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Setup </w:t>
              </w:r>
              <w:r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ใน </w:t>
              </w:r>
              <w:r>
                <w:rPr>
                  <w:rFonts w:cs="Tahoma"/>
                  <w:color w:val="000000" w:themeColor="text1"/>
                  <w:szCs w:val="20"/>
                  <w:lang w:bidi="th-TH"/>
                </w:rPr>
                <w:t>ERP</w:t>
              </w:r>
            </w:ins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45F5DA86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Pr="003101BC">
              <w:rPr>
                <w:color w:val="000000" w:themeColor="text1"/>
              </w:rPr>
              <w:t>-00</w:t>
            </w:r>
            <w:ins w:id="38" w:author="ice-amo" w:date="2017-10-23T11:28:00Z">
              <w:r w:rsidR="0003634C">
                <w:rPr>
                  <w:color w:val="000000" w:themeColor="text1"/>
                  <w:lang w:bidi="th-TH"/>
                </w:rPr>
                <w:t>5</w:t>
              </w:r>
            </w:ins>
            <w:del w:id="39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4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>
              <w:t xml:space="preserve"> </w:t>
            </w:r>
            <w:r w:rsidR="00321046" w:rsidRPr="00321046">
              <w:rPr>
                <w:color w:val="000000" w:themeColor="text1"/>
                <w:lang w:bidi="th-TH"/>
              </w:rPr>
              <w:t>Supplier Code</w:t>
            </w:r>
          </w:p>
        </w:tc>
        <w:tc>
          <w:tcPr>
            <w:tcW w:w="7342" w:type="dxa"/>
          </w:tcPr>
          <w:p w14:paraId="0192A011" w14:textId="50A821D2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Supplier Code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4A72C1" w:rsidRPr="003101BC" w14:paraId="0D5B7BC4" w14:textId="77777777" w:rsidTr="00793EB9">
        <w:trPr>
          <w:trHeight w:val="398"/>
        </w:trPr>
        <w:tc>
          <w:tcPr>
            <w:tcW w:w="2718" w:type="dxa"/>
          </w:tcPr>
          <w:p w14:paraId="4B6287B5" w14:textId="03CD2159" w:rsidR="004A72C1" w:rsidRPr="003101BC" w:rsidRDefault="004A72C1" w:rsidP="004A72C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 w:rsidRPr="003101BC">
              <w:rPr>
                <w:color w:val="000000" w:themeColor="text1"/>
              </w:rPr>
              <w:t>-00</w:t>
            </w:r>
            <w:ins w:id="40" w:author="ice-amo" w:date="2017-10-23T11:28:00Z">
              <w:r w:rsidR="0003634C">
                <w:rPr>
                  <w:color w:val="000000" w:themeColor="text1"/>
                  <w:lang w:bidi="th-TH"/>
                </w:rPr>
                <w:t>6</w:t>
              </w:r>
            </w:ins>
            <w:del w:id="41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5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1DFCFBFB" w14:textId="77777777" w:rsidR="004A72C1" w:rsidRPr="003101BC" w:rsidRDefault="004A72C1" w:rsidP="004A72C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t xml:space="preserve"> </w:t>
            </w:r>
            <w:r w:rsidRPr="00321046">
              <w:rPr>
                <w:rFonts w:cs="Tahoma"/>
                <w:color w:val="000000" w:themeColor="text1"/>
                <w:szCs w:val="20"/>
                <w:lang w:bidi="th-TH"/>
              </w:rPr>
              <w:t>Received Quantity</w:t>
            </w:r>
            <w:r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t xml:space="preserve"> </w:t>
            </w:r>
            <w:r w:rsidRPr="00321046">
              <w:rPr>
                <w:rFonts w:cs="Tahoma"/>
                <w:color w:val="000000" w:themeColor="text1"/>
                <w:szCs w:val="20"/>
                <w:lang w:bidi="th-TH"/>
              </w:rPr>
              <w:t>Received Quantity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447473" w:rsidRPr="003101BC" w14:paraId="29B5E39E" w14:textId="77777777" w:rsidTr="00321046">
        <w:trPr>
          <w:trHeight w:val="398"/>
        </w:trPr>
        <w:tc>
          <w:tcPr>
            <w:tcW w:w="2718" w:type="dxa"/>
          </w:tcPr>
          <w:p w14:paraId="7BE7C5C5" w14:textId="6F84FE90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572228">
              <w:rPr>
                <w:color w:val="000000" w:themeColor="text1"/>
                <w:lang w:eastAsia="en-US" w:bidi="th-TH"/>
              </w:rPr>
              <w:t>003</w:t>
            </w:r>
            <w:r w:rsidRPr="003101BC">
              <w:rPr>
                <w:color w:val="000000" w:themeColor="text1"/>
              </w:rPr>
              <w:t>-00</w:t>
            </w:r>
            <w:del w:id="42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6</w:delText>
              </w:r>
            </w:del>
            <w:ins w:id="43" w:author="ice-amo" w:date="2017-10-23T11:28:00Z">
              <w:r w:rsidR="0003634C">
                <w:rPr>
                  <w:color w:val="000000" w:themeColor="text1"/>
                  <w:lang w:bidi="th-TH"/>
                </w:rPr>
                <w:t>7</w:t>
              </w:r>
            </w:ins>
            <w:r w:rsidRPr="003101BC">
              <w:rPr>
                <w:color w:val="000000" w:themeColor="text1"/>
              </w:rPr>
              <w:t xml:space="preserve"> : </w:t>
            </w:r>
            <w:r w:rsidR="004A72C1" w:rsidRPr="00321046">
              <w:rPr>
                <w:color w:val="000000" w:themeColor="text1"/>
                <w:lang w:bidi="th-TH"/>
              </w:rPr>
              <w:t xml:space="preserve"> </w:t>
            </w:r>
            <w:r w:rsidR="004A72C1">
              <w:rPr>
                <w:color w:val="000000" w:themeColor="text1"/>
                <w:lang w:bidi="th-TH"/>
              </w:rPr>
              <w:t>Received q</w:t>
            </w:r>
            <w:r w:rsidR="004A72C1" w:rsidRPr="00321046">
              <w:rPr>
                <w:color w:val="000000" w:themeColor="text1"/>
                <w:lang w:bidi="th-TH"/>
              </w:rPr>
              <w:t>uantity</w:t>
            </w:r>
            <w:r w:rsidR="004A72C1">
              <w:rPr>
                <w:color w:val="000000" w:themeColor="text1"/>
                <w:lang w:bidi="th-TH"/>
              </w:rPr>
              <w:t xml:space="preserve"> greater than </w:t>
            </w:r>
            <w:proofErr w:type="spellStart"/>
            <w:r w:rsidR="004A72C1">
              <w:rPr>
                <w:color w:val="000000" w:themeColor="text1"/>
                <w:lang w:bidi="th-TH"/>
              </w:rPr>
              <w:t>po</w:t>
            </w:r>
            <w:proofErr w:type="spellEnd"/>
            <w:r w:rsidR="004A72C1">
              <w:rPr>
                <w:color w:val="000000" w:themeColor="text1"/>
                <w:lang w:bidi="th-TH"/>
              </w:rPr>
              <w:t xml:space="preserve"> quantity</w:t>
            </w:r>
          </w:p>
        </w:tc>
        <w:tc>
          <w:tcPr>
            <w:tcW w:w="7342" w:type="dxa"/>
          </w:tcPr>
          <w:p w14:paraId="2BB3BF12" w14:textId="2DE728FE" w:rsidR="00447473" w:rsidRPr="003101BC" w:rsidRDefault="00447473" w:rsidP="004A72C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Received Quantity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4A72C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มากกว่า </w:t>
            </w:r>
            <w:r w:rsidR="004A72C1">
              <w:rPr>
                <w:rFonts w:cs="Tahoma"/>
                <w:color w:val="000000" w:themeColor="text1"/>
                <w:szCs w:val="20"/>
                <w:lang w:bidi="th-TH"/>
              </w:rPr>
              <w:t xml:space="preserve">PO </w:t>
            </w:r>
            <w:r w:rsidR="004A72C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ที่ทำรับ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5C26D31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572228">
              <w:rPr>
                <w:color w:val="000000" w:themeColor="text1"/>
                <w:lang w:eastAsia="en-US" w:bidi="th-TH"/>
              </w:rPr>
              <w:t>PO003</w:t>
            </w:r>
            <w:r w:rsidR="00572228">
              <w:rPr>
                <w:color w:val="000000" w:themeColor="text1"/>
              </w:rPr>
              <w:t>-00</w:t>
            </w:r>
            <w:ins w:id="44" w:author="ice-amo" w:date="2017-10-23T11:28:00Z">
              <w:r w:rsidR="0003634C">
                <w:rPr>
                  <w:color w:val="000000" w:themeColor="text1"/>
                  <w:lang w:bidi="th-TH"/>
                </w:rPr>
                <w:t>8</w:t>
              </w:r>
            </w:ins>
            <w:del w:id="45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7</w:delText>
              </w:r>
            </w:del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572228" w:rsidRPr="003101BC" w14:paraId="5576573A" w14:textId="77777777" w:rsidTr="00793EB9">
        <w:tc>
          <w:tcPr>
            <w:tcW w:w="2718" w:type="dxa"/>
          </w:tcPr>
          <w:p w14:paraId="603542AD" w14:textId="587D386D" w:rsidR="00572228" w:rsidRPr="003101BC" w:rsidRDefault="00572228" w:rsidP="0057222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 w:rsidRPr="003101BC">
              <w:rPr>
                <w:color w:val="000000" w:themeColor="text1"/>
              </w:rPr>
              <w:t>-00</w:t>
            </w:r>
            <w:ins w:id="46" w:author="ice-amo" w:date="2017-10-23T11:28:00Z">
              <w:r w:rsidR="0003634C">
                <w:rPr>
                  <w:color w:val="000000" w:themeColor="text1"/>
                  <w:lang w:bidi="th-TH"/>
                </w:rPr>
                <w:t>9</w:t>
              </w:r>
            </w:ins>
            <w:del w:id="47" w:author="ice-amo" w:date="2017-10-23T11:28:00Z">
              <w:r w:rsidR="00752C99" w:rsidDel="0003634C">
                <w:rPr>
                  <w:color w:val="000000" w:themeColor="text1"/>
                  <w:lang w:bidi="th-TH"/>
                </w:rPr>
                <w:delText>8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No item lot </w:t>
            </w:r>
            <w:r w:rsidR="002F76D4">
              <w:rPr>
                <w:color w:val="000000" w:themeColor="text1"/>
                <w:lang w:bidi="th-TH"/>
              </w:rPr>
              <w:t xml:space="preserve">control </w:t>
            </w:r>
            <w:r>
              <w:rPr>
                <w:color w:val="000000" w:themeColor="text1"/>
                <w:lang w:bidi="th-TH"/>
              </w:rPr>
              <w:t xml:space="preserve">in </w:t>
            </w:r>
            <w:proofErr w:type="spellStart"/>
            <w:r>
              <w:rPr>
                <w:color w:val="000000" w:themeColor="text1"/>
                <w:lang w:bidi="th-TH"/>
              </w:rPr>
              <w:t>erp</w:t>
            </w:r>
            <w:proofErr w:type="spellEnd"/>
          </w:p>
        </w:tc>
        <w:tc>
          <w:tcPr>
            <w:tcW w:w="7342" w:type="dxa"/>
          </w:tcPr>
          <w:p w14:paraId="764BCFF8" w14:textId="6C72D83C" w:rsidR="00572228" w:rsidRPr="003101BC" w:rsidRDefault="00572228" w:rsidP="0057222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Item Lot</w:t>
            </w:r>
            <w:r w:rsidRP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4B0378" w:rsidRPr="003101BC" w14:paraId="04F5C1FC" w14:textId="77777777" w:rsidTr="00793EB9">
        <w:tc>
          <w:tcPr>
            <w:tcW w:w="2718" w:type="dxa"/>
          </w:tcPr>
          <w:p w14:paraId="53D5ECEE" w14:textId="01EF9C1C" w:rsidR="004B0378" w:rsidRPr="003101BC" w:rsidRDefault="004B0378" w:rsidP="0057222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>
              <w:rPr>
                <w:color w:val="000000" w:themeColor="text1"/>
              </w:rPr>
              <w:t>-0</w:t>
            </w:r>
            <w:ins w:id="48" w:author="ice-amo" w:date="2017-10-23T11:28:00Z">
              <w:r w:rsidR="0003634C">
                <w:rPr>
                  <w:color w:val="000000" w:themeColor="text1"/>
                </w:rPr>
                <w:t>10</w:t>
              </w:r>
            </w:ins>
            <w:del w:id="49" w:author="ice-amo" w:date="2017-10-23T11:28:00Z">
              <w:r w:rsidR="00752C99" w:rsidDel="0003634C">
                <w:rPr>
                  <w:color w:val="000000" w:themeColor="text1"/>
                </w:rPr>
                <w:delText>09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</w:rPr>
              <w:t>PO No. not found</w:t>
            </w:r>
          </w:p>
        </w:tc>
        <w:tc>
          <w:tcPr>
            <w:tcW w:w="7342" w:type="dxa"/>
          </w:tcPr>
          <w:p w14:paraId="50EF3CA1" w14:textId="71F681F7" w:rsidR="004B0378" w:rsidRPr="003101BC" w:rsidRDefault="004B0378" w:rsidP="0057222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ไม่เจอในระบบ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  <w:tr w:rsidR="00A35C71" w:rsidRPr="003101BC" w14:paraId="34230B5D" w14:textId="77777777" w:rsidTr="00793EB9">
        <w:tc>
          <w:tcPr>
            <w:tcW w:w="2718" w:type="dxa"/>
          </w:tcPr>
          <w:p w14:paraId="5091093A" w14:textId="604486EE" w:rsidR="00A35C71" w:rsidRPr="003101BC" w:rsidRDefault="00A35C71" w:rsidP="00572228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PO003</w:t>
            </w:r>
            <w:r>
              <w:rPr>
                <w:color w:val="000000" w:themeColor="text1"/>
              </w:rPr>
              <w:t>-01</w:t>
            </w:r>
            <w:ins w:id="50" w:author="ice-amo" w:date="2017-10-23T11:28:00Z">
              <w:r w:rsidR="0003634C">
                <w:rPr>
                  <w:color w:val="000000" w:themeColor="text1"/>
                </w:rPr>
                <w:t>1</w:t>
              </w:r>
            </w:ins>
            <w:del w:id="51" w:author="ice-amo" w:date="2017-10-23T11:28:00Z">
              <w:r w:rsidDel="0003634C">
                <w:rPr>
                  <w:color w:val="000000" w:themeColor="text1"/>
                </w:rPr>
                <w:delText>0</w:delText>
              </w:r>
            </w:del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</w:rPr>
              <w:t>Item No. not found in PO No.</w:t>
            </w:r>
          </w:p>
        </w:tc>
        <w:tc>
          <w:tcPr>
            <w:tcW w:w="7342" w:type="dxa"/>
          </w:tcPr>
          <w:p w14:paraId="671BE4BD" w14:textId="3DF489CE" w:rsidR="00A35C71" w:rsidRPr="00A35C71" w:rsidRDefault="00A35C71" w:rsidP="0057222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No.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นี้ไม่เจอในระบบ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rFonts w:hint="cs"/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2" w:name="_Toc495332770"/>
      <w:r w:rsidRPr="003101BC">
        <w:rPr>
          <w:color w:val="000000" w:themeColor="text1"/>
        </w:rPr>
        <w:t>Log Layout</w:t>
      </w:r>
      <w:bookmarkEnd w:id="52"/>
    </w:p>
    <w:p w14:paraId="02033673" w14:textId="1188DDD2" w:rsidR="00582BA9" w:rsidRDefault="001A474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AB2700B" wp14:editId="05D865A9">
            <wp:extent cx="6480810" cy="586486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864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B0B45" w14:textId="519A5DED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53" w:name="_Toc495332771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5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4E95D7E8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616633A3" w14:textId="77777777" w:rsidR="002F52ED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  <w:p w14:paraId="5E7C434E" w14:textId="77777777" w:rsidR="00DC4751" w:rsidRDefault="00DC4751" w:rsidP="00DC4751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ไม่มี</w:t>
            </w:r>
          </w:p>
          <w:p w14:paraId="3FBDA764" w14:textId="77777777" w:rsidR="00DC4751" w:rsidRDefault="00DC4751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ไม่มีใน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PO</w:t>
            </w:r>
          </w:p>
          <w:p w14:paraId="3C361C79" w14:textId="728FFEF5" w:rsidR="00DC4751" w:rsidRPr="003101BC" w:rsidRDefault="00DC4751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ไม่ตรง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proofErr w:type="spellStart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Handlering</w:t>
            </w:r>
            <w:proofErr w:type="spellEnd"/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E46788B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DC475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49551AC1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DC475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746053" w:rsidRPr="003101BC" w14:paraId="4EF82947" w14:textId="77777777" w:rsidTr="00CC5DD8">
        <w:tc>
          <w:tcPr>
            <w:tcW w:w="720" w:type="dxa"/>
          </w:tcPr>
          <w:p w14:paraId="3E2FB037" w14:textId="587A9EB1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commentRangeStart w:id="54"/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46880FB0" w14:textId="1C89C4B3" w:rsidR="00746053" w:rsidRPr="00746053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DC475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68C88568" w14:textId="77777777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6CCEA761" w14:textId="6FB2D273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  <w:commentRangeEnd w:id="54"/>
            <w:r w:rsidR="00DC4751">
              <w:rPr>
                <w:rStyle w:val="CommentReference"/>
                <w:rFonts w:eastAsia="Times New Roman"/>
                <w:spacing w:val="4"/>
                <w:lang w:eastAsia="en-US"/>
              </w:rPr>
              <w:commentReference w:id="54"/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rFonts w:hint="cs"/>
          <w:color w:val="000000" w:themeColor="text1"/>
          <w:cs/>
        </w:rPr>
      </w:pPr>
      <w:bookmarkStart w:id="55" w:name="_Toc495332772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Start w:id="56" w:name="_GoBack"/>
      <w:bookmarkEnd w:id="55"/>
      <w:bookmarkEnd w:id="56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63636AA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="008938CF"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="008938CF" w:rsidRPr="00FD0B96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="008938CF">
              <w:rPr>
                <w:b/>
                <w:bCs/>
                <w:color w:val="000000" w:themeColor="text1"/>
              </w:rPr>
              <w:t>Kittiyakorn</w:t>
            </w:r>
            <w:proofErr w:type="spellEnd"/>
            <w:r w:rsidR="008938CF">
              <w:rPr>
                <w:b/>
                <w:bCs/>
                <w:color w:val="000000" w:themeColor="text1"/>
              </w:rPr>
              <w:t xml:space="preserve"> Saensud</w:t>
            </w:r>
            <w:r w:rsidR="008938CF" w:rsidRPr="00FD0B96">
              <w:rPr>
                <w:b/>
                <w:bCs/>
                <w:color w:val="000000" w:themeColor="text1"/>
              </w:rPr>
              <w:t xml:space="preserve"> 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  <w:cs/>
                <w:lang w:bidi="th-TH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6BC84545" w:rsidR="008C64F9" w:rsidRPr="003101BC" w:rsidRDefault="00646664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PO003</w:t>
            </w:r>
            <w:r w:rsidR="008C64F9" w:rsidRPr="003101BC">
              <w:rPr>
                <w:color w:val="000000" w:themeColor="text1"/>
                <w:lang w:bidi="th-TH"/>
              </w:rPr>
              <w:t xml:space="preserve"> :</w:t>
            </w:r>
            <w:r w:rsidR="004E5E65">
              <w:rPr>
                <w:color w:val="000000" w:themeColor="text1"/>
                <w:lang w:bidi="th-TH"/>
              </w:rPr>
              <w:t xml:space="preserve"> </w:t>
            </w:r>
            <w:r w:rsidRPr="00646664">
              <w:rPr>
                <w:color w:val="000000" w:themeColor="text1"/>
                <w:lang w:bidi="th-TH"/>
              </w:rPr>
              <w:t>Interface GR&lt;Linfox&gt; to GR 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C3598A5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646664">
              <w:t>3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5"/>
      <w:footerReference w:type="default" r:id="rId26"/>
      <w:footerReference w:type="first" r:id="rId27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Sorasak (IT) Thawonnikron" w:date="2017-10-17T11:47:00Z" w:initials="S(T">
    <w:p w14:paraId="41F4A222" w14:textId="492A177F" w:rsidR="00752C99" w:rsidRDefault="00752C99">
      <w:pPr>
        <w:pStyle w:val="CommentText"/>
      </w:pPr>
      <w:r>
        <w:rPr>
          <w:rStyle w:val="CommentReference"/>
        </w:rPr>
        <w:annotationRef/>
      </w:r>
      <w:r>
        <w:t>Confirm with user in meeting</w:t>
      </w:r>
    </w:p>
  </w:comment>
  <w:comment w:id="24" w:author="Sorasak (IT) Thawonnikron" w:date="2017-10-17T11:58:00Z" w:initials="S(T">
    <w:p w14:paraId="5145DA6C" w14:textId="566FD1B4" w:rsidR="00752C99" w:rsidRDefault="00752C99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 xml:space="preserve">Case </w:t>
      </w:r>
      <w:r>
        <w:rPr>
          <w:rFonts w:hint="cs"/>
          <w:cs/>
          <w:lang w:bidi="th-TH"/>
        </w:rPr>
        <w:t xml:space="preserve">นี้ไม่น่าเกิดเนื่องจากไม่ได้ทำการรับเข้า </w:t>
      </w:r>
      <w:r>
        <w:rPr>
          <w:lang w:bidi="th-TH"/>
        </w:rPr>
        <w:t>Store</w:t>
      </w:r>
    </w:p>
  </w:comment>
  <w:comment w:id="54" w:author="Sorasak (IT) Thawonnikron" w:date="2017-10-17T12:02:00Z" w:initials="S(T">
    <w:p w14:paraId="68085EFC" w14:textId="586B9DD5" w:rsidR="00752C99" w:rsidRDefault="00752C99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ซ้ำกับข้อ </w:t>
      </w:r>
      <w:r>
        <w:rPr>
          <w:lang w:bidi="th-TH"/>
        </w:rPr>
        <w:t>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4A222" w15:done="0"/>
  <w15:commentEx w15:paraId="5145DA6C" w15:done="0"/>
  <w15:commentEx w15:paraId="68085E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81EF9D" w16cid:durableId="1D906C06"/>
  <w16cid:commentId w16cid:paraId="41F4A222" w16cid:durableId="1D906C46"/>
  <w16cid:commentId w16cid:paraId="5145DA6C" w16cid:durableId="1D906EEB"/>
  <w16cid:commentId w16cid:paraId="68085EFC" w16cid:durableId="1D906F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70C2C" w14:textId="77777777" w:rsidR="008C19F6" w:rsidRDefault="008C19F6">
      <w:r>
        <w:separator/>
      </w:r>
    </w:p>
  </w:endnote>
  <w:endnote w:type="continuationSeparator" w:id="0">
    <w:p w14:paraId="3AA47FAF" w14:textId="77777777" w:rsidR="008C19F6" w:rsidRDefault="008C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8C428" w14:textId="77777777" w:rsidR="00752C99" w:rsidRDefault="00752C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4DF6FCA9" w:rsidR="00752C99" w:rsidRPr="00192472" w:rsidRDefault="00752C99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E67476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E67476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E67476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134372C8" w:rsidR="00752C99" w:rsidRPr="00CE2CA2" w:rsidRDefault="00752C99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RD1701_FSPEC_PO003_V01R00</w:t>
    </w:r>
    <w:r w:rsidRPr="00371ED6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ACA84" w14:textId="77777777" w:rsidR="00752C99" w:rsidRDefault="00752C9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5681B05E" w:rsidR="00752C99" w:rsidRPr="004077BA" w:rsidRDefault="00752C99" w:rsidP="00AF1AEB">
    <w:pPr>
      <w:pStyle w:val="Footer"/>
      <w:tabs>
        <w:tab w:val="clear" w:pos="8640"/>
        <w:tab w:val="left" w:pos="3468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ins w:id="57" w:author="ice-amo" w:date="2017-10-23T11:29:00Z">
      <w:r w:rsidR="00E67476">
        <w:rPr>
          <w:noProof/>
          <w:sz w:val="12"/>
          <w:szCs w:val="12"/>
        </w:rPr>
        <w:t>RD1701_FSPEC_PO003_V01R00</w:t>
      </w:r>
    </w:ins>
    <w:del w:id="58" w:author="ice-amo" w:date="2017-10-23T11:29:00Z">
      <w:r w:rsidDel="00E67476">
        <w:rPr>
          <w:noProof/>
          <w:sz w:val="12"/>
          <w:szCs w:val="12"/>
        </w:rPr>
        <w:delText>RD1701_FSPEC_PO003_V00R02.docx</w:delText>
      </w:r>
    </w:del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E67476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E67476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E67476">
      <w:rPr>
        <w:noProof/>
        <w:sz w:val="12"/>
        <w:szCs w:val="12"/>
      </w:rPr>
      <w:instrText>22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E67476">
      <w:rPr>
        <w:noProof/>
        <w:sz w:val="12"/>
        <w:szCs w:val="12"/>
      </w:rPr>
      <w:t>12</w:t>
    </w:r>
    <w:r w:rsidR="00E67476" w:rsidRPr="004077BA">
      <w:rPr>
        <w:noProof/>
        <w:sz w:val="12"/>
        <w:szCs w:val="12"/>
      </w:rPr>
      <w:t xml:space="preserve"> of </w:t>
    </w:r>
    <w:r w:rsidR="00E67476">
      <w:rPr>
        <w:noProof/>
        <w:sz w:val="12"/>
        <w:szCs w:val="12"/>
      </w:rPr>
      <w:t>22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752C99" w:rsidRPr="005E0A89" w:rsidRDefault="00752C99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752C99" w:rsidRDefault="00752C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4D467" w14:textId="77777777" w:rsidR="008C19F6" w:rsidRDefault="008C19F6">
      <w:r>
        <w:separator/>
      </w:r>
    </w:p>
  </w:footnote>
  <w:footnote w:type="continuationSeparator" w:id="0">
    <w:p w14:paraId="3DAB42C4" w14:textId="77777777" w:rsidR="008C19F6" w:rsidRDefault="008C1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30228" w14:textId="77777777" w:rsidR="00752C99" w:rsidRDefault="00752C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752C99" w:rsidRDefault="00752C99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752C99" w:rsidRDefault="00752C9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752C99" w:rsidRDefault="00752C99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752C99" w:rsidRPr="00F2355B" w:rsidRDefault="00752C99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752C99" w:rsidRDefault="00752C99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752C99" w:rsidRDefault="00752C99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752C99" w:rsidRDefault="00752C99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752C99" w:rsidRPr="00D079D8" w:rsidRDefault="00752C99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752C99" w:rsidRDefault="00752C9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60149"/>
    <w:multiLevelType w:val="hybridMultilevel"/>
    <w:tmpl w:val="70503EBC"/>
    <w:lvl w:ilvl="0" w:tplc="2D3828CC"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005C"/>
    <w:multiLevelType w:val="hybridMultilevel"/>
    <w:tmpl w:val="B420C22E"/>
    <w:lvl w:ilvl="0" w:tplc="FA320BCA"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420F2"/>
    <w:multiLevelType w:val="hybridMultilevel"/>
    <w:tmpl w:val="6C8A74AE"/>
    <w:lvl w:ilvl="0" w:tplc="20EC5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34D1D"/>
    <w:multiLevelType w:val="hybridMultilevel"/>
    <w:tmpl w:val="3F669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61878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26"/>
  </w:num>
  <w:num w:numId="5">
    <w:abstractNumId w:val="19"/>
  </w:num>
  <w:num w:numId="6">
    <w:abstractNumId w:val="4"/>
  </w:num>
  <w:num w:numId="7">
    <w:abstractNumId w:val="17"/>
  </w:num>
  <w:num w:numId="8">
    <w:abstractNumId w:val="25"/>
  </w:num>
  <w:num w:numId="9">
    <w:abstractNumId w:val="28"/>
  </w:num>
  <w:num w:numId="10">
    <w:abstractNumId w:val="22"/>
  </w:num>
  <w:num w:numId="11">
    <w:abstractNumId w:val="21"/>
  </w:num>
  <w:num w:numId="12">
    <w:abstractNumId w:val="11"/>
  </w:num>
  <w:num w:numId="13">
    <w:abstractNumId w:val="16"/>
  </w:num>
  <w:num w:numId="14">
    <w:abstractNumId w:val="29"/>
  </w:num>
  <w:num w:numId="15">
    <w:abstractNumId w:val="13"/>
  </w:num>
  <w:num w:numId="16">
    <w:abstractNumId w:val="15"/>
  </w:num>
  <w:num w:numId="17">
    <w:abstractNumId w:val="8"/>
  </w:num>
  <w:num w:numId="18">
    <w:abstractNumId w:val="18"/>
  </w:num>
  <w:num w:numId="19">
    <w:abstractNumId w:val="5"/>
  </w:num>
  <w:num w:numId="20">
    <w:abstractNumId w:val="30"/>
  </w:num>
  <w:num w:numId="21">
    <w:abstractNumId w:val="20"/>
  </w:num>
  <w:num w:numId="22">
    <w:abstractNumId w:val="1"/>
  </w:num>
  <w:num w:numId="23">
    <w:abstractNumId w:val="27"/>
  </w:num>
  <w:num w:numId="24">
    <w:abstractNumId w:val="2"/>
  </w:num>
  <w:num w:numId="25">
    <w:abstractNumId w:val="23"/>
  </w:num>
  <w:num w:numId="26">
    <w:abstractNumId w:val="6"/>
  </w:num>
  <w:num w:numId="27">
    <w:abstractNumId w:val="3"/>
  </w:num>
  <w:num w:numId="28">
    <w:abstractNumId w:val="9"/>
  </w:num>
  <w:num w:numId="29">
    <w:abstractNumId w:val="10"/>
  </w:num>
  <w:num w:numId="30">
    <w:abstractNumId w:val="24"/>
  </w:num>
  <w:num w:numId="31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4D85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0CDB"/>
    <w:rsid w:val="0001127A"/>
    <w:rsid w:val="000120A8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4F50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49EA"/>
    <w:rsid w:val="000251A0"/>
    <w:rsid w:val="0002575E"/>
    <w:rsid w:val="00026454"/>
    <w:rsid w:val="000264C0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34C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599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086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6839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09B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77A46"/>
    <w:rsid w:val="000810B9"/>
    <w:rsid w:val="0008190B"/>
    <w:rsid w:val="00081ED1"/>
    <w:rsid w:val="00082AEE"/>
    <w:rsid w:val="00082E97"/>
    <w:rsid w:val="00082FC3"/>
    <w:rsid w:val="00083592"/>
    <w:rsid w:val="00083A34"/>
    <w:rsid w:val="000843AD"/>
    <w:rsid w:val="000844AA"/>
    <w:rsid w:val="00084F84"/>
    <w:rsid w:val="00084F92"/>
    <w:rsid w:val="000867D1"/>
    <w:rsid w:val="0008767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9BD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DCB"/>
    <w:rsid w:val="000D5F08"/>
    <w:rsid w:val="000D605D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5D6"/>
    <w:rsid w:val="000E67BC"/>
    <w:rsid w:val="000E68B9"/>
    <w:rsid w:val="000E7461"/>
    <w:rsid w:val="000F00FC"/>
    <w:rsid w:val="000F04D0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33C"/>
    <w:rsid w:val="000F54B5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0F7E1C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0FC9"/>
    <w:rsid w:val="0011445C"/>
    <w:rsid w:val="00114AE9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2CA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1E21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A07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8EA"/>
    <w:rsid w:val="00163930"/>
    <w:rsid w:val="0016407D"/>
    <w:rsid w:val="00164F8C"/>
    <w:rsid w:val="00165080"/>
    <w:rsid w:val="001650E4"/>
    <w:rsid w:val="00165D53"/>
    <w:rsid w:val="00165EB9"/>
    <w:rsid w:val="0016628D"/>
    <w:rsid w:val="001663A8"/>
    <w:rsid w:val="001666C4"/>
    <w:rsid w:val="00167B82"/>
    <w:rsid w:val="001700E3"/>
    <w:rsid w:val="0017164F"/>
    <w:rsid w:val="00171751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749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0164"/>
    <w:rsid w:val="001B0FB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31D"/>
    <w:rsid w:val="001C0C30"/>
    <w:rsid w:val="001C2BF3"/>
    <w:rsid w:val="001C35CF"/>
    <w:rsid w:val="001C385F"/>
    <w:rsid w:val="001C3E01"/>
    <w:rsid w:val="001C41E9"/>
    <w:rsid w:val="001C47EF"/>
    <w:rsid w:val="001C4AE6"/>
    <w:rsid w:val="001C4F74"/>
    <w:rsid w:val="001C4FB0"/>
    <w:rsid w:val="001C553D"/>
    <w:rsid w:val="001C5596"/>
    <w:rsid w:val="001C5D96"/>
    <w:rsid w:val="001C5FCB"/>
    <w:rsid w:val="001C62E5"/>
    <w:rsid w:val="001C686D"/>
    <w:rsid w:val="001C6CD0"/>
    <w:rsid w:val="001C6DBE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67AB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35F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007B"/>
    <w:rsid w:val="00231017"/>
    <w:rsid w:val="00232FF4"/>
    <w:rsid w:val="002330BE"/>
    <w:rsid w:val="002338B7"/>
    <w:rsid w:val="00233A02"/>
    <w:rsid w:val="00233A33"/>
    <w:rsid w:val="00234175"/>
    <w:rsid w:val="00235269"/>
    <w:rsid w:val="00235458"/>
    <w:rsid w:val="00235B3D"/>
    <w:rsid w:val="00236134"/>
    <w:rsid w:val="0023646A"/>
    <w:rsid w:val="00236D2B"/>
    <w:rsid w:val="002374DC"/>
    <w:rsid w:val="0023774D"/>
    <w:rsid w:val="002377CB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6D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570F"/>
    <w:rsid w:val="00276965"/>
    <w:rsid w:val="00276D65"/>
    <w:rsid w:val="002772A7"/>
    <w:rsid w:val="00277AA9"/>
    <w:rsid w:val="00277F2A"/>
    <w:rsid w:val="0028043C"/>
    <w:rsid w:val="00280507"/>
    <w:rsid w:val="002805F0"/>
    <w:rsid w:val="002808F4"/>
    <w:rsid w:val="00281534"/>
    <w:rsid w:val="002816F3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87A39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6CAA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4FD4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34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2BD5"/>
    <w:rsid w:val="002F3C10"/>
    <w:rsid w:val="002F4183"/>
    <w:rsid w:val="002F4198"/>
    <w:rsid w:val="002F42C6"/>
    <w:rsid w:val="002F438C"/>
    <w:rsid w:val="002F464D"/>
    <w:rsid w:val="002F52ED"/>
    <w:rsid w:val="002F5F2A"/>
    <w:rsid w:val="002F63C8"/>
    <w:rsid w:val="002F6B10"/>
    <w:rsid w:val="002F6C0F"/>
    <w:rsid w:val="002F76D4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5DB7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09"/>
    <w:rsid w:val="00313863"/>
    <w:rsid w:val="00314098"/>
    <w:rsid w:val="00314873"/>
    <w:rsid w:val="0031583F"/>
    <w:rsid w:val="00315D8F"/>
    <w:rsid w:val="00317842"/>
    <w:rsid w:val="003178C4"/>
    <w:rsid w:val="00317B19"/>
    <w:rsid w:val="0032084B"/>
    <w:rsid w:val="00321046"/>
    <w:rsid w:val="00321060"/>
    <w:rsid w:val="0032197F"/>
    <w:rsid w:val="003224B1"/>
    <w:rsid w:val="0032291E"/>
    <w:rsid w:val="00322F80"/>
    <w:rsid w:val="00323B71"/>
    <w:rsid w:val="0032458D"/>
    <w:rsid w:val="003247A1"/>
    <w:rsid w:val="00325CFA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5697"/>
    <w:rsid w:val="00346967"/>
    <w:rsid w:val="0034701F"/>
    <w:rsid w:val="0034770A"/>
    <w:rsid w:val="0034781B"/>
    <w:rsid w:val="00347DAE"/>
    <w:rsid w:val="003506CA"/>
    <w:rsid w:val="00350D2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4CB"/>
    <w:rsid w:val="003572EB"/>
    <w:rsid w:val="00357CB7"/>
    <w:rsid w:val="00357FDE"/>
    <w:rsid w:val="00360D11"/>
    <w:rsid w:val="003611CB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2F81"/>
    <w:rsid w:val="00363007"/>
    <w:rsid w:val="0036327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34A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BD5"/>
    <w:rsid w:val="00391D93"/>
    <w:rsid w:val="00391EE3"/>
    <w:rsid w:val="00391FF9"/>
    <w:rsid w:val="00392ECA"/>
    <w:rsid w:val="0039335D"/>
    <w:rsid w:val="00394915"/>
    <w:rsid w:val="00395308"/>
    <w:rsid w:val="003953CF"/>
    <w:rsid w:val="003972DE"/>
    <w:rsid w:val="00397674"/>
    <w:rsid w:val="003A0220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945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474"/>
    <w:rsid w:val="003B7920"/>
    <w:rsid w:val="003B79E0"/>
    <w:rsid w:val="003B7D38"/>
    <w:rsid w:val="003C0F43"/>
    <w:rsid w:val="003C1209"/>
    <w:rsid w:val="003C18B9"/>
    <w:rsid w:val="003C1B0E"/>
    <w:rsid w:val="003C1C28"/>
    <w:rsid w:val="003C261A"/>
    <w:rsid w:val="003C27DC"/>
    <w:rsid w:val="003C298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5AE3"/>
    <w:rsid w:val="003D6A75"/>
    <w:rsid w:val="003D6FDF"/>
    <w:rsid w:val="003D75E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7C9"/>
    <w:rsid w:val="004233AA"/>
    <w:rsid w:val="004242D2"/>
    <w:rsid w:val="00424896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6C9F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027"/>
    <w:rsid w:val="00444445"/>
    <w:rsid w:val="004445FA"/>
    <w:rsid w:val="0044482D"/>
    <w:rsid w:val="00445909"/>
    <w:rsid w:val="0044625A"/>
    <w:rsid w:val="00446346"/>
    <w:rsid w:val="00446BE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4FE7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1D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2C1"/>
    <w:rsid w:val="004A743D"/>
    <w:rsid w:val="004A76E6"/>
    <w:rsid w:val="004B0378"/>
    <w:rsid w:val="004B0BB1"/>
    <w:rsid w:val="004B0EC2"/>
    <w:rsid w:val="004B1104"/>
    <w:rsid w:val="004B14B8"/>
    <w:rsid w:val="004B1BF7"/>
    <w:rsid w:val="004B1CFA"/>
    <w:rsid w:val="004B222F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BF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599"/>
    <w:rsid w:val="004D760C"/>
    <w:rsid w:val="004D7749"/>
    <w:rsid w:val="004D7A18"/>
    <w:rsid w:val="004D7BA3"/>
    <w:rsid w:val="004E12D5"/>
    <w:rsid w:val="004E143E"/>
    <w:rsid w:val="004E1B19"/>
    <w:rsid w:val="004E21DC"/>
    <w:rsid w:val="004E2B4F"/>
    <w:rsid w:val="004E3076"/>
    <w:rsid w:val="004E3A01"/>
    <w:rsid w:val="004E3FCC"/>
    <w:rsid w:val="004E4621"/>
    <w:rsid w:val="004E4E95"/>
    <w:rsid w:val="004E51D7"/>
    <w:rsid w:val="004E5860"/>
    <w:rsid w:val="004E5E65"/>
    <w:rsid w:val="004E5FFC"/>
    <w:rsid w:val="004E631E"/>
    <w:rsid w:val="004E6827"/>
    <w:rsid w:val="004E6A4C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75C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5F37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A33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18DA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3BB4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475"/>
    <w:rsid w:val="00556C18"/>
    <w:rsid w:val="00556C46"/>
    <w:rsid w:val="00556C89"/>
    <w:rsid w:val="00556F38"/>
    <w:rsid w:val="005577D2"/>
    <w:rsid w:val="00557987"/>
    <w:rsid w:val="00557BEF"/>
    <w:rsid w:val="005600C9"/>
    <w:rsid w:val="00560697"/>
    <w:rsid w:val="00560C0D"/>
    <w:rsid w:val="0056139C"/>
    <w:rsid w:val="00561855"/>
    <w:rsid w:val="005619D9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228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5BE"/>
    <w:rsid w:val="00580895"/>
    <w:rsid w:val="00580985"/>
    <w:rsid w:val="0058130F"/>
    <w:rsid w:val="00581A06"/>
    <w:rsid w:val="00581C4B"/>
    <w:rsid w:val="005821BF"/>
    <w:rsid w:val="00582441"/>
    <w:rsid w:val="00582BA9"/>
    <w:rsid w:val="00582C1C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397"/>
    <w:rsid w:val="005A04DF"/>
    <w:rsid w:val="005A06FE"/>
    <w:rsid w:val="005A07EB"/>
    <w:rsid w:val="005A1441"/>
    <w:rsid w:val="005A168C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6C1A"/>
    <w:rsid w:val="005A714F"/>
    <w:rsid w:val="005B0388"/>
    <w:rsid w:val="005B0441"/>
    <w:rsid w:val="005B0FDF"/>
    <w:rsid w:val="005B100A"/>
    <w:rsid w:val="005B1098"/>
    <w:rsid w:val="005B132C"/>
    <w:rsid w:val="005B147E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DE0"/>
    <w:rsid w:val="005E0FA3"/>
    <w:rsid w:val="005E1516"/>
    <w:rsid w:val="005E1F90"/>
    <w:rsid w:val="005E2E71"/>
    <w:rsid w:val="005E467D"/>
    <w:rsid w:val="005E55EF"/>
    <w:rsid w:val="005E5C3C"/>
    <w:rsid w:val="005E60CC"/>
    <w:rsid w:val="005E6F5F"/>
    <w:rsid w:val="005E705A"/>
    <w:rsid w:val="005F0481"/>
    <w:rsid w:val="005F0516"/>
    <w:rsid w:val="005F0952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07A14"/>
    <w:rsid w:val="006104E3"/>
    <w:rsid w:val="00611105"/>
    <w:rsid w:val="00611211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A27"/>
    <w:rsid w:val="0063158E"/>
    <w:rsid w:val="00633765"/>
    <w:rsid w:val="00633CA6"/>
    <w:rsid w:val="00634483"/>
    <w:rsid w:val="00634D58"/>
    <w:rsid w:val="0063505C"/>
    <w:rsid w:val="006360BA"/>
    <w:rsid w:val="006368D9"/>
    <w:rsid w:val="00636D5C"/>
    <w:rsid w:val="00636E1F"/>
    <w:rsid w:val="00637121"/>
    <w:rsid w:val="00640172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1FE9"/>
    <w:rsid w:val="00642017"/>
    <w:rsid w:val="00642F9A"/>
    <w:rsid w:val="006433DF"/>
    <w:rsid w:val="00643DDA"/>
    <w:rsid w:val="006449CF"/>
    <w:rsid w:val="006456A4"/>
    <w:rsid w:val="0064666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60136"/>
    <w:rsid w:val="006602DF"/>
    <w:rsid w:val="0066110B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17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83E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4A7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556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968"/>
    <w:rsid w:val="00694D05"/>
    <w:rsid w:val="00695867"/>
    <w:rsid w:val="00696321"/>
    <w:rsid w:val="006968F0"/>
    <w:rsid w:val="006972B2"/>
    <w:rsid w:val="006974B7"/>
    <w:rsid w:val="006974CB"/>
    <w:rsid w:val="00697814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69"/>
    <w:rsid w:val="006B19BF"/>
    <w:rsid w:val="006B19F7"/>
    <w:rsid w:val="006B24A4"/>
    <w:rsid w:val="006B299B"/>
    <w:rsid w:val="006B2E9A"/>
    <w:rsid w:val="006B3875"/>
    <w:rsid w:val="006B393E"/>
    <w:rsid w:val="006B3FEC"/>
    <w:rsid w:val="006B4742"/>
    <w:rsid w:val="006B47B7"/>
    <w:rsid w:val="006B4C67"/>
    <w:rsid w:val="006B5A5B"/>
    <w:rsid w:val="006B686C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08"/>
    <w:rsid w:val="006C6BBE"/>
    <w:rsid w:val="006C73A6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A7E"/>
    <w:rsid w:val="006D5BD9"/>
    <w:rsid w:val="006D631D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D9C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680E"/>
    <w:rsid w:val="007070B6"/>
    <w:rsid w:val="00707251"/>
    <w:rsid w:val="00710137"/>
    <w:rsid w:val="007101A2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453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1C4F"/>
    <w:rsid w:val="00742275"/>
    <w:rsid w:val="0074378E"/>
    <w:rsid w:val="00743E88"/>
    <w:rsid w:val="00744B4A"/>
    <w:rsid w:val="00744D46"/>
    <w:rsid w:val="00745B56"/>
    <w:rsid w:val="00746053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234"/>
    <w:rsid w:val="00752703"/>
    <w:rsid w:val="00752C99"/>
    <w:rsid w:val="00753A3D"/>
    <w:rsid w:val="00753CC9"/>
    <w:rsid w:val="00753D18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8CE"/>
    <w:rsid w:val="00765E33"/>
    <w:rsid w:val="00766341"/>
    <w:rsid w:val="007669D5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3F0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3EB9"/>
    <w:rsid w:val="0079431B"/>
    <w:rsid w:val="00794398"/>
    <w:rsid w:val="00794508"/>
    <w:rsid w:val="00794E9A"/>
    <w:rsid w:val="00795732"/>
    <w:rsid w:val="00797348"/>
    <w:rsid w:val="007976FE"/>
    <w:rsid w:val="007977EF"/>
    <w:rsid w:val="007979FA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2DC"/>
    <w:rsid w:val="007A6DE7"/>
    <w:rsid w:val="007A7934"/>
    <w:rsid w:val="007A7DFF"/>
    <w:rsid w:val="007B0A4D"/>
    <w:rsid w:val="007B1937"/>
    <w:rsid w:val="007B23A2"/>
    <w:rsid w:val="007B275E"/>
    <w:rsid w:val="007B3914"/>
    <w:rsid w:val="007B4E0D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1BF6"/>
    <w:rsid w:val="007C265A"/>
    <w:rsid w:val="007C2784"/>
    <w:rsid w:val="007C291A"/>
    <w:rsid w:val="007C2D7A"/>
    <w:rsid w:val="007C43E7"/>
    <w:rsid w:val="007C4A09"/>
    <w:rsid w:val="007C4A49"/>
    <w:rsid w:val="007C4AC8"/>
    <w:rsid w:val="007C4EF3"/>
    <w:rsid w:val="007C505F"/>
    <w:rsid w:val="007C5B04"/>
    <w:rsid w:val="007C5D3E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512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0C5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0D3"/>
    <w:rsid w:val="007F1641"/>
    <w:rsid w:val="007F1700"/>
    <w:rsid w:val="007F1B47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CB7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03A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1D0C"/>
    <w:rsid w:val="00842020"/>
    <w:rsid w:val="00842447"/>
    <w:rsid w:val="008429FF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16A0"/>
    <w:rsid w:val="00852ABF"/>
    <w:rsid w:val="00852D7F"/>
    <w:rsid w:val="0085419D"/>
    <w:rsid w:val="00854E44"/>
    <w:rsid w:val="00855F7A"/>
    <w:rsid w:val="00856919"/>
    <w:rsid w:val="008571A7"/>
    <w:rsid w:val="008574C8"/>
    <w:rsid w:val="00857C83"/>
    <w:rsid w:val="00857C9F"/>
    <w:rsid w:val="00860471"/>
    <w:rsid w:val="00861B6C"/>
    <w:rsid w:val="00861DEA"/>
    <w:rsid w:val="008623F9"/>
    <w:rsid w:val="00863A56"/>
    <w:rsid w:val="008644D9"/>
    <w:rsid w:val="00864AA4"/>
    <w:rsid w:val="00865277"/>
    <w:rsid w:val="0086547F"/>
    <w:rsid w:val="0086585B"/>
    <w:rsid w:val="008666D7"/>
    <w:rsid w:val="008666E8"/>
    <w:rsid w:val="00866CB3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2B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38CF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9F6"/>
    <w:rsid w:val="008C1D11"/>
    <w:rsid w:val="008C21DB"/>
    <w:rsid w:val="008C3B07"/>
    <w:rsid w:val="008C458B"/>
    <w:rsid w:val="008C49EF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8B4"/>
    <w:rsid w:val="008D19DF"/>
    <w:rsid w:val="008D2312"/>
    <w:rsid w:val="008D3F17"/>
    <w:rsid w:val="008D4A09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354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5AE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262"/>
    <w:rsid w:val="0092048E"/>
    <w:rsid w:val="009212B5"/>
    <w:rsid w:val="009214EC"/>
    <w:rsid w:val="009215CC"/>
    <w:rsid w:val="00923200"/>
    <w:rsid w:val="00925063"/>
    <w:rsid w:val="009252E1"/>
    <w:rsid w:val="00925A49"/>
    <w:rsid w:val="00925C71"/>
    <w:rsid w:val="00925D9D"/>
    <w:rsid w:val="00926119"/>
    <w:rsid w:val="00926E49"/>
    <w:rsid w:val="0092787D"/>
    <w:rsid w:val="00927D6C"/>
    <w:rsid w:val="00930C20"/>
    <w:rsid w:val="00931148"/>
    <w:rsid w:val="00931D57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179"/>
    <w:rsid w:val="0093723C"/>
    <w:rsid w:val="0093769B"/>
    <w:rsid w:val="00940019"/>
    <w:rsid w:val="009405DC"/>
    <w:rsid w:val="00940723"/>
    <w:rsid w:val="00940B8F"/>
    <w:rsid w:val="00941367"/>
    <w:rsid w:val="009413F4"/>
    <w:rsid w:val="00941896"/>
    <w:rsid w:val="00941CC0"/>
    <w:rsid w:val="00942C7F"/>
    <w:rsid w:val="0094364F"/>
    <w:rsid w:val="00943A78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0A5F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1A7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2875"/>
    <w:rsid w:val="00973F27"/>
    <w:rsid w:val="00974059"/>
    <w:rsid w:val="00974B1D"/>
    <w:rsid w:val="00974FCC"/>
    <w:rsid w:val="00975FE8"/>
    <w:rsid w:val="009766ED"/>
    <w:rsid w:val="00977425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78D"/>
    <w:rsid w:val="009958EE"/>
    <w:rsid w:val="00995CD9"/>
    <w:rsid w:val="00996181"/>
    <w:rsid w:val="00996800"/>
    <w:rsid w:val="00996FDF"/>
    <w:rsid w:val="00997471"/>
    <w:rsid w:val="009977C4"/>
    <w:rsid w:val="0099799B"/>
    <w:rsid w:val="009A004A"/>
    <w:rsid w:val="009A1085"/>
    <w:rsid w:val="009A1749"/>
    <w:rsid w:val="009A1E81"/>
    <w:rsid w:val="009A2060"/>
    <w:rsid w:val="009A2D57"/>
    <w:rsid w:val="009A2DB2"/>
    <w:rsid w:val="009A31A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3F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B0A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18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3E6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D96"/>
    <w:rsid w:val="009F0F9F"/>
    <w:rsid w:val="009F12E4"/>
    <w:rsid w:val="009F18EE"/>
    <w:rsid w:val="009F2C62"/>
    <w:rsid w:val="009F3A6C"/>
    <w:rsid w:val="009F3D09"/>
    <w:rsid w:val="009F4448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2EE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1728"/>
    <w:rsid w:val="00A123F3"/>
    <w:rsid w:val="00A125AD"/>
    <w:rsid w:val="00A12634"/>
    <w:rsid w:val="00A1281A"/>
    <w:rsid w:val="00A13149"/>
    <w:rsid w:val="00A13B55"/>
    <w:rsid w:val="00A13BF6"/>
    <w:rsid w:val="00A1436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C71"/>
    <w:rsid w:val="00A35D97"/>
    <w:rsid w:val="00A36661"/>
    <w:rsid w:val="00A36B7B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D6D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47B0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8FC"/>
    <w:rsid w:val="00AC3BE0"/>
    <w:rsid w:val="00AC3D53"/>
    <w:rsid w:val="00AC49C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3148"/>
    <w:rsid w:val="00AD4824"/>
    <w:rsid w:val="00AD483A"/>
    <w:rsid w:val="00AD67DA"/>
    <w:rsid w:val="00AD715E"/>
    <w:rsid w:val="00AD791F"/>
    <w:rsid w:val="00AD7A09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AE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086A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0E4"/>
    <w:rsid w:val="00B22633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8C9"/>
    <w:rsid w:val="00B30AF0"/>
    <w:rsid w:val="00B311C3"/>
    <w:rsid w:val="00B31C5C"/>
    <w:rsid w:val="00B31F57"/>
    <w:rsid w:val="00B323D8"/>
    <w:rsid w:val="00B326E4"/>
    <w:rsid w:val="00B33292"/>
    <w:rsid w:val="00B33C01"/>
    <w:rsid w:val="00B34152"/>
    <w:rsid w:val="00B34507"/>
    <w:rsid w:val="00B34A0D"/>
    <w:rsid w:val="00B34D80"/>
    <w:rsid w:val="00B34E79"/>
    <w:rsid w:val="00B353C9"/>
    <w:rsid w:val="00B357F6"/>
    <w:rsid w:val="00B359E0"/>
    <w:rsid w:val="00B35FED"/>
    <w:rsid w:val="00B360E5"/>
    <w:rsid w:val="00B36119"/>
    <w:rsid w:val="00B3674B"/>
    <w:rsid w:val="00B367B5"/>
    <w:rsid w:val="00B37109"/>
    <w:rsid w:val="00B371E0"/>
    <w:rsid w:val="00B37BEB"/>
    <w:rsid w:val="00B37BED"/>
    <w:rsid w:val="00B400AC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4D"/>
    <w:rsid w:val="00B71CDD"/>
    <w:rsid w:val="00B72341"/>
    <w:rsid w:val="00B723B6"/>
    <w:rsid w:val="00B734B7"/>
    <w:rsid w:val="00B73500"/>
    <w:rsid w:val="00B74433"/>
    <w:rsid w:val="00B75527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55D"/>
    <w:rsid w:val="00B92A81"/>
    <w:rsid w:val="00B93347"/>
    <w:rsid w:val="00B93526"/>
    <w:rsid w:val="00B93C8C"/>
    <w:rsid w:val="00B94BE1"/>
    <w:rsid w:val="00B95606"/>
    <w:rsid w:val="00B95D28"/>
    <w:rsid w:val="00B95FEC"/>
    <w:rsid w:val="00B96B96"/>
    <w:rsid w:val="00B96C31"/>
    <w:rsid w:val="00B96D08"/>
    <w:rsid w:val="00B96FB2"/>
    <w:rsid w:val="00B97282"/>
    <w:rsid w:val="00BA0E43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6ECD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6E8"/>
    <w:rsid w:val="00BD38DC"/>
    <w:rsid w:val="00BD3B2E"/>
    <w:rsid w:val="00BD4482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45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A6F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A6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74E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54E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2930"/>
    <w:rsid w:val="00C630B2"/>
    <w:rsid w:val="00C633D9"/>
    <w:rsid w:val="00C6399B"/>
    <w:rsid w:val="00C639A9"/>
    <w:rsid w:val="00C63E2D"/>
    <w:rsid w:val="00C63F59"/>
    <w:rsid w:val="00C643F2"/>
    <w:rsid w:val="00C66210"/>
    <w:rsid w:val="00C66422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CA3"/>
    <w:rsid w:val="00C75D57"/>
    <w:rsid w:val="00C76719"/>
    <w:rsid w:val="00C77C95"/>
    <w:rsid w:val="00C80050"/>
    <w:rsid w:val="00C80572"/>
    <w:rsid w:val="00C80E0F"/>
    <w:rsid w:val="00C8150A"/>
    <w:rsid w:val="00C81ED5"/>
    <w:rsid w:val="00C81F19"/>
    <w:rsid w:val="00C82795"/>
    <w:rsid w:val="00C832F1"/>
    <w:rsid w:val="00C83904"/>
    <w:rsid w:val="00C83E92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546F"/>
    <w:rsid w:val="00CA5741"/>
    <w:rsid w:val="00CA5EA7"/>
    <w:rsid w:val="00CA6474"/>
    <w:rsid w:val="00CA6CCD"/>
    <w:rsid w:val="00CA7336"/>
    <w:rsid w:val="00CA7528"/>
    <w:rsid w:val="00CA7DD1"/>
    <w:rsid w:val="00CB02CF"/>
    <w:rsid w:val="00CB064F"/>
    <w:rsid w:val="00CB0D01"/>
    <w:rsid w:val="00CB0D9D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4BA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2B6A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A2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1A3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A01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352A"/>
    <w:rsid w:val="00D04342"/>
    <w:rsid w:val="00D04421"/>
    <w:rsid w:val="00D04714"/>
    <w:rsid w:val="00D0478C"/>
    <w:rsid w:val="00D04940"/>
    <w:rsid w:val="00D05011"/>
    <w:rsid w:val="00D05A05"/>
    <w:rsid w:val="00D062A0"/>
    <w:rsid w:val="00D062F3"/>
    <w:rsid w:val="00D06B61"/>
    <w:rsid w:val="00D07876"/>
    <w:rsid w:val="00D079B9"/>
    <w:rsid w:val="00D079D8"/>
    <w:rsid w:val="00D100A6"/>
    <w:rsid w:val="00D1045E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6E37"/>
    <w:rsid w:val="00D171F9"/>
    <w:rsid w:val="00D17FED"/>
    <w:rsid w:val="00D20261"/>
    <w:rsid w:val="00D20C69"/>
    <w:rsid w:val="00D20EDA"/>
    <w:rsid w:val="00D21163"/>
    <w:rsid w:val="00D2190D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1E7C"/>
    <w:rsid w:val="00D52477"/>
    <w:rsid w:val="00D52EE1"/>
    <w:rsid w:val="00D5311F"/>
    <w:rsid w:val="00D536E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6E6D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D86"/>
    <w:rsid w:val="00DA3F80"/>
    <w:rsid w:val="00DA4B68"/>
    <w:rsid w:val="00DA519D"/>
    <w:rsid w:val="00DA5B12"/>
    <w:rsid w:val="00DA652B"/>
    <w:rsid w:val="00DA68F5"/>
    <w:rsid w:val="00DA6DAA"/>
    <w:rsid w:val="00DA7340"/>
    <w:rsid w:val="00DA7DDC"/>
    <w:rsid w:val="00DB0089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990"/>
    <w:rsid w:val="00DB7E07"/>
    <w:rsid w:val="00DC031D"/>
    <w:rsid w:val="00DC04DD"/>
    <w:rsid w:val="00DC052B"/>
    <w:rsid w:val="00DC093F"/>
    <w:rsid w:val="00DC0B31"/>
    <w:rsid w:val="00DC1A21"/>
    <w:rsid w:val="00DC2FBB"/>
    <w:rsid w:val="00DC30E3"/>
    <w:rsid w:val="00DC3DB9"/>
    <w:rsid w:val="00DC4502"/>
    <w:rsid w:val="00DC4751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698"/>
    <w:rsid w:val="00DD49B1"/>
    <w:rsid w:val="00DD4DDB"/>
    <w:rsid w:val="00DD4E21"/>
    <w:rsid w:val="00DD589E"/>
    <w:rsid w:val="00DD5DB0"/>
    <w:rsid w:val="00DD5DEC"/>
    <w:rsid w:val="00DD5FE4"/>
    <w:rsid w:val="00DE08DF"/>
    <w:rsid w:val="00DE0912"/>
    <w:rsid w:val="00DE0F35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E7E83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2B2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5B70"/>
    <w:rsid w:val="00E06151"/>
    <w:rsid w:val="00E0650D"/>
    <w:rsid w:val="00E06664"/>
    <w:rsid w:val="00E0687E"/>
    <w:rsid w:val="00E0715E"/>
    <w:rsid w:val="00E10584"/>
    <w:rsid w:val="00E10592"/>
    <w:rsid w:val="00E10ADC"/>
    <w:rsid w:val="00E10C9F"/>
    <w:rsid w:val="00E11532"/>
    <w:rsid w:val="00E124C3"/>
    <w:rsid w:val="00E12571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2B8"/>
    <w:rsid w:val="00E31567"/>
    <w:rsid w:val="00E32498"/>
    <w:rsid w:val="00E33FB0"/>
    <w:rsid w:val="00E345B1"/>
    <w:rsid w:val="00E35232"/>
    <w:rsid w:val="00E3528E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11B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6E0A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23D"/>
    <w:rsid w:val="00E65B65"/>
    <w:rsid w:val="00E65EE0"/>
    <w:rsid w:val="00E66C45"/>
    <w:rsid w:val="00E66EAA"/>
    <w:rsid w:val="00E67476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75F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6F6"/>
    <w:rsid w:val="00E910B1"/>
    <w:rsid w:val="00E91125"/>
    <w:rsid w:val="00E91148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67C"/>
    <w:rsid w:val="00E97A9A"/>
    <w:rsid w:val="00EA057A"/>
    <w:rsid w:val="00EA0632"/>
    <w:rsid w:val="00EA1212"/>
    <w:rsid w:val="00EA1689"/>
    <w:rsid w:val="00EA240F"/>
    <w:rsid w:val="00EA3C73"/>
    <w:rsid w:val="00EA42EB"/>
    <w:rsid w:val="00EA65FD"/>
    <w:rsid w:val="00EA699C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9BB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0DA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314"/>
    <w:rsid w:val="00EC2793"/>
    <w:rsid w:val="00EC29E0"/>
    <w:rsid w:val="00EC4512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996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2FC3"/>
    <w:rsid w:val="00ED393F"/>
    <w:rsid w:val="00ED508A"/>
    <w:rsid w:val="00ED53E4"/>
    <w:rsid w:val="00ED5549"/>
    <w:rsid w:val="00ED6435"/>
    <w:rsid w:val="00ED65CA"/>
    <w:rsid w:val="00ED6854"/>
    <w:rsid w:val="00ED6F66"/>
    <w:rsid w:val="00ED7BF3"/>
    <w:rsid w:val="00EE09EB"/>
    <w:rsid w:val="00EE0ED5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EF7CA1"/>
    <w:rsid w:val="00F01288"/>
    <w:rsid w:val="00F01BE0"/>
    <w:rsid w:val="00F02626"/>
    <w:rsid w:val="00F0263F"/>
    <w:rsid w:val="00F026E8"/>
    <w:rsid w:val="00F02E1F"/>
    <w:rsid w:val="00F0371A"/>
    <w:rsid w:val="00F038D6"/>
    <w:rsid w:val="00F03AAF"/>
    <w:rsid w:val="00F043FD"/>
    <w:rsid w:val="00F04886"/>
    <w:rsid w:val="00F05244"/>
    <w:rsid w:val="00F0531E"/>
    <w:rsid w:val="00F05A37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930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5B1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1CD1"/>
    <w:rsid w:val="00F41FE7"/>
    <w:rsid w:val="00F4290B"/>
    <w:rsid w:val="00F439F2"/>
    <w:rsid w:val="00F445B3"/>
    <w:rsid w:val="00F44B34"/>
    <w:rsid w:val="00F45527"/>
    <w:rsid w:val="00F46559"/>
    <w:rsid w:val="00F46DF4"/>
    <w:rsid w:val="00F46FC7"/>
    <w:rsid w:val="00F470A2"/>
    <w:rsid w:val="00F502F9"/>
    <w:rsid w:val="00F51E0A"/>
    <w:rsid w:val="00F51E29"/>
    <w:rsid w:val="00F51F23"/>
    <w:rsid w:val="00F525F1"/>
    <w:rsid w:val="00F52C17"/>
    <w:rsid w:val="00F531EF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0E74"/>
    <w:rsid w:val="00F6131B"/>
    <w:rsid w:val="00F61917"/>
    <w:rsid w:val="00F61A26"/>
    <w:rsid w:val="00F62486"/>
    <w:rsid w:val="00F62CB4"/>
    <w:rsid w:val="00F631C9"/>
    <w:rsid w:val="00F63668"/>
    <w:rsid w:val="00F63E0F"/>
    <w:rsid w:val="00F641B9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573"/>
    <w:rsid w:val="00F80780"/>
    <w:rsid w:val="00F81575"/>
    <w:rsid w:val="00F8174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243"/>
    <w:rsid w:val="00F92509"/>
    <w:rsid w:val="00F9269D"/>
    <w:rsid w:val="00F92905"/>
    <w:rsid w:val="00F92C2C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3EA"/>
    <w:rsid w:val="00FB4EB1"/>
    <w:rsid w:val="00FB4EBC"/>
    <w:rsid w:val="00FB4F6B"/>
    <w:rsid w:val="00FB5481"/>
    <w:rsid w:val="00FB5D9E"/>
    <w:rsid w:val="00FB5EDA"/>
    <w:rsid w:val="00FB5F8C"/>
    <w:rsid w:val="00FB6A1C"/>
    <w:rsid w:val="00FB6D8C"/>
    <w:rsid w:val="00FB6F9F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201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3D0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295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35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comments" Target="comment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emf"/><Relationship Id="rId27" Type="http://schemas.openxmlformats.org/officeDocument/2006/relationships/footer" Target="footer5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84993-8060-42E1-BA77-797AA1444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767390-D735-4759-87F7-ED84E5464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0241F9-C572-462B-A3E9-555C64AE93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D0B34-1C83-442D-9EE5-9528442F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25</Pages>
  <Words>4268</Words>
  <Characters>24330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28541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5</cp:revision>
  <cp:lastPrinted>2014-03-20T03:14:00Z</cp:lastPrinted>
  <dcterms:created xsi:type="dcterms:W3CDTF">2017-10-23T03:20:00Z</dcterms:created>
  <dcterms:modified xsi:type="dcterms:W3CDTF">2017-10-23T04:30:00Z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