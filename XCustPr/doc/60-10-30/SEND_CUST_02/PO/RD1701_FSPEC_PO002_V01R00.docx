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3D04B6E8" w:rsidR="00787D06" w:rsidRPr="003101BC" w:rsidRDefault="00C25D16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PO002</w:t>
      </w:r>
    </w:p>
    <w:p w14:paraId="08D17AA4" w14:textId="790037E5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>Text File PO (ERP) to PO &lt;Linfox&gt;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proofErr w:type="gramStart"/>
      <w:r w:rsidRPr="003101BC">
        <w:rPr>
          <w:rFonts w:cs="Tahoma"/>
          <w:color w:val="000000" w:themeColor="text1"/>
        </w:rPr>
        <w:t>by</w:t>
      </w:r>
      <w:proofErr w:type="gramEnd"/>
      <w:r w:rsidRPr="003101BC">
        <w:rPr>
          <w:rFonts w:cs="Tahoma"/>
          <w:color w:val="000000" w:themeColor="text1"/>
        </w:rPr>
        <w:t xml:space="preserve">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proofErr w:type="gramStart"/>
      <w:r w:rsidRPr="003101BC">
        <w:rPr>
          <w:rStyle w:val="HighlightedVariable"/>
          <w:rFonts w:ascii="Tahoma" w:hAnsi="Tahoma" w:cs="Tahoma"/>
          <w:color w:val="000000" w:themeColor="text1"/>
        </w:rPr>
        <w:t>iCE</w:t>
      </w:r>
      <w:proofErr w:type="gramEnd"/>
      <w:r w:rsidRPr="003101BC">
        <w:rPr>
          <w:rStyle w:val="HighlightedVariable"/>
          <w:rFonts w:ascii="Tahoma" w:hAnsi="Tahoma" w:cs="Tahoma"/>
          <w:color w:val="000000" w:themeColor="text1"/>
        </w:rPr>
        <w:t xml:space="preserve">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63ABD8C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ED274A" w:rsidRPr="003101BC">
        <w:rPr>
          <w:rFonts w:cs="Tahoma"/>
          <w:color w:val="000000" w:themeColor="text1"/>
        </w:rPr>
        <w:fldChar w:fldCharType="begin"/>
      </w:r>
      <w:r w:rsidR="00ED274A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ED274A" w:rsidRPr="003101BC">
        <w:rPr>
          <w:rFonts w:cs="Tahoma"/>
          <w:color w:val="000000" w:themeColor="text1"/>
        </w:rPr>
        <w:fldChar w:fldCharType="separate"/>
      </w:r>
      <w:ins w:id="2" w:author="Windows User" w:date="2017-11-29T16:32:00Z">
        <w:r w:rsidR="00395C09">
          <w:rPr>
            <w:rFonts w:cs="Tahoma"/>
            <w:noProof/>
            <w:color w:val="000000" w:themeColor="text1"/>
          </w:rPr>
          <w:t>November 23, 2017</w:t>
        </w:r>
      </w:ins>
      <w:ins w:id="3" w:author="ice-amo" w:date="2017-10-27T15:20:00Z">
        <w:del w:id="4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5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ED274A" w:rsidRPr="003101BC">
        <w:rPr>
          <w:rFonts w:cs="Tahoma"/>
          <w:color w:val="000000" w:themeColor="text1"/>
        </w:rPr>
        <w:fldChar w:fldCharType="end"/>
      </w:r>
    </w:p>
    <w:p w14:paraId="5DCDA4F2" w14:textId="74C62F8B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F65DB3" w:rsidRPr="003101BC">
        <w:rPr>
          <w:rFonts w:cs="Tahoma"/>
          <w:color w:val="000000" w:themeColor="text1"/>
        </w:rPr>
        <w:fldChar w:fldCharType="begin"/>
      </w:r>
      <w:r w:rsidR="00F65DB3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F65DB3" w:rsidRPr="003101BC">
        <w:rPr>
          <w:rFonts w:cs="Tahoma"/>
          <w:color w:val="000000" w:themeColor="text1"/>
        </w:rPr>
        <w:fldChar w:fldCharType="separate"/>
      </w:r>
      <w:ins w:id="6" w:author="Windows User" w:date="2017-11-29T16:32:00Z">
        <w:r w:rsidR="00395C09">
          <w:rPr>
            <w:rFonts w:cs="Tahoma"/>
            <w:noProof/>
            <w:color w:val="000000" w:themeColor="text1"/>
          </w:rPr>
          <w:t>November 23, 2017</w:t>
        </w:r>
      </w:ins>
      <w:ins w:id="7" w:author="ice-amo" w:date="2017-10-27T15:20:00Z">
        <w:del w:id="8" w:author="Windows User" w:date="2017-11-21T10:48:00Z">
          <w:r w:rsidR="008817F4" w:rsidDel="00097B81">
            <w:rPr>
              <w:rFonts w:cs="Tahoma"/>
              <w:noProof/>
              <w:color w:val="000000" w:themeColor="text1"/>
            </w:rPr>
            <w:delText>October 20, 2017</w:delText>
          </w:r>
        </w:del>
      </w:ins>
      <w:del w:id="9" w:author="Windows User" w:date="2017-11-21T10:48:00Z">
        <w:r w:rsidR="001544BA" w:rsidDel="00097B81">
          <w:rPr>
            <w:rFonts w:cs="Tahoma"/>
            <w:noProof/>
            <w:color w:val="000000" w:themeColor="text1"/>
          </w:rPr>
          <w:delText>October 17, 2017</w:delText>
        </w:r>
      </w:del>
      <w:r w:rsidR="00F65DB3" w:rsidRPr="003101BC">
        <w:rPr>
          <w:rFonts w:cs="Tahoma"/>
          <w:color w:val="000000" w:themeColor="text1"/>
        </w:rPr>
        <w:fldChar w:fldCharType="end"/>
      </w:r>
    </w:p>
    <w:p w14:paraId="353DCFE0" w14:textId="3EB68FAF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CC07B2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10" w:name="_Toc32752067"/>
      <w:bookmarkStart w:id="11" w:name="_Toc124153098"/>
      <w:bookmarkStart w:id="12" w:name="_Toc495188027"/>
      <w:r w:rsidRPr="003101BC">
        <w:rPr>
          <w:color w:val="000000" w:themeColor="text1"/>
        </w:rPr>
        <w:lastRenderedPageBreak/>
        <w:t>Document Control</w:t>
      </w:r>
      <w:bookmarkEnd w:id="10"/>
      <w:bookmarkEnd w:id="11"/>
      <w:bookmarkEnd w:id="12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500F65D4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653C48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653C48" w:rsidRPr="003101BC" w14:paraId="299204B1" w14:textId="77777777">
        <w:trPr>
          <w:cantSplit/>
        </w:trPr>
        <w:tc>
          <w:tcPr>
            <w:tcW w:w="1300" w:type="dxa"/>
          </w:tcPr>
          <w:p w14:paraId="2DF72CE3" w14:textId="327ED63A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79143EAC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544ACEE8" w14:textId="7E79CB9D" w:rsidR="00653C48" w:rsidRPr="003101BC" w:rsidRDefault="00653C48" w:rsidP="00653C48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7B916B37" w:rsidR="00653C48" w:rsidRPr="003101BC" w:rsidRDefault="00653C48" w:rsidP="00653C48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F7619A" w14:paraId="0B839F5C" w14:textId="77777777" w:rsidTr="008817F4">
        <w:trPr>
          <w:cantSplit/>
        </w:trPr>
        <w:tc>
          <w:tcPr>
            <w:tcW w:w="1300" w:type="dxa"/>
          </w:tcPr>
          <w:p w14:paraId="51BF4154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313A2269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1E46E964" w14:textId="77777777" w:rsidR="00F7619A" w:rsidRPr="003101BC" w:rsidRDefault="00F7619A" w:rsidP="008817F4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2174739A" w14:textId="77777777" w:rsidR="00F7619A" w:rsidRDefault="00F7619A" w:rsidP="008817F4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</w:p>
        </w:tc>
      </w:tr>
      <w:tr w:rsidR="00CC07B2" w:rsidRPr="003101BC" w14:paraId="2CF39F5C" w14:textId="77777777">
        <w:trPr>
          <w:cantSplit/>
        </w:trPr>
        <w:tc>
          <w:tcPr>
            <w:tcW w:w="1300" w:type="dxa"/>
          </w:tcPr>
          <w:p w14:paraId="6045D93E" w14:textId="0C37BB5D" w:rsidR="00CC07B2" w:rsidRDefault="00F7619A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CC07B2">
              <w:rPr>
                <w:color w:val="000000" w:themeColor="text1"/>
              </w:rPr>
              <w:t>-Oct</w:t>
            </w:r>
            <w:r w:rsidR="00CC07B2"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2AC0426" w14:textId="5CC45F31" w:rsidR="00CC07B2" w:rsidRDefault="00CC07B2" w:rsidP="00CC07B2">
            <w:pPr>
              <w:pStyle w:val="TableTex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Amornrath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992" w:type="dxa"/>
          </w:tcPr>
          <w:p w14:paraId="4C2823D5" w14:textId="29486BB4" w:rsidR="00CC07B2" w:rsidRPr="003101BC" w:rsidRDefault="00CC07B2" w:rsidP="00CC07B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</w:t>
            </w:r>
            <w:r w:rsidR="00F7619A">
              <w:rPr>
                <w:color w:val="000000" w:themeColor="text1"/>
              </w:rPr>
              <w:t>1</w:t>
            </w:r>
            <w:r w:rsidRPr="003101BC">
              <w:rPr>
                <w:color w:val="000000" w:themeColor="text1"/>
              </w:rPr>
              <w:t>R0</w:t>
            </w:r>
            <w:r w:rsidR="00F7619A">
              <w:rPr>
                <w:color w:val="000000" w:themeColor="text1"/>
              </w:rPr>
              <w:t>0</w:t>
            </w:r>
          </w:p>
        </w:tc>
        <w:tc>
          <w:tcPr>
            <w:tcW w:w="3276" w:type="dxa"/>
          </w:tcPr>
          <w:p w14:paraId="3AF3904D" w14:textId="466D2FD8" w:rsidR="00CC07B2" w:rsidRDefault="00CC07B2" w:rsidP="00CC07B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r w:rsidRPr="003101BC">
              <w:rPr>
                <w:color w:val="000000" w:themeColor="text1"/>
              </w:rPr>
              <w:t>Document</w:t>
            </w:r>
            <w:r w:rsidR="00F7619A">
              <w:rPr>
                <w:color w:val="000000" w:themeColor="text1"/>
              </w:rPr>
              <w:t xml:space="preserve"> After RD Review</w:t>
            </w:r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Wanwisa</w:t>
            </w:r>
            <w:proofErr w:type="spellEnd"/>
            <w:r w:rsidR="00C25D16">
              <w:rPr>
                <w:color w:val="000000" w:themeColor="text1"/>
              </w:rPr>
              <w:t xml:space="preserve"> </w:t>
            </w:r>
            <w:proofErr w:type="spellStart"/>
            <w:r w:rsidR="00C25D16">
              <w:rPr>
                <w:color w:val="000000" w:themeColor="text1"/>
              </w:rPr>
              <w:t>Pongwijitsilp</w:t>
            </w:r>
            <w:proofErr w:type="spellEnd"/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Amornrath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Ongkawat</w:t>
            </w:r>
            <w:proofErr w:type="spellEnd"/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Sorasak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Thawonnokorn</w:t>
            </w:r>
            <w:proofErr w:type="spellEnd"/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Khanitta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Leelawai</w:t>
            </w:r>
            <w:proofErr w:type="spellEnd"/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proofErr w:type="spellStart"/>
            <w:r w:rsidRPr="003101BC">
              <w:rPr>
                <w:color w:val="000000" w:themeColor="text1"/>
              </w:rPr>
              <w:t>Khun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Arporn</w:t>
            </w:r>
            <w:proofErr w:type="spellEnd"/>
            <w:r w:rsidRPr="003101BC">
              <w:rPr>
                <w:color w:val="000000" w:themeColor="text1"/>
              </w:rPr>
              <w:t xml:space="preserve"> </w:t>
            </w:r>
            <w:proofErr w:type="spellStart"/>
            <w:r w:rsidRPr="003101BC">
              <w:rPr>
                <w:color w:val="000000" w:themeColor="text1"/>
              </w:rPr>
              <w:t>Chimcham</w:t>
            </w:r>
            <w:proofErr w:type="spellEnd"/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 xml:space="preserve">Memo </w:t>
      </w:r>
      <w:proofErr w:type="gramStart"/>
      <w:r w:rsidRPr="003101BC">
        <w:rPr>
          <w:rFonts w:cs="Tahoma"/>
          <w:b/>
          <w:bCs/>
          <w:color w:val="000000" w:themeColor="text1"/>
        </w:rPr>
        <w:t>To</w:t>
      </w:r>
      <w:proofErr w:type="gramEnd"/>
      <w:r w:rsidRPr="003101BC">
        <w:rPr>
          <w:rFonts w:cs="Tahoma"/>
          <w:b/>
          <w:bCs/>
          <w:color w:val="000000" w:themeColor="text1"/>
        </w:rPr>
        <w:t xml:space="preserve">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0DC5C1A4" w14:textId="77777777" w:rsidR="00B67D67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188027" w:history="1">
        <w:r w:rsidR="00B67D67" w:rsidRPr="00BA2FFC">
          <w:rPr>
            <w:rStyle w:val="Hyperlink"/>
            <w:noProof/>
          </w:rPr>
          <w:t>Document Control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ii</w:t>
        </w:r>
        <w:r w:rsidR="00B67D67">
          <w:rPr>
            <w:rStyle w:val="Hyperlink"/>
            <w:noProof/>
          </w:rPr>
          <w:fldChar w:fldCharType="end"/>
        </w:r>
      </w:hyperlink>
    </w:p>
    <w:p w14:paraId="76A25A03" w14:textId="77777777" w:rsidR="00B67D67" w:rsidRDefault="004E43B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8" w:history="1">
        <w:r w:rsidR="00B67D67" w:rsidRPr="00BA2FFC">
          <w:rPr>
            <w:rStyle w:val="Hyperlink"/>
            <w:noProof/>
          </w:rPr>
          <w:t>1. PREFACE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4D641016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29" w:history="1">
        <w:r w:rsidR="00B67D67" w:rsidRPr="00BA2FFC">
          <w:rPr>
            <w:rStyle w:val="Hyperlink"/>
            <w:noProof/>
          </w:rPr>
          <w:t>1.1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Overview and Objectives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_Toc495188029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12CA0485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0" w:history="1">
        <w:r w:rsidR="00B67D67" w:rsidRPr="00BA2FFC">
          <w:rPr>
            <w:rStyle w:val="Hyperlink"/>
            <w:noProof/>
          </w:rPr>
          <w:t>1.2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Functions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</w:t>
        </w:r>
        <w:r w:rsidR="00B67D67">
          <w:rPr>
            <w:rStyle w:val="Hyperlink"/>
            <w:noProof/>
          </w:rPr>
          <w:fldChar w:fldCharType="end"/>
        </w:r>
      </w:hyperlink>
    </w:p>
    <w:p w14:paraId="6B1C24B3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1" w:history="1">
        <w:r w:rsidR="00B67D67" w:rsidRPr="00BA2FFC">
          <w:rPr>
            <w:rStyle w:val="Hyperlink"/>
            <w:noProof/>
          </w:rPr>
          <w:t>1.3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Interface Model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31B8E4AF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2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Pre-Requisites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2</w:t>
        </w:r>
        <w:r w:rsidR="00B67D67">
          <w:rPr>
            <w:rStyle w:val="Hyperlink"/>
            <w:noProof/>
          </w:rPr>
          <w:fldChar w:fldCharType="end"/>
        </w:r>
      </w:hyperlink>
    </w:p>
    <w:p w14:paraId="1D29D894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3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Business Rules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696678C9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4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Exceptional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_Toc495188034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3</w:t>
        </w:r>
        <w:r w:rsidR="00B67D67">
          <w:rPr>
            <w:rStyle w:val="Hyperlink"/>
            <w:noProof/>
          </w:rPr>
          <w:fldChar w:fldCharType="end"/>
        </w:r>
      </w:hyperlink>
    </w:p>
    <w:p w14:paraId="1B349AC0" w14:textId="77777777" w:rsidR="00B67D67" w:rsidRDefault="004E43B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5" w:history="1">
        <w:r w:rsidR="00B67D67" w:rsidRPr="00BA2FFC">
          <w:rPr>
            <w:rStyle w:val="Hyperlink"/>
            <w:noProof/>
          </w:rPr>
          <w:t>2. PROGRAM DESCRIPTION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_Toc495188035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4C218886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6" w:history="1">
        <w:r w:rsidR="00B67D67" w:rsidRPr="00BA2FFC">
          <w:rPr>
            <w:rStyle w:val="Hyperlink"/>
            <w:noProof/>
          </w:rPr>
          <w:t>2.1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Parameter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_Toc495188036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4</w:t>
        </w:r>
        <w:r w:rsidR="00B67D67">
          <w:rPr>
            <w:rStyle w:val="Hyperlink"/>
            <w:noProof/>
          </w:rPr>
          <w:fldChar w:fldCharType="end"/>
        </w:r>
      </w:hyperlink>
    </w:p>
    <w:p w14:paraId="3D7F4F2D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7" w:history="1">
        <w:r w:rsidR="00B67D67" w:rsidRPr="00BA2FFC">
          <w:rPr>
            <w:rStyle w:val="Hyperlink"/>
            <w:noProof/>
          </w:rPr>
          <w:t>2.2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Program Step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_Toc495188037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580D4AA9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8" w:history="1">
        <w:r w:rsidR="00B67D67" w:rsidRPr="00BA2FFC">
          <w:rPr>
            <w:rStyle w:val="Hyperlink"/>
            <w:noProof/>
          </w:rPr>
          <w:t>2.3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Format Interface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_Toc495188038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5</w:t>
        </w:r>
        <w:r w:rsidR="00B67D67">
          <w:rPr>
            <w:rStyle w:val="Hyperlink"/>
            <w:noProof/>
          </w:rPr>
          <w:fldChar w:fldCharType="end"/>
        </w:r>
      </w:hyperlink>
    </w:p>
    <w:p w14:paraId="10F62305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39" w:history="1">
        <w:r w:rsidR="00B67D67" w:rsidRPr="00BA2FFC">
          <w:rPr>
            <w:rStyle w:val="Hyperlink"/>
            <w:noProof/>
          </w:rPr>
          <w:t>2.4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Data Source and Destinations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_Toc495188039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6</w:t>
        </w:r>
        <w:r w:rsidR="00B67D67">
          <w:rPr>
            <w:rStyle w:val="Hyperlink"/>
            <w:noProof/>
          </w:rPr>
          <w:fldChar w:fldCharType="end"/>
        </w:r>
      </w:hyperlink>
    </w:p>
    <w:p w14:paraId="4DAA2054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0" w:history="1">
        <w:r w:rsidR="00B67D67" w:rsidRPr="00BA2FFC">
          <w:rPr>
            <w:rStyle w:val="Hyperlink"/>
            <w:noProof/>
          </w:rPr>
          <w:t>2.5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Error Handlings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_Toc495188040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10</w:t>
        </w:r>
        <w:r w:rsidR="00B67D67">
          <w:rPr>
            <w:rStyle w:val="Hyperlink"/>
            <w:noProof/>
          </w:rPr>
          <w:fldChar w:fldCharType="end"/>
        </w:r>
      </w:hyperlink>
    </w:p>
    <w:p w14:paraId="12A7021F" w14:textId="77777777" w:rsidR="00B67D67" w:rsidRDefault="004E43B9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1" w:history="1">
        <w:r w:rsidR="00B67D67" w:rsidRPr="00BA2FFC">
          <w:rPr>
            <w:rStyle w:val="Hyperlink"/>
            <w:noProof/>
          </w:rPr>
          <w:t>2.6</w:t>
        </w:r>
        <w:r w:rsidR="00B67D67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B67D67" w:rsidRPr="00BA2FFC">
          <w:rPr>
            <w:rStyle w:val="Hyperlink"/>
            <w:noProof/>
          </w:rPr>
          <w:t>Log Layout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_Toc495188041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11</w:t>
        </w:r>
        <w:r w:rsidR="00B67D67">
          <w:rPr>
            <w:rStyle w:val="Hyperlink"/>
            <w:noProof/>
          </w:rPr>
          <w:fldChar w:fldCharType="end"/>
        </w:r>
      </w:hyperlink>
    </w:p>
    <w:p w14:paraId="2C091D4E" w14:textId="77777777" w:rsidR="00B67D67" w:rsidRDefault="004E43B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2" w:history="1">
        <w:r w:rsidR="00B67D67" w:rsidRPr="00BA2FFC">
          <w:rPr>
            <w:rStyle w:val="Hyperlink"/>
            <w:noProof/>
          </w:rPr>
          <w:t>3. TESTING SCENARIO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_Toc495188042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12</w:t>
        </w:r>
        <w:r w:rsidR="00B67D67">
          <w:rPr>
            <w:rStyle w:val="Hyperlink"/>
            <w:noProof/>
          </w:rPr>
          <w:fldChar w:fldCharType="end"/>
        </w:r>
      </w:hyperlink>
    </w:p>
    <w:p w14:paraId="74B5FC18" w14:textId="77777777" w:rsidR="00B67D67" w:rsidRDefault="004E43B9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188043" w:history="1">
        <w:r w:rsidR="00B67D67" w:rsidRPr="00BA2FFC">
          <w:rPr>
            <w:rStyle w:val="Hyperlink"/>
            <w:noProof/>
          </w:rPr>
          <w:t>4. SPECIFICATION SIGN OFF</w:t>
        </w:r>
        <w:r w:rsidR="00B67D67">
          <w:rPr>
            <w:noProof/>
            <w:webHidden/>
          </w:rPr>
          <w:tab/>
        </w:r>
        <w:r w:rsidR="00B67D67">
          <w:rPr>
            <w:rStyle w:val="Hyperlink"/>
            <w:noProof/>
          </w:rPr>
          <w:fldChar w:fldCharType="begin"/>
        </w:r>
        <w:r w:rsidR="00B67D67">
          <w:rPr>
            <w:noProof/>
            <w:webHidden/>
          </w:rPr>
          <w:instrText xml:space="preserve"> PAGEREF _Toc495188043 \h </w:instrText>
        </w:r>
        <w:r w:rsidR="00B67D67">
          <w:rPr>
            <w:rStyle w:val="Hyperlink"/>
            <w:noProof/>
          </w:rPr>
        </w:r>
        <w:r w:rsidR="00B67D67">
          <w:rPr>
            <w:rStyle w:val="Hyperlink"/>
            <w:noProof/>
          </w:rPr>
          <w:fldChar w:fldCharType="separate"/>
        </w:r>
        <w:r w:rsidR="00B67D67">
          <w:rPr>
            <w:noProof/>
            <w:webHidden/>
          </w:rPr>
          <w:t>13</w:t>
        </w:r>
        <w:r w:rsidR="00B67D67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3" w:name="_Toc495188028"/>
      <w:bookmarkStart w:id="14" w:name="_Toc451571001"/>
      <w:r w:rsidRPr="003101BC">
        <w:rPr>
          <w:color w:val="000000" w:themeColor="text1"/>
        </w:rPr>
        <w:lastRenderedPageBreak/>
        <w:t>1. PREFACE</w:t>
      </w:r>
      <w:bookmarkEnd w:id="13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15" w:name="_Toc495188029"/>
      <w:r w:rsidRPr="003101BC">
        <w:rPr>
          <w:color w:val="000000" w:themeColor="text1"/>
        </w:rPr>
        <w:t>Overview and Objectives</w:t>
      </w:r>
      <w:bookmarkEnd w:id="15"/>
    </w:p>
    <w:p w14:paraId="5899D36D" w14:textId="36C03231" w:rsidR="002240A3" w:rsidRPr="00653C48" w:rsidRDefault="007E5F3A" w:rsidP="00960951">
      <w:pPr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653C48">
        <w:rPr>
          <w:color w:val="000000" w:themeColor="text1"/>
          <w:lang w:bidi="th-TH"/>
        </w:rPr>
        <w:t xml:space="preserve">Export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653C48">
        <w:rPr>
          <w:color w:val="000000" w:themeColor="text1"/>
          <w:lang w:bidi="th-TH"/>
        </w:rPr>
        <w:t xml:space="preserve"> </w:t>
      </w:r>
      <w:r w:rsidR="00653C48">
        <w:rPr>
          <w:rFonts w:hint="cs"/>
          <w:color w:val="000000" w:themeColor="text1"/>
          <w:cs/>
          <w:lang w:bidi="th-TH"/>
        </w:rPr>
        <w:t xml:space="preserve">ส่งไปให้ยังระบบงาน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ซึงข้อมูล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ที่ส่งเป็นข้อมูลที่เกิดจากทาง </w:t>
      </w:r>
      <w:r w:rsidR="00653C48">
        <w:rPr>
          <w:color w:val="000000" w:themeColor="text1"/>
          <w:lang w:bidi="th-TH"/>
        </w:rPr>
        <w:t xml:space="preserve">Linfox </w:t>
      </w:r>
      <w:r w:rsidR="00653C48">
        <w:rPr>
          <w:rFonts w:hint="cs"/>
          <w:color w:val="000000" w:themeColor="text1"/>
          <w:cs/>
          <w:lang w:bidi="th-TH"/>
        </w:rPr>
        <w:t xml:space="preserve">ได้ส่งเข้ามา </w:t>
      </w:r>
      <w:r w:rsidR="00653C48">
        <w:rPr>
          <w:color w:val="000000" w:themeColor="text1"/>
          <w:lang w:bidi="th-TH"/>
        </w:rPr>
        <w:t xml:space="preserve">Interface </w:t>
      </w:r>
      <w:r w:rsidR="00653C48">
        <w:rPr>
          <w:rFonts w:hint="cs"/>
          <w:color w:val="000000" w:themeColor="text1"/>
          <w:cs/>
          <w:lang w:bidi="th-TH"/>
        </w:rPr>
        <w:t xml:space="preserve">เป็น </w:t>
      </w:r>
      <w:r w:rsidR="00653C48">
        <w:rPr>
          <w:color w:val="000000" w:themeColor="text1"/>
          <w:lang w:bidi="th-TH"/>
        </w:rPr>
        <w:t xml:space="preserve">PO </w:t>
      </w:r>
      <w:r w:rsidR="00653C48">
        <w:rPr>
          <w:rFonts w:hint="cs"/>
          <w:color w:val="000000" w:themeColor="text1"/>
          <w:cs/>
          <w:lang w:bidi="th-TH"/>
        </w:rPr>
        <w:t xml:space="preserve">ใน </w:t>
      </w:r>
      <w:r w:rsidR="00653C48">
        <w:rPr>
          <w:color w:val="000000" w:themeColor="text1"/>
          <w:lang w:bidi="th-TH"/>
        </w:rPr>
        <w:t>ERP</w:t>
      </w:r>
      <w:r w:rsidR="00653C48">
        <w:rPr>
          <w:rFonts w:hint="cs"/>
          <w:color w:val="000000" w:themeColor="text1"/>
          <w:cs/>
          <w:lang w:bidi="th-TH"/>
        </w:rPr>
        <w:t xml:space="preserve"> 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6" w:name="_Toc495188030"/>
      <w:r w:rsidRPr="003101BC">
        <w:rPr>
          <w:color w:val="000000" w:themeColor="text1"/>
        </w:rPr>
        <w:t>Functions</w:t>
      </w:r>
      <w:bookmarkEnd w:id="16"/>
    </w:p>
    <w:p w14:paraId="22FB49B9" w14:textId="42B3517B" w:rsidR="008C7AB3" w:rsidRDefault="00DD1A7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4832D6">
        <w:rPr>
          <w:rFonts w:hint="cs"/>
          <w:cs/>
          <w:lang w:bidi="th-TH"/>
        </w:rPr>
        <w:t xml:space="preserve">ที่ </w:t>
      </w:r>
      <w:r w:rsidR="004832D6" w:rsidRPr="0076092D">
        <w:rPr>
          <w:lang w:bidi="th-TH"/>
        </w:rPr>
        <w:t xml:space="preserve">Linfox </w:t>
      </w:r>
      <w:r w:rsidR="004832D6"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จาก </w:t>
      </w:r>
      <w:r w:rsidR="004832D6">
        <w:rPr>
          <w:lang w:bidi="th-TH"/>
        </w:rPr>
        <w:t xml:space="preserve">Table : </w:t>
      </w:r>
      <w:r w:rsidR="008C7AB3" w:rsidRPr="00DD1A73">
        <w:rPr>
          <w:lang w:bidi="th-TH"/>
        </w:rPr>
        <w:t>XCUST_LINFOX_PR_TBL</w:t>
      </w:r>
    </w:p>
    <w:p w14:paraId="276C435C" w14:textId="7449A3D6" w:rsidR="0076092D" w:rsidRPr="0076092D" w:rsidRDefault="008C7AB3" w:rsidP="008C7AB3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Mapping 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PR </w:t>
      </w:r>
      <w:r>
        <w:rPr>
          <w:rFonts w:hint="cs"/>
          <w:cs/>
          <w:lang w:bidi="th-TH"/>
        </w:rPr>
        <w:t xml:space="preserve">ที่ </w:t>
      </w:r>
      <w:r w:rsidRPr="0076092D">
        <w:rPr>
          <w:lang w:bidi="th-TH"/>
        </w:rPr>
        <w:t xml:space="preserve">Linfox </w:t>
      </w:r>
      <w:r w:rsidRPr="0076092D">
        <w:rPr>
          <w:rFonts w:hint="cs"/>
          <w:cs/>
          <w:lang w:bidi="th-TH"/>
        </w:rPr>
        <w:t>ส่งเข้ามา</w:t>
      </w:r>
      <w:r>
        <w:rPr>
          <w:rFonts w:hint="cs"/>
          <w:cs/>
          <w:lang w:bidi="th-TH"/>
        </w:rPr>
        <w:t xml:space="preserve">กับ </w:t>
      </w:r>
      <w:r>
        <w:rPr>
          <w:lang w:bidi="th-TH"/>
        </w:rPr>
        <w:t xml:space="preserve">data </w:t>
      </w:r>
      <w:r>
        <w:rPr>
          <w:rFonts w:hint="cs"/>
          <w:cs/>
          <w:lang w:bidi="th-TH"/>
        </w:rPr>
        <w:t xml:space="preserve">รายการ </w:t>
      </w:r>
      <w:r>
        <w:rPr>
          <w:lang w:bidi="th-TH"/>
        </w:rPr>
        <w:t xml:space="preserve">PO </w:t>
      </w:r>
      <w:r>
        <w:rPr>
          <w:rFonts w:hint="cs"/>
          <w:cs/>
          <w:lang w:bidi="th-TH"/>
        </w:rPr>
        <w:t>ที่</w:t>
      </w:r>
      <w:r w:rsidR="004832D6">
        <w:rPr>
          <w:rFonts w:hint="cs"/>
          <w:cs/>
          <w:lang w:bidi="th-TH"/>
        </w:rPr>
        <w:t xml:space="preserve">ถูกสร้างใน </w:t>
      </w:r>
      <w:r>
        <w:rPr>
          <w:lang w:bidi="th-TH"/>
        </w:rPr>
        <w:t xml:space="preserve">ERP </w:t>
      </w:r>
      <w:r w:rsidR="004832D6">
        <w:rPr>
          <w:rFonts w:hint="cs"/>
          <w:cs/>
          <w:lang w:bidi="th-TH"/>
        </w:rPr>
        <w:t>จาก</w:t>
      </w:r>
      <w:r>
        <w:rPr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3CCFCE0E" w14:textId="74AE3D76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DD1A73">
        <w:rPr>
          <w:lang w:bidi="th-TH"/>
        </w:rPr>
        <w:t>XCUST_LINFOX_PR_TBL</w:t>
      </w:r>
      <w:r>
        <w:rPr>
          <w:lang w:bidi="th-TH"/>
        </w:rPr>
        <w:t xml:space="preserve"> </w:t>
      </w:r>
      <w:r>
        <w:rPr>
          <w:rFonts w:hint="cs"/>
          <w:cs/>
          <w:lang w:bidi="th-TH"/>
        </w:rPr>
        <w:t xml:space="preserve">และ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2E6265B9" w14:textId="6B408832" w:rsid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AB34BD">
        <w:rPr>
          <w:lang w:bidi="th-TH"/>
        </w:rPr>
        <w:t>Initial</w:t>
      </w:r>
    </w:p>
    <w:p w14:paraId="3B7EF94E" w14:textId="4ABF0DC7" w:rsidR="003E54E9" w:rsidRPr="003E54E9" w:rsidRDefault="003E54E9" w:rsidP="003E54E9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SFTP File </w:t>
      </w:r>
      <w:r>
        <w:rPr>
          <w:rFonts w:hint="cs"/>
          <w:cs/>
          <w:lang w:bidi="th-TH"/>
        </w:rPr>
        <w:t xml:space="preserve">ไป </w:t>
      </w:r>
      <w:r>
        <w:rPr>
          <w:lang w:bidi="th-TH"/>
        </w:rPr>
        <w:t xml:space="preserve">folder </w:t>
      </w:r>
      <w:r>
        <w:rPr>
          <w:rFonts w:hint="cs"/>
          <w:cs/>
          <w:lang w:bidi="th-TH"/>
        </w:rPr>
        <w:t xml:space="preserve">ของ </w:t>
      </w:r>
      <w:r>
        <w:rPr>
          <w:lang w:bidi="th-TH"/>
        </w:rPr>
        <w:t>Linfox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7" w:name="_Toc495188031"/>
      <w:r w:rsidRPr="003101BC">
        <w:rPr>
          <w:color w:val="000000" w:themeColor="text1"/>
        </w:rPr>
        <w:t>Interface Model</w:t>
      </w:r>
      <w:bookmarkEnd w:id="17"/>
    </w:p>
    <w:p w14:paraId="732170A4" w14:textId="61A03958" w:rsidR="007D6765" w:rsidRPr="003101BC" w:rsidRDefault="00A767A9" w:rsidP="00960951">
      <w:pPr>
        <w:rPr>
          <w:color w:val="000000" w:themeColor="text1"/>
        </w:rPr>
      </w:pPr>
      <w:r>
        <w:object w:dxaOrig="18551" w:dyaOrig="9801" w14:anchorId="468B9B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1pt;height:266.25pt" o:ole="">
            <v:imagedata r:id="rId19" o:title=""/>
          </v:shape>
          <o:OLEObject Type="Embed" ProgID="Visio.Drawing.15" ShapeID="_x0000_i1025" DrawAspect="Content" ObjectID="_1573479847" r:id="rId20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24"/>
        <w:gridCol w:w="8272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1B4D5731" w:rsidR="008D002B" w:rsidRPr="003101BC" w:rsidRDefault="000A7DF9" w:rsidP="001E2B0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 xml:space="preserve">Linfox </w:t>
            </w:r>
            <w:r>
              <w:rPr>
                <w:rFonts w:hint="cs"/>
                <w:color w:val="000000" w:themeColor="text1"/>
                <w:cs/>
                <w:lang w:bidi="th-TH"/>
              </w:rPr>
              <w:t>กำหนด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546FD3DC" w14:textId="218B0D41" w:rsidR="008D002B" w:rsidRPr="000A7DF9" w:rsidRDefault="00FC216E" w:rsidP="000A7DF9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>รอบต่อวัน</w:t>
            </w:r>
          </w:p>
          <w:p w14:paraId="427C2FEB" w14:textId="77777777" w:rsidR="000A7DF9" w:rsidRPr="00A767A9" w:rsidRDefault="000A7DF9" w:rsidP="00A767A9">
            <w:pPr>
              <w:rPr>
                <w:color w:val="000000" w:themeColor="text1"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12.00</w:t>
            </w:r>
          </w:p>
          <w:p w14:paraId="38325D7C" w14:textId="7A34AD4B" w:rsidR="000A7DF9" w:rsidRPr="00A767A9" w:rsidRDefault="000A7DF9" w:rsidP="00A767A9">
            <w:pPr>
              <w:rPr>
                <w:color w:val="000000" w:themeColor="text1"/>
                <w:cs/>
                <w:lang w:bidi="th-TH"/>
              </w:rPr>
            </w:pPr>
            <w:r w:rsidRPr="00A767A9">
              <w:rPr>
                <w:color w:val="000000" w:themeColor="text1"/>
                <w:lang w:bidi="th-TH"/>
              </w:rPr>
              <w:t>13.00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8" w:name="_Toc495188032"/>
      <w:r w:rsidRPr="003101BC">
        <w:rPr>
          <w:color w:val="000000" w:themeColor="text1"/>
        </w:rPr>
        <w:t>Pre-Requisites</w:t>
      </w:r>
      <w:bookmarkEnd w:id="18"/>
    </w:p>
    <w:p w14:paraId="6F52103F" w14:textId="01DCF248" w:rsidR="00FC216E" w:rsidRDefault="00FC216E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Interface PR/PO Data </w:t>
      </w:r>
      <w:r>
        <w:rPr>
          <w:rFonts w:hint="cs"/>
          <w:color w:val="000000" w:themeColor="text1"/>
          <w:cs/>
          <w:lang w:bidi="th-TH"/>
        </w:rPr>
        <w:t xml:space="preserve">จาก </w:t>
      </w:r>
      <w:r>
        <w:rPr>
          <w:color w:val="000000" w:themeColor="text1"/>
          <w:lang w:bidi="th-TH"/>
        </w:rPr>
        <w:t>Program PO001 (Interface PR =&gt; PO Complete)</w:t>
      </w:r>
    </w:p>
    <w:p w14:paraId="0652562D" w14:textId="6B44628D" w:rsidR="00653C48" w:rsidRDefault="00653C48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Run Webservice </w:t>
      </w:r>
      <w:r>
        <w:rPr>
          <w:rFonts w:hint="cs"/>
          <w:color w:val="000000" w:themeColor="text1"/>
          <w:cs/>
          <w:lang w:bidi="th-TH"/>
        </w:rPr>
        <w:t xml:space="preserve">เพื่อ </w:t>
      </w:r>
      <w:r>
        <w:rPr>
          <w:color w:val="000000" w:themeColor="text1"/>
          <w:lang w:bidi="th-TH"/>
        </w:rPr>
        <w:t xml:space="preserve">SYN </w:t>
      </w: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PR/PO INFORMATION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เข้ามาไว้ที่ </w:t>
      </w:r>
      <w:r>
        <w:rPr>
          <w:color w:val="000000" w:themeColor="text1"/>
          <w:lang w:bidi="th-TH"/>
        </w:rPr>
        <w:t xml:space="preserve">Table </w:t>
      </w:r>
      <w:r w:rsidRPr="00653C48">
        <w:rPr>
          <w:color w:val="000000" w:themeColor="text1"/>
          <w:lang w:bidi="th-TH"/>
        </w:rPr>
        <w:t xml:space="preserve"> XCUST_PR_PO_INFO_TBL</w:t>
      </w:r>
    </w:p>
    <w:p w14:paraId="0122F996" w14:textId="0F777519" w:rsidR="002F6F25" w:rsidRDefault="002F6F25" w:rsidP="00653C48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Map 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 xml:space="preserve">ERP </w:t>
      </w:r>
      <w:r>
        <w:rPr>
          <w:rFonts w:hint="cs"/>
          <w:color w:val="000000" w:themeColor="text1"/>
          <w:cs/>
          <w:lang w:bidi="th-TH"/>
        </w:rPr>
        <w:t xml:space="preserve">กับ </w:t>
      </w:r>
      <w:r>
        <w:rPr>
          <w:color w:val="000000" w:themeColor="text1"/>
          <w:lang w:bidi="th-TH"/>
        </w:rPr>
        <w:t xml:space="preserve">Branch/Plant Code </w:t>
      </w:r>
      <w:r>
        <w:rPr>
          <w:rFonts w:hint="cs"/>
          <w:color w:val="000000" w:themeColor="text1"/>
          <w:cs/>
          <w:lang w:bidi="th-TH"/>
        </w:rPr>
        <w:t xml:space="preserve">ของ </w:t>
      </w:r>
      <w:r>
        <w:rPr>
          <w:color w:val="000000" w:themeColor="text1"/>
          <w:lang w:bidi="th-TH"/>
        </w:rPr>
        <w:t>Linfox (</w:t>
      </w:r>
      <w:proofErr w:type="spellStart"/>
      <w:r>
        <w:rPr>
          <w:color w:val="000000" w:themeColor="text1"/>
          <w:lang w:bidi="th-TH"/>
        </w:rPr>
        <w:t>Subinventory</w:t>
      </w:r>
      <w:proofErr w:type="spellEnd"/>
      <w:r>
        <w:rPr>
          <w:color w:val="000000" w:themeColor="text1"/>
          <w:lang w:bidi="th-TH"/>
        </w:rPr>
        <w:t xml:space="preserve"> master =&gt; Attribute1)</w:t>
      </w:r>
    </w:p>
    <w:p w14:paraId="1030702F" w14:textId="77777777" w:rsidR="002F6F25" w:rsidRPr="002F6F25" w:rsidRDefault="002F6F25" w:rsidP="002F6F25">
      <w:pPr>
        <w:rPr>
          <w:color w:val="000000" w:themeColor="text1"/>
          <w:lang w:bidi="th-TH"/>
        </w:rPr>
      </w:pPr>
    </w:p>
    <w:p w14:paraId="5E927601" w14:textId="69E52554" w:rsidR="00960951" w:rsidRPr="002D6C1B" w:rsidRDefault="00C417CA" w:rsidP="00C417CA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2D6C1B">
        <w:rPr>
          <w:color w:val="000000" w:themeColor="text1"/>
          <w:lang w:bidi="th-TH"/>
        </w:rPr>
        <w:t xml:space="preserve">Run </w:t>
      </w:r>
      <w:proofErr w:type="spellStart"/>
      <w:r w:rsidRPr="002D6C1B">
        <w:rPr>
          <w:color w:val="000000" w:themeColor="text1"/>
          <w:lang w:bidi="th-TH"/>
        </w:rPr>
        <w:t>Webservice</w:t>
      </w:r>
      <w:proofErr w:type="spellEnd"/>
      <w:r w:rsidRPr="002D6C1B">
        <w:rPr>
          <w:color w:val="000000" w:themeColor="text1"/>
          <w:lang w:bidi="th-TH"/>
        </w:rPr>
        <w:t xml:space="preserve"> </w:t>
      </w:r>
      <w:r w:rsidRPr="002D6C1B">
        <w:rPr>
          <w:color w:val="000000" w:themeColor="text1"/>
          <w:cs/>
          <w:lang w:bidi="th-TH"/>
        </w:rPr>
        <w:t xml:space="preserve">เพื่อ </w:t>
      </w:r>
      <w:r w:rsidRPr="002D6C1B">
        <w:rPr>
          <w:color w:val="000000" w:themeColor="text1"/>
          <w:lang w:bidi="th-TH"/>
        </w:rPr>
        <w:t xml:space="preserve">SYN </w:t>
      </w:r>
      <w:r w:rsidRPr="002D6C1B">
        <w:rPr>
          <w:color w:val="000000" w:themeColor="text1"/>
          <w:cs/>
          <w:lang w:bidi="th-TH"/>
        </w:rPr>
        <w:t xml:space="preserve">ข้อมูล </w:t>
      </w:r>
      <w:r w:rsidRPr="002D6C1B">
        <w:rPr>
          <w:color w:val="000000" w:themeColor="text1"/>
          <w:lang w:bidi="th-TH"/>
        </w:rPr>
        <w:t>PR/PO Outbound</w:t>
      </w:r>
    </w:p>
    <w:p w14:paraId="79AEF229" w14:textId="29312DF8" w:rsidR="00434E76" w:rsidRPr="002D6C1B" w:rsidRDefault="00434E76" w:rsidP="00434E76">
      <w:pPr>
        <w:pStyle w:val="ListParagraph"/>
        <w:rPr>
          <w:color w:val="000000" w:themeColor="text1"/>
          <w:lang w:bidi="th-TH"/>
        </w:rPr>
      </w:pPr>
      <w:r w:rsidRPr="002D6C1B">
        <w:rPr>
          <w:rFonts w:hint="cs"/>
          <w:color w:val="000000" w:themeColor="text1"/>
          <w:cs/>
          <w:lang w:bidi="th-TH"/>
        </w:rPr>
        <w:t>เงื่อนไข ดังนี้</w:t>
      </w:r>
    </w:p>
    <w:p w14:paraId="1EE2CE2F" w14:textId="1AB29D96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/>
          <w:shd w:val="clear" w:color="auto" w:fill="FFFFFF"/>
        </w:rPr>
        <w:t>POR_REQUISITION_HEADERS_ALL.ATTRIBUTE1 = ‘LINFOX’</w:t>
      </w:r>
    </w:p>
    <w:p w14:paraId="5EBD4A93" w14:textId="7E0CA04F" w:rsidR="00434E76" w:rsidRPr="002D6C1B" w:rsidRDefault="00434E76" w:rsidP="00434E76">
      <w:pPr>
        <w:pStyle w:val="ListParagraph"/>
        <w:numPr>
          <w:ilvl w:val="3"/>
          <w:numId w:val="2"/>
        </w:numPr>
        <w:ind w:left="1843"/>
        <w:rPr>
          <w:color w:val="000000" w:themeColor="text1"/>
          <w:lang w:bidi="th-TH"/>
        </w:rPr>
      </w:pPr>
      <w:r w:rsidRPr="002D6C1B">
        <w:rPr>
          <w:color w:val="000000" w:themeColor="text1"/>
        </w:rPr>
        <w:t xml:space="preserve">Mapping data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.PO_NUMBER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 xml:space="preserve">POR_REQUISITION_HEADERS_ALL.ATTRIBUTE2 </w:t>
      </w:r>
      <w:r w:rsidRPr="002D6C1B">
        <w:rPr>
          <w:rFonts w:hint="cs"/>
          <w:color w:val="000000" w:themeColor="text1"/>
          <w:cs/>
          <w:lang w:bidi="th-TH"/>
        </w:rPr>
        <w:t xml:space="preserve">และ </w:t>
      </w:r>
      <w:r w:rsidRPr="002D6C1B">
        <w:rPr>
          <w:color w:val="000000" w:themeColor="text1"/>
          <w:lang w:bidi="th-TH"/>
        </w:rPr>
        <w:t>XCUST_LINFOX_PR_TBL</w:t>
      </w:r>
      <w:r w:rsidRPr="002D6C1B">
        <w:rPr>
          <w:color w:val="000000" w:themeColor="text1"/>
        </w:rPr>
        <w:t xml:space="preserve">.LINE_NUMBER </w:t>
      </w:r>
      <w:r w:rsidRPr="002D6C1B">
        <w:rPr>
          <w:rFonts w:hint="cs"/>
          <w:color w:val="000000" w:themeColor="text1"/>
          <w:cs/>
          <w:lang w:bidi="th-TH"/>
        </w:rPr>
        <w:t xml:space="preserve">กับ </w:t>
      </w:r>
      <w:r w:rsidRPr="002D6C1B">
        <w:rPr>
          <w:color w:val="000000"/>
          <w:shd w:val="clear" w:color="auto" w:fill="FFFFFF"/>
        </w:rPr>
        <w:t>POR_REQUISITION_LINES_ALL.ATTRIBUTE1</w:t>
      </w: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19" w:name="_Toc495188033"/>
      <w:r w:rsidRPr="003101BC">
        <w:rPr>
          <w:color w:val="000000" w:themeColor="text1"/>
        </w:rPr>
        <w:t>Business Rules</w:t>
      </w:r>
      <w:bookmarkEnd w:id="19"/>
    </w:p>
    <w:p w14:paraId="7C1CBA68" w14:textId="7DEAA828" w:rsidR="00653C48" w:rsidRDefault="00653C48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ที่ส่งกลับไปให้ทาง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จะเท่าก</w:t>
      </w:r>
      <w:r w:rsidR="00FC216E">
        <w:rPr>
          <w:rFonts w:hint="cs"/>
          <w:color w:val="000000" w:themeColor="text1"/>
          <w:cs/>
          <w:lang w:bidi="th-TH"/>
        </w:rPr>
        <w:t xml:space="preserve">ับจำนวนที่ทาง </w:t>
      </w:r>
      <w:r w:rsidR="00FC216E">
        <w:rPr>
          <w:color w:val="000000" w:themeColor="text1"/>
          <w:lang w:bidi="th-TH"/>
        </w:rPr>
        <w:t xml:space="preserve">Linfox </w:t>
      </w:r>
      <w:r w:rsidR="00FC216E">
        <w:rPr>
          <w:rFonts w:hint="cs"/>
          <w:color w:val="000000" w:themeColor="text1"/>
          <w:cs/>
          <w:lang w:bidi="th-TH"/>
        </w:rPr>
        <w:t xml:space="preserve">ส่งเข้ามาจาก </w:t>
      </w:r>
      <w:r w:rsidR="00FC216E">
        <w:rPr>
          <w:color w:val="000000" w:themeColor="text1"/>
          <w:lang w:bidi="th-TH"/>
        </w:rPr>
        <w:t xml:space="preserve">Program PO001 </w:t>
      </w:r>
    </w:p>
    <w:p w14:paraId="3F57AB6A" w14:textId="50AE2243" w:rsidR="00C417CA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 w:rsidRPr="00C417CA">
        <w:rPr>
          <w:color w:val="000000" w:themeColor="text1"/>
          <w:cs/>
          <w:lang w:bidi="th-TH"/>
        </w:rPr>
        <w:t xml:space="preserve">สำหรับ </w:t>
      </w:r>
      <w:r w:rsidRPr="00C417CA">
        <w:rPr>
          <w:color w:val="000000" w:themeColor="text1"/>
        </w:rPr>
        <w:t xml:space="preserve">PO </w:t>
      </w:r>
      <w:r w:rsidRPr="00C417CA">
        <w:rPr>
          <w:color w:val="000000" w:themeColor="text1"/>
          <w:cs/>
          <w:lang w:bidi="th-TH"/>
        </w:rPr>
        <w:t xml:space="preserve">ที่เกิดจาก </w:t>
      </w:r>
      <w:r w:rsidRPr="00C417CA">
        <w:rPr>
          <w:color w:val="000000" w:themeColor="text1"/>
        </w:rPr>
        <w:t xml:space="preserve">Linfox </w:t>
      </w:r>
      <w:r w:rsidRPr="00C417CA">
        <w:rPr>
          <w:color w:val="000000" w:themeColor="text1"/>
          <w:cs/>
          <w:lang w:bidi="th-TH"/>
        </w:rPr>
        <w:t xml:space="preserve">ส่ง </w:t>
      </w:r>
      <w:r w:rsidRPr="00C417CA">
        <w:rPr>
          <w:color w:val="000000" w:themeColor="text1"/>
        </w:rPr>
        <w:t xml:space="preserve">Interface </w:t>
      </w:r>
      <w:r w:rsidRPr="00C417CA">
        <w:rPr>
          <w:color w:val="000000" w:themeColor="text1"/>
          <w:cs/>
          <w:lang w:bidi="th-TH"/>
        </w:rPr>
        <w:t xml:space="preserve">เข้ามาใน </w:t>
      </w:r>
      <w:r w:rsidRPr="00C417CA">
        <w:rPr>
          <w:color w:val="000000" w:themeColor="text1"/>
        </w:rPr>
        <w:t xml:space="preserve">PO001 </w:t>
      </w:r>
      <w:r w:rsidRPr="00C417CA">
        <w:rPr>
          <w:color w:val="000000" w:themeColor="text1"/>
          <w:cs/>
          <w:lang w:bidi="th-TH"/>
        </w:rPr>
        <w:t xml:space="preserve">จะไม่มีการแก้ไข ยอด </w:t>
      </w:r>
      <w:r w:rsidRPr="00C417CA">
        <w:rPr>
          <w:color w:val="000000" w:themeColor="text1"/>
        </w:rPr>
        <w:t>QTY</w:t>
      </w:r>
      <w:r>
        <w:rPr>
          <w:color w:val="000000" w:themeColor="text1"/>
        </w:rPr>
        <w:t xml:space="preserve"> </w:t>
      </w:r>
      <w:r w:rsidRPr="00C417CA">
        <w:rPr>
          <w:color w:val="000000" w:themeColor="text1"/>
          <w:cs/>
          <w:lang w:bidi="th-TH"/>
        </w:rPr>
        <w:t xml:space="preserve">จะมีการแก้ไขกรณีเดียวคือการ </w:t>
      </w:r>
      <w:r w:rsidRPr="00C417CA">
        <w:rPr>
          <w:color w:val="000000" w:themeColor="text1"/>
        </w:rPr>
        <w:t xml:space="preserve">Cancel (Status PO = CANCELED) </w:t>
      </w:r>
      <w:r w:rsidRPr="00C417CA">
        <w:rPr>
          <w:color w:val="000000" w:themeColor="text1"/>
          <w:cs/>
          <w:lang w:bidi="th-TH"/>
        </w:rPr>
        <w:t xml:space="preserve">ยอด </w:t>
      </w:r>
      <w:r w:rsidRPr="00C417CA">
        <w:rPr>
          <w:color w:val="000000" w:themeColor="text1"/>
        </w:rPr>
        <w:t xml:space="preserve">QTY </w:t>
      </w:r>
      <w:r w:rsidRPr="00C417CA">
        <w:rPr>
          <w:color w:val="000000" w:themeColor="text1"/>
          <w:cs/>
          <w:lang w:bidi="th-TH"/>
        </w:rPr>
        <w:t xml:space="preserve">ที่ส่งไปใน </w:t>
      </w:r>
      <w:r w:rsidRPr="00C417CA">
        <w:rPr>
          <w:color w:val="000000" w:themeColor="text1"/>
        </w:rPr>
        <w:t xml:space="preserve">PO002 </w:t>
      </w:r>
      <w:r w:rsidRPr="00C417CA">
        <w:rPr>
          <w:color w:val="000000" w:themeColor="text1"/>
          <w:cs/>
          <w:lang w:bidi="th-TH"/>
        </w:rPr>
        <w:t xml:space="preserve">จะเป็น </w:t>
      </w:r>
      <w:r w:rsidRPr="00C417CA">
        <w:rPr>
          <w:color w:val="000000" w:themeColor="text1"/>
        </w:rPr>
        <w:t>0 QTY</w:t>
      </w:r>
    </w:p>
    <w:p w14:paraId="436557E1" w14:textId="2A15222B" w:rsidR="00EE6892" w:rsidRDefault="00EE6892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PR (Input)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PO (Output) </w:t>
      </w:r>
      <w:r>
        <w:rPr>
          <w:rFonts w:hint="cs"/>
          <w:color w:val="000000" w:themeColor="text1"/>
          <w:cs/>
          <w:lang w:bidi="th-TH"/>
        </w:rPr>
        <w:t xml:space="preserve">จะต้องมี </w:t>
      </w:r>
      <w:r>
        <w:rPr>
          <w:color w:val="000000" w:themeColor="text1"/>
          <w:lang w:bidi="th-TH"/>
        </w:rPr>
        <w:t xml:space="preserve">Line </w:t>
      </w:r>
      <w:r>
        <w:rPr>
          <w:rFonts w:hint="cs"/>
          <w:color w:val="000000" w:themeColor="text1"/>
          <w:cs/>
          <w:lang w:bidi="th-TH"/>
        </w:rPr>
        <w:t xml:space="preserve">และ </w:t>
      </w:r>
      <w:r>
        <w:rPr>
          <w:color w:val="000000" w:themeColor="text1"/>
          <w:lang w:bidi="th-TH"/>
        </w:rPr>
        <w:t xml:space="preserve">Item Number </w:t>
      </w:r>
      <w:r>
        <w:rPr>
          <w:rFonts w:hint="cs"/>
          <w:color w:val="000000" w:themeColor="text1"/>
          <w:cs/>
          <w:lang w:bidi="th-TH"/>
        </w:rPr>
        <w:t xml:space="preserve">ที่เท่ากัน </w:t>
      </w:r>
    </w:p>
    <w:p w14:paraId="181820C7" w14:textId="1546EE1D" w:rsidR="00FC216E" w:rsidRDefault="00FC216E" w:rsidP="00FC216E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rFonts w:hint="cs"/>
          <w:color w:val="000000" w:themeColor="text1"/>
          <w:cs/>
          <w:lang w:bidi="th-TH"/>
        </w:rPr>
        <w:t xml:space="preserve">ข้อมูล </w:t>
      </w:r>
      <w:r>
        <w:rPr>
          <w:color w:val="000000" w:themeColor="text1"/>
          <w:lang w:bidi="th-TH"/>
        </w:rPr>
        <w:t xml:space="preserve">PO </w:t>
      </w:r>
      <w:r>
        <w:rPr>
          <w:rFonts w:hint="cs"/>
          <w:color w:val="000000" w:themeColor="text1"/>
          <w:cs/>
          <w:lang w:bidi="th-TH"/>
        </w:rPr>
        <w:t xml:space="preserve">ที่ส่งออกไปให้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 xml:space="preserve">จะต้องเป็นข้อมูลที่เกิดจาก </w:t>
      </w:r>
      <w:r>
        <w:rPr>
          <w:color w:val="000000" w:themeColor="text1"/>
          <w:lang w:bidi="th-TH"/>
        </w:rPr>
        <w:t xml:space="preserve">Linfox </w:t>
      </w:r>
      <w:r>
        <w:rPr>
          <w:rFonts w:hint="cs"/>
          <w:color w:val="000000" w:themeColor="text1"/>
          <w:cs/>
          <w:lang w:bidi="th-TH"/>
        </w:rPr>
        <w:t>เท่านั้น</w:t>
      </w:r>
      <w:r>
        <w:rPr>
          <w:color w:val="000000" w:themeColor="text1"/>
          <w:lang w:bidi="th-TH"/>
        </w:rPr>
        <w:t xml:space="preserve">  </w:t>
      </w:r>
      <w:r>
        <w:rPr>
          <w:rFonts w:hint="cs"/>
          <w:color w:val="000000" w:themeColor="text1"/>
          <w:cs/>
          <w:lang w:bidi="th-TH"/>
        </w:rPr>
        <w:t>ข้อมูลที่เกิดจากระบบงานอื่นไม่ต้องส่งไปให้</w:t>
      </w:r>
    </w:p>
    <w:p w14:paraId="5D299544" w14:textId="77777777" w:rsidR="00FC216E" w:rsidRDefault="00FC216E" w:rsidP="00FC216E">
      <w:pPr>
        <w:ind w:left="720"/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0" w:name="_Toc495188034"/>
      <w:r w:rsidRPr="003101BC">
        <w:rPr>
          <w:color w:val="000000" w:themeColor="text1"/>
        </w:rPr>
        <w:t>Exceptional</w:t>
      </w:r>
      <w:bookmarkEnd w:id="20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3D5098A8" w:rsidR="005657A0" w:rsidRDefault="005657A0" w:rsidP="00C25784">
      <w:pPr>
        <w:rPr>
          <w:color w:val="000000" w:themeColor="text1"/>
        </w:rPr>
      </w:pPr>
    </w:p>
    <w:p w14:paraId="6C6327D0" w14:textId="77777777" w:rsidR="005657A0" w:rsidRPr="00E778D6" w:rsidRDefault="005657A0" w:rsidP="005657A0"/>
    <w:p w14:paraId="6E733800" w14:textId="77777777" w:rsidR="005657A0" w:rsidRPr="00E778D6" w:rsidRDefault="005657A0" w:rsidP="00E778D6"/>
    <w:p w14:paraId="6BD3891F" w14:textId="77777777" w:rsidR="005657A0" w:rsidRPr="00E778D6" w:rsidRDefault="005657A0" w:rsidP="00E778D6"/>
    <w:p w14:paraId="1BA5C487" w14:textId="77777777" w:rsidR="005657A0" w:rsidRPr="00E778D6" w:rsidRDefault="005657A0" w:rsidP="00E778D6"/>
    <w:p w14:paraId="2FAD12CE" w14:textId="77777777" w:rsidR="005657A0" w:rsidRPr="00E778D6" w:rsidRDefault="005657A0" w:rsidP="00E778D6"/>
    <w:p w14:paraId="174CBDA4" w14:textId="77777777" w:rsidR="005657A0" w:rsidRPr="00E778D6" w:rsidRDefault="005657A0" w:rsidP="00E778D6"/>
    <w:p w14:paraId="74E1C6C8" w14:textId="77777777" w:rsidR="005657A0" w:rsidRPr="00E778D6" w:rsidRDefault="005657A0" w:rsidP="00E778D6"/>
    <w:p w14:paraId="08EF98F7" w14:textId="77777777" w:rsidR="005657A0" w:rsidRPr="00E778D6" w:rsidRDefault="005657A0" w:rsidP="00E778D6"/>
    <w:p w14:paraId="2E0BE5C3" w14:textId="77777777" w:rsidR="005657A0" w:rsidRPr="00E778D6" w:rsidRDefault="005657A0" w:rsidP="00E778D6"/>
    <w:p w14:paraId="7FFF58D9" w14:textId="77777777" w:rsidR="005657A0" w:rsidRPr="00E778D6" w:rsidRDefault="005657A0" w:rsidP="00E778D6"/>
    <w:p w14:paraId="681450A7" w14:textId="77777777" w:rsidR="005657A0" w:rsidRPr="00E778D6" w:rsidRDefault="005657A0" w:rsidP="00E778D6"/>
    <w:p w14:paraId="00505AF2" w14:textId="77777777" w:rsidR="005657A0" w:rsidRPr="00E778D6" w:rsidRDefault="005657A0" w:rsidP="00E778D6"/>
    <w:p w14:paraId="783AB172" w14:textId="77777777" w:rsidR="005657A0" w:rsidRPr="00E778D6" w:rsidRDefault="005657A0" w:rsidP="00E778D6"/>
    <w:p w14:paraId="365F543B" w14:textId="77777777" w:rsidR="005657A0" w:rsidRPr="00E778D6" w:rsidRDefault="005657A0" w:rsidP="00E778D6"/>
    <w:p w14:paraId="689FCA26" w14:textId="77777777" w:rsidR="005657A0" w:rsidRPr="00E778D6" w:rsidRDefault="005657A0" w:rsidP="00E778D6"/>
    <w:p w14:paraId="57FD39C6" w14:textId="551B15CF" w:rsidR="005657A0" w:rsidRDefault="005657A0" w:rsidP="005657A0"/>
    <w:p w14:paraId="0B20764D" w14:textId="61F65EC3" w:rsidR="00C25784" w:rsidRPr="00E778D6" w:rsidRDefault="005657A0" w:rsidP="00E778D6">
      <w:pPr>
        <w:tabs>
          <w:tab w:val="left" w:pos="6300"/>
        </w:tabs>
      </w:pPr>
      <w:r>
        <w:tab/>
      </w: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1" w:name="_Toc495188035"/>
      <w:r w:rsidRPr="003101BC">
        <w:rPr>
          <w:color w:val="000000" w:themeColor="text1"/>
        </w:rPr>
        <w:lastRenderedPageBreak/>
        <w:t xml:space="preserve">2. </w:t>
      </w:r>
      <w:bookmarkEnd w:id="14"/>
      <w:r w:rsidR="001C6CD0" w:rsidRPr="003101BC">
        <w:rPr>
          <w:color w:val="000000" w:themeColor="text1"/>
        </w:rPr>
        <w:t>PROGRAM DESCRIPTION</w:t>
      </w:r>
      <w:bookmarkEnd w:id="21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2" w:name="_Toc495188036"/>
      <w:r w:rsidRPr="003101BC">
        <w:rPr>
          <w:color w:val="000000" w:themeColor="text1"/>
          <w:lang w:bidi="th-TH"/>
        </w:rPr>
        <w:t>Parameter</w:t>
      </w:r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1CD724F2" w14:textId="368DE4F3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Path</w:t>
            </w:r>
            <w:r w:rsidR="007D4E76" w:rsidRPr="003101BC">
              <w:rPr>
                <w:color w:val="000000" w:themeColor="text1"/>
                <w:lang w:bidi="en-US"/>
              </w:rPr>
              <w:t xml:space="preserve"> </w:t>
            </w:r>
            <w:r w:rsidR="00D14246"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1916656A" w:rsidR="00C46956" w:rsidRPr="00D14246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="00C46956"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C46956" w:rsidRPr="003101BC">
              <w:rPr>
                <w:color w:val="000000" w:themeColor="text1"/>
                <w:lang w:bidi="th-TH"/>
              </w:rPr>
              <w:t>File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ที่จะ </w:t>
            </w:r>
            <w:r>
              <w:rPr>
                <w:color w:val="000000" w:themeColor="text1"/>
                <w:lang w:bidi="th-TH"/>
              </w:rPr>
              <w:t xml:space="preserve">SFTP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ไปให้ </w:t>
            </w:r>
            <w:r>
              <w:rPr>
                <w:color w:val="000000" w:themeColor="text1"/>
                <w:lang w:bidi="th-TH"/>
              </w:rPr>
              <w:t>Linfox</w:t>
            </w:r>
            <w:r w:rsidR="00C46956" w:rsidRPr="003101BC">
              <w:rPr>
                <w:color w:val="000000" w:themeColor="text1"/>
                <w:lang w:bidi="th-TH"/>
              </w:rPr>
              <w:t xml:space="preserve"> 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284D462B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</w:t>
            </w:r>
            <w:r w:rsidR="005B68D2" w:rsidRPr="003101BC">
              <w:rPr>
                <w:color w:val="000000" w:themeColor="text1"/>
                <w:lang w:bidi="th-TH"/>
              </w:rPr>
              <w:t xml:space="preserve"> Ini</w:t>
            </w:r>
            <w:r w:rsidR="00D14246">
              <w:rPr>
                <w:color w:val="000000" w:themeColor="text1"/>
                <w:lang w:bidi="th-TH"/>
              </w:rPr>
              <w:t>tial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153FF9AE" w:rsidR="00C46956" w:rsidRPr="003101BC" w:rsidRDefault="00D14246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OUTBOUND/PO/LINFOX</w:t>
            </w:r>
          </w:p>
        </w:tc>
      </w:tr>
      <w:tr w:rsidR="00C47832" w:rsidRPr="003101BC" w14:paraId="1D47CE15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1D2ECA97" w14:textId="7840C507" w:rsidR="00C47832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271ED1FB" w14:textId="3F8CA5C4" w:rsidR="00C47832" w:rsidRPr="003101BC" w:rsidRDefault="00D14246" w:rsidP="00C47832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Path Destination</w:t>
            </w:r>
          </w:p>
        </w:tc>
        <w:tc>
          <w:tcPr>
            <w:tcW w:w="1321" w:type="dxa"/>
          </w:tcPr>
          <w:p w14:paraId="646A5CD4" w14:textId="4700B279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F781844" w14:textId="1B32EF2F" w:rsidR="00C47832" w:rsidRPr="003101BC" w:rsidRDefault="00D14246" w:rsidP="00C47832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Path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วาง </w:t>
            </w:r>
            <w:r>
              <w:rPr>
                <w:color w:val="000000" w:themeColor="text1"/>
                <w:lang w:bidi="th-TH"/>
              </w:rPr>
              <w:t xml:space="preserve">File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C47832" w:rsidRPr="003101BC" w14:paraId="3EA76EBF" w14:textId="77777777" w:rsidTr="003C261A">
        <w:trPr>
          <w:trHeight w:val="221"/>
        </w:trPr>
        <w:tc>
          <w:tcPr>
            <w:tcW w:w="603" w:type="dxa"/>
            <w:vMerge/>
          </w:tcPr>
          <w:p w14:paraId="66B9CC4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DD9E2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109DF8A" w14:textId="00CBA7AC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2D19E02" w14:textId="652008D9" w:rsidR="00C47832" w:rsidRPr="003101BC" w:rsidRDefault="00D14246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Path Destination</w:t>
            </w:r>
          </w:p>
        </w:tc>
      </w:tr>
      <w:tr w:rsidR="00C47832" w:rsidRPr="003101BC" w14:paraId="2ACC9CAD" w14:textId="77777777" w:rsidTr="003C261A">
        <w:trPr>
          <w:trHeight w:val="221"/>
        </w:trPr>
        <w:tc>
          <w:tcPr>
            <w:tcW w:w="603" w:type="dxa"/>
            <w:vMerge/>
          </w:tcPr>
          <w:p w14:paraId="38505BD3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DF6E3D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F950A06" w14:textId="1FEC318D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13AE8FBA" w14:textId="0BE4D220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Yes</w:t>
            </w:r>
          </w:p>
        </w:tc>
      </w:tr>
      <w:tr w:rsidR="00C47832" w:rsidRPr="003101BC" w14:paraId="3FEFCBDC" w14:textId="77777777" w:rsidTr="003C261A">
        <w:trPr>
          <w:trHeight w:val="221"/>
        </w:trPr>
        <w:tc>
          <w:tcPr>
            <w:tcW w:w="603" w:type="dxa"/>
            <w:vMerge/>
          </w:tcPr>
          <w:p w14:paraId="06A364FB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5659347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4CFD711" w14:textId="4335AD50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47AA3EF" w14:textId="77777777" w:rsidR="00C47832" w:rsidRPr="003101BC" w:rsidRDefault="00C47832" w:rsidP="00C4783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C47832" w:rsidRPr="003101BC" w14:paraId="54065D44" w14:textId="77777777" w:rsidTr="00E778D6">
        <w:trPr>
          <w:trHeight w:val="58"/>
        </w:trPr>
        <w:tc>
          <w:tcPr>
            <w:tcW w:w="603" w:type="dxa"/>
            <w:vMerge/>
          </w:tcPr>
          <w:p w14:paraId="6D6C8E10" w14:textId="77777777" w:rsidR="00C47832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92DF2A" w14:textId="7777777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5884911" w14:textId="7D46B927" w:rsidR="00C47832" w:rsidRPr="003101BC" w:rsidRDefault="00C47832" w:rsidP="00C47832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4867DFED" w14:textId="3A6773A7" w:rsidR="00C47832" w:rsidRPr="003101BC" w:rsidRDefault="00EE6892" w:rsidP="00C47832">
            <w:pPr>
              <w:rPr>
                <w:color w:val="000000" w:themeColor="text1"/>
                <w:cs/>
                <w:lang w:bidi="th-TH"/>
              </w:rPr>
            </w:pPr>
            <w:r w:rsidRPr="00E778D6">
              <w:rPr>
                <w:color w:val="000000" w:themeColor="text1"/>
                <w:lang w:val="en-GB"/>
              </w:rPr>
              <w:t>/RDCL_PROD/IN/</w:t>
            </w:r>
          </w:p>
        </w:tc>
      </w:tr>
      <w:tr w:rsidR="002F6F25" w:rsidRPr="003101BC" w14:paraId="49DFA036" w14:textId="77777777" w:rsidTr="00305085">
        <w:trPr>
          <w:trHeight w:val="221"/>
        </w:trPr>
        <w:tc>
          <w:tcPr>
            <w:tcW w:w="603" w:type="dxa"/>
            <w:vMerge w:val="restart"/>
          </w:tcPr>
          <w:p w14:paraId="6E4EAD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1907" w:type="dxa"/>
            <w:vMerge w:val="restart"/>
          </w:tcPr>
          <w:p w14:paraId="5B63799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Creation Date</w:t>
            </w:r>
          </w:p>
        </w:tc>
        <w:tc>
          <w:tcPr>
            <w:tcW w:w="1321" w:type="dxa"/>
          </w:tcPr>
          <w:p w14:paraId="123C91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8A916E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วันที่สร้าง </w:t>
            </w:r>
            <w:r>
              <w:rPr>
                <w:color w:val="000000" w:themeColor="text1"/>
                <w:lang w:bidi="th-TH"/>
              </w:rPr>
              <w:t>File PO</w:t>
            </w:r>
          </w:p>
        </w:tc>
      </w:tr>
      <w:tr w:rsidR="002F6F25" w:rsidRPr="003101BC" w14:paraId="620A9640" w14:textId="77777777" w:rsidTr="00305085">
        <w:trPr>
          <w:trHeight w:val="142"/>
        </w:trPr>
        <w:tc>
          <w:tcPr>
            <w:tcW w:w="603" w:type="dxa"/>
            <w:vMerge/>
          </w:tcPr>
          <w:p w14:paraId="231215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7D85F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2E036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E97D672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Created Date</w:t>
            </w:r>
          </w:p>
        </w:tc>
      </w:tr>
      <w:tr w:rsidR="002F6F25" w:rsidRPr="003101BC" w14:paraId="6908B9D9" w14:textId="77777777" w:rsidTr="00305085">
        <w:trPr>
          <w:trHeight w:val="142"/>
        </w:trPr>
        <w:tc>
          <w:tcPr>
            <w:tcW w:w="603" w:type="dxa"/>
            <w:vMerge/>
          </w:tcPr>
          <w:p w14:paraId="4B32EF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C2D957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BCC379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47EA18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4BF853AC" w14:textId="77777777" w:rsidTr="00305085">
        <w:trPr>
          <w:trHeight w:val="142"/>
        </w:trPr>
        <w:tc>
          <w:tcPr>
            <w:tcW w:w="603" w:type="dxa"/>
            <w:vMerge/>
          </w:tcPr>
          <w:p w14:paraId="0ECE9D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8DCD7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60F25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E2F69B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6AEFCCB" w14:textId="77777777" w:rsidTr="00305085">
        <w:trPr>
          <w:trHeight w:val="142"/>
        </w:trPr>
        <w:tc>
          <w:tcPr>
            <w:tcW w:w="603" w:type="dxa"/>
            <w:vMerge/>
          </w:tcPr>
          <w:p w14:paraId="10AEC9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720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D7E8F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F11BDE6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System Date</w:t>
            </w:r>
          </w:p>
        </w:tc>
      </w:tr>
      <w:tr w:rsidR="00387CA7" w:rsidRPr="003101BC" w14:paraId="796A87DC" w14:textId="77777777" w:rsidTr="008817F4">
        <w:trPr>
          <w:trHeight w:val="221"/>
        </w:trPr>
        <w:tc>
          <w:tcPr>
            <w:tcW w:w="603" w:type="dxa"/>
            <w:vMerge w:val="restart"/>
          </w:tcPr>
          <w:p w14:paraId="55B7DAD7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1907" w:type="dxa"/>
            <w:vMerge w:val="restart"/>
          </w:tcPr>
          <w:p w14:paraId="09534D04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</w:p>
        </w:tc>
        <w:tc>
          <w:tcPr>
            <w:tcW w:w="1321" w:type="dxa"/>
          </w:tcPr>
          <w:p w14:paraId="5BBE3CF0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2C349CA7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 xml:space="preserve">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ที่กำหนดในระบบ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87CA7" w:rsidRPr="003101BC" w14:paraId="7DCD0CE5" w14:textId="77777777" w:rsidTr="008817F4">
        <w:trPr>
          <w:trHeight w:val="142"/>
        </w:trPr>
        <w:tc>
          <w:tcPr>
            <w:tcW w:w="603" w:type="dxa"/>
            <w:vMerge/>
          </w:tcPr>
          <w:p w14:paraId="06EAF0E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E2933B8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B21D9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05252A1B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Branch/Plant</w:t>
            </w:r>
            <w:r>
              <w:rPr>
                <w:color w:val="000000" w:themeColor="text1"/>
                <w:lang w:bidi="th-TH"/>
              </w:rPr>
              <w:t>(Linfox)</w:t>
            </w:r>
          </w:p>
        </w:tc>
      </w:tr>
      <w:tr w:rsidR="00387CA7" w:rsidRPr="003101BC" w14:paraId="22EC945D" w14:textId="77777777" w:rsidTr="008817F4">
        <w:trPr>
          <w:trHeight w:val="142"/>
        </w:trPr>
        <w:tc>
          <w:tcPr>
            <w:tcW w:w="603" w:type="dxa"/>
            <w:vMerge/>
          </w:tcPr>
          <w:p w14:paraId="3E74AB2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CD69152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E91B95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77F8A61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387CA7" w:rsidRPr="003101BC" w14:paraId="1D232970" w14:textId="77777777" w:rsidTr="008817F4">
        <w:trPr>
          <w:trHeight w:val="142"/>
        </w:trPr>
        <w:tc>
          <w:tcPr>
            <w:tcW w:w="603" w:type="dxa"/>
            <w:vMerge/>
          </w:tcPr>
          <w:p w14:paraId="6904878E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DD12F4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D0F5E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21A39F4E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387CA7" w:rsidRPr="003101BC" w14:paraId="3EC2C94B" w14:textId="77777777" w:rsidTr="008817F4">
        <w:trPr>
          <w:trHeight w:val="142"/>
        </w:trPr>
        <w:tc>
          <w:tcPr>
            <w:tcW w:w="603" w:type="dxa"/>
            <w:vMerge/>
          </w:tcPr>
          <w:p w14:paraId="68F966B5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2E6105C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F0E74C3" w14:textId="77777777" w:rsidR="00387CA7" w:rsidRPr="003101BC" w:rsidRDefault="00387CA7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38A2206D" w14:textId="77777777" w:rsidR="00387CA7" w:rsidRPr="003101BC" w:rsidRDefault="00387CA7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1F5BB796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7B99503C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1907" w:type="dxa"/>
            <w:vMerge w:val="restart"/>
          </w:tcPr>
          <w:p w14:paraId="43A7FAD1" w14:textId="77777777" w:rsidR="005657A0" w:rsidRPr="005F5C82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From</w:t>
            </w:r>
          </w:p>
        </w:tc>
        <w:tc>
          <w:tcPr>
            <w:tcW w:w="1321" w:type="dxa"/>
          </w:tcPr>
          <w:p w14:paraId="1E4E08D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32B686BC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2B5731B" w14:textId="77777777" w:rsidTr="008817F4">
        <w:trPr>
          <w:trHeight w:val="142"/>
        </w:trPr>
        <w:tc>
          <w:tcPr>
            <w:tcW w:w="603" w:type="dxa"/>
            <w:vMerge/>
          </w:tcPr>
          <w:p w14:paraId="1C9EAE7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E96DA5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C42819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2E73273F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A3F6479" w14:textId="77777777" w:rsidTr="008817F4">
        <w:trPr>
          <w:trHeight w:val="142"/>
        </w:trPr>
        <w:tc>
          <w:tcPr>
            <w:tcW w:w="603" w:type="dxa"/>
            <w:vMerge/>
          </w:tcPr>
          <w:p w14:paraId="560D96C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25DD3B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490E12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0519CFA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1D0AFF0" w14:textId="77777777" w:rsidTr="008817F4">
        <w:trPr>
          <w:trHeight w:val="58"/>
        </w:trPr>
        <w:tc>
          <w:tcPr>
            <w:tcW w:w="603" w:type="dxa"/>
            <w:vMerge/>
          </w:tcPr>
          <w:p w14:paraId="7CFE6200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602975B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C75538D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6C132BBA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368160CD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1C6B7769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4453C90" w14:textId="77777777" w:rsidTr="008817F4">
        <w:trPr>
          <w:trHeight w:val="142"/>
        </w:trPr>
        <w:tc>
          <w:tcPr>
            <w:tcW w:w="603" w:type="dxa"/>
            <w:vMerge/>
          </w:tcPr>
          <w:p w14:paraId="1DFA7E41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DCA44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3C4071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52514EB4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5D49A16C" w14:textId="77777777" w:rsidTr="008817F4">
        <w:trPr>
          <w:trHeight w:val="142"/>
        </w:trPr>
        <w:tc>
          <w:tcPr>
            <w:tcW w:w="603" w:type="dxa"/>
            <w:vMerge w:val="restart"/>
          </w:tcPr>
          <w:p w14:paraId="03954D40" w14:textId="77777777" w:rsidR="005657A0" w:rsidRPr="005657A0" w:rsidRDefault="005657A0" w:rsidP="008817F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1907" w:type="dxa"/>
            <w:vMerge w:val="restart"/>
          </w:tcPr>
          <w:p w14:paraId="11C1332B" w14:textId="77777777" w:rsidR="005657A0" w:rsidRP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3BD4C4D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6C8FA21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1663761B" w14:textId="77777777" w:rsidTr="008817F4">
        <w:trPr>
          <w:trHeight w:val="142"/>
        </w:trPr>
        <w:tc>
          <w:tcPr>
            <w:tcW w:w="603" w:type="dxa"/>
            <w:vMerge/>
          </w:tcPr>
          <w:p w14:paraId="6CC2831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D2B5DBE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3B84D52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507AE9AD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4D5FC6E4" w14:textId="77777777" w:rsidTr="008817F4">
        <w:trPr>
          <w:trHeight w:val="142"/>
        </w:trPr>
        <w:tc>
          <w:tcPr>
            <w:tcW w:w="603" w:type="dxa"/>
            <w:vMerge/>
          </w:tcPr>
          <w:p w14:paraId="00B69E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8F088D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EBF6239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4F28054A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058E7305" w14:textId="77777777" w:rsidTr="008817F4">
        <w:trPr>
          <w:trHeight w:val="58"/>
        </w:trPr>
        <w:tc>
          <w:tcPr>
            <w:tcW w:w="603" w:type="dxa"/>
            <w:vMerge/>
          </w:tcPr>
          <w:p w14:paraId="6E5DFEF4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70AC696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3712A5A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0772B1F0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56210599" w14:textId="77777777" w:rsidR="005657A0" w:rsidRDefault="005657A0" w:rsidP="008817F4">
            <w:pPr>
              <w:rPr>
                <w:color w:val="000000" w:themeColor="text1"/>
                <w:lang w:bidi="th-TH"/>
              </w:rPr>
            </w:pPr>
          </w:p>
          <w:p w14:paraId="4BE0AE60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2F75980D" w14:textId="77777777" w:rsidTr="008817F4">
        <w:trPr>
          <w:trHeight w:val="142"/>
        </w:trPr>
        <w:tc>
          <w:tcPr>
            <w:tcW w:w="603" w:type="dxa"/>
            <w:vMerge/>
          </w:tcPr>
          <w:p w14:paraId="44DF27A3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000611F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699AB1FC" w14:textId="77777777" w:rsidR="005657A0" w:rsidRPr="003101BC" w:rsidRDefault="005657A0" w:rsidP="008817F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6EAAF493" w14:textId="77777777" w:rsidR="005657A0" w:rsidRPr="003101BC" w:rsidRDefault="005657A0" w:rsidP="008817F4">
            <w:pPr>
              <w:rPr>
                <w:color w:val="000000" w:themeColor="text1"/>
                <w:lang w:bidi="th-TH"/>
              </w:rPr>
            </w:pPr>
          </w:p>
        </w:tc>
      </w:tr>
      <w:tr w:rsidR="005657A0" w:rsidRPr="003101BC" w14:paraId="0B04742F" w14:textId="77777777" w:rsidTr="001544BA">
        <w:trPr>
          <w:trHeight w:val="142"/>
        </w:trPr>
        <w:tc>
          <w:tcPr>
            <w:tcW w:w="603" w:type="dxa"/>
            <w:vMerge w:val="restart"/>
          </w:tcPr>
          <w:p w14:paraId="35F93A4B" w14:textId="2DCC97EC" w:rsidR="005657A0" w:rsidRPr="005657A0" w:rsidRDefault="005657A0" w:rsidP="002C79A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1907" w:type="dxa"/>
            <w:vMerge w:val="restart"/>
          </w:tcPr>
          <w:p w14:paraId="353E2D35" w14:textId="4DF702B0" w:rsidR="005657A0" w:rsidRP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PO Number To</w:t>
            </w:r>
          </w:p>
        </w:tc>
        <w:tc>
          <w:tcPr>
            <w:tcW w:w="1321" w:type="dxa"/>
          </w:tcPr>
          <w:p w14:paraId="2D591B8D" w14:textId="3D10E79B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4E82CD22" w14:textId="182EE6F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From </w:t>
            </w:r>
          </w:p>
        </w:tc>
      </w:tr>
      <w:tr w:rsidR="005657A0" w:rsidRPr="003101BC" w14:paraId="0B688A25" w14:textId="77777777" w:rsidTr="001544BA">
        <w:trPr>
          <w:trHeight w:val="142"/>
        </w:trPr>
        <w:tc>
          <w:tcPr>
            <w:tcW w:w="603" w:type="dxa"/>
            <w:vMerge/>
          </w:tcPr>
          <w:p w14:paraId="44E9F8F4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F008639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22A33E4" w14:textId="14EE096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18157CFC" w14:textId="32684AD6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From</w:t>
            </w:r>
          </w:p>
        </w:tc>
      </w:tr>
      <w:tr w:rsidR="005657A0" w:rsidRPr="003101BC" w14:paraId="1F5C7DAC" w14:textId="77777777" w:rsidTr="001544BA">
        <w:trPr>
          <w:trHeight w:val="142"/>
        </w:trPr>
        <w:tc>
          <w:tcPr>
            <w:tcW w:w="603" w:type="dxa"/>
            <w:vMerge/>
          </w:tcPr>
          <w:p w14:paraId="4488629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3F3A2633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34D83DFB" w14:textId="7E325098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66CE9CA6" w14:textId="69964FF1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No</w:t>
            </w:r>
          </w:p>
        </w:tc>
      </w:tr>
      <w:tr w:rsidR="005657A0" w:rsidRPr="003101BC" w14:paraId="607DC1E1" w14:textId="77777777" w:rsidTr="008817F4">
        <w:trPr>
          <w:trHeight w:val="58"/>
        </w:trPr>
        <w:tc>
          <w:tcPr>
            <w:tcW w:w="603" w:type="dxa"/>
            <w:vMerge/>
          </w:tcPr>
          <w:p w14:paraId="3A4E0281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5DC2F297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1AE181FE" w14:textId="2DDE8286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9BD6380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LOV</w:t>
            </w:r>
          </w:p>
          <w:p w14:paraId="119EF11B" w14:textId="77777777" w:rsidR="005657A0" w:rsidRDefault="005657A0" w:rsidP="002C79A5">
            <w:pPr>
              <w:rPr>
                <w:color w:val="000000" w:themeColor="text1"/>
                <w:lang w:bidi="th-TH"/>
              </w:rPr>
            </w:pPr>
          </w:p>
          <w:p w14:paraId="5844BFC5" w14:textId="03DB963F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Procurement &gt; Purchase Order &gt; (F) Order</w:t>
            </w:r>
          </w:p>
        </w:tc>
      </w:tr>
      <w:tr w:rsidR="005657A0" w:rsidRPr="003101BC" w14:paraId="1C71867B" w14:textId="77777777" w:rsidTr="001544BA">
        <w:trPr>
          <w:trHeight w:val="142"/>
        </w:trPr>
        <w:tc>
          <w:tcPr>
            <w:tcW w:w="603" w:type="dxa"/>
            <w:vMerge/>
          </w:tcPr>
          <w:p w14:paraId="5383C25C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00C4134D" w14:textId="77777777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D251635" w14:textId="4C420933" w:rsidR="005657A0" w:rsidRPr="003101BC" w:rsidRDefault="005657A0" w:rsidP="002C79A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12D1FA06" w14:textId="77777777" w:rsidR="005657A0" w:rsidRPr="003101BC" w:rsidRDefault="005657A0" w:rsidP="002C79A5">
            <w:pPr>
              <w:rPr>
                <w:color w:val="000000" w:themeColor="text1"/>
                <w:lang w:bidi="th-TH"/>
              </w:rPr>
            </w:pP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3" w:name="_Toc495188037"/>
      <w:r w:rsidRPr="003101BC">
        <w:rPr>
          <w:color w:val="000000" w:themeColor="text1"/>
        </w:rPr>
        <w:t>Program Step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75"/>
        <w:gridCol w:w="8421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56D83325" w:rsidR="00D77098" w:rsidRPr="003101BC" w:rsidDel="00433970" w:rsidRDefault="00ED7049" w:rsidP="0056743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 : Interface File PO (ERP) to PO &lt;Linfox&gt;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A921C8A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Interface File PO (ERP) to PO &lt;Linfox&gt;”</w:t>
            </w:r>
          </w:p>
          <w:p w14:paraId="69923AB5" w14:textId="3720325A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>ข้อมูล</w:t>
            </w:r>
            <w:r w:rsidR="00FC216E">
              <w:rPr>
                <w:rFonts w:hint="cs"/>
                <w:cs/>
                <w:lang w:bidi="th-TH"/>
              </w:rPr>
              <w:t xml:space="preserve">ที่ทาง </w:t>
            </w:r>
            <w:r w:rsidR="00FC216E">
              <w:rPr>
                <w:lang w:bidi="th-TH"/>
              </w:rPr>
              <w:t xml:space="preserve">Linfox </w:t>
            </w:r>
            <w:r w:rsidR="00FC216E">
              <w:rPr>
                <w:rFonts w:hint="cs"/>
                <w:cs/>
                <w:lang w:bidi="th-TH"/>
              </w:rPr>
              <w:t xml:space="preserve">เคยส่งเข้ามา </w:t>
            </w:r>
            <w:r w:rsidR="00FC216E">
              <w:rPr>
                <w:lang w:bidi="th-TH"/>
              </w:rPr>
              <w:t xml:space="preserve">Interface PO001 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โดย </w:t>
            </w:r>
            <w:r w:rsidRPr="00E55C05">
              <w:rPr>
                <w:lang w:bidi="th-TH"/>
              </w:rPr>
              <w:t xml:space="preserve">SEND_PO_FLAG  = 'N' ,Process_flag = 'Y' </w:t>
            </w:r>
            <w:r w:rsidRPr="00E55C05">
              <w:rPr>
                <w:rFonts w:hint="cs"/>
                <w:cs/>
                <w:lang w:bidi="th-TH"/>
              </w:rPr>
              <w:t>และ</w:t>
            </w:r>
            <w:r w:rsidRPr="00E55C05">
              <w:rPr>
                <w:lang w:bidi="th-TH"/>
              </w:rPr>
              <w:t xml:space="preserve"> GEN_OUTBOUD_FLAG = 'N'</w:t>
            </w:r>
          </w:p>
          <w:p w14:paraId="5D54DFA1" w14:textId="30B69838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</w:t>
            </w:r>
            <w:r w:rsidRPr="00E55C05">
              <w:rPr>
                <w:rFonts w:hint="cs"/>
                <w:cs/>
                <w:lang w:bidi="th-TH"/>
              </w:rPr>
              <w:t xml:space="preserve">ทำการ </w:t>
            </w:r>
            <w:r w:rsidRPr="00E55C05">
              <w:rPr>
                <w:lang w:bidi="th-TH"/>
              </w:rPr>
              <w:t xml:space="preserve">mapping </w:t>
            </w:r>
            <w:r w:rsidRPr="00E55C05">
              <w:rPr>
                <w:rFonts w:hint="cs"/>
                <w:cs/>
                <w:lang w:bidi="th-TH"/>
              </w:rPr>
              <w:t>ข้อมูลกับ</w:t>
            </w:r>
            <w:r w:rsidRPr="00E55C05">
              <w:rPr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XCUST_PR_PO_INFO_TBL</w:t>
            </w:r>
          </w:p>
          <w:p w14:paraId="29E31D34" w14:textId="7A44CC25" w:rsidR="000827BE" w:rsidRPr="00E55C05" w:rsidRDefault="00A767A9" w:rsidP="00A767A9">
            <w:pPr>
              <w:ind w:left="720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 xml:space="preserve">แล้ว </w:t>
            </w:r>
            <w:r w:rsidRPr="00E55C05">
              <w:rPr>
                <w:lang w:bidi="th-TH"/>
              </w:rPr>
              <w:t xml:space="preserve">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 xml:space="preserve">field ERP_PO_NUMBER ,ERP_QTY </w:t>
            </w:r>
            <w:r w:rsidRPr="00E55C05">
              <w:rPr>
                <w:cs/>
                <w:lang w:bidi="th-TH"/>
              </w:rPr>
              <w:t xml:space="preserve">ที่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</w:p>
          <w:p w14:paraId="08E41981" w14:textId="5BC8740F" w:rsidR="000827BE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query </w:t>
            </w:r>
            <w:r w:rsidRPr="00E55C05">
              <w:rPr>
                <w:cs/>
                <w:lang w:bidi="th-TH"/>
              </w:rPr>
              <w:t xml:space="preserve">ข้อมูลจาก </w:t>
            </w:r>
            <w:r w:rsidRPr="00E55C05">
              <w:rPr>
                <w:lang w:bidi="th-TH"/>
              </w:rPr>
              <w:t xml:space="preserve">table </w:t>
            </w:r>
            <w:r w:rsidRPr="00E55C05">
              <w:rPr>
                <w:b/>
                <w:bCs/>
                <w:lang w:bidi="th-TH"/>
              </w:rPr>
              <w:t>XCUST_LINFOX_PR_TBL</w:t>
            </w:r>
            <w:r w:rsidRPr="00E55C05">
              <w:rPr>
                <w:cs/>
                <w:lang w:bidi="th-TH"/>
              </w:rPr>
              <w:t xml:space="preserve"> และ </w:t>
            </w:r>
            <w:r w:rsidRPr="00E55C05">
              <w:rPr>
                <w:lang w:bidi="th-TH"/>
              </w:rPr>
              <w:t xml:space="preserve">Write file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7E2636C4" w14:textId="7B5C996C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XCUST_LINFOX_PR_TBL.GEN_OUTBOUND_FLAG = 'Y'</w:t>
            </w:r>
          </w:p>
          <w:p w14:paraId="5D79D854" w14:textId="2ECAA4A4" w:rsidR="00A767A9" w:rsidRDefault="00A767A9" w:rsidP="00A767A9">
            <w:pPr>
              <w:numPr>
                <w:ilvl w:val="0"/>
                <w:numId w:val="12"/>
              </w:numPr>
              <w:rPr>
                <w:ins w:id="24" w:author="Windows User" w:date="2017-11-21T11:01:00Z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</w:t>
            </w:r>
            <w:r w:rsidR="00C06C3C">
              <w:rPr>
                <w:lang w:bidi="th-TH"/>
              </w:rPr>
              <w:t>_TBL</w:t>
            </w:r>
            <w:r w:rsidRPr="00E55C05">
              <w:rPr>
                <w:lang w:bidi="th-TH"/>
              </w:rPr>
              <w:t>.GEN_OUTBOUND_FLAG = 'Y'</w:t>
            </w:r>
          </w:p>
          <w:p w14:paraId="2D561488" w14:textId="70EDA23F" w:rsidR="00097B81" w:rsidRPr="00E55C05" w:rsidRDefault="00097B81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ins w:id="25" w:author="Windows User" w:date="2017-11-21T11:01:00Z">
              <w:r>
                <w:rPr>
                  <w:lang w:bidi="th-TH"/>
                </w:rPr>
                <w:t xml:space="preserve">Update </w:t>
              </w:r>
              <w:proofErr w:type="spellStart"/>
              <w:r>
                <w:rPr>
                  <w:lang w:bidi="th-TH"/>
                </w:rPr>
                <w:t>po_trb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ว่า </w:t>
              </w:r>
              <w:proofErr w:type="spellStart"/>
              <w:r>
                <w:rPr>
                  <w:lang w:bidi="th-TH"/>
                </w:rPr>
                <w:t>gen_outbound_flag</w:t>
              </w:r>
              <w:proofErr w:type="spellEnd"/>
              <w:r>
                <w:rPr>
                  <w:lang w:bidi="th-TH"/>
                </w:rPr>
                <w:t xml:space="preserve"> </w:t>
              </w:r>
              <w:r>
                <w:rPr>
                  <w:rFonts w:hint="cs"/>
                  <w:cs/>
                  <w:lang w:bidi="th-TH"/>
                </w:rPr>
                <w:t xml:space="preserve">เรียบร้อย </w:t>
              </w:r>
            </w:ins>
          </w:p>
          <w:p w14:paraId="280FDFDE" w14:textId="4053FD2E" w:rsidR="00A767A9" w:rsidRPr="00E55C05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Program SFTP File </w:t>
            </w:r>
            <w:r w:rsidRPr="00E55C05">
              <w:rPr>
                <w:cs/>
                <w:lang w:bidi="th-TH"/>
              </w:rPr>
              <w:t xml:space="preserve">ไปวางไว้ที่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cs/>
                <w:lang w:bidi="th-TH"/>
              </w:rPr>
              <w:t xml:space="preserve">ของ </w:t>
            </w:r>
            <w:r w:rsidRPr="00E55C05">
              <w:rPr>
                <w:lang w:bidi="th-TH"/>
              </w:rPr>
              <w:t xml:space="preserve">Linfox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 Parameter Path Destination</w:t>
            </w:r>
          </w:p>
          <w:p w14:paraId="6B5E17C6" w14:textId="09FCCE6D" w:rsidR="008146D4" w:rsidRPr="00E55C05" w:rsidRDefault="00E55C05" w:rsidP="00E55C05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6" w:name="_Toc495188038"/>
      <w:r w:rsidRPr="003101BC">
        <w:rPr>
          <w:color w:val="000000" w:themeColor="text1"/>
        </w:rPr>
        <w:t>Format Interface</w:t>
      </w:r>
      <w:bookmarkEnd w:id="26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A1F51" w14:textId="5DF38C5E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|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3B67EBAE" w:rsidR="007D6765" w:rsidRPr="003101BC" w:rsidRDefault="00F77A76" w:rsidP="00CB1701">
            <w:pPr>
              <w:ind w:left="15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“PO” || </w:t>
            </w:r>
            <w:r w:rsidRPr="00F77A76">
              <w:rPr>
                <w:color w:val="000000" w:themeColor="text1"/>
                <w:lang w:bidi="th-TH"/>
              </w:rPr>
              <w:t>XCUST_LINFOX_PR_TBL.PO_NUMBER</w:t>
            </w:r>
            <w:r>
              <w:rPr>
                <w:color w:val="000000" w:themeColor="text1"/>
                <w:lang w:bidi="th-TH"/>
              </w:rPr>
              <w:t xml:space="preserve"> || </w:t>
            </w:r>
            <w:r w:rsidRPr="00F77A76">
              <w:rPr>
                <w:color w:val="000000" w:themeColor="text1"/>
                <w:lang w:bidi="th-TH"/>
              </w:rPr>
              <w:t>XCUST_LINFOX_PR_TBL.REQUEST_DATE</w:t>
            </w:r>
            <w:r>
              <w:rPr>
                <w:color w:val="000000" w:themeColor="text1"/>
                <w:lang w:bidi="th-TH"/>
              </w:rPr>
              <w:t xml:space="preserve"> (yyyymmdd) || .txt</w:t>
            </w:r>
          </w:p>
        </w:tc>
      </w:tr>
      <w:tr w:rsidR="007D6765" w:rsidRPr="003101BC" w14:paraId="67CEEF98" w14:textId="77777777" w:rsidTr="00951024">
        <w:trPr>
          <w:trHeight w:val="70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77777777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2F937499" w:rsidR="00521CED" w:rsidRDefault="00EA7881" w:rsidP="00185B22">
      <w:pPr>
        <w:rPr>
          <w:ins w:id="27" w:author="ice-amo" w:date="2017-10-27T15:32:00Z"/>
          <w:b/>
          <w:bCs/>
          <w:color w:val="000000" w:themeColor="text1"/>
          <w:lang w:bidi="th-TH"/>
        </w:rPr>
      </w:pPr>
      <w:del w:id="28" w:author="ice-amo" w:date="2017-10-27T15:33:00Z">
        <w:r w:rsidDel="00E34E6E">
          <w:rPr>
            <w:b/>
            <w:bCs/>
            <w:color w:val="000000" w:themeColor="text1"/>
            <w:lang w:bidi="th-TH"/>
          </w:rPr>
          <w:object w:dxaOrig="1508" w:dyaOrig="982" w14:anchorId="0B711B8A">
            <v:shape id="_x0000_i1026" type="#_x0000_t75" style="width:1in;height:51.05pt" o:ole="">
              <v:imagedata r:id="rId21" o:title=""/>
            </v:shape>
            <o:OLEObject Type="Embed" ProgID="Package" ShapeID="_x0000_i1026" DrawAspect="Icon" ObjectID="_1573479848" r:id="rId22"/>
          </w:object>
        </w:r>
      </w:del>
    </w:p>
    <w:p w14:paraId="6D860443" w14:textId="77777777" w:rsidR="00E34E6E" w:rsidRPr="003101BC" w:rsidRDefault="00E34E6E" w:rsidP="00185B22">
      <w:pPr>
        <w:rPr>
          <w:b/>
          <w:bCs/>
          <w:color w:val="000000" w:themeColor="text1"/>
          <w:lang w:bidi="th-TH"/>
        </w:rPr>
      </w:pPr>
      <w:ins w:id="29" w:author="ice-amo" w:date="2017-10-27T15:33:00Z">
        <w:r>
          <w:rPr>
            <w:b/>
            <w:bCs/>
            <w:color w:val="000000" w:themeColor="text1"/>
            <w:lang w:bidi="th-TH"/>
          </w:rPr>
          <w:object w:dxaOrig="2520" w:dyaOrig="816" w14:anchorId="495E7A1F">
            <v:shape id="_x0000_i1027" type="#_x0000_t75" style="width:126.2pt;height:41.15pt" o:ole="">
              <v:imagedata r:id="rId23" o:title=""/>
            </v:shape>
            <o:OLEObject Type="Embed" ProgID="Package" ShapeID="_x0000_i1027" DrawAspect="Content" ObjectID="_1573479849" r:id="rId24"/>
          </w:object>
        </w:r>
      </w:ins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6567BFA" w14:textId="77777777" w:rsidR="00E06664" w:rsidRDefault="007D6765" w:rsidP="000F09E7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0" w:name="_Toc495188039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0"/>
    </w:p>
    <w:p w14:paraId="667038CB" w14:textId="2403A388" w:rsidR="00DE4C00" w:rsidRDefault="00DE4C00" w:rsidP="00DE4C00">
      <w:pPr>
        <w:rPr>
          <w:b/>
          <w:bCs/>
          <w:color w:val="000000" w:themeColor="text1"/>
          <w:lang w:bidi="th-TH"/>
        </w:rPr>
      </w:pPr>
      <w:r w:rsidRPr="00DE4C00">
        <w:rPr>
          <w:b/>
          <w:bCs/>
          <w:color w:val="000000" w:themeColor="text1"/>
          <w:lang w:bidi="th-TH"/>
        </w:rPr>
        <w:t xml:space="preserve">XCUST_LINFOX_PR_TBL (Update </w:t>
      </w:r>
      <w:r w:rsidRPr="00DE4C00">
        <w:rPr>
          <w:rFonts w:hint="cs"/>
          <w:b/>
          <w:bCs/>
          <w:color w:val="000000" w:themeColor="text1"/>
          <w:cs/>
          <w:lang w:bidi="th-TH"/>
        </w:rPr>
        <w:t xml:space="preserve">ข้อมูล </w:t>
      </w:r>
      <w:r w:rsidRPr="00DE4C00">
        <w:rPr>
          <w:b/>
          <w:bCs/>
          <w:color w:val="000000" w:themeColor="text1"/>
          <w:lang w:bidi="th-TH"/>
        </w:rPr>
        <w:t xml:space="preserve">Field </w:t>
      </w:r>
      <w:r w:rsidRPr="00DE4C00">
        <w:rPr>
          <w:rFonts w:hint="cs"/>
          <w:b/>
          <w:bCs/>
          <w:color w:val="000000" w:themeColor="text1"/>
          <w:cs/>
          <w:lang w:bidi="th-TH"/>
        </w:rPr>
        <w:t>ดังต่อไปนี้</w:t>
      </w:r>
      <w:r w:rsidRPr="00DE4C00">
        <w:rPr>
          <w:b/>
          <w:bCs/>
          <w:color w:val="000000" w:themeColor="text1"/>
          <w:lang w:bidi="th-TH"/>
        </w:rPr>
        <w:t>)</w:t>
      </w:r>
    </w:p>
    <w:p w14:paraId="79DC8B92" w14:textId="77777777" w:rsidR="00DE4C00" w:rsidRDefault="00DE4C00" w:rsidP="00DE4C00">
      <w:pPr>
        <w:rPr>
          <w:b/>
          <w:bCs/>
          <w:color w:val="000000" w:themeColor="text1"/>
          <w:lang w:bidi="th-TH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DE4C00" w:rsidRPr="003101BC" w14:paraId="7E6CCD80" w14:textId="77777777" w:rsidTr="002D6C1B">
        <w:tc>
          <w:tcPr>
            <w:tcW w:w="575" w:type="dxa"/>
            <w:shd w:val="clear" w:color="auto" w:fill="D9D9D9"/>
          </w:tcPr>
          <w:p w14:paraId="6942B4E7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3F22E44D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389D2468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7F8A79BA" w14:textId="77777777" w:rsidR="00DE4C00" w:rsidRPr="003101BC" w:rsidRDefault="00DE4C00" w:rsidP="002D6C1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DE4C00" w:rsidRPr="003101BC" w14:paraId="1427846D" w14:textId="77777777" w:rsidTr="002D6C1B">
        <w:tc>
          <w:tcPr>
            <w:tcW w:w="575" w:type="dxa"/>
            <w:vMerge w:val="restart"/>
          </w:tcPr>
          <w:p w14:paraId="32E6F7C5" w14:textId="50B54CFF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61BC048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ERP PO Number</w:t>
            </w:r>
          </w:p>
        </w:tc>
        <w:tc>
          <w:tcPr>
            <w:tcW w:w="1505" w:type="dxa"/>
          </w:tcPr>
          <w:p w14:paraId="05067F3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54B4874" w14:textId="77777777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PO Number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ของระบบงาน </w:t>
            </w:r>
            <w:r>
              <w:rPr>
                <w:color w:val="000000" w:themeColor="text1"/>
                <w:lang w:bidi="th-TH"/>
              </w:rPr>
              <w:t>ERP)</w:t>
            </w:r>
          </w:p>
        </w:tc>
      </w:tr>
      <w:tr w:rsidR="00DE4C00" w:rsidRPr="003101BC" w14:paraId="17D102DE" w14:textId="77777777" w:rsidTr="002D6C1B">
        <w:tc>
          <w:tcPr>
            <w:tcW w:w="575" w:type="dxa"/>
            <w:vMerge/>
          </w:tcPr>
          <w:p w14:paraId="4B100DD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F0769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02EF4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8A3326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Char(25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C941973" w14:textId="77777777" w:rsidTr="002D6C1B">
        <w:tc>
          <w:tcPr>
            <w:tcW w:w="575" w:type="dxa"/>
            <w:vMerge/>
          </w:tcPr>
          <w:p w14:paraId="4867BEA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0951B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901B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A850816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5E45B1D8" w14:textId="77777777" w:rsidTr="002D6C1B">
        <w:tc>
          <w:tcPr>
            <w:tcW w:w="575" w:type="dxa"/>
            <w:vMerge/>
          </w:tcPr>
          <w:p w14:paraId="78A1020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D6C72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A37830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746B2CA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974CEA0" w14:textId="77777777" w:rsidTr="002D6C1B">
        <w:tc>
          <w:tcPr>
            <w:tcW w:w="575" w:type="dxa"/>
            <w:vMerge/>
          </w:tcPr>
          <w:p w14:paraId="32C489B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491B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B7F27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DD0A1C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64D98FF6" w14:textId="77777777" w:rsidR="00DE4C00" w:rsidRPr="00434E76" w:rsidRDefault="00DE4C00" w:rsidP="002D6C1B">
            <w:pPr>
              <w:pStyle w:val="ListParagraph"/>
              <w:numPr>
                <w:ilvl w:val="0"/>
                <w:numId w:val="31"/>
              </w:numPr>
              <w:ind w:left="176" w:hanging="261"/>
              <w:rPr>
                <w:color w:val="000000" w:themeColor="text1"/>
                <w:cs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3570827D" w14:textId="77777777" w:rsidTr="002D6C1B">
        <w:tc>
          <w:tcPr>
            <w:tcW w:w="575" w:type="dxa"/>
            <w:vMerge/>
          </w:tcPr>
          <w:p w14:paraId="6127861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4F585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2FD392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787744D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 w:themeColor="text1"/>
              </w:rPr>
              <w:t>_TBL.PO_NUMBER</w:t>
            </w:r>
          </w:p>
          <w:p w14:paraId="62857899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Order</w:t>
            </w:r>
          </w:p>
        </w:tc>
      </w:tr>
      <w:tr w:rsidR="00DE4C00" w:rsidRPr="003101BC" w14:paraId="565F6214" w14:textId="77777777" w:rsidTr="002D6C1B">
        <w:tc>
          <w:tcPr>
            <w:tcW w:w="575" w:type="dxa"/>
            <w:vMerge/>
          </w:tcPr>
          <w:p w14:paraId="384AC7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7CFC98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97217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ED1EC33" w14:textId="5A9E8F18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.ERP_PO_NUMBER</w:t>
            </w:r>
          </w:p>
        </w:tc>
      </w:tr>
      <w:tr w:rsidR="00DE4C00" w:rsidRPr="003101BC" w14:paraId="369D61D0" w14:textId="77777777" w:rsidTr="002D6C1B">
        <w:tc>
          <w:tcPr>
            <w:tcW w:w="575" w:type="dxa"/>
            <w:vMerge w:val="restart"/>
          </w:tcPr>
          <w:p w14:paraId="2442755B" w14:textId="5657A84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9CE09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0058B2">
              <w:rPr>
                <w:color w:val="000000" w:themeColor="text1"/>
                <w:lang w:bidi="en-US"/>
              </w:rPr>
              <w:t>ERP</w:t>
            </w:r>
            <w:r>
              <w:rPr>
                <w:color w:val="000000" w:themeColor="text1"/>
                <w:lang w:bidi="en-US"/>
              </w:rPr>
              <w:t xml:space="preserve"> QTY</w:t>
            </w:r>
          </w:p>
        </w:tc>
        <w:tc>
          <w:tcPr>
            <w:tcW w:w="1505" w:type="dxa"/>
          </w:tcPr>
          <w:p w14:paraId="316144C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B98F935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แสดงสถานะการ </w:t>
            </w:r>
            <w:r w:rsidRPr="003101BC">
              <w:rPr>
                <w:color w:val="000000" w:themeColor="text1"/>
                <w:lang w:bidi="th-TH"/>
              </w:rPr>
              <w:t xml:space="preserve">Import 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ข้อมูลเข้า </w:t>
            </w:r>
            <w:r w:rsidRPr="003101BC">
              <w:rPr>
                <w:color w:val="000000" w:themeColor="text1"/>
                <w:lang w:bidi="th-TH"/>
              </w:rPr>
              <w:t>ERP</w:t>
            </w:r>
          </w:p>
        </w:tc>
      </w:tr>
      <w:tr w:rsidR="00DE4C00" w:rsidRPr="003101BC" w14:paraId="5AB73E6F" w14:textId="77777777" w:rsidTr="002D6C1B">
        <w:tc>
          <w:tcPr>
            <w:tcW w:w="575" w:type="dxa"/>
            <w:vMerge/>
          </w:tcPr>
          <w:p w14:paraId="4EBE304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4E9A6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85A13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4862E9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DE4C00" w:rsidRPr="003101BC" w14:paraId="1373785A" w14:textId="77777777" w:rsidTr="002D6C1B">
        <w:tc>
          <w:tcPr>
            <w:tcW w:w="575" w:type="dxa"/>
            <w:vMerge/>
          </w:tcPr>
          <w:p w14:paraId="42E31CD6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D628E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EB82E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50A9E9B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0F35AC6F" w14:textId="77777777" w:rsidTr="002D6C1B">
        <w:tc>
          <w:tcPr>
            <w:tcW w:w="575" w:type="dxa"/>
            <w:vMerge/>
          </w:tcPr>
          <w:p w14:paraId="4FDCD89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6D95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06C97B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06C20DE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07404D3B" w14:textId="77777777" w:rsidTr="002D6C1B">
        <w:tc>
          <w:tcPr>
            <w:tcW w:w="575" w:type="dxa"/>
            <w:vMerge/>
          </w:tcPr>
          <w:p w14:paraId="1924D24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A2B65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3B1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38E5DD2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.PR_ATTRIBUTE1 = ‘LINFOX’</w:t>
            </w:r>
          </w:p>
          <w:p w14:paraId="77B21E46" w14:textId="77777777" w:rsidR="00DE4C00" w:rsidRPr="00434E76" w:rsidRDefault="00DE4C00" w:rsidP="002D6C1B">
            <w:pPr>
              <w:pStyle w:val="ListParagraph"/>
              <w:numPr>
                <w:ilvl w:val="0"/>
                <w:numId w:val="30"/>
              </w:numPr>
              <w:ind w:left="176" w:hanging="261"/>
              <w:rPr>
                <w:color w:val="000000" w:themeColor="text1"/>
                <w:lang w:bidi="th-TH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DE4C00" w:rsidRPr="003101BC" w14:paraId="4BFDF4E2" w14:textId="77777777" w:rsidTr="002D6C1B">
        <w:tc>
          <w:tcPr>
            <w:tcW w:w="575" w:type="dxa"/>
            <w:vMerge/>
          </w:tcPr>
          <w:p w14:paraId="48DF9631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91B3C3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AA112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6048A1" w14:textId="77777777" w:rsidR="00DE4C00" w:rsidRDefault="00DE4C00" w:rsidP="002D6C1B">
            <w:pPr>
              <w:rPr>
                <w:color w:val="000000" w:themeColor="text1"/>
              </w:rPr>
            </w:pPr>
            <w:r w:rsidRPr="000B0128">
              <w:rPr>
                <w:color w:val="000000" w:themeColor="text1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>
              <w:rPr>
                <w:color w:val="000000" w:themeColor="text1"/>
              </w:rPr>
              <w:t>.PO_QTY</w:t>
            </w:r>
          </w:p>
          <w:p w14:paraId="27CF04F5" w14:textId="77777777" w:rsidR="00DE4C00" w:rsidRPr="003101BC" w:rsidRDefault="00DE4C00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(N)Procurement &gt; Purchase Order &gt; (M)Manage Order &gt; (F) Quantity</w:t>
            </w:r>
          </w:p>
        </w:tc>
      </w:tr>
      <w:tr w:rsidR="00DE4C00" w:rsidRPr="003101BC" w14:paraId="37852071" w14:textId="77777777" w:rsidTr="002D6C1B">
        <w:tc>
          <w:tcPr>
            <w:tcW w:w="575" w:type="dxa"/>
            <w:vMerge/>
          </w:tcPr>
          <w:p w14:paraId="68A85FA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6BB7C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558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8CF65E7" w14:textId="0FE46470" w:rsidR="00DE4C00" w:rsidRPr="003101BC" w:rsidRDefault="00DE4C00" w:rsidP="002D6C1B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>
              <w:rPr>
                <w:color w:val="000000" w:themeColor="text1"/>
              </w:rPr>
              <w:t>.ERP_QTY</w:t>
            </w:r>
          </w:p>
        </w:tc>
      </w:tr>
      <w:tr w:rsidR="00DE4C00" w:rsidRPr="003101BC" w14:paraId="1F1625FE" w14:textId="77777777" w:rsidTr="002D6C1B">
        <w:tc>
          <w:tcPr>
            <w:tcW w:w="575" w:type="dxa"/>
            <w:vMerge w:val="restart"/>
          </w:tcPr>
          <w:p w14:paraId="093A5A82" w14:textId="7BDF9D3B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1EAEDD5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505" w:type="dxa"/>
          </w:tcPr>
          <w:p w14:paraId="356DD0E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F3411F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DE4C00" w:rsidRPr="003101BC" w14:paraId="69DD90B9" w14:textId="77777777" w:rsidTr="002D6C1B">
        <w:tc>
          <w:tcPr>
            <w:tcW w:w="575" w:type="dxa"/>
            <w:vMerge/>
          </w:tcPr>
          <w:p w14:paraId="2FBC520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468D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5772D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DEC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DE4C00" w:rsidRPr="003101BC" w14:paraId="154B6450" w14:textId="77777777" w:rsidTr="002D6C1B">
        <w:tc>
          <w:tcPr>
            <w:tcW w:w="575" w:type="dxa"/>
            <w:vMerge/>
          </w:tcPr>
          <w:p w14:paraId="7405FB2C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81AB64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8DE1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C8CEC21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24C8829F" w14:textId="77777777" w:rsidTr="002D6C1B">
        <w:tc>
          <w:tcPr>
            <w:tcW w:w="575" w:type="dxa"/>
            <w:vMerge/>
          </w:tcPr>
          <w:p w14:paraId="08541EF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5A628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3402A2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55B9DF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DE4C00" w:rsidRPr="003101BC" w14:paraId="67596FE0" w14:textId="77777777" w:rsidTr="002D6C1B">
        <w:tc>
          <w:tcPr>
            <w:tcW w:w="575" w:type="dxa"/>
            <w:vMerge/>
          </w:tcPr>
          <w:p w14:paraId="3B47C2BD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06903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D89495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0C8EDD8" w14:textId="77777777" w:rsidR="00DE4C00" w:rsidRPr="003101BC" w:rsidRDefault="00DE4C00" w:rsidP="002D6C1B">
            <w:pPr>
              <w:rPr>
                <w:color w:val="000000" w:themeColor="text1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DE4C00" w:rsidRPr="003101BC" w14:paraId="3B9C8C1F" w14:textId="77777777" w:rsidTr="002D6C1B">
        <w:tc>
          <w:tcPr>
            <w:tcW w:w="575" w:type="dxa"/>
            <w:vMerge/>
          </w:tcPr>
          <w:p w14:paraId="6D25E0AE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95A29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74C6E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FFC7B0" w14:textId="77777777" w:rsidR="00DE4C00" w:rsidRPr="003101BC" w:rsidRDefault="00DE4C00" w:rsidP="002D6C1B">
            <w:pPr>
              <w:rPr>
                <w:color w:val="000000" w:themeColor="text1"/>
              </w:rPr>
            </w:pPr>
          </w:p>
        </w:tc>
      </w:tr>
      <w:tr w:rsidR="00DE4C00" w:rsidRPr="003101BC" w14:paraId="6A730BF4" w14:textId="77777777" w:rsidTr="002D6C1B">
        <w:tc>
          <w:tcPr>
            <w:tcW w:w="575" w:type="dxa"/>
            <w:vMerge/>
          </w:tcPr>
          <w:p w14:paraId="7FB84B4A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2D4167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32FF6F" w14:textId="77777777" w:rsidR="00DE4C00" w:rsidRPr="003101BC" w:rsidRDefault="00DE4C00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27E1831" w14:textId="77777777" w:rsidR="00DE4C00" w:rsidRPr="003101BC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  <w:tr w:rsidR="00DE4C00" w:rsidRPr="003101BC" w14:paraId="647A7057" w14:textId="77777777" w:rsidTr="002D6C1B">
        <w:tc>
          <w:tcPr>
            <w:tcW w:w="10039" w:type="dxa"/>
            <w:gridSpan w:val="4"/>
          </w:tcPr>
          <w:p w14:paraId="14C4FF14" w14:textId="7522BCE3" w:rsidR="00DE4C00" w:rsidRDefault="00DE4C00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File Out</w:t>
            </w:r>
            <w:r>
              <w:rPr>
                <w:color w:val="000000" w:themeColor="text1"/>
                <w:lang w:bidi="th-TH"/>
              </w:rPr>
              <w:t>put</w:t>
            </w:r>
          </w:p>
        </w:tc>
      </w:tr>
      <w:tr w:rsidR="002F6F25" w:rsidRPr="003101BC" w14:paraId="49CAE56A" w14:textId="77777777" w:rsidTr="00DE4C00">
        <w:trPr>
          <w:cantSplit/>
          <w:tblHeader/>
        </w:trPr>
        <w:tc>
          <w:tcPr>
            <w:tcW w:w="575" w:type="dxa"/>
            <w:shd w:val="clear" w:color="auto" w:fill="D9D9D9"/>
          </w:tcPr>
          <w:p w14:paraId="60A32F8D" w14:textId="59787A50" w:rsidR="002F6F25" w:rsidRPr="003101BC" w:rsidRDefault="00DE4C00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>
              <w:rPr>
                <w:b/>
                <w:bCs/>
                <w:color w:val="000000" w:themeColor="text1"/>
                <w:lang w:bidi="th-TH"/>
              </w:rPr>
              <w:t>No</w:t>
            </w:r>
          </w:p>
        </w:tc>
        <w:tc>
          <w:tcPr>
            <w:tcW w:w="2485" w:type="dxa"/>
            <w:shd w:val="clear" w:color="auto" w:fill="D9D9D9"/>
          </w:tcPr>
          <w:p w14:paraId="6F641B3F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6E7636B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481E3458" w14:textId="77777777" w:rsidR="002F6F25" w:rsidRPr="003101BC" w:rsidRDefault="002F6F25" w:rsidP="00305085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2F6F25" w:rsidRPr="003101BC" w14:paraId="39D2DC1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7CFFE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515DC3A5" w14:textId="7171CD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Add/Delete</w:t>
            </w:r>
          </w:p>
        </w:tc>
        <w:tc>
          <w:tcPr>
            <w:tcW w:w="1505" w:type="dxa"/>
          </w:tcPr>
          <w:p w14:paraId="152781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7B0845E" w14:textId="648BFC15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Add/Delete (Field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460B610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53602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9CE900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4A3724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62E581" w14:textId="1C317DF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Varchar2(1)</w:t>
            </w:r>
          </w:p>
        </w:tc>
      </w:tr>
      <w:tr w:rsidR="002F6F25" w:rsidRPr="003101BC" w14:paraId="67B472F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D970BB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AA073B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23E45D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0AEE014C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23A1A9C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0AB239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81BBCA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C0DFCF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AF5020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0AE592C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AFC1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A55B5D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0AED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FB91849" w14:textId="77777777" w:rsidR="002F6F25" w:rsidRPr="00CE2133" w:rsidRDefault="002F6F25" w:rsidP="00305085">
            <w:pPr>
              <w:rPr>
                <w:cs/>
                <w:lang w:bidi="th-TH"/>
              </w:rPr>
            </w:pPr>
          </w:p>
        </w:tc>
      </w:tr>
      <w:tr w:rsidR="002F6F25" w:rsidRPr="003101BC" w14:paraId="5BB528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3C64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DE3561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B28D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ADAECA5" w14:textId="223C1991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‘A’</w:t>
            </w:r>
          </w:p>
        </w:tc>
      </w:tr>
      <w:tr w:rsidR="002F6F25" w:rsidRPr="003101BC" w14:paraId="516D6FA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FD1E1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CE08BF" w14:textId="77777777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324F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D16DEC7" w14:textId="160BC006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Column1</w:t>
            </w:r>
          </w:p>
        </w:tc>
      </w:tr>
      <w:tr w:rsidR="002F6F25" w:rsidRPr="003101BC" w14:paraId="58A75982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6E6141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240A1C7E" w14:textId="49B9973C" w:rsidR="002F6F25" w:rsidRPr="000058B2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lang w:eastAsia="en-US" w:bidi="th-TH"/>
              </w:rPr>
              <w:t>Branch/Plant</w:t>
            </w:r>
          </w:p>
        </w:tc>
        <w:tc>
          <w:tcPr>
            <w:tcW w:w="1505" w:type="dxa"/>
          </w:tcPr>
          <w:p w14:paraId="32F3D6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6E61B6" w14:textId="56F5CA4E" w:rsidR="002F6F25" w:rsidRPr="003101BC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Brach/Plant code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ที่กำหนดใน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3101BC" w14:paraId="39B6EA2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721BAA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01634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4A0B0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79712BF" w14:textId="7E413919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</w:t>
            </w:r>
            <w:r w:rsidRPr="003101BC">
              <w:rPr>
                <w:color w:val="000000" w:themeColor="text1"/>
                <w:lang w:bidi="th-TH"/>
              </w:rPr>
              <w:t>(</w:t>
            </w:r>
            <w:r>
              <w:rPr>
                <w:color w:val="000000" w:themeColor="text1"/>
                <w:lang w:bidi="th-TH"/>
              </w:rPr>
              <w:t>12</w:t>
            </w:r>
            <w:r w:rsidRPr="003101BC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5FC309B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940A5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09560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36A7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D07270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680666F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57DA1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576C51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E33A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15514A8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2F6F25" w:rsidRPr="003101BC" w14:paraId="67CABA1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A90E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97D5B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EE39C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52B438A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11A0A7A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5287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2EF12B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E6FA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CCDA581" w14:textId="102B8639" w:rsidR="00997C9E" w:rsidRP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Location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ที่ระบุใน </w:t>
            </w:r>
            <w:r w:rsidRPr="00997C9E">
              <w:rPr>
                <w:color w:val="000000" w:themeColor="text1"/>
                <w:u w:val="single"/>
                <w:lang w:bidi="th-TH"/>
              </w:rPr>
              <w:t>PO</w:t>
            </w:r>
          </w:p>
          <w:p w14:paraId="2F0537B0" w14:textId="77777777" w:rsidR="002F6F25" w:rsidRDefault="00997C9E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Cloude &gt; Purchase Order &gt; Manage Order &gt; Lines &gt; Field Location</w:t>
            </w:r>
          </w:p>
          <w:p w14:paraId="0DBECDF0" w14:textId="77777777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</w:p>
          <w:p w14:paraId="74277C6B" w14:textId="395B0F4B" w:rsidR="00997C9E" w:rsidRDefault="00997C9E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Map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ข้อมูลเพื่อหา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Brach/Plant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188F307B" w14:textId="0E06197B" w:rsidR="00997C9E" w:rsidRDefault="00890660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Subinventory master.ATTRIBUTE1 (FF LINFOX BRACH/PLANT)</w:t>
            </w:r>
          </w:p>
          <w:p w14:paraId="43221650" w14:textId="77777777" w:rsidR="00997C9E" w:rsidRDefault="00997C9E" w:rsidP="00997C9E">
            <w:pPr>
              <w:rPr>
                <w:color w:val="000000" w:themeColor="text1"/>
                <w:u w:val="single"/>
                <w:lang w:bidi="th-TH"/>
              </w:rPr>
            </w:pPr>
            <w:r w:rsidRPr="00997C9E">
              <w:rPr>
                <w:color w:val="000000" w:themeColor="text1"/>
                <w:u w:val="single"/>
                <w:lang w:bidi="th-TH"/>
              </w:rPr>
              <w:t xml:space="preserve">Table.Field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997C9E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997C9E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ข้อมูลจาก </w:t>
            </w:r>
            <w:r w:rsidRPr="00997C9E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732C9D6F" w14:textId="4B3F25E9" w:rsidR="00997C9E" w:rsidRPr="00997C9E" w:rsidRDefault="00997C9E" w:rsidP="00997C9E">
            <w:pPr>
              <w:rPr>
                <w:color w:val="000000" w:themeColor="text1"/>
                <w:lang w:bidi="th-TH"/>
              </w:rPr>
            </w:pPr>
            <w:r w:rsidRPr="00997C9E">
              <w:rPr>
                <w:color w:val="000000" w:themeColor="text1"/>
                <w:lang w:bidi="th-TH"/>
              </w:rPr>
              <w:t>XCUST_PR_PO_INFO_TBL</w:t>
            </w:r>
            <w:r>
              <w:rPr>
                <w:color w:val="000000" w:themeColor="text1"/>
                <w:lang w:bidi="th-TH"/>
              </w:rPr>
              <w:t>.</w:t>
            </w:r>
            <w:r w:rsidR="007C4CFD">
              <w:rPr>
                <w:color w:val="000000" w:themeColor="text1"/>
                <w:lang w:bidi="th-TH"/>
              </w:rPr>
              <w:t>SUBINVENTORY_LINFOX</w:t>
            </w:r>
          </w:p>
        </w:tc>
      </w:tr>
      <w:tr w:rsidR="002F6F25" w:rsidRPr="003101BC" w14:paraId="5BAF3C39" w14:textId="77777777" w:rsidTr="00DE4C00">
        <w:trPr>
          <w:cantSplit/>
          <w:trHeight w:val="522"/>
          <w:tblHeader/>
        </w:trPr>
        <w:tc>
          <w:tcPr>
            <w:tcW w:w="575" w:type="dxa"/>
            <w:vMerge/>
          </w:tcPr>
          <w:p w14:paraId="5B4BB2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0C426E" w14:textId="77777777" w:rsidR="002F6F25" w:rsidRPr="000058B2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2B5D2C9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308439EE" w14:textId="2253FFAA" w:rsidR="002F6F25" w:rsidRPr="003101BC" w:rsidRDefault="007C4CFD" w:rsidP="00305085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lang w:bidi="th-TH"/>
              </w:rPr>
              <w:t>Column2</w:t>
            </w:r>
          </w:p>
        </w:tc>
      </w:tr>
      <w:tr w:rsidR="002F6F25" w:rsidRPr="003101BC" w14:paraId="5ED882B1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E990474" w14:textId="5D060661" w:rsidR="002F6F25" w:rsidRPr="003101BC" w:rsidRDefault="007C4CFD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F4CAFA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Supplier No</w:t>
            </w:r>
          </w:p>
        </w:tc>
        <w:tc>
          <w:tcPr>
            <w:tcW w:w="1505" w:type="dxa"/>
          </w:tcPr>
          <w:p w14:paraId="1BFC82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1226063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>Supplier  Code</w:t>
            </w:r>
          </w:p>
        </w:tc>
      </w:tr>
      <w:tr w:rsidR="002F6F25" w:rsidRPr="003101BC" w14:paraId="4390A2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1A9A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828C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60272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9CA5E4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VARCHAR2(8)</w:t>
            </w:r>
          </w:p>
        </w:tc>
      </w:tr>
      <w:tr w:rsidR="002F6F25" w:rsidRPr="003101BC" w14:paraId="2C2CF84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EA7185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5D55C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FEE5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658151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37A95E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43CAF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2F46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A89A8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3C89AC" w14:textId="77777777" w:rsidR="002F6F25" w:rsidRPr="003101BC" w:rsidRDefault="002F6F25" w:rsidP="00305085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Yes</w:t>
            </w:r>
          </w:p>
        </w:tc>
      </w:tr>
      <w:tr w:rsidR="002F6F25" w:rsidRPr="003101BC" w14:paraId="664539C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D49F1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E84B2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975B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A994DA9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5C7EA12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8C6DB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E7D372" w14:textId="77777777" w:rsidR="002F6F25" w:rsidRPr="003101BC" w:rsidRDefault="002F6F25" w:rsidP="00305085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BA79FB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8A63CFE" w14:textId="77777777" w:rsidR="002F6F25" w:rsidRPr="003101BC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XCUST_LINFOX_PR_TBL.SUPPLIER_CODE</w:t>
            </w:r>
          </w:p>
        </w:tc>
      </w:tr>
      <w:tr w:rsidR="002F6F25" w:rsidRPr="003101BC" w14:paraId="02FC784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0F86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642142" w14:textId="77777777" w:rsidR="002F6F25" w:rsidRPr="003101BC" w:rsidRDefault="002F6F25" w:rsidP="00305085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7D5CB9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9412384" w14:textId="68DA4DAA" w:rsidR="002F6F25" w:rsidRPr="003101BC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Column3</w:t>
            </w:r>
          </w:p>
        </w:tc>
      </w:tr>
      <w:tr w:rsidR="002F6F25" w:rsidRPr="003101BC" w14:paraId="5D5FFE13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A9E7F1A" w14:textId="56289E74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D7EDD58" w14:textId="68CA3BDA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eastAsia="en-US" w:bidi="th-TH"/>
              </w:rPr>
              <w:t>Document Type</w:t>
            </w:r>
          </w:p>
        </w:tc>
        <w:tc>
          <w:tcPr>
            <w:tcW w:w="1505" w:type="dxa"/>
          </w:tcPr>
          <w:p w14:paraId="26FE3BB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24648B5" w14:textId="75F81841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Document type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กำหนดโดย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462462" w14:paraId="763996E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6A31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242C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A9B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C85DB44" w14:textId="558A9DDC" w:rsidR="002F6F25" w:rsidRPr="00462462" w:rsidRDefault="007C4CFD" w:rsidP="007C4CFD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VARCHAR2(2)</w:t>
            </w:r>
          </w:p>
        </w:tc>
      </w:tr>
      <w:tr w:rsidR="002F6F25" w:rsidRPr="003101BC" w14:paraId="623C592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A5F9F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7E3FE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66BC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74A8E2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4AE1F06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03588C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CD49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E85F21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3A48DD5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1FD558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D193C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2062F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814D6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82968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3FBBEA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6A03F4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CA9062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5DBAD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D5BE8C" w14:textId="7BDD4C5E" w:rsidR="002F6F25" w:rsidRPr="003101BC" w:rsidRDefault="007C4CFD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‘WP’</w:t>
            </w:r>
          </w:p>
        </w:tc>
      </w:tr>
      <w:tr w:rsidR="002F6F25" w:rsidRPr="00462462" w14:paraId="356521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BCEC71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B7B74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02D4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ED53BD4" w14:textId="5592AA0B" w:rsidR="002F6F25" w:rsidRPr="00462462" w:rsidRDefault="007C4CFD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4</w:t>
            </w:r>
          </w:p>
        </w:tc>
      </w:tr>
      <w:tr w:rsidR="002F6F25" w:rsidRPr="00462462" w14:paraId="79CBDEF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3CB19F7" w14:textId="763D8E91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21AFB9DA" w14:textId="594F2C9B" w:rsidR="002F6F25" w:rsidRPr="003101BC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en-US"/>
              </w:rPr>
              <w:t>Order Number</w:t>
            </w:r>
          </w:p>
        </w:tc>
        <w:tc>
          <w:tcPr>
            <w:tcW w:w="1505" w:type="dxa"/>
          </w:tcPr>
          <w:p w14:paraId="6D799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C6AC46" w14:textId="7F4BD140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Linfox PO Number</w:t>
            </w:r>
          </w:p>
        </w:tc>
      </w:tr>
      <w:tr w:rsidR="002F6F25" w:rsidRPr="00462462" w14:paraId="3AE7EC5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353BA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3DC5F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2DF6D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5924DD" w14:textId="7903D974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462462" w14:paraId="31C128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E63302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3A505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29A2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E454051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356BA67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2AAFF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ADCC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7FE48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6F99C9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462462" w14:paraId="46EFFCE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DCD8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5E06C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35A3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ACD7435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4F286EE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FC5259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401A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494C7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606D510" w14:textId="6FEA9C36" w:rsidR="002F6F25" w:rsidRDefault="002F6F25" w:rsidP="00AE411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PO_NUMBER</w:t>
            </w:r>
          </w:p>
        </w:tc>
      </w:tr>
      <w:tr w:rsidR="002F6F25" w:rsidRPr="00462462" w14:paraId="4B37C9B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D334E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44C539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FD03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8540B05" w14:textId="3B918F6C" w:rsidR="002F6F25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5</w:t>
            </w:r>
          </w:p>
        </w:tc>
      </w:tr>
      <w:tr w:rsidR="002F6F25" w:rsidRPr="003101BC" w14:paraId="090686F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6430225" w14:textId="02B4E073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43B61EE8" w14:textId="77C5AD4B" w:rsidR="002F6F25" w:rsidRPr="003101BC" w:rsidRDefault="00AE4114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3CCC7F7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C4332F5" w14:textId="1CC9AF68" w:rsidR="002F6F25" w:rsidRPr="003101BC" w:rsidRDefault="00AE4114" w:rsidP="00305085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>
              <w:rPr>
                <w:color w:val="000000" w:themeColor="text1"/>
                <w:lang w:bidi="th-TH"/>
              </w:rPr>
              <w:t xml:space="preserve">Company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 xml:space="preserve">RD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ใน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62462" w14:paraId="036E3C5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A759BA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E07C2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6D58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C30B3CA" w14:textId="0EB667AA" w:rsidR="002F6F25" w:rsidRPr="00AE4114" w:rsidRDefault="00AE4114" w:rsidP="00AE4114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Varchar2(5)</w:t>
            </w:r>
          </w:p>
        </w:tc>
      </w:tr>
      <w:tr w:rsidR="002F6F25" w:rsidRPr="003101BC" w14:paraId="4FFC4D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70D243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E33AA6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1BEE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9AA017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0E929D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D2F411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E1FF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0755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156257E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4610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BF6F97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CE2F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F536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63F015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2EBA62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0AB45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83DE3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067C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7CB0780" w14:textId="0655B96C" w:rsidR="002F6F25" w:rsidRPr="003101BC" w:rsidRDefault="002F6F25" w:rsidP="00AE4114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XCUST_LINFOX_PR_TBL.</w:t>
            </w:r>
            <w:r w:rsidR="00AE4114">
              <w:rPr>
                <w:color w:val="000000" w:themeColor="text1"/>
                <w:lang w:bidi="th-TH"/>
              </w:rPr>
              <w:t>Company</w:t>
            </w:r>
          </w:p>
        </w:tc>
      </w:tr>
      <w:tr w:rsidR="002F6F25" w:rsidRPr="00462462" w14:paraId="5A0CDA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551C1D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8549B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6AB7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902C358" w14:textId="0E2DBAF2" w:rsidR="002F6F25" w:rsidRPr="00462462" w:rsidRDefault="00AE4114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6</w:t>
            </w:r>
          </w:p>
        </w:tc>
      </w:tr>
      <w:tr w:rsidR="00305085" w:rsidRPr="003101BC" w14:paraId="5ADA09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05DE0D63" w14:textId="2D89DCAC" w:rsidR="0030508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32B451C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Line Number</w:t>
            </w:r>
          </w:p>
        </w:tc>
        <w:tc>
          <w:tcPr>
            <w:tcW w:w="1505" w:type="dxa"/>
          </w:tcPr>
          <w:p w14:paraId="4AB3003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01BF02F" w14:textId="77777777" w:rsidR="00305085" w:rsidRPr="003101BC" w:rsidRDefault="0030508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Line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305085" w:rsidRPr="00474B84" w14:paraId="226B6A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9A67A98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BA077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BC3505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04AD8CA" w14:textId="77777777" w:rsidR="00305085" w:rsidRPr="00474B84" w:rsidRDefault="0030508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305085" w:rsidRPr="003101BC" w14:paraId="5BAE5B1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F263D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EBE83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3398FE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2518029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3101BC" w14:paraId="249CF19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AE881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DF687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6A774C2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136F68B" w14:textId="77777777" w:rsidR="00305085" w:rsidRPr="003101BC" w:rsidRDefault="0030508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305085" w:rsidRPr="003101BC" w14:paraId="59A83B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ECDF16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370F6F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57D0E4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F5A42E" w14:textId="77777777" w:rsidR="00305085" w:rsidRPr="003101BC" w:rsidRDefault="00305085" w:rsidP="00305085">
            <w:pPr>
              <w:rPr>
                <w:color w:val="000000" w:themeColor="text1"/>
              </w:rPr>
            </w:pPr>
          </w:p>
        </w:tc>
      </w:tr>
      <w:tr w:rsidR="00305085" w:rsidRPr="00533CB9" w14:paraId="1637DCE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ED2581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C494EA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91A0B0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ACE44F2" w14:textId="77777777" w:rsidR="00305085" w:rsidRPr="00533CB9" w:rsidRDefault="00305085" w:rsidP="00305085">
            <w:pPr>
              <w:rPr>
                <w:color w:val="000000" w:themeColor="text1"/>
                <w:cs/>
                <w:lang w:bidi="th-TH"/>
              </w:rPr>
            </w:pPr>
            <w:r w:rsidRPr="00533CB9">
              <w:rPr>
                <w:color w:val="000000" w:themeColor="text1"/>
                <w:lang w:bidi="th-TH"/>
              </w:rPr>
              <w:t>XCUST_LINFOX_PR_TBL.LINE_NUMBER</w:t>
            </w:r>
          </w:p>
        </w:tc>
      </w:tr>
      <w:tr w:rsidR="00305085" w:rsidRPr="00462462" w14:paraId="7F55856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822F783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7E5C1D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A0CABB" w14:textId="77777777" w:rsidR="00305085" w:rsidRPr="003101BC" w:rsidRDefault="0030508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E4E10" w14:textId="77777777" w:rsidR="00305085" w:rsidRPr="00462462" w:rsidRDefault="0030508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2822C15F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48F8AA0" w14:textId="5DB0FEAC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61C5E43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Reference</w:t>
            </w:r>
          </w:p>
        </w:tc>
        <w:tc>
          <w:tcPr>
            <w:tcW w:w="1505" w:type="dxa"/>
          </w:tcPr>
          <w:p w14:paraId="7FD0950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FF2FEB7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PO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EF683A" w:rsidRPr="00474B84" w14:paraId="5791F60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8611BF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7AFDB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442A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65DCD19" w14:textId="2D84038F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Varchar2(20)</w:t>
            </w:r>
          </w:p>
        </w:tc>
      </w:tr>
      <w:tr w:rsidR="00EF683A" w:rsidRPr="003101BC" w14:paraId="1A8EA34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5990C8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81FBD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A769C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91EF1B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501252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D1B4ED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AC325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153D0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1D4140F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62DE41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9EE046F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2D09F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E3207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929B72" w14:textId="77777777" w:rsidR="00DE4C00" w:rsidRPr="00DE4C00" w:rsidRDefault="00DE4C00" w:rsidP="00DE4C00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/>
                <w:shd w:val="clear" w:color="auto" w:fill="FFFFFF"/>
              </w:rPr>
              <w:t>XCUST_PR_PO_INFO_TBL.PR_ATTRIBUTE1 = ‘LINFOX’</w:t>
            </w:r>
          </w:p>
          <w:p w14:paraId="59606A63" w14:textId="4162254D" w:rsidR="00EF683A" w:rsidRPr="003101BC" w:rsidRDefault="00DE4C00" w:rsidP="00DE4C00">
            <w:pPr>
              <w:rPr>
                <w:color w:val="000000" w:themeColor="text1"/>
              </w:rPr>
            </w:pPr>
            <w:r w:rsidRPr="00434E76">
              <w:rPr>
                <w:color w:val="000000" w:themeColor="text1"/>
              </w:rPr>
              <w:t xml:space="preserve">Mapping data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.PO_NUMBER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 xml:space="preserve">.PR_ATTRIBUTE2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และ </w:t>
            </w:r>
            <w:r w:rsidRPr="00434E76">
              <w:rPr>
                <w:color w:val="000000" w:themeColor="text1"/>
                <w:lang w:bidi="th-TH"/>
              </w:rPr>
              <w:t>XCUST_LINFOX_PR_TBL</w:t>
            </w:r>
            <w:r w:rsidRPr="00434E76">
              <w:rPr>
                <w:color w:val="000000" w:themeColor="text1"/>
              </w:rPr>
              <w:t xml:space="preserve">.LINE_NUMBER </w:t>
            </w:r>
            <w:r w:rsidRPr="00434E76">
              <w:rPr>
                <w:rFonts w:hint="cs"/>
                <w:color w:val="000000" w:themeColor="text1"/>
                <w:cs/>
                <w:lang w:bidi="th-TH"/>
              </w:rPr>
              <w:t xml:space="preserve">กับ </w:t>
            </w:r>
            <w:r w:rsidRPr="00434E76">
              <w:rPr>
                <w:color w:val="000000"/>
                <w:shd w:val="clear" w:color="auto" w:fill="FFFFFF"/>
              </w:rPr>
              <w:t>XCUST_PR_PO_INFO</w:t>
            </w:r>
            <w:r>
              <w:rPr>
                <w:color w:val="000000"/>
                <w:shd w:val="clear" w:color="auto" w:fill="FFFFFF"/>
              </w:rPr>
              <w:t>_TBL</w:t>
            </w:r>
            <w:r w:rsidRPr="00434E76">
              <w:rPr>
                <w:color w:val="000000"/>
                <w:shd w:val="clear" w:color="auto" w:fill="FFFFFF"/>
              </w:rPr>
              <w:t>.PR_LINE_ATTRIBUTE1</w:t>
            </w:r>
          </w:p>
        </w:tc>
      </w:tr>
      <w:tr w:rsidR="00EF683A" w:rsidRPr="00533CB9" w14:paraId="5C21B0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9381B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E3AC1C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4E8038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99BA36" w14:textId="77777777" w:rsidR="00EF683A" w:rsidRPr="00305085" w:rsidRDefault="00EF683A" w:rsidP="002D6C1B">
            <w:pPr>
              <w:rPr>
                <w:color w:val="000000" w:themeColor="text1"/>
                <w:u w:val="single"/>
                <w:lang w:bidi="th-TH"/>
              </w:rPr>
            </w:pP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ใน </w:t>
            </w:r>
            <w:r w:rsidRPr="00305085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0789899B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 (F) Order</w:t>
            </w:r>
          </w:p>
          <w:p w14:paraId="4270A692" w14:textId="77777777" w:rsidR="00EF683A" w:rsidRDefault="00EF683A" w:rsidP="002D6C1B">
            <w:pPr>
              <w:rPr>
                <w:color w:val="000000" w:themeColor="text1"/>
                <w:lang w:bidi="th-TH"/>
              </w:rPr>
            </w:pPr>
          </w:p>
          <w:p w14:paraId="76B30FC5" w14:textId="77777777" w:rsidR="00EF683A" w:rsidRPr="00305085" w:rsidRDefault="00EF683A" w:rsidP="002D6C1B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4E70E583" w14:textId="77777777" w:rsidR="00EF683A" w:rsidRPr="00533CB9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PO_NUMBER</w:t>
            </w:r>
          </w:p>
        </w:tc>
      </w:tr>
      <w:tr w:rsidR="00EF683A" w:rsidRPr="00462462" w14:paraId="5A4C01A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381C265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0B4F1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E7151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C21732A" w14:textId="72F13DB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8</w:t>
            </w:r>
          </w:p>
        </w:tc>
      </w:tr>
      <w:tr w:rsidR="00EF683A" w:rsidRPr="003101BC" w14:paraId="16017A4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3B2B76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3A321659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Request Date</w:t>
            </w:r>
          </w:p>
        </w:tc>
        <w:tc>
          <w:tcPr>
            <w:tcW w:w="1505" w:type="dxa"/>
          </w:tcPr>
          <w:p w14:paraId="2E9035D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D6D5276" w14:textId="77777777" w:rsidR="00EF683A" w:rsidRPr="003101BC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Date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EF683A" w:rsidRPr="00474B84" w14:paraId="3C62C07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1BC773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636642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AC1617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82A7F" w14:textId="77777777" w:rsidR="00EF683A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AE3488B" w14:textId="77777777" w:rsidR="00EF683A" w:rsidRPr="00474B84" w:rsidRDefault="00EF683A" w:rsidP="002D6C1B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EF683A" w:rsidRPr="003101BC" w14:paraId="4A1339F1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37E18AE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858C5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652013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78C3D2A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3101BC" w14:paraId="791F507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EA2A98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4F0EE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C038B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F20D1DA" w14:textId="77777777" w:rsidR="00EF683A" w:rsidRPr="003101BC" w:rsidRDefault="00EF683A" w:rsidP="002D6C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EF683A" w:rsidRPr="003101BC" w14:paraId="35FE6D6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5ECEE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D336C1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C5E2AD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A95F5AC" w14:textId="77777777" w:rsidR="00EF683A" w:rsidRPr="003101BC" w:rsidRDefault="00EF683A" w:rsidP="002D6C1B">
            <w:pPr>
              <w:rPr>
                <w:color w:val="000000" w:themeColor="text1"/>
              </w:rPr>
            </w:pPr>
          </w:p>
        </w:tc>
      </w:tr>
      <w:tr w:rsidR="00EF683A" w:rsidRPr="00EF683A" w14:paraId="152724A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CB7B87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2BD7D0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031DB4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29765BF" w14:textId="77777777" w:rsidR="00EF683A" w:rsidRPr="00EF683A" w:rsidRDefault="00EF683A" w:rsidP="002D6C1B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XCUST_LINFOX_PR_TBL.REQUEST_DATE</w:t>
            </w:r>
          </w:p>
        </w:tc>
      </w:tr>
      <w:tr w:rsidR="00EF683A" w:rsidRPr="00462462" w14:paraId="357D4DA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9B70E51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ACEA82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AD2FBA" w14:textId="77777777" w:rsidR="00EF683A" w:rsidRPr="003101BC" w:rsidRDefault="00EF683A" w:rsidP="002D6C1B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0CDCBF" w14:textId="77777777" w:rsidR="00EF683A" w:rsidRPr="00462462" w:rsidRDefault="00EF683A" w:rsidP="002D6C1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9</w:t>
            </w:r>
          </w:p>
        </w:tc>
      </w:tr>
      <w:tr w:rsidR="002F6F25" w:rsidRPr="003101BC" w14:paraId="181E9324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3A168283" w14:textId="709CD5DC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0C99A83F" w14:textId="4FFC983E" w:rsidR="002F6F25" w:rsidRPr="003101BC" w:rsidRDefault="00305085" w:rsidP="00EF683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R</w:t>
            </w:r>
            <w:r w:rsidR="00EF683A">
              <w:rPr>
                <w:color w:val="000000" w:themeColor="text1"/>
                <w:lang w:eastAsia="en-US" w:bidi="th-TH"/>
              </w:rPr>
              <w:t>equest Time</w:t>
            </w:r>
          </w:p>
        </w:tc>
        <w:tc>
          <w:tcPr>
            <w:tcW w:w="1505" w:type="dxa"/>
          </w:tcPr>
          <w:p w14:paraId="7DD825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81F697B" w14:textId="66E1AB01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Request Time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7990F51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7FF7E6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A21E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6D550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262F656" w14:textId="18ED4C01" w:rsidR="00EF683A" w:rsidRPr="00474B84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Number</w:t>
            </w:r>
          </w:p>
        </w:tc>
      </w:tr>
      <w:tr w:rsidR="002F6F25" w:rsidRPr="003101BC" w14:paraId="56A1421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91767D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F89A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5A341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8CBFA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2FFF52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371065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0DAC0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8D294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F75BDD2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4A20558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6C088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8F3BA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0F1703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96BDD9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D533FB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57EDEE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3A5E9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4ADD4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C17EFB1" w14:textId="7C47C040" w:rsidR="002F6F25" w:rsidRPr="00EF683A" w:rsidRDefault="00EF683A" w:rsidP="00EF683A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XCUST_LINFOX_PR_TBL.REQUEST_</w:t>
            </w:r>
            <w:r>
              <w:rPr>
                <w:color w:val="000000" w:themeColor="text1"/>
                <w:lang w:bidi="th-TH"/>
              </w:rPr>
              <w:t>TIME</w:t>
            </w:r>
          </w:p>
        </w:tc>
      </w:tr>
      <w:tr w:rsidR="002F6F25" w:rsidRPr="00462462" w14:paraId="5B63AFE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7DC0A80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AC5E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987BD2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7194BB" w14:textId="080CF2A5" w:rsidR="002F6F25" w:rsidRPr="00462462" w:rsidRDefault="00533CB9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 w:rsidR="00EF683A">
              <w:rPr>
                <w:color w:val="000000" w:themeColor="text1"/>
                <w:lang w:bidi="th-TH"/>
              </w:rPr>
              <w:t>10</w:t>
            </w:r>
          </w:p>
        </w:tc>
      </w:tr>
      <w:tr w:rsidR="002F6F25" w:rsidRPr="003101BC" w14:paraId="12CE0965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1A605FBA" w14:textId="7E18A0EA" w:rsidR="002F6F25" w:rsidRPr="003101BC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7E45337D" w14:textId="01F1F4C7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ITEM NUMBER</w:t>
            </w:r>
          </w:p>
        </w:tc>
        <w:tc>
          <w:tcPr>
            <w:tcW w:w="1505" w:type="dxa"/>
          </w:tcPr>
          <w:p w14:paraId="3FD5493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4664766" w14:textId="4A8BDE8C" w:rsidR="002F6F25" w:rsidRPr="003101BC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ITEM NUMBER 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>
              <w:rPr>
                <w:color w:val="000000" w:themeColor="text1"/>
                <w:lang w:bidi="th-TH"/>
              </w:rPr>
              <w:t>Linfox</w:t>
            </w:r>
          </w:p>
        </w:tc>
      </w:tr>
      <w:tr w:rsidR="002F6F25" w:rsidRPr="00474B84" w14:paraId="2F36F76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4B2C8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F8F44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C0974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3780A7C" w14:textId="77777777" w:rsidR="002F6F25" w:rsidRPr="00474B84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NUMBER(15)</w:t>
            </w:r>
          </w:p>
        </w:tc>
      </w:tr>
      <w:tr w:rsidR="002F6F25" w:rsidRPr="003101BC" w14:paraId="79366F0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ABE521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60C348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30631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C566390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09D55E2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84EC9C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9F5D36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C7C7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4B7507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D527D3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8A5C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F3245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38479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21EA95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0D0F44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9B6D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5D0D0E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EB0FE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2CEC10D" w14:textId="2EFB8DED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XCUST_LINFOX_PR_TBL.ITEM_NUMBER</w:t>
            </w:r>
          </w:p>
        </w:tc>
      </w:tr>
      <w:tr w:rsidR="002F6F25" w:rsidRPr="00462462" w14:paraId="1B4C2EE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38187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10654C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0B186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6B43B1B" w14:textId="0F23B0A4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 xml:space="preserve">olumn </w:t>
            </w:r>
            <w:r>
              <w:rPr>
                <w:color w:val="000000" w:themeColor="text1"/>
                <w:lang w:bidi="th-TH"/>
              </w:rPr>
              <w:t>11</w:t>
            </w:r>
          </w:p>
        </w:tc>
      </w:tr>
      <w:tr w:rsidR="002F6F25" w:rsidRPr="003101BC" w14:paraId="56B081D6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4AF7728" w14:textId="266561B8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A7B1850" w14:textId="78470D8F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Transaction Quantity</w:t>
            </w:r>
          </w:p>
        </w:tc>
        <w:tc>
          <w:tcPr>
            <w:tcW w:w="1505" w:type="dxa"/>
          </w:tcPr>
          <w:p w14:paraId="0F60ACA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ACC3240" w14:textId="73EA3014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ปริมาณสั่งซื้อ </w:t>
            </w:r>
          </w:p>
        </w:tc>
      </w:tr>
      <w:tr w:rsidR="002F6F25" w:rsidRPr="00474B84" w14:paraId="42C459D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C71DE9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75E7C7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49A6B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18DAA1F" w14:textId="541022FD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NUMBER</w:t>
            </w:r>
          </w:p>
        </w:tc>
      </w:tr>
      <w:tr w:rsidR="002F6F25" w:rsidRPr="003101BC" w14:paraId="7DCC097E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1B6E97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1265C34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AC340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454A1B2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6F09785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795333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D9A190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17E51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BC3351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5C4E1A0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5AEAF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F3D5BA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5B00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6314C6E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3EFB48C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B49B1B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532DF1F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A6597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48487B38" w14:textId="77777777" w:rsidR="002F6F25" w:rsidRDefault="00EF683A" w:rsidP="00305085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ปริมาณสั่งซื้อใน </w:t>
            </w:r>
            <w:r w:rsidRPr="00EF683A">
              <w:rPr>
                <w:color w:val="000000" w:themeColor="text1"/>
                <w:u w:val="single"/>
                <w:lang w:bidi="th-TH"/>
              </w:rPr>
              <w:t>ERP</w:t>
            </w:r>
          </w:p>
          <w:p w14:paraId="32E59926" w14:textId="4BE850E0" w:rsidR="00EF683A" w:rsidRDefault="00EF683A" w:rsidP="00EF683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Oracle Cloud &gt; Purchase Order &gt; Manage Order &gt;Lines &gt; (F) Quantity</w:t>
            </w:r>
          </w:p>
          <w:p w14:paraId="2D310572" w14:textId="77777777" w:rsidR="00EF683A" w:rsidRDefault="00EF683A" w:rsidP="00EF683A">
            <w:pPr>
              <w:rPr>
                <w:color w:val="000000" w:themeColor="text1"/>
                <w:lang w:bidi="th-TH"/>
              </w:rPr>
            </w:pPr>
          </w:p>
          <w:p w14:paraId="4CAABA8F" w14:textId="77777777" w:rsidR="00EF683A" w:rsidRPr="00305085" w:rsidRDefault="00EF683A" w:rsidP="00EF683A">
            <w:pPr>
              <w:rPr>
                <w:color w:val="000000" w:themeColor="text1"/>
                <w:u w:val="single"/>
                <w:cs/>
                <w:lang w:bidi="th-TH"/>
              </w:rPr>
            </w:pP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ข้อมูล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PO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 xml:space="preserve">ที่ </w:t>
            </w:r>
            <w:r w:rsidRPr="00305085">
              <w:rPr>
                <w:color w:val="000000" w:themeColor="text1"/>
                <w:u w:val="single"/>
                <w:lang w:bidi="th-TH"/>
              </w:rPr>
              <w:t xml:space="preserve">Syn </w:t>
            </w:r>
            <w:r w:rsidRPr="00305085">
              <w:rPr>
                <w:rFonts w:hint="cs"/>
                <w:color w:val="000000" w:themeColor="text1"/>
                <w:u w:val="single"/>
                <w:cs/>
                <w:lang w:bidi="th-TH"/>
              </w:rPr>
              <w:t>มาเก็บ</w:t>
            </w:r>
          </w:p>
          <w:p w14:paraId="1FABF9C6" w14:textId="2A64754A" w:rsidR="00EF683A" w:rsidRPr="00EF683A" w:rsidRDefault="00EF683A" w:rsidP="00EF683A">
            <w:pPr>
              <w:rPr>
                <w:color w:val="000000" w:themeColor="text1"/>
                <w:u w:val="single"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XCUST_PR_PO_INFO_TBL</w:t>
            </w:r>
            <w:r w:rsidRPr="00533CB9">
              <w:rPr>
                <w:color w:val="000000" w:themeColor="text1"/>
                <w:lang w:bidi="th-TH"/>
              </w:rPr>
              <w:t>.</w:t>
            </w:r>
            <w:r>
              <w:rPr>
                <w:color w:val="000000" w:themeColor="text1"/>
                <w:lang w:bidi="th-TH"/>
              </w:rPr>
              <w:t>QTY</w:t>
            </w:r>
          </w:p>
          <w:p w14:paraId="17C3F737" w14:textId="1A04E16B" w:rsidR="00EF683A" w:rsidRPr="003101BC" w:rsidRDefault="00EF683A" w:rsidP="00305085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462462" w14:paraId="0C8EC33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EE483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5501EE" w14:textId="77777777" w:rsidR="002F6F25" w:rsidRPr="000058B2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D37D7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25E0912" w14:textId="38D35AB6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>
              <w:rPr>
                <w:color w:val="000000" w:themeColor="text1"/>
                <w:lang w:bidi="th-TH"/>
              </w:rPr>
              <w:t>2</w:t>
            </w:r>
          </w:p>
        </w:tc>
      </w:tr>
      <w:tr w:rsidR="002F6F25" w:rsidRPr="003101BC" w14:paraId="5CC5A27D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5BE4005A" w14:textId="28FED542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54EE61B3" w14:textId="2E6176D5" w:rsidR="002F6F25" w:rsidRPr="000058B2" w:rsidRDefault="00EF683A" w:rsidP="00305085">
            <w:pPr>
              <w:rPr>
                <w:color w:val="000000" w:themeColor="text1"/>
                <w:lang w:bidi="en-US"/>
              </w:rPr>
            </w:pPr>
            <w:r>
              <w:rPr>
                <w:lang w:eastAsia="en-US" w:bidi="th-TH"/>
              </w:rPr>
              <w:t>Unit Of Mesure</w:t>
            </w:r>
          </w:p>
        </w:tc>
        <w:tc>
          <w:tcPr>
            <w:tcW w:w="1505" w:type="dxa"/>
          </w:tcPr>
          <w:p w14:paraId="5826E42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0C4526" w14:textId="1D862CB9" w:rsidR="002F6F25" w:rsidRPr="003101BC" w:rsidRDefault="00EF683A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UOM Code </w:t>
            </w:r>
          </w:p>
        </w:tc>
      </w:tr>
      <w:tr w:rsidR="002F6F25" w:rsidRPr="003101BC" w14:paraId="4BA5887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4F76D8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319EE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A9A2A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3D13330" w14:textId="6650EA81" w:rsidR="002F6F25" w:rsidRPr="00474B84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VARCHAR2(3</w:t>
            </w:r>
            <w:r w:rsidR="002F6F25">
              <w:rPr>
                <w:color w:val="000000" w:themeColor="text1"/>
                <w:lang w:bidi="th-TH"/>
              </w:rPr>
              <w:t>)</w:t>
            </w:r>
          </w:p>
        </w:tc>
      </w:tr>
      <w:tr w:rsidR="002F6F25" w:rsidRPr="003101BC" w14:paraId="63FE47FD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70F06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C3A1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2884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06D165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1947232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D1CACF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23994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BD139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0A44710" w14:textId="77777777" w:rsidR="002F6F25" w:rsidRPr="003101BC" w:rsidRDefault="002F6F25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0F14EC05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91C700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03773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025B2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0704BB4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0A1DF57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0AF3510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9377F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06DE7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350DFAE" w14:textId="4EFEA5EB" w:rsidR="002F6F25" w:rsidRPr="00EF683A" w:rsidRDefault="00EF683A" w:rsidP="00305085">
            <w:pPr>
              <w:rPr>
                <w:color w:val="000000" w:themeColor="text1"/>
                <w:cs/>
                <w:lang w:bidi="th-TH"/>
              </w:rPr>
            </w:pPr>
            <w:r w:rsidRPr="00EF683A">
              <w:rPr>
                <w:color w:val="000000" w:themeColor="text1"/>
                <w:lang w:bidi="th-TH"/>
              </w:rPr>
              <w:t>XCUST_LINFOX_PR_TBL.UOM</w:t>
            </w:r>
          </w:p>
        </w:tc>
      </w:tr>
      <w:tr w:rsidR="002F6F25" w:rsidRPr="003101BC" w14:paraId="779EC51A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D01F13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90628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1168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6952EB" w14:textId="2E25C06B" w:rsidR="002F6F25" w:rsidRPr="00462462" w:rsidRDefault="00EF683A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</w:t>
            </w:r>
            <w:r w:rsidR="002F6F25">
              <w:rPr>
                <w:color w:val="000000" w:themeColor="text1"/>
                <w:lang w:bidi="th-TH"/>
              </w:rPr>
              <w:t>olumn 1</w:t>
            </w:r>
            <w:r w:rsidR="00DE4C00">
              <w:rPr>
                <w:color w:val="000000" w:themeColor="text1"/>
                <w:lang w:bidi="th-TH"/>
              </w:rPr>
              <w:t>3</w:t>
            </w:r>
          </w:p>
        </w:tc>
      </w:tr>
      <w:tr w:rsidR="002F6F25" w:rsidRPr="003101BC" w14:paraId="0E91C4CE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20FC7E71" w14:textId="0FD614FB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EF683A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118B829B" w14:textId="4DE7FF3C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eastAsia="en-US" w:bidi="th-TH"/>
              </w:rPr>
              <w:t>Order date</w:t>
            </w:r>
          </w:p>
        </w:tc>
        <w:tc>
          <w:tcPr>
            <w:tcW w:w="1505" w:type="dxa"/>
          </w:tcPr>
          <w:p w14:paraId="301E27B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FE63BD3" w14:textId="269A44F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Order date</w:t>
            </w:r>
          </w:p>
        </w:tc>
      </w:tr>
      <w:tr w:rsidR="002F6F25" w:rsidRPr="003101BC" w14:paraId="6520CAF8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937BA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F3D16D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B6232E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446DD64" w14:textId="77777777" w:rsidR="002F6F25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Date</w:t>
            </w:r>
          </w:p>
          <w:p w14:paraId="3B707AB8" w14:textId="2C58A67C" w:rsidR="00DE4C00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Format : YYYYMMDD</w:t>
            </w:r>
          </w:p>
        </w:tc>
      </w:tr>
      <w:tr w:rsidR="002F6F25" w:rsidRPr="003101BC" w14:paraId="7429DDAB" w14:textId="77777777" w:rsidTr="00DE4C00">
        <w:trPr>
          <w:cantSplit/>
          <w:tblHeader/>
        </w:trPr>
        <w:tc>
          <w:tcPr>
            <w:tcW w:w="575" w:type="dxa"/>
            <w:vMerge/>
          </w:tcPr>
          <w:p w14:paraId="36177C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FE4D5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EA0E4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1325D16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5D2AF2D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0529F0A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029A3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E36F3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2DBFFC" w14:textId="65CE259D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YES</w:t>
            </w:r>
          </w:p>
        </w:tc>
      </w:tr>
      <w:tr w:rsidR="002F6F25" w:rsidRPr="003101BC" w14:paraId="35600FD9" w14:textId="77777777" w:rsidTr="00DE4C00">
        <w:trPr>
          <w:cantSplit/>
          <w:tblHeader/>
        </w:trPr>
        <w:tc>
          <w:tcPr>
            <w:tcW w:w="575" w:type="dxa"/>
            <w:vMerge/>
          </w:tcPr>
          <w:p w14:paraId="53B25F0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F5136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0F5E0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739676" w14:textId="2ED39779" w:rsidR="002F6F25" w:rsidRPr="00DE4C00" w:rsidRDefault="002F6F25" w:rsidP="00DE4C00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F6F25" w:rsidRPr="003101BC" w14:paraId="479632A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414CCF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AC6E8A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D7FDDF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0F0F93B" w14:textId="3585F1FE" w:rsidR="002F6F25" w:rsidRPr="003101BC" w:rsidRDefault="00DE4C00" w:rsidP="00305085">
            <w:pPr>
              <w:rPr>
                <w:color w:val="000000" w:themeColor="text1"/>
              </w:rPr>
            </w:pPr>
            <w:r w:rsidRPr="00EF683A">
              <w:rPr>
                <w:color w:val="000000" w:themeColor="text1"/>
                <w:lang w:bidi="th-TH"/>
              </w:rPr>
              <w:t>XCUST_LINFOX_PR_TBL.</w:t>
            </w:r>
            <w:r>
              <w:rPr>
                <w:color w:val="000000" w:themeColor="text1"/>
                <w:lang w:bidi="th-TH"/>
              </w:rPr>
              <w:t>ORDER_DATE</w:t>
            </w:r>
          </w:p>
        </w:tc>
      </w:tr>
      <w:tr w:rsidR="002F6F25" w:rsidRPr="003101BC" w14:paraId="27537E9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82167C3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687C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E45C6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AF5EB5F" w14:textId="56042621" w:rsidR="002F6F25" w:rsidRPr="003101BC" w:rsidRDefault="00DE4C00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Column 13</w:t>
            </w:r>
          </w:p>
        </w:tc>
      </w:tr>
      <w:tr w:rsidR="002F6F25" w:rsidRPr="003101BC" w14:paraId="761BD6D0" w14:textId="77777777" w:rsidTr="00DE4C00">
        <w:trPr>
          <w:cantSplit/>
          <w:tblHeader/>
        </w:trPr>
        <w:tc>
          <w:tcPr>
            <w:tcW w:w="575" w:type="dxa"/>
            <w:vMerge w:val="restart"/>
          </w:tcPr>
          <w:p w14:paraId="492B5F76" w14:textId="5B9D2D1F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  <w:r w:rsidR="00DE4C00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1FFA0317" w14:textId="588F84B4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 w:rsidRPr="00DE4C00">
              <w:rPr>
                <w:color w:val="000000" w:themeColor="text1"/>
                <w:lang w:bidi="en-US"/>
              </w:rPr>
              <w:t>Delivery instruction</w:t>
            </w:r>
          </w:p>
        </w:tc>
        <w:tc>
          <w:tcPr>
            <w:tcW w:w="1505" w:type="dxa"/>
          </w:tcPr>
          <w:p w14:paraId="55555F4C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735CD90" w14:textId="4FE30053" w:rsidR="002F6F25" w:rsidRPr="003101BC" w:rsidRDefault="00DE4C00" w:rsidP="00305085">
            <w:pPr>
              <w:rPr>
                <w:color w:val="000000" w:themeColor="text1"/>
                <w:lang w:bidi="th-TH"/>
              </w:rPr>
            </w:pPr>
            <w:r w:rsidRPr="00DE4C00">
              <w:rPr>
                <w:color w:val="000000" w:themeColor="text1"/>
                <w:lang w:bidi="th-TH"/>
              </w:rPr>
              <w:t>Delivery instruction</w:t>
            </w:r>
            <w:r>
              <w:rPr>
                <w:color w:val="000000" w:themeColor="text1"/>
                <w:lang w:bidi="th-TH"/>
              </w:rPr>
              <w:t xml:space="preserve"> (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ข้อมูลของ </w:t>
            </w:r>
            <w:r>
              <w:rPr>
                <w:color w:val="000000" w:themeColor="text1"/>
                <w:lang w:bidi="th-TH"/>
              </w:rPr>
              <w:t>Linfox)</w:t>
            </w:r>
          </w:p>
        </w:tc>
      </w:tr>
      <w:tr w:rsidR="002F6F25" w:rsidRPr="003101BC" w14:paraId="0F645E53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50CF10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87A95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77EB2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285503F" w14:textId="4E42F7ED" w:rsidR="002F6F25" w:rsidRPr="003101BC" w:rsidRDefault="00DE4C00" w:rsidP="00305085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th-TH"/>
              </w:rPr>
              <w:t>VARCHAR2(60)</w:t>
            </w:r>
          </w:p>
        </w:tc>
      </w:tr>
      <w:tr w:rsidR="002F6F25" w:rsidRPr="003101BC" w14:paraId="477D2DB6" w14:textId="77777777" w:rsidTr="00DE4C00">
        <w:trPr>
          <w:cantSplit/>
          <w:tblHeader/>
        </w:trPr>
        <w:tc>
          <w:tcPr>
            <w:tcW w:w="575" w:type="dxa"/>
            <w:vMerge/>
          </w:tcPr>
          <w:p w14:paraId="18835D0A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94F5AB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A15A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42B9843" w14:textId="77777777" w:rsidR="002F6F25" w:rsidRPr="003101BC" w:rsidRDefault="002F6F25" w:rsidP="00305085">
            <w:pPr>
              <w:rPr>
                <w:color w:val="000000" w:themeColor="text1"/>
              </w:rPr>
            </w:pPr>
          </w:p>
        </w:tc>
      </w:tr>
      <w:tr w:rsidR="002F6F25" w:rsidRPr="003101BC" w14:paraId="763ED310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84F843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F4D4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9471D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2DFFECD" w14:textId="061F429E" w:rsidR="002F6F25" w:rsidRPr="003101BC" w:rsidRDefault="00DE4C00" w:rsidP="0030508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No</w:t>
            </w:r>
          </w:p>
        </w:tc>
      </w:tr>
      <w:tr w:rsidR="002F6F25" w:rsidRPr="003101BC" w14:paraId="419A9D3F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340FC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4E7F57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7806F8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6CEAB9F" w14:textId="6CB8BF22" w:rsidR="002F6F25" w:rsidRPr="00DE4C00" w:rsidRDefault="002F6F25" w:rsidP="00DE4C00">
            <w:pPr>
              <w:rPr>
                <w:color w:val="000000" w:themeColor="text1"/>
                <w:lang w:bidi="th-TH"/>
              </w:rPr>
            </w:pPr>
          </w:p>
        </w:tc>
      </w:tr>
      <w:tr w:rsidR="002F6F25" w:rsidRPr="003101BC" w14:paraId="02F5C1D2" w14:textId="77777777" w:rsidTr="00DE4C00">
        <w:trPr>
          <w:cantSplit/>
          <w:tblHeader/>
        </w:trPr>
        <w:tc>
          <w:tcPr>
            <w:tcW w:w="575" w:type="dxa"/>
            <w:vMerge/>
          </w:tcPr>
          <w:p w14:paraId="638F5359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7D78E4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4938A76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6234AB5" w14:textId="6A58D38D" w:rsidR="002F6F25" w:rsidRPr="003101BC" w:rsidRDefault="00DE4C00" w:rsidP="00305085">
            <w:pPr>
              <w:rPr>
                <w:color w:val="000000" w:themeColor="text1"/>
              </w:rPr>
            </w:pPr>
            <w:r w:rsidRPr="00DE4C00">
              <w:rPr>
                <w:color w:val="000000" w:themeColor="text1"/>
              </w:rPr>
              <w:t>XCUST_LINFOX_PR_TBL.DELIVERY_INSTRUCTION</w:t>
            </w:r>
          </w:p>
        </w:tc>
      </w:tr>
      <w:tr w:rsidR="002F6F25" w:rsidRPr="003101BC" w14:paraId="7EDAF334" w14:textId="77777777" w:rsidTr="00DE4C00">
        <w:trPr>
          <w:cantSplit/>
          <w:tblHeader/>
        </w:trPr>
        <w:tc>
          <w:tcPr>
            <w:tcW w:w="575" w:type="dxa"/>
            <w:vMerge/>
          </w:tcPr>
          <w:p w14:paraId="29195461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BC6E4D5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84596D2" w14:textId="77777777" w:rsidR="002F6F25" w:rsidRPr="003101BC" w:rsidRDefault="002F6F25" w:rsidP="00305085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0B7CF28" w14:textId="77777777" w:rsidR="002F6F25" w:rsidRDefault="002F6F25" w:rsidP="00305085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Write file column 13</w:t>
            </w:r>
          </w:p>
          <w:p w14:paraId="7692F557" w14:textId="77777777" w:rsidR="002F6F25" w:rsidRPr="003101BC" w:rsidRDefault="002F6F25" w:rsidP="00305085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,XCUST_LINFOX_PR_TBL</w:t>
            </w:r>
            <w:r>
              <w:rPr>
                <w:color w:val="000000" w:themeColor="text1"/>
              </w:rPr>
              <w:t>.ERP_QTY</w:t>
            </w:r>
          </w:p>
        </w:tc>
      </w:tr>
    </w:tbl>
    <w:p w14:paraId="5D855F3B" w14:textId="77777777" w:rsidR="002F6F25" w:rsidRDefault="002F6F25" w:rsidP="002F4183">
      <w:pPr>
        <w:rPr>
          <w:b/>
          <w:bCs/>
          <w:color w:val="000000" w:themeColor="text1"/>
          <w:lang w:bidi="th-TH"/>
        </w:rPr>
      </w:pPr>
    </w:p>
    <w:p w14:paraId="59F32405" w14:textId="77777777" w:rsidR="00FC40AE" w:rsidRPr="003101BC" w:rsidRDefault="00FC40AE" w:rsidP="002F4183">
      <w:pPr>
        <w:rPr>
          <w:b/>
          <w:bCs/>
          <w:color w:val="000000" w:themeColor="text1"/>
          <w:cs/>
          <w:lang w:bidi="th-TH"/>
        </w:rPr>
      </w:pPr>
    </w:p>
    <w:p w14:paraId="62610F4C" w14:textId="77777777" w:rsidR="002F4183" w:rsidRPr="00FC40AE" w:rsidRDefault="002F4183" w:rsidP="002F4183">
      <w:pPr>
        <w:rPr>
          <w:color w:val="000000" w:themeColor="text1"/>
          <w:lang w:bidi="th-TH"/>
        </w:rPr>
      </w:pPr>
    </w:p>
    <w:p w14:paraId="4094CE92" w14:textId="0EFE6447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  <w:r w:rsidR="00C06C3C">
        <w:rPr>
          <w:b/>
          <w:bCs/>
          <w:color w:val="000000" w:themeColor="text1"/>
          <w:lang w:bidi="th-TH"/>
        </w:rPr>
        <w:t>_TBL</w:t>
      </w:r>
      <w:r w:rsidR="003C507A">
        <w:rPr>
          <w:b/>
          <w:bCs/>
          <w:color w:val="000000" w:themeColor="text1"/>
          <w:lang w:bidi="th-TH"/>
        </w:rPr>
        <w:t xml:space="preserve"> (Update Outbound_Flag)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lastRenderedPageBreak/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04F082F1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="00C06C3C">
              <w:rPr>
                <w:color w:val="000000" w:themeColor="text1"/>
                <w:lang w:bidi="th-TH"/>
              </w:rPr>
              <w:t>_TBL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5188040"/>
      <w:r w:rsidRPr="003101BC">
        <w:rPr>
          <w:color w:val="000000" w:themeColor="text1"/>
        </w:rPr>
        <w:t>Error Handlings</w:t>
      </w:r>
      <w:bookmarkEnd w:id="31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48FD8FB2" w:rsidR="00BB2758" w:rsidRPr="003101BC" w:rsidRDefault="00CC63C9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eastAsia="en-US" w:bidi="th-TH"/>
              </w:rPr>
              <w:t>Error PO002</w:t>
            </w:r>
            <w:r w:rsidR="00BB2758" w:rsidRPr="003101BC">
              <w:rPr>
                <w:color w:val="000000" w:themeColor="text1"/>
                <w:lang w:eastAsia="en-US" w:bidi="th-TH"/>
              </w:rPr>
              <w:t>-001: No</w:t>
            </w:r>
            <w:r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3101BC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49F2B4D9" w:rsidR="00BB2758" w:rsidRPr="003101BC" w:rsidRDefault="00BB2758" w:rsidP="00CC63C9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  <w:ins w:id="32" w:author="Windows User" w:date="2017-11-29T16:57:00Z">
              <w:r w:rsidR="00395C09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  </w:t>
              </w:r>
              <w:r w:rsidR="00395C09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เรียบร้อย</w:t>
              </w:r>
            </w:ins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56DBA9F1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 xml:space="preserve">-002 </w:t>
            </w:r>
            <w:r w:rsidR="00CC63C9" w:rsidRPr="007A1259">
              <w:t>: Not found path</w:t>
            </w:r>
          </w:p>
        </w:tc>
        <w:tc>
          <w:tcPr>
            <w:tcW w:w="7342" w:type="dxa"/>
          </w:tcPr>
          <w:p w14:paraId="6978AC5C" w14:textId="02BC31EF" w:rsidR="00BB2758" w:rsidRPr="003101BC" w:rsidRDefault="00CC63C9" w:rsidP="00CC63C9">
            <w:pPr>
              <w:pStyle w:val="BodyText"/>
              <w:spacing w:after="60"/>
              <w:rPr>
                <w:rFonts w:cs="Tahoma" w:hint="cs"/>
                <w:color w:val="000000" w:themeColor="text1"/>
                <w:szCs w:val="20"/>
                <w:cs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กรณีหา </w:t>
            </w:r>
            <w:r w:rsidRPr="007A1259">
              <w:rPr>
                <w:rFonts w:cs="Tahoma"/>
                <w:szCs w:val="20"/>
                <w:lang w:bidi="th-TH"/>
              </w:rPr>
              <w:t xml:space="preserve">Path </w:t>
            </w:r>
            <w:r w:rsidRPr="007A1259">
              <w:rPr>
                <w:rFonts w:cs="Tahoma"/>
                <w:szCs w:val="20"/>
                <w:cs/>
                <w:lang w:bidi="th-TH"/>
              </w:rPr>
              <w:t>ที่</w:t>
            </w:r>
            <w:r>
              <w:rPr>
                <w:rFonts w:cs="Tahoma" w:hint="cs"/>
                <w:szCs w:val="20"/>
                <w:cs/>
                <w:lang w:bidi="th-TH"/>
              </w:rPr>
              <w:t xml:space="preserve">ระบุใน </w:t>
            </w:r>
            <w:r>
              <w:rPr>
                <w:rFonts w:cs="Tahoma"/>
                <w:szCs w:val="20"/>
                <w:lang w:bidi="th-TH"/>
              </w:rPr>
              <w:t xml:space="preserve">Parameter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ไม่เจอ</w:t>
            </w:r>
            <w:ins w:id="33" w:author="Windows User" w:date="2017-11-29T16:57:00Z">
              <w:r w:rsidR="00BE0697">
                <w:rPr>
                  <w:rFonts w:cs="Tahoma"/>
                  <w:szCs w:val="20"/>
                  <w:lang w:bidi="th-TH"/>
                </w:rPr>
                <w:t xml:space="preserve">  </w:t>
              </w:r>
              <w:r w:rsidR="00BE0697">
                <w:rPr>
                  <w:rFonts w:cs="Tahoma" w:hint="cs"/>
                  <w:szCs w:val="20"/>
                  <w:cs/>
                  <w:lang w:bidi="th-TH"/>
                </w:rPr>
                <w:t>โปร</w:t>
              </w:r>
            </w:ins>
            <w:ins w:id="34" w:author="Windows User" w:date="2017-11-29T16:58:00Z">
              <w:r w:rsidR="00BE0697">
                <w:rPr>
                  <w:rFonts w:cs="Tahoma" w:hint="cs"/>
                  <w:szCs w:val="20"/>
                  <w:cs/>
                  <w:lang w:bidi="th-TH"/>
                </w:rPr>
                <w:t xml:space="preserve">แกรม </w:t>
              </w:r>
              <w:r w:rsidR="00BE0697">
                <w:rPr>
                  <w:rFonts w:cs="Tahoma"/>
                  <w:szCs w:val="20"/>
                  <w:lang w:bidi="th-TH"/>
                </w:rPr>
                <w:t xml:space="preserve">create folder </w:t>
              </w:r>
              <w:r w:rsidR="00BE0697">
                <w:rPr>
                  <w:rFonts w:cs="Tahoma" w:hint="cs"/>
                  <w:szCs w:val="20"/>
                  <w:cs/>
                  <w:lang w:bidi="th-TH"/>
                </w:rPr>
                <w:t>ให้</w:t>
              </w:r>
            </w:ins>
            <w:bookmarkStart w:id="35" w:name="_GoBack"/>
            <w:bookmarkEnd w:id="35"/>
          </w:p>
        </w:tc>
      </w:tr>
      <w:tr w:rsidR="003101BC" w:rsidRPr="003101BC" w14:paraId="2983172A" w14:textId="77777777" w:rsidTr="00BB2758">
        <w:tc>
          <w:tcPr>
            <w:tcW w:w="2718" w:type="dxa"/>
          </w:tcPr>
          <w:p w14:paraId="244C2C85" w14:textId="7466772C" w:rsidR="00BB2758" w:rsidRPr="003101BC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 xml:space="preserve">Error </w:t>
            </w:r>
            <w:r w:rsidR="00CC63C9">
              <w:rPr>
                <w:color w:val="000000" w:themeColor="text1"/>
                <w:lang w:eastAsia="en-US" w:bidi="th-TH"/>
              </w:rPr>
              <w:t>PO002</w:t>
            </w:r>
            <w:r w:rsidRPr="003101BC">
              <w:rPr>
                <w:color w:val="000000" w:themeColor="text1"/>
              </w:rPr>
              <w:t>-00</w:t>
            </w:r>
            <w:r w:rsidRPr="003101BC">
              <w:rPr>
                <w:color w:val="000000" w:themeColor="text1"/>
                <w:lang w:bidi="th-TH"/>
              </w:rPr>
              <w:t>3</w:t>
            </w:r>
            <w:r w:rsidRPr="003101BC">
              <w:rPr>
                <w:color w:val="000000" w:themeColor="text1"/>
              </w:rPr>
              <w:t xml:space="preserve"> </w:t>
            </w:r>
            <w:r w:rsidR="00CC63C9" w:rsidRPr="007A1259">
              <w:t xml:space="preserve">: </w:t>
            </w:r>
            <w:r w:rsidR="00CC63C9">
              <w:t>Cannot write file</w:t>
            </w:r>
          </w:p>
        </w:tc>
        <w:tc>
          <w:tcPr>
            <w:tcW w:w="7342" w:type="dxa"/>
          </w:tcPr>
          <w:p w14:paraId="61D0FCE7" w14:textId="7DDE9697" w:rsidR="00BB2758" w:rsidRPr="003101BC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A1259">
              <w:rPr>
                <w:rFonts w:cs="Tahoma"/>
                <w:szCs w:val="20"/>
                <w:cs/>
                <w:lang w:bidi="th-TH"/>
              </w:rPr>
              <w:t xml:space="preserve">กรณีไม่สามารถ </w:t>
            </w:r>
            <w:r w:rsidRPr="007A1259">
              <w:rPr>
                <w:rFonts w:cs="Tahoma"/>
                <w:szCs w:val="20"/>
                <w:lang w:bidi="th-TH"/>
              </w:rPr>
              <w:t xml:space="preserve">Write File </w:t>
            </w:r>
            <w:r w:rsidRPr="007A1259">
              <w:rPr>
                <w:rFonts w:cs="Tahoma"/>
                <w:szCs w:val="20"/>
                <w:cs/>
                <w:lang w:bidi="th-TH"/>
              </w:rPr>
              <w:t xml:space="preserve">ลง </w:t>
            </w:r>
            <w:r w:rsidRPr="007A1259">
              <w:rPr>
                <w:rFonts w:cs="Tahoma"/>
                <w:szCs w:val="20"/>
                <w:lang w:bidi="th-TH"/>
              </w:rPr>
              <w:t xml:space="preserve">Folder </w:t>
            </w:r>
            <w:r w:rsidRPr="007A1259">
              <w:rPr>
                <w:rFonts w:cs="Tahoma"/>
                <w:szCs w:val="20"/>
                <w:cs/>
                <w:lang w:bidi="th-TH"/>
              </w:rPr>
              <w:t>ได้</w:t>
            </w:r>
            <w:ins w:id="36" w:author="Windows User" w:date="2017-11-29T16:57:00Z">
              <w:r w:rsidR="00395C09">
                <w:rPr>
                  <w:rFonts w:cs="Tahoma" w:hint="cs"/>
                  <w:szCs w:val="20"/>
                  <w:cs/>
                  <w:lang w:bidi="th-TH"/>
                </w:rPr>
                <w:t xml:space="preserve">  เรียบร้อย</w:t>
              </w:r>
            </w:ins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7" w:name="_Toc495188041"/>
      <w:r w:rsidRPr="003101BC">
        <w:rPr>
          <w:color w:val="000000" w:themeColor="text1"/>
        </w:rPr>
        <w:t>Log Layout</w:t>
      </w:r>
      <w:bookmarkEnd w:id="37"/>
    </w:p>
    <w:p w14:paraId="02033673" w14:textId="1D849064" w:rsidR="00582BA9" w:rsidRPr="003101BC" w:rsidRDefault="00B55EF4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01A3FD8F" wp14:editId="0B431764">
            <wp:extent cx="3962604" cy="3492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3F366DE" w14:textId="77777777" w:rsidR="002A24A9" w:rsidRPr="003101BC" w:rsidRDefault="002A24A9" w:rsidP="002A24A9">
      <w:pPr>
        <w:rPr>
          <w:color w:val="000000" w:themeColor="text1"/>
        </w:rPr>
      </w:pPr>
    </w:p>
    <w:p w14:paraId="4BBE15B5" w14:textId="77777777" w:rsidR="00582BA9" w:rsidRPr="003101BC" w:rsidRDefault="00582BA9" w:rsidP="007D6765">
      <w:pPr>
        <w:rPr>
          <w:color w:val="000000" w:themeColor="text1"/>
          <w:lang w:bidi="th-TH"/>
        </w:rPr>
      </w:pPr>
    </w:p>
    <w:p w14:paraId="5653B065" w14:textId="77777777" w:rsidR="00693F0F" w:rsidRPr="003101BC" w:rsidRDefault="00693F0F" w:rsidP="007D6765">
      <w:pPr>
        <w:rPr>
          <w:color w:val="000000" w:themeColor="text1"/>
          <w:cs/>
          <w:lang w:bidi="th-TH"/>
        </w:rPr>
      </w:pPr>
    </w:p>
    <w:p w14:paraId="63A30541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000D8468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19D2B9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9D7D2C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38" w:name="_Toc495188042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3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3101BC" w:rsidRPr="003101BC" w14:paraId="29A521F8" w14:textId="77777777" w:rsidTr="00CC5DD8">
        <w:tc>
          <w:tcPr>
            <w:tcW w:w="720" w:type="dxa"/>
          </w:tcPr>
          <w:p w14:paraId="2678B2DE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3101BC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3101BC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FE8E5E1" w:rsidR="00A549C8" w:rsidRPr="003101BC" w:rsidRDefault="00A549C8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Path Initial ,</w:t>
            </w:r>
            <w:r w:rsidR="00B55EF4">
              <w:rPr>
                <w:rFonts w:cs="Tahoma"/>
                <w:color w:val="000000" w:themeColor="text1"/>
                <w:szCs w:val="20"/>
                <w:lang w:bidi="th-TH"/>
              </w:rPr>
              <w:t>Destination</w:t>
            </w:r>
          </w:p>
          <w:p w14:paraId="1C041FA9" w14:textId="77777777" w:rsidR="002D2FA4" w:rsidRPr="003101BC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1.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3101BC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3101BC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687241" w:rsidRPr="003101BC" w14:paraId="12DBD043" w14:textId="77777777" w:rsidTr="00CC5DD8">
        <w:tc>
          <w:tcPr>
            <w:tcW w:w="720" w:type="dxa"/>
          </w:tcPr>
          <w:p w14:paraId="7C97CBCF" w14:textId="77777777" w:rsidR="00687241" w:rsidRPr="003101BC" w:rsidRDefault="0068724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3690" w:type="dxa"/>
          </w:tcPr>
          <w:p w14:paraId="6672BDE1" w14:textId="370CC17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Case Setup Parameter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ไม่ครบ</w:t>
            </w:r>
          </w:p>
        </w:tc>
        <w:tc>
          <w:tcPr>
            <w:tcW w:w="5130" w:type="dxa"/>
          </w:tcPr>
          <w:p w14:paraId="5AEB6057" w14:textId="7B1BC7A6" w:rsidR="00687241" w:rsidRDefault="00687241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Wirte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  <w:tr w:rsidR="003101BC" w:rsidRPr="003101BC" w14:paraId="70A126B2" w14:textId="77777777" w:rsidTr="00CC5DD8">
        <w:tc>
          <w:tcPr>
            <w:tcW w:w="720" w:type="dxa"/>
          </w:tcPr>
          <w:p w14:paraId="3F14FEE9" w14:textId="77777777" w:rsidR="00CC5DD8" w:rsidRPr="003101BC" w:rsidRDefault="00CC5DD8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E4383DB" w14:textId="5A513F52" w:rsidR="00CC5DD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2044208B" w14:textId="263B2247" w:rsidR="00A549C8" w:rsidRPr="003101BC" w:rsidRDefault="003302DE" w:rsidP="003302DE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3101BC" w:rsidRPr="003101BC" w14:paraId="542696AA" w14:textId="77777777" w:rsidTr="00CC5DD8">
        <w:tc>
          <w:tcPr>
            <w:tcW w:w="720" w:type="dxa"/>
          </w:tcPr>
          <w:p w14:paraId="67FC028D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49FAC818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</w:p>
        </w:tc>
        <w:tc>
          <w:tcPr>
            <w:tcW w:w="5130" w:type="dxa"/>
          </w:tcPr>
          <w:p w14:paraId="34DB17A3" w14:textId="55BFE732" w:rsidR="002F52ED" w:rsidRPr="003101BC" w:rsidRDefault="002F52ED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Handlering </w:t>
            </w:r>
            <w:r w:rsidR="0037697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และไม่ </w:t>
            </w:r>
            <w:r w:rsidR="00376971">
              <w:rPr>
                <w:rFonts w:cs="Tahoma"/>
                <w:color w:val="000000" w:themeColor="text1"/>
                <w:szCs w:val="20"/>
                <w:lang w:bidi="th-TH"/>
              </w:rPr>
              <w:t>Write File</w:t>
            </w:r>
          </w:p>
        </w:tc>
      </w:tr>
      <w:tr w:rsidR="003101BC" w:rsidRPr="003101BC" w14:paraId="5AEE8A43" w14:textId="77777777" w:rsidTr="00CC5DD8">
        <w:tc>
          <w:tcPr>
            <w:tcW w:w="720" w:type="dxa"/>
          </w:tcPr>
          <w:p w14:paraId="676ED86A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1AFF2419" w:rsidR="002F52ED" w:rsidRPr="003101BC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2F52ED" w:rsidRPr="003101BC" w14:paraId="4888768D" w14:textId="77777777" w:rsidTr="00CC5DD8">
        <w:tc>
          <w:tcPr>
            <w:tcW w:w="720" w:type="dxa"/>
          </w:tcPr>
          <w:p w14:paraId="0C3B0402" w14:textId="77777777" w:rsidR="002F52ED" w:rsidRPr="003101BC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091E949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มา</w:t>
            </w:r>
            <w:r w:rsidR="0068724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กว่า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</w:p>
        </w:tc>
        <w:tc>
          <w:tcPr>
            <w:tcW w:w="5130" w:type="dxa"/>
          </w:tcPr>
          <w:p w14:paraId="08145E2A" w14:textId="32F0A1DC" w:rsidR="002F52ED" w:rsidRPr="003101BC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3101BC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3101BC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3101BC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3101BC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461B93" w:rsidRPr="003101BC" w14:paraId="0A7D75FA" w14:textId="77777777" w:rsidTr="00CC5DD8">
        <w:tc>
          <w:tcPr>
            <w:tcW w:w="720" w:type="dxa"/>
          </w:tcPr>
          <w:p w14:paraId="23F85137" w14:textId="0528F889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6</w:t>
            </w:r>
          </w:p>
        </w:tc>
        <w:tc>
          <w:tcPr>
            <w:tcW w:w="3690" w:type="dxa"/>
          </w:tcPr>
          <w:p w14:paraId="085063C8" w14:textId="200903CF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ตรวจสอบ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ของ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 Text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ตรงตามที่กำหนด</w:t>
            </w:r>
          </w:p>
        </w:tc>
        <w:tc>
          <w:tcPr>
            <w:tcW w:w="5130" w:type="dxa"/>
          </w:tcPr>
          <w:p w14:paraId="0F1096FF" w14:textId="17CD173D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Program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Gen 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ได้ตรงตาม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>Format</w:t>
            </w:r>
          </w:p>
        </w:tc>
      </w:tr>
      <w:tr w:rsidR="00461B93" w:rsidRPr="003101BC" w14:paraId="1756F947" w14:textId="77777777" w:rsidTr="00CC5DD8">
        <w:tc>
          <w:tcPr>
            <w:tcW w:w="720" w:type="dxa"/>
          </w:tcPr>
          <w:p w14:paraId="659D7653" w14:textId="0FD35DBD" w:rsidR="00461B93" w:rsidRPr="003101BC" w:rsidRDefault="00ED63C3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>
              <w:rPr>
                <w:rFonts w:cs="Tahoma"/>
                <w:color w:val="000000" w:themeColor="text1"/>
                <w:szCs w:val="20"/>
                <w:lang w:bidi="th-TH"/>
              </w:rPr>
              <w:t>7</w:t>
            </w:r>
          </w:p>
        </w:tc>
        <w:tc>
          <w:tcPr>
            <w:tcW w:w="3690" w:type="dxa"/>
          </w:tcPr>
          <w:p w14:paraId="64D1303B" w14:textId="704E9460" w:rsidR="00461B93" w:rsidRDefault="00ED63C3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ทดสอบการนำข้อมูลจาก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เข้าสู่ระบบ</w:t>
            </w:r>
          </w:p>
        </w:tc>
        <w:tc>
          <w:tcPr>
            <w:tcW w:w="5130" w:type="dxa"/>
          </w:tcPr>
          <w:p w14:paraId="48343EB8" w14:textId="54637D26" w:rsidR="00461B93" w:rsidRDefault="00F7619A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ทาง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Linfox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ทำการทดสอบเอา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ที่ได้จาก </w:t>
            </w:r>
            <w:r>
              <w:rPr>
                <w:rFonts w:cs="Tahoma"/>
                <w:color w:val="000000" w:themeColor="text1"/>
                <w:szCs w:val="20"/>
                <w:lang w:bidi="th-TH"/>
              </w:rPr>
              <w:t xml:space="preserve">ERP </w:t>
            </w:r>
            <w:r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เข้าระบบงานและตรวจสอบความถูกต้อง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39" w:name="_Toc495188043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39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145C8A">
            <w:pPr>
              <w:ind w:firstLine="720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031"/>
        <w:gridCol w:w="6764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51B5BE32" w:rsidR="008C64F9" w:rsidRPr="003101BC" w:rsidRDefault="00376971" w:rsidP="00376971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PO002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>PO (ERP) to PO &lt;Linfox&gt;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14FBEF37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PO002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88EA6E" w16cid:durableId="1D90615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E6298" w14:textId="77777777" w:rsidR="004E43B9" w:rsidRDefault="004E43B9">
      <w:r>
        <w:separator/>
      </w:r>
    </w:p>
  </w:endnote>
  <w:endnote w:type="continuationSeparator" w:id="0">
    <w:p w14:paraId="30CF0C22" w14:textId="77777777" w:rsidR="004E43B9" w:rsidRDefault="004E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6518D" w14:textId="77777777" w:rsidR="00C37FAF" w:rsidRDefault="00C37FA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9BD19" w14:textId="474D34D8" w:rsidR="00C37FAF" w:rsidRPr="00192472" w:rsidRDefault="00C37FAF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BE0697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BE0697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BE0697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07C4EF8D" w:rsidR="00C37FAF" w:rsidRPr="001C7E6D" w:rsidRDefault="00C37FAF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 xml:space="preserve">File </w:t>
    </w:r>
    <w:proofErr w:type="spellStart"/>
    <w:r w:rsidRPr="00192472">
      <w:rPr>
        <w:sz w:val="12"/>
        <w:szCs w:val="12"/>
        <w:lang w:val="fr-FR"/>
      </w:rPr>
      <w:t>Ref</w:t>
    </w:r>
    <w:proofErr w:type="spellEnd"/>
    <w:r w:rsidRPr="00192472">
      <w:rPr>
        <w:sz w:val="12"/>
        <w:szCs w:val="12"/>
        <w:lang w:val="fr-FR"/>
      </w:rPr>
      <w:t>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RD1701_FSPEC_PO002_V01R00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3BB9E" w14:textId="77777777" w:rsidR="00C37FAF" w:rsidRDefault="00C37FA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10DAD3" w14:textId="67BFF92F" w:rsidR="00C37FAF" w:rsidRPr="004077BA" w:rsidRDefault="00C37FAF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RD1701_FSPEC_PO002_V00R03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BE0697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BE0697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BE0697">
      <w:rPr>
        <w:noProof/>
        <w:sz w:val="12"/>
        <w:szCs w:val="12"/>
      </w:rPr>
      <w:instrText>13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BE0697">
      <w:rPr>
        <w:noProof/>
        <w:sz w:val="12"/>
        <w:szCs w:val="12"/>
      </w:rPr>
      <w:t>13</w:t>
    </w:r>
    <w:r w:rsidR="00BE0697" w:rsidRPr="004077BA">
      <w:rPr>
        <w:noProof/>
        <w:sz w:val="12"/>
        <w:szCs w:val="12"/>
      </w:rPr>
      <w:t xml:space="preserve"> of </w:t>
    </w:r>
    <w:r w:rsidR="00BE0697">
      <w:rPr>
        <w:noProof/>
        <w:sz w:val="12"/>
        <w:szCs w:val="12"/>
      </w:rPr>
      <w:t>13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ECD7" w14:textId="77777777" w:rsidR="00C37FAF" w:rsidRPr="005E0A89" w:rsidRDefault="00C37FAF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C37FAF" w:rsidRDefault="00C37F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1916A" w14:textId="77777777" w:rsidR="004E43B9" w:rsidRDefault="004E43B9">
      <w:r>
        <w:separator/>
      </w:r>
    </w:p>
  </w:footnote>
  <w:footnote w:type="continuationSeparator" w:id="0">
    <w:p w14:paraId="2B666E3A" w14:textId="77777777" w:rsidR="004E43B9" w:rsidRDefault="004E43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249C9" w14:textId="77777777" w:rsidR="00C37FAF" w:rsidRDefault="00C37FA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D292B" w14:textId="77777777" w:rsidR="00C37FAF" w:rsidRDefault="00C37FAF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C37FAF" w:rsidRDefault="00C37FAF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C37FAF" w:rsidRPr="00F2355B" w:rsidRDefault="00C37FAF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DA0C43" w14:textId="77777777" w:rsidR="00C37FAF" w:rsidRDefault="00C37FAF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C37FAF" w:rsidRDefault="00C37FAF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C37FAF" w:rsidRDefault="00C37FAF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C37FAF" w:rsidRPr="00D079D8" w:rsidRDefault="00C37FAF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E1002" w14:textId="77777777" w:rsidR="00C37FAF" w:rsidRDefault="00C37FA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EFF"/>
    <w:multiLevelType w:val="hybridMultilevel"/>
    <w:tmpl w:val="C8AE6592"/>
    <w:lvl w:ilvl="0" w:tplc="5832CE6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2" w15:restartNumberingAfterBreak="0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85731"/>
    <w:multiLevelType w:val="hybridMultilevel"/>
    <w:tmpl w:val="DC3EC778"/>
    <w:lvl w:ilvl="0" w:tplc="48DA3E6A">
      <w:start w:val="7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D548EC"/>
    <w:multiLevelType w:val="hybridMultilevel"/>
    <w:tmpl w:val="CA1632C6"/>
    <w:lvl w:ilvl="0" w:tplc="1AC08FF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D1D0CBB"/>
    <w:multiLevelType w:val="hybridMultilevel"/>
    <w:tmpl w:val="2CA8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5"/>
  </w:num>
  <w:num w:numId="5">
    <w:abstractNumId w:val="20"/>
  </w:num>
  <w:num w:numId="6">
    <w:abstractNumId w:val="5"/>
  </w:num>
  <w:num w:numId="7">
    <w:abstractNumId w:val="18"/>
  </w:num>
  <w:num w:numId="8">
    <w:abstractNumId w:val="24"/>
  </w:num>
  <w:num w:numId="9">
    <w:abstractNumId w:val="27"/>
  </w:num>
  <w:num w:numId="10">
    <w:abstractNumId w:val="23"/>
  </w:num>
  <w:num w:numId="11">
    <w:abstractNumId w:val="22"/>
  </w:num>
  <w:num w:numId="12">
    <w:abstractNumId w:val="10"/>
  </w:num>
  <w:num w:numId="13">
    <w:abstractNumId w:val="16"/>
  </w:num>
  <w:num w:numId="14">
    <w:abstractNumId w:val="28"/>
  </w:num>
  <w:num w:numId="15">
    <w:abstractNumId w:val="12"/>
  </w:num>
  <w:num w:numId="16">
    <w:abstractNumId w:val="15"/>
  </w:num>
  <w:num w:numId="17">
    <w:abstractNumId w:val="9"/>
  </w:num>
  <w:num w:numId="18">
    <w:abstractNumId w:val="19"/>
  </w:num>
  <w:num w:numId="19">
    <w:abstractNumId w:val="6"/>
  </w:num>
  <w:num w:numId="20">
    <w:abstractNumId w:val="30"/>
  </w:num>
  <w:num w:numId="21">
    <w:abstractNumId w:val="21"/>
  </w:num>
  <w:num w:numId="22">
    <w:abstractNumId w:val="2"/>
  </w:num>
  <w:num w:numId="23">
    <w:abstractNumId w:val="26"/>
  </w:num>
  <w:num w:numId="24">
    <w:abstractNumId w:val="3"/>
  </w:num>
  <w:num w:numId="25">
    <w:abstractNumId w:val="4"/>
  </w:num>
  <w:num w:numId="26">
    <w:abstractNumId w:val="14"/>
  </w:num>
  <w:num w:numId="27">
    <w:abstractNumId w:val="31"/>
  </w:num>
  <w:num w:numId="28">
    <w:abstractNumId w:val="17"/>
  </w:num>
  <w:num w:numId="29">
    <w:abstractNumId w:val="29"/>
  </w:num>
  <w:num w:numId="30">
    <w:abstractNumId w:val="8"/>
  </w:num>
  <w:num w:numId="31">
    <w:abstractNumId w:val="0"/>
  </w:num>
  <w:num w:numId="32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  <w15:person w15:author="ice-amo">
    <w15:presenceInfo w15:providerId="None" w15:userId="ice-am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3FA3"/>
    <w:rsid w:val="000341CF"/>
    <w:rsid w:val="0003492B"/>
    <w:rsid w:val="0003561A"/>
    <w:rsid w:val="00035D26"/>
    <w:rsid w:val="0003648B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A48"/>
    <w:rsid w:val="000630C7"/>
    <w:rsid w:val="0006313D"/>
    <w:rsid w:val="00063ABC"/>
    <w:rsid w:val="00063ED4"/>
    <w:rsid w:val="0006464F"/>
    <w:rsid w:val="00064E59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6C7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97B81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419C"/>
    <w:rsid w:val="000B47A1"/>
    <w:rsid w:val="000B5419"/>
    <w:rsid w:val="000B58B7"/>
    <w:rsid w:val="000B5EDA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C7F13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1D5A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44E5"/>
    <w:rsid w:val="001446E5"/>
    <w:rsid w:val="00144BAD"/>
    <w:rsid w:val="0014509E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4BA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05E9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A9B"/>
    <w:rsid w:val="00246ED1"/>
    <w:rsid w:val="002471D5"/>
    <w:rsid w:val="002475EA"/>
    <w:rsid w:val="00247918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4BDA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1CAA"/>
    <w:rsid w:val="002B4111"/>
    <w:rsid w:val="002B5432"/>
    <w:rsid w:val="002B5B46"/>
    <w:rsid w:val="002B689A"/>
    <w:rsid w:val="002B781E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9A5"/>
    <w:rsid w:val="002C7D9E"/>
    <w:rsid w:val="002D014A"/>
    <w:rsid w:val="002D03B2"/>
    <w:rsid w:val="002D03ED"/>
    <w:rsid w:val="002D133C"/>
    <w:rsid w:val="002D155E"/>
    <w:rsid w:val="002D1680"/>
    <w:rsid w:val="002D1D05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6C1B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6F25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085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0D2E"/>
    <w:rsid w:val="00321060"/>
    <w:rsid w:val="0032197F"/>
    <w:rsid w:val="003224B1"/>
    <w:rsid w:val="0032291E"/>
    <w:rsid w:val="00322F80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9E6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CA7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5C09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07A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4E76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B93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3B9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6E0B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3CB9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7A0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0A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6050"/>
    <w:rsid w:val="005B6436"/>
    <w:rsid w:val="005B686E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4F6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C48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AB2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87241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08A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50AE"/>
    <w:rsid w:val="006C536C"/>
    <w:rsid w:val="006C55E2"/>
    <w:rsid w:val="006C6284"/>
    <w:rsid w:val="006C66B9"/>
    <w:rsid w:val="006C68AD"/>
    <w:rsid w:val="006C6BBE"/>
    <w:rsid w:val="006C7C9E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704"/>
    <w:rsid w:val="00701850"/>
    <w:rsid w:val="007026F5"/>
    <w:rsid w:val="00703369"/>
    <w:rsid w:val="007034F5"/>
    <w:rsid w:val="0070450D"/>
    <w:rsid w:val="00704837"/>
    <w:rsid w:val="00704DF8"/>
    <w:rsid w:val="0070522E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4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CFD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A76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43F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17F4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32A"/>
    <w:rsid w:val="00890660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CC0"/>
    <w:rsid w:val="00942C7F"/>
    <w:rsid w:val="0094364F"/>
    <w:rsid w:val="00943D44"/>
    <w:rsid w:val="00944E85"/>
    <w:rsid w:val="009454DF"/>
    <w:rsid w:val="0094621D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97C9E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9EB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4BD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4114"/>
    <w:rsid w:val="00AE54D1"/>
    <w:rsid w:val="00AE587F"/>
    <w:rsid w:val="00AE5893"/>
    <w:rsid w:val="00AE5F63"/>
    <w:rsid w:val="00AE6641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D67"/>
    <w:rsid w:val="00B67F2B"/>
    <w:rsid w:val="00B705FD"/>
    <w:rsid w:val="00B70655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0697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C3C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6D43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45D"/>
    <w:rsid w:val="00C368F3"/>
    <w:rsid w:val="00C36956"/>
    <w:rsid w:val="00C36C35"/>
    <w:rsid w:val="00C37FAF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6210"/>
    <w:rsid w:val="00C66A7B"/>
    <w:rsid w:val="00C66BCD"/>
    <w:rsid w:val="00C66EFD"/>
    <w:rsid w:val="00C678FB"/>
    <w:rsid w:val="00C67DDE"/>
    <w:rsid w:val="00C708EE"/>
    <w:rsid w:val="00C72756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7B2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2133"/>
    <w:rsid w:val="00CE2CDD"/>
    <w:rsid w:val="00CE3026"/>
    <w:rsid w:val="00CE3873"/>
    <w:rsid w:val="00CE3A91"/>
    <w:rsid w:val="00CE4712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4C86"/>
    <w:rsid w:val="00D84FA0"/>
    <w:rsid w:val="00D85491"/>
    <w:rsid w:val="00D85AD6"/>
    <w:rsid w:val="00D85B7A"/>
    <w:rsid w:val="00D85D87"/>
    <w:rsid w:val="00D867C5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F69"/>
    <w:rsid w:val="00DE22E6"/>
    <w:rsid w:val="00DE37DB"/>
    <w:rsid w:val="00DE3C1C"/>
    <w:rsid w:val="00DE3D87"/>
    <w:rsid w:val="00DE3E5B"/>
    <w:rsid w:val="00DE4274"/>
    <w:rsid w:val="00DE4C00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4E6E"/>
    <w:rsid w:val="00E35232"/>
    <w:rsid w:val="00E358EB"/>
    <w:rsid w:val="00E35AC7"/>
    <w:rsid w:val="00E35C12"/>
    <w:rsid w:val="00E361FA"/>
    <w:rsid w:val="00E36649"/>
    <w:rsid w:val="00E36D95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778D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4792"/>
    <w:rsid w:val="00EC4EA1"/>
    <w:rsid w:val="00EC6348"/>
    <w:rsid w:val="00EC63F1"/>
    <w:rsid w:val="00EC699D"/>
    <w:rsid w:val="00EC69D1"/>
    <w:rsid w:val="00EC6D95"/>
    <w:rsid w:val="00EC70A4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3C3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6892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83A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5850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19A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2372"/>
    <w:rsid w:val="00FA3EC4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0E31"/>
    <w:rsid w:val="00FC119D"/>
    <w:rsid w:val="00FC1B24"/>
    <w:rsid w:val="00FC1D41"/>
    <w:rsid w:val="00FC1D7C"/>
    <w:rsid w:val="00FC20AA"/>
    <w:rsid w:val="00FC216E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  <w15:chartTrackingRefBased/>
  <w15:docId w15:val="{2BFBEE7C-6CBE-4F4E-8197-51FBC66A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4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package" Target="embeddings/Microsoft_Visio_Drawing1111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2.bin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image" Target="media/image5.emf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image" Target="media/image3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oleObject" Target="embeddings/oleObject1.bin"/><Relationship Id="rId27" Type="http://schemas.openxmlformats.org/officeDocument/2006/relationships/footer" Target="footer4.xml"/><Relationship Id="rId30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D9C46-32CF-4285-B934-B5F574B259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CBFB4-3DC7-4E76-92E6-451CBB6285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408D72-23EA-45D9-9AF6-639EC89CA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B96C4C-837C-4387-A550-2ED4C90DE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16</Pages>
  <Words>2151</Words>
  <Characters>12267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14390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dc:description/>
  <cp:lastModifiedBy>Windows User</cp:lastModifiedBy>
  <cp:revision>10</cp:revision>
  <cp:lastPrinted>2014-03-20T03:14:00Z</cp:lastPrinted>
  <dcterms:created xsi:type="dcterms:W3CDTF">2017-10-20T11:59:00Z</dcterms:created>
  <dcterms:modified xsi:type="dcterms:W3CDTF">2017-11-29T09:58:00Z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