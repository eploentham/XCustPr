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3A6C6677" w:rsidR="00787D06" w:rsidRPr="003101BC" w:rsidRDefault="0099578D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  <w:cs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PO004</w:t>
      </w:r>
    </w:p>
    <w:p w14:paraId="0C6024B9" w14:textId="21E63B3B" w:rsidR="00FE3241" w:rsidRDefault="002C2534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  <w:cs/>
        </w:rPr>
      </w:pPr>
      <w:r w:rsidRPr="002C2534">
        <w:rPr>
          <w:rStyle w:val="HighlightedVariable"/>
          <w:rFonts w:ascii="Tahoma" w:hAnsi="Tahoma"/>
          <w:smallCaps w:val="0"/>
          <w:color w:val="000000" w:themeColor="text1"/>
        </w:rPr>
        <w:t>Interface DRT&lt;MX&gt; to Good Receip</w:t>
      </w:r>
      <w:r w:rsidR="00AD236C">
        <w:rPr>
          <w:rStyle w:val="HighlightedVariable"/>
          <w:rFonts w:ascii="Tahoma" w:hAnsi="Tahoma"/>
          <w:smallCaps w:val="0"/>
          <w:color w:val="000000" w:themeColor="text1"/>
        </w:rPr>
        <w:t xml:space="preserve">/Subinventory Transfer </w:t>
      </w:r>
      <w:r w:rsidRPr="002C2534">
        <w:rPr>
          <w:rStyle w:val="HighlightedVariable"/>
          <w:rFonts w:ascii="Tahoma" w:hAnsi="Tahoma"/>
          <w:smallCaps w:val="0"/>
          <w:color w:val="000000" w:themeColor="text1"/>
        </w:rPr>
        <w:t>(ERP)</w:t>
      </w:r>
    </w:p>
    <w:p w14:paraId="0913928C" w14:textId="77777777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675A9F0C" w14:textId="5F6D8EFE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by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r w:rsidRPr="003101BC">
        <w:rPr>
          <w:rStyle w:val="HighlightedVariable"/>
          <w:rFonts w:ascii="Tahoma" w:hAnsi="Tahoma" w:cs="Tahoma"/>
          <w:color w:val="000000" w:themeColor="text1"/>
        </w:rPr>
        <w:t>iCE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79E5D880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ins w:id="2" w:author="Windows User" w:date="2017-11-17T10:31:00Z">
        <w:r w:rsidR="00630621">
          <w:rPr>
            <w:rFonts w:cs="Tahoma"/>
            <w:noProof/>
            <w:color w:val="000000" w:themeColor="text1"/>
          </w:rPr>
          <w:t>November 13, 2017</w:t>
        </w:r>
      </w:ins>
      <w:del w:id="3" w:author="Windows User" w:date="2017-11-13T11:40:00Z">
        <w:r w:rsidR="003A2133" w:rsidDel="00EA15C8">
          <w:rPr>
            <w:rFonts w:cs="Tahoma"/>
            <w:noProof/>
            <w:color w:val="000000" w:themeColor="text1"/>
          </w:rPr>
          <w:delText>October 25, 2017</w:delText>
        </w:r>
      </w:del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5D2C8D45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ins w:id="4" w:author="Windows User" w:date="2017-11-17T10:31:00Z">
        <w:r w:rsidR="00630621">
          <w:rPr>
            <w:rFonts w:cs="Tahoma"/>
            <w:noProof/>
            <w:color w:val="000000" w:themeColor="text1"/>
          </w:rPr>
          <w:t>November 13, 2017</w:t>
        </w:r>
      </w:ins>
      <w:del w:id="5" w:author="Windows User" w:date="2017-11-13T11:40:00Z">
        <w:r w:rsidR="003A2133" w:rsidDel="00EA15C8">
          <w:rPr>
            <w:rFonts w:cs="Tahoma"/>
            <w:noProof/>
            <w:color w:val="000000" w:themeColor="text1"/>
          </w:rPr>
          <w:delText>October 25, 2017</w:delText>
        </w:r>
      </w:del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436D9DAC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cs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AD236C">
        <w:rPr>
          <w:rFonts w:cs="Tahoma"/>
          <w:color w:val="000000" w:themeColor="text1"/>
          <w:lang w:bidi="th-TH"/>
        </w:rPr>
        <w:t>5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6" w:name="_Toc32752067"/>
      <w:bookmarkStart w:id="7" w:name="_Toc124153098"/>
      <w:bookmarkStart w:id="8" w:name="_Toc494444062"/>
      <w:r w:rsidRPr="003101BC">
        <w:rPr>
          <w:color w:val="000000" w:themeColor="text1"/>
        </w:rPr>
        <w:lastRenderedPageBreak/>
        <w:t>Document Control</w:t>
      </w:r>
      <w:bookmarkEnd w:id="6"/>
      <w:bookmarkEnd w:id="7"/>
      <w:bookmarkEnd w:id="8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E3241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4983777E" w:rsidR="00FE3241" w:rsidRPr="003101BC" w:rsidRDefault="00F02E1F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  <w:r w:rsidR="004233AA">
              <w:rPr>
                <w:color w:val="000000" w:themeColor="text1"/>
              </w:rPr>
              <w:t>-Oct</w:t>
            </w:r>
            <w:r w:rsidR="00FE3241"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2D3B2BDC" w:rsidR="00FE3241" w:rsidRPr="003101BC" w:rsidRDefault="004233AA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Kitiyakorn Saensud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392DB17A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F02E1F"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5F60069E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E57F92" w:rsidRPr="003101BC" w14:paraId="299204B1" w14:textId="77777777">
        <w:trPr>
          <w:cantSplit/>
        </w:trPr>
        <w:tc>
          <w:tcPr>
            <w:tcW w:w="1300" w:type="dxa"/>
          </w:tcPr>
          <w:p w14:paraId="2DF72CE3" w14:textId="46C7C577" w:rsidR="00E57F92" w:rsidRPr="003101BC" w:rsidRDefault="00E57F92" w:rsidP="00E57F9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E81CAB7" w14:textId="5574CB3E" w:rsidR="00E57F92" w:rsidRPr="003101BC" w:rsidRDefault="00E57F92" w:rsidP="00E57F9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Amornrath Ongkawat</w:t>
            </w:r>
          </w:p>
        </w:tc>
        <w:tc>
          <w:tcPr>
            <w:tcW w:w="992" w:type="dxa"/>
          </w:tcPr>
          <w:p w14:paraId="544ACEE8" w14:textId="260B0805" w:rsidR="00E57F92" w:rsidRPr="003101BC" w:rsidRDefault="00E57F92" w:rsidP="00E57F9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76" w:type="dxa"/>
          </w:tcPr>
          <w:p w14:paraId="54F08102" w14:textId="69C65C1B" w:rsidR="00E57F92" w:rsidRPr="003101BC" w:rsidRDefault="00E57F92" w:rsidP="00E57F9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</w:t>
            </w:r>
            <w:r w:rsidRPr="003101BC">
              <w:rPr>
                <w:color w:val="000000" w:themeColor="text1"/>
              </w:rPr>
              <w:t>Document</w:t>
            </w:r>
          </w:p>
        </w:tc>
      </w:tr>
      <w:tr w:rsidR="00C43694" w:rsidRPr="003101BC" w14:paraId="0FB3A9D8" w14:textId="77777777">
        <w:trPr>
          <w:cantSplit/>
        </w:trPr>
        <w:tc>
          <w:tcPr>
            <w:tcW w:w="1300" w:type="dxa"/>
          </w:tcPr>
          <w:p w14:paraId="61CAC168" w14:textId="5F46A520" w:rsidR="00C43694" w:rsidRPr="003101BC" w:rsidRDefault="00C43694" w:rsidP="00C43694">
            <w:pPr>
              <w:pStyle w:val="TableText"/>
              <w:rPr>
                <w:color w:val="000000" w:themeColor="text1"/>
              </w:rPr>
            </w:pPr>
            <w:r>
              <w:t>2</w:t>
            </w:r>
            <w:r w:rsidR="00AD236C">
              <w:t>4</w:t>
            </w:r>
            <w:r>
              <w:t>-Oct-17</w:t>
            </w:r>
          </w:p>
        </w:tc>
        <w:tc>
          <w:tcPr>
            <w:tcW w:w="2398" w:type="dxa"/>
          </w:tcPr>
          <w:p w14:paraId="3A6A9B15" w14:textId="0EBF9C1D" w:rsidR="00C43694" w:rsidRPr="003101BC" w:rsidRDefault="00C43694" w:rsidP="00C43694">
            <w:pPr>
              <w:pStyle w:val="TableText"/>
              <w:rPr>
                <w:color w:val="000000" w:themeColor="text1"/>
              </w:rPr>
            </w:pPr>
            <w:r>
              <w:t>Kittiyakorn Saensud</w:t>
            </w:r>
          </w:p>
        </w:tc>
        <w:tc>
          <w:tcPr>
            <w:tcW w:w="992" w:type="dxa"/>
          </w:tcPr>
          <w:p w14:paraId="26CC487A" w14:textId="7A5634B4" w:rsidR="00C43694" w:rsidRPr="003101BC" w:rsidRDefault="00C43694" w:rsidP="00C43694">
            <w:pPr>
              <w:pStyle w:val="TableText"/>
              <w:jc w:val="center"/>
              <w:rPr>
                <w:color w:val="000000" w:themeColor="text1"/>
              </w:rPr>
            </w:pPr>
            <w:r>
              <w:t>V00R0</w:t>
            </w:r>
            <w:r w:rsidR="00346D5B">
              <w:t>4</w:t>
            </w:r>
          </w:p>
        </w:tc>
        <w:tc>
          <w:tcPr>
            <w:tcW w:w="3276" w:type="dxa"/>
          </w:tcPr>
          <w:p w14:paraId="06052D9E" w14:textId="6730E7C5" w:rsidR="00C43694" w:rsidRPr="003101BC" w:rsidRDefault="00C43694" w:rsidP="00C43694">
            <w:pPr>
              <w:pStyle w:val="TableText"/>
              <w:rPr>
                <w:color w:val="000000" w:themeColor="text1"/>
              </w:rPr>
            </w:pPr>
            <w:r>
              <w:t>Update</w:t>
            </w:r>
            <w:r w:rsidR="00AD236C">
              <w:rPr>
                <w:color w:val="000000" w:themeColor="text1"/>
              </w:rPr>
              <w:t xml:space="preserve"> </w:t>
            </w:r>
            <w:r w:rsidR="00AD236C" w:rsidRPr="003101BC">
              <w:rPr>
                <w:color w:val="000000" w:themeColor="text1"/>
              </w:rPr>
              <w:t>Document</w:t>
            </w:r>
          </w:p>
        </w:tc>
      </w:tr>
      <w:tr w:rsidR="00AD236C" w:rsidRPr="003101BC" w14:paraId="6CBE06EB" w14:textId="77777777" w:rsidTr="00583375">
        <w:trPr>
          <w:cantSplit/>
        </w:trPr>
        <w:tc>
          <w:tcPr>
            <w:tcW w:w="1300" w:type="dxa"/>
          </w:tcPr>
          <w:p w14:paraId="58802B07" w14:textId="4646EE9E" w:rsidR="00AD236C" w:rsidRPr="003101BC" w:rsidRDefault="00AD236C" w:rsidP="00583375">
            <w:pPr>
              <w:pStyle w:val="TableText"/>
              <w:rPr>
                <w:color w:val="000000" w:themeColor="text1"/>
              </w:rPr>
            </w:pPr>
            <w:r>
              <w:t>25-Oct-17</w:t>
            </w:r>
          </w:p>
        </w:tc>
        <w:tc>
          <w:tcPr>
            <w:tcW w:w="2398" w:type="dxa"/>
          </w:tcPr>
          <w:p w14:paraId="47FF8588" w14:textId="64ED234D" w:rsidR="00AD236C" w:rsidRPr="003101BC" w:rsidRDefault="00AD236C" w:rsidP="00583375">
            <w:pPr>
              <w:pStyle w:val="TableText"/>
              <w:rPr>
                <w:color w:val="000000" w:themeColor="text1"/>
              </w:rPr>
            </w:pPr>
            <w:r>
              <w:t>Amornrath Ongkawat</w:t>
            </w:r>
          </w:p>
        </w:tc>
        <w:tc>
          <w:tcPr>
            <w:tcW w:w="992" w:type="dxa"/>
          </w:tcPr>
          <w:p w14:paraId="30B29204" w14:textId="3F6072DB" w:rsidR="00AD236C" w:rsidRPr="003101BC" w:rsidRDefault="00AD236C" w:rsidP="00583375">
            <w:pPr>
              <w:pStyle w:val="TableText"/>
              <w:jc w:val="center"/>
              <w:rPr>
                <w:color w:val="000000" w:themeColor="text1"/>
              </w:rPr>
            </w:pPr>
            <w:r>
              <w:t>V00R05</w:t>
            </w:r>
          </w:p>
        </w:tc>
        <w:tc>
          <w:tcPr>
            <w:tcW w:w="3276" w:type="dxa"/>
          </w:tcPr>
          <w:p w14:paraId="4D98749A" w14:textId="77777777" w:rsidR="00AD236C" w:rsidRPr="003101BC" w:rsidRDefault="00AD236C" w:rsidP="00583375">
            <w:pPr>
              <w:pStyle w:val="TableText"/>
              <w:rPr>
                <w:color w:val="000000" w:themeColor="text1"/>
              </w:rPr>
            </w:pPr>
            <w:r>
              <w:t>Update</w:t>
            </w:r>
            <w:r>
              <w:rPr>
                <w:color w:val="000000" w:themeColor="text1"/>
              </w:rPr>
              <w:t xml:space="preserve"> </w:t>
            </w:r>
            <w:r w:rsidRPr="003101BC">
              <w:rPr>
                <w:color w:val="000000" w:themeColor="text1"/>
              </w:rPr>
              <w:t>Document</w:t>
            </w:r>
          </w:p>
        </w:tc>
      </w:tr>
      <w:tr w:rsidR="00C43694" w:rsidRPr="003101BC" w14:paraId="053B4F12" w14:textId="77777777">
        <w:trPr>
          <w:cantSplit/>
        </w:trPr>
        <w:tc>
          <w:tcPr>
            <w:tcW w:w="1300" w:type="dxa"/>
          </w:tcPr>
          <w:p w14:paraId="711C88C1" w14:textId="6BE3A0C2" w:rsidR="00C43694" w:rsidRPr="003101BC" w:rsidRDefault="00C43694" w:rsidP="00C43694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6EB75523" w14:textId="4C72D1B3" w:rsidR="00C43694" w:rsidRPr="003101BC" w:rsidRDefault="00C43694" w:rsidP="00C43694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0A4A17D4" w14:textId="72AF5C3F" w:rsidR="00C43694" w:rsidRPr="003101BC" w:rsidRDefault="00C43694" w:rsidP="00C43694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5780DA15" w14:textId="6A58FB58" w:rsidR="00C43694" w:rsidRPr="003101BC" w:rsidRDefault="00C43694" w:rsidP="00C43694">
            <w:pPr>
              <w:pStyle w:val="TableText"/>
              <w:rPr>
                <w:color w:val="000000" w:themeColor="text1"/>
              </w:rPr>
            </w:pP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E3241">
        <w:trPr>
          <w:cantSplit/>
          <w:trHeight w:hRule="exact" w:val="79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1EB30CD7" w:rsidR="00F5702F" w:rsidRPr="003101BC" w:rsidRDefault="00FE3241" w:rsidP="00B96D08">
            <w:pPr>
              <w:pStyle w:val="TableText"/>
              <w:rPr>
                <w:color w:val="000000" w:themeColor="text1"/>
              </w:rPr>
            </w:pPr>
            <w:r>
              <w:rPr>
                <w:color w:val="000000"/>
              </w:rPr>
              <w:t>Khun Wanwisa Phongwijitsilp</w:t>
            </w:r>
          </w:p>
        </w:tc>
        <w:tc>
          <w:tcPr>
            <w:tcW w:w="3708" w:type="dxa"/>
            <w:tcBorders>
              <w:top w:val="nil"/>
            </w:tcBorders>
          </w:tcPr>
          <w:p w14:paraId="3F356B30" w14:textId="67A0E471" w:rsidR="00F5702F" w:rsidRPr="003101BC" w:rsidRDefault="00FE3241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Amornrath Ongkawat</w:t>
            </w:r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Sorasak Thawonnokorn</w:t>
            </w:r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Khanitta Leelawai</w:t>
            </w:r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Arporn Chimcham</w:t>
            </w:r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>Memo To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3C45F8EA" w14:textId="77777777" w:rsidR="003101BC" w:rsidRPr="003101BC" w:rsidRDefault="00E6508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4444062" w:history="1">
        <w:r w:rsidR="003101BC" w:rsidRPr="003101BC">
          <w:rPr>
            <w:rStyle w:val="Hyperlink"/>
            <w:noProof/>
            <w:color w:val="000000" w:themeColor="text1"/>
          </w:rPr>
          <w:t>Document Control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ii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36AF762" w14:textId="77777777" w:rsidR="003101BC" w:rsidRPr="003101BC" w:rsidRDefault="006E39B5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3" w:history="1">
        <w:r w:rsidR="003101BC" w:rsidRPr="003101BC">
          <w:rPr>
            <w:rStyle w:val="Hyperlink"/>
            <w:noProof/>
            <w:color w:val="000000" w:themeColor="text1"/>
          </w:rPr>
          <w:t>1. PREFACE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9A1444B" w14:textId="77777777" w:rsidR="003101BC" w:rsidRPr="003101BC" w:rsidRDefault="006E39B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4" w:history="1">
        <w:r w:rsidR="003101BC" w:rsidRPr="003101BC">
          <w:rPr>
            <w:rStyle w:val="Hyperlink"/>
            <w:noProof/>
            <w:color w:val="000000" w:themeColor="text1"/>
          </w:rPr>
          <w:t>1.1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Overview and Objectives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AC5B4FB" w14:textId="77777777" w:rsidR="003101BC" w:rsidRPr="003101BC" w:rsidRDefault="006E39B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5" w:history="1">
        <w:r w:rsidR="003101BC" w:rsidRPr="003101BC">
          <w:rPr>
            <w:rStyle w:val="Hyperlink"/>
            <w:noProof/>
            <w:color w:val="000000" w:themeColor="text1"/>
          </w:rPr>
          <w:t>1.2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Functions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DBCE2D0" w14:textId="77777777" w:rsidR="003101BC" w:rsidRPr="003101BC" w:rsidRDefault="006E39B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6" w:history="1">
        <w:r w:rsidR="003101BC" w:rsidRPr="003101BC">
          <w:rPr>
            <w:rStyle w:val="Hyperlink"/>
            <w:noProof/>
            <w:color w:val="000000" w:themeColor="text1"/>
          </w:rPr>
          <w:t>1.3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Interface Model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02563968" w14:textId="77777777" w:rsidR="003101BC" w:rsidRPr="003101BC" w:rsidRDefault="006E39B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7" w:history="1">
        <w:r w:rsidR="003101BC" w:rsidRPr="003101BC">
          <w:rPr>
            <w:rStyle w:val="Hyperlink"/>
            <w:noProof/>
            <w:color w:val="000000" w:themeColor="text1"/>
          </w:rPr>
          <w:t>1.4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Pre-Requisites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0E4F75D" w14:textId="77777777" w:rsidR="003101BC" w:rsidRPr="003101BC" w:rsidRDefault="006E39B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8" w:history="1">
        <w:r w:rsidR="003101BC" w:rsidRPr="003101BC">
          <w:rPr>
            <w:rStyle w:val="Hyperlink"/>
            <w:noProof/>
            <w:color w:val="000000" w:themeColor="text1"/>
          </w:rPr>
          <w:t>1.5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Business Rules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2AF2878D" w14:textId="77777777" w:rsidR="003101BC" w:rsidRPr="003101BC" w:rsidRDefault="006E39B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9" w:history="1">
        <w:r w:rsidR="003101BC" w:rsidRPr="003101BC">
          <w:rPr>
            <w:rStyle w:val="Hyperlink"/>
            <w:noProof/>
            <w:color w:val="000000" w:themeColor="text1"/>
          </w:rPr>
          <w:t>1.6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Exceptional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_Toc494444069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546F1C2" w14:textId="77777777" w:rsidR="003101BC" w:rsidRPr="003101BC" w:rsidRDefault="006E39B5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0" w:history="1">
        <w:r w:rsidR="003101BC" w:rsidRPr="003101BC">
          <w:rPr>
            <w:rStyle w:val="Hyperlink"/>
            <w:noProof/>
            <w:color w:val="000000" w:themeColor="text1"/>
          </w:rPr>
          <w:t>2. PROGRAM DESCRIPTION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_Toc494444070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DB56887" w14:textId="77777777" w:rsidR="003101BC" w:rsidRPr="003101BC" w:rsidRDefault="006E39B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1" w:history="1">
        <w:r w:rsidR="003101BC" w:rsidRPr="003101BC">
          <w:rPr>
            <w:rStyle w:val="Hyperlink"/>
            <w:noProof/>
            <w:color w:val="000000" w:themeColor="text1"/>
          </w:rPr>
          <w:t>2.1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Parameter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_Toc494444071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3780711" w14:textId="77777777" w:rsidR="003101BC" w:rsidRPr="003101BC" w:rsidRDefault="006E39B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2" w:history="1">
        <w:r w:rsidR="003101BC" w:rsidRPr="003101BC">
          <w:rPr>
            <w:rStyle w:val="Hyperlink"/>
            <w:noProof/>
            <w:color w:val="000000" w:themeColor="text1"/>
          </w:rPr>
          <w:t>2.2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Program Step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5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EB3F31D" w14:textId="77777777" w:rsidR="003101BC" w:rsidRPr="003101BC" w:rsidRDefault="006E39B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3" w:history="1">
        <w:r w:rsidR="003101BC" w:rsidRPr="003101BC">
          <w:rPr>
            <w:rStyle w:val="Hyperlink"/>
            <w:noProof/>
            <w:color w:val="000000" w:themeColor="text1"/>
          </w:rPr>
          <w:t>2.3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Format Interface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5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8827480" w14:textId="77777777" w:rsidR="003101BC" w:rsidRPr="003101BC" w:rsidRDefault="006E39B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4" w:history="1">
        <w:r w:rsidR="003101BC" w:rsidRPr="003101BC">
          <w:rPr>
            <w:rStyle w:val="Hyperlink"/>
            <w:noProof/>
            <w:color w:val="000000" w:themeColor="text1"/>
          </w:rPr>
          <w:t>2.4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Data Source and Destinations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6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FBC51F4" w14:textId="77777777" w:rsidR="003101BC" w:rsidRPr="003101BC" w:rsidRDefault="006E39B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5" w:history="1">
        <w:r w:rsidR="003101BC" w:rsidRPr="003101BC">
          <w:rPr>
            <w:rStyle w:val="Hyperlink"/>
            <w:noProof/>
            <w:color w:val="000000" w:themeColor="text1"/>
          </w:rPr>
          <w:t>2.5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Error Handlings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10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6A0D66E" w14:textId="77777777" w:rsidR="003101BC" w:rsidRPr="003101BC" w:rsidRDefault="006E39B5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6" w:history="1">
        <w:r w:rsidR="003101BC" w:rsidRPr="003101BC">
          <w:rPr>
            <w:rStyle w:val="Hyperlink"/>
            <w:noProof/>
            <w:color w:val="000000" w:themeColor="text1"/>
          </w:rPr>
          <w:t>2.6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Log Layout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34F1D2A" w14:textId="77777777" w:rsidR="003101BC" w:rsidRPr="003101BC" w:rsidRDefault="006E39B5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7" w:history="1">
        <w:r w:rsidR="003101BC" w:rsidRPr="003101BC">
          <w:rPr>
            <w:rStyle w:val="Hyperlink"/>
            <w:noProof/>
            <w:color w:val="000000" w:themeColor="text1"/>
          </w:rPr>
          <w:t>3. TESTING SCENARIO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D1EC0FB" w14:textId="77777777" w:rsidR="003101BC" w:rsidRPr="003101BC" w:rsidRDefault="006E39B5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8" w:history="1">
        <w:r w:rsidR="003101BC" w:rsidRPr="003101BC">
          <w:rPr>
            <w:rStyle w:val="Hyperlink"/>
            <w:noProof/>
            <w:color w:val="000000" w:themeColor="text1"/>
          </w:rPr>
          <w:t>4. SPECIFICATION SIGN OFF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3101BC" w:rsidRPr="003101BC">
          <w:rPr>
            <w:noProof/>
            <w:webHidden/>
            <w:color w:val="000000" w:themeColor="text1"/>
          </w:rPr>
          <w:t>13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9" w:name="_Toc494444063"/>
      <w:bookmarkStart w:id="10" w:name="_Toc451571001"/>
      <w:r w:rsidRPr="003101BC">
        <w:rPr>
          <w:color w:val="000000" w:themeColor="text1"/>
        </w:rPr>
        <w:lastRenderedPageBreak/>
        <w:t>1. PREFACE</w:t>
      </w:r>
      <w:bookmarkEnd w:id="9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11" w:name="_Toc494444064"/>
      <w:r w:rsidRPr="003101BC">
        <w:rPr>
          <w:color w:val="000000" w:themeColor="text1"/>
        </w:rPr>
        <w:t>Overview and Objectives</w:t>
      </w:r>
      <w:bookmarkEnd w:id="11"/>
    </w:p>
    <w:p w14:paraId="5899D36D" w14:textId="3E0ABF66" w:rsidR="002240A3" w:rsidRPr="00FD40E9" w:rsidRDefault="007E5F3A" w:rsidP="00960951">
      <w:pPr>
        <w:rPr>
          <w:color w:val="000000" w:themeColor="text1"/>
          <w:lang w:bidi="th-TH"/>
        </w:rPr>
      </w:pPr>
      <w:r w:rsidRPr="00FD40E9">
        <w:rPr>
          <w:color w:val="000000" w:themeColor="text1"/>
          <w:lang w:bidi="th-TH"/>
        </w:rPr>
        <w:t xml:space="preserve">Program </w:t>
      </w:r>
      <w:r w:rsidRPr="00FD40E9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FD40E9">
        <w:rPr>
          <w:color w:val="000000" w:themeColor="text1"/>
          <w:lang w:bidi="th-TH"/>
        </w:rPr>
        <w:t xml:space="preserve"> Interface </w:t>
      </w:r>
      <w:r w:rsidR="00273C84" w:rsidRPr="00FD40E9">
        <w:rPr>
          <w:color w:val="000000" w:themeColor="text1"/>
          <w:lang w:bidi="th-TH"/>
        </w:rPr>
        <w:t>In</w:t>
      </w:r>
      <w:r w:rsidR="00A81B1A" w:rsidRPr="00FD40E9">
        <w:rPr>
          <w:color w:val="000000" w:themeColor="text1"/>
          <w:lang w:bidi="th-TH"/>
        </w:rPr>
        <w:t xml:space="preserve">bound </w:t>
      </w:r>
      <w:r w:rsidR="00ED0B1F" w:rsidRPr="00FD40E9">
        <w:rPr>
          <w:rFonts w:hint="cs"/>
          <w:color w:val="000000" w:themeColor="text1"/>
          <w:cs/>
          <w:lang w:bidi="th-TH"/>
        </w:rPr>
        <w:t>ข้อมูล</w:t>
      </w:r>
      <w:r w:rsidR="00E57F92" w:rsidRPr="00FD40E9">
        <w:rPr>
          <w:rFonts w:hint="cs"/>
          <w:color w:val="000000" w:themeColor="text1"/>
          <w:cs/>
          <w:lang w:bidi="th-TH"/>
        </w:rPr>
        <w:t>จาก</w:t>
      </w:r>
      <w:r w:rsidR="00ED0B1F" w:rsidRPr="00FD40E9">
        <w:rPr>
          <w:rFonts w:hint="cs"/>
          <w:color w:val="000000" w:themeColor="text1"/>
          <w:cs/>
          <w:lang w:bidi="th-TH"/>
        </w:rPr>
        <w:t xml:space="preserve"> </w:t>
      </w:r>
      <w:r w:rsidR="00E57F92" w:rsidRPr="00FD40E9">
        <w:rPr>
          <w:color w:val="000000" w:themeColor="text1"/>
          <w:lang w:bidi="th-TH"/>
        </w:rPr>
        <w:t xml:space="preserve">File DRT (Daily Inventory Receive by Supplier and Inventory Item) </w:t>
      </w:r>
      <w:r w:rsidR="00ED0B1F" w:rsidRPr="00FD40E9">
        <w:rPr>
          <w:rFonts w:hint="cs"/>
          <w:color w:val="000000" w:themeColor="text1"/>
          <w:cs/>
          <w:lang w:bidi="th-TH"/>
        </w:rPr>
        <w:t xml:space="preserve">จากระบบงาน </w:t>
      </w:r>
      <w:r w:rsidR="00AF1AEB" w:rsidRPr="00FD40E9">
        <w:rPr>
          <w:color w:val="000000" w:themeColor="text1"/>
          <w:lang w:bidi="th-TH"/>
        </w:rPr>
        <w:t>MMX</w:t>
      </w:r>
      <w:r w:rsidR="00ED0B1F" w:rsidRPr="00FD40E9">
        <w:rPr>
          <w:color w:val="000000" w:themeColor="text1"/>
          <w:lang w:bidi="th-TH"/>
        </w:rPr>
        <w:t xml:space="preserve"> </w:t>
      </w:r>
      <w:r w:rsidR="00ED0B1F" w:rsidRPr="00FD40E9">
        <w:rPr>
          <w:rFonts w:hint="cs"/>
          <w:color w:val="000000" w:themeColor="text1"/>
          <w:cs/>
          <w:lang w:bidi="th-TH"/>
        </w:rPr>
        <w:t xml:space="preserve">เข้ามาสร้างเป็น </w:t>
      </w:r>
      <w:r w:rsidR="00E57F92" w:rsidRPr="00FD40E9">
        <w:rPr>
          <w:color w:val="000000" w:themeColor="text1"/>
          <w:lang w:bidi="th-TH"/>
        </w:rPr>
        <w:t xml:space="preserve">PO Receipt </w:t>
      </w:r>
      <w:r w:rsidR="00346D5B">
        <w:rPr>
          <w:rFonts w:hint="cs"/>
          <w:color w:val="000000" w:themeColor="text1"/>
          <w:cs/>
          <w:lang w:bidi="th-TH"/>
        </w:rPr>
        <w:t xml:space="preserve">สำหรับรายการที่เป็น </w:t>
      </w:r>
      <w:r w:rsidR="00346D5B">
        <w:rPr>
          <w:color w:val="000000" w:themeColor="text1"/>
          <w:lang w:bidi="th-TH"/>
        </w:rPr>
        <w:t xml:space="preserve">Direct Supplier </w:t>
      </w:r>
      <w:r w:rsidR="00346D5B">
        <w:rPr>
          <w:rFonts w:hint="cs"/>
          <w:color w:val="000000" w:themeColor="text1"/>
          <w:cs/>
          <w:lang w:bidi="th-TH"/>
        </w:rPr>
        <w:t xml:space="preserve">และการ </w:t>
      </w:r>
      <w:r w:rsidR="00346D5B">
        <w:rPr>
          <w:color w:val="000000" w:themeColor="text1"/>
          <w:lang w:bidi="th-TH"/>
        </w:rPr>
        <w:t>Transfer Subinventory</w:t>
      </w:r>
      <w:r w:rsidR="00212702">
        <w:rPr>
          <w:color w:val="000000" w:themeColor="text1"/>
          <w:lang w:bidi="th-TH"/>
        </w:rPr>
        <w:t xml:space="preserve"> </w:t>
      </w:r>
      <w:r w:rsidR="00212702">
        <w:rPr>
          <w:rFonts w:hint="cs"/>
          <w:color w:val="000000" w:themeColor="text1"/>
          <w:cs/>
          <w:lang w:bidi="th-TH"/>
        </w:rPr>
        <w:t xml:space="preserve">จาก </w:t>
      </w:r>
      <w:r w:rsidR="00212702">
        <w:rPr>
          <w:color w:val="000000" w:themeColor="text1"/>
          <w:lang w:bidi="th-TH"/>
        </w:rPr>
        <w:t xml:space="preserve">Store-GI </w:t>
      </w:r>
      <w:r w:rsidR="00212702">
        <w:rPr>
          <w:rFonts w:hint="cs"/>
          <w:color w:val="000000" w:themeColor="text1"/>
          <w:cs/>
          <w:lang w:bidi="th-TH"/>
        </w:rPr>
        <w:t xml:space="preserve">มายัง </w:t>
      </w:r>
      <w:r w:rsidR="00212702">
        <w:rPr>
          <w:color w:val="000000" w:themeColor="text1"/>
          <w:lang w:bidi="th-TH"/>
        </w:rPr>
        <w:t xml:space="preserve">Store </w:t>
      </w:r>
      <w:r w:rsidR="00212702">
        <w:rPr>
          <w:rFonts w:hint="cs"/>
          <w:color w:val="000000" w:themeColor="text1"/>
          <w:cs/>
          <w:lang w:bidi="th-TH"/>
        </w:rPr>
        <w:t>จริง</w:t>
      </w:r>
      <w:r w:rsidR="00346D5B">
        <w:rPr>
          <w:color w:val="000000" w:themeColor="text1"/>
          <w:lang w:bidi="th-TH"/>
        </w:rPr>
        <w:t xml:space="preserve"> </w:t>
      </w:r>
      <w:r w:rsidR="00346D5B">
        <w:rPr>
          <w:rFonts w:hint="cs"/>
          <w:color w:val="000000" w:themeColor="text1"/>
          <w:cs/>
          <w:lang w:bidi="th-TH"/>
        </w:rPr>
        <w:t xml:space="preserve">สำหรับรายการที่เป็น </w:t>
      </w:r>
      <w:r w:rsidR="00346D5B">
        <w:rPr>
          <w:color w:val="000000" w:themeColor="text1"/>
          <w:lang w:bidi="th-TH"/>
        </w:rPr>
        <w:t xml:space="preserve">Non Direct Supplier </w:t>
      </w:r>
      <w:r w:rsidR="00E57F92" w:rsidRPr="00FD40E9">
        <w:rPr>
          <w:rFonts w:hint="cs"/>
          <w:color w:val="000000" w:themeColor="text1"/>
          <w:cs/>
          <w:lang w:bidi="th-TH"/>
        </w:rPr>
        <w:t>ในระบบงาน</w:t>
      </w:r>
      <w:r w:rsidR="00E57F92" w:rsidRPr="00FD40E9">
        <w:rPr>
          <w:color w:val="000000" w:themeColor="text1"/>
          <w:lang w:bidi="th-TH"/>
        </w:rPr>
        <w:t xml:space="preserve"> Oracle ERP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2" w:name="_Toc494444065"/>
      <w:r w:rsidRPr="003101BC">
        <w:rPr>
          <w:color w:val="000000" w:themeColor="text1"/>
        </w:rPr>
        <w:t>Functions</w:t>
      </w:r>
      <w:bookmarkEnd w:id="12"/>
    </w:p>
    <w:p w14:paraId="619B103A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Read File</w:t>
      </w:r>
    </w:p>
    <w:p w14:paraId="14CA7C1B" w14:textId="77777777" w:rsidR="007D4E76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Validate data</w:t>
      </w:r>
    </w:p>
    <w:p w14:paraId="73C90243" w14:textId="493104FE" w:rsidR="007D4E76" w:rsidRPr="005F4885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E57F92">
        <w:rPr>
          <w:color w:val="000000" w:themeColor="text1"/>
          <w:lang w:bidi="th-TH"/>
        </w:rPr>
        <w:t xml:space="preserve">Function </w:t>
      </w:r>
      <w:r w:rsidR="00044599" w:rsidRPr="00E57F92">
        <w:rPr>
          <w:color w:val="000000" w:themeColor="text1"/>
          <w:lang w:bidi="th-TH"/>
        </w:rPr>
        <w:t xml:space="preserve">Mapping Data </w:t>
      </w:r>
      <w:r w:rsidR="00044599" w:rsidRPr="00E57F92">
        <w:rPr>
          <w:rFonts w:hint="cs"/>
          <w:color w:val="000000" w:themeColor="text1"/>
          <w:cs/>
          <w:lang w:bidi="th-TH"/>
        </w:rPr>
        <w:t xml:space="preserve">เพื่อหาข้อมูล </w:t>
      </w:r>
      <w:r w:rsidR="00044599" w:rsidRPr="00E57F92">
        <w:rPr>
          <w:color w:val="000000" w:themeColor="text1"/>
          <w:lang w:bidi="th-TH"/>
        </w:rPr>
        <w:t xml:space="preserve">PO </w:t>
      </w:r>
      <w:r w:rsidR="00B96B96" w:rsidRPr="00E57F92">
        <w:rPr>
          <w:rFonts w:hint="cs"/>
          <w:color w:val="000000" w:themeColor="text1"/>
          <w:cs/>
          <w:lang w:bidi="th-TH"/>
        </w:rPr>
        <w:t xml:space="preserve">และ </w:t>
      </w:r>
      <w:r w:rsidR="00B96B96" w:rsidRPr="00E57F92">
        <w:rPr>
          <w:color w:val="000000" w:themeColor="text1"/>
          <w:lang w:bidi="th-TH"/>
        </w:rPr>
        <w:t xml:space="preserve">PO Line </w:t>
      </w:r>
      <w:r w:rsidR="00044599" w:rsidRPr="00E57F92">
        <w:rPr>
          <w:rFonts w:hint="cs"/>
          <w:color w:val="000000" w:themeColor="text1"/>
          <w:cs/>
          <w:lang w:bidi="th-TH"/>
        </w:rPr>
        <w:t xml:space="preserve">แบบ </w:t>
      </w:r>
      <w:r w:rsidR="00044599" w:rsidRPr="00E57F92">
        <w:rPr>
          <w:color w:val="000000" w:themeColor="text1"/>
          <w:lang w:bidi="th-TH"/>
        </w:rPr>
        <w:t xml:space="preserve">FIFO </w:t>
      </w:r>
      <w:r w:rsidR="00044599" w:rsidRPr="00E57F92">
        <w:rPr>
          <w:rFonts w:hint="cs"/>
          <w:color w:val="000000" w:themeColor="text1"/>
          <w:cs/>
          <w:lang w:bidi="th-TH"/>
        </w:rPr>
        <w:t xml:space="preserve">ในระบบ </w:t>
      </w:r>
      <w:r w:rsidR="00044599" w:rsidRPr="00E57F92">
        <w:rPr>
          <w:color w:val="000000" w:themeColor="text1"/>
          <w:lang w:bidi="th-TH"/>
        </w:rPr>
        <w:t>ERP</w:t>
      </w:r>
      <w:r w:rsidRPr="003101BC">
        <w:rPr>
          <w:color w:val="000000" w:themeColor="text1"/>
          <w:lang w:bidi="th-TH"/>
        </w:rPr>
        <w:t xml:space="preserve">Function </w:t>
      </w:r>
      <w:r w:rsidR="00866CB3">
        <w:rPr>
          <w:lang w:bidi="th-TH"/>
        </w:rPr>
        <w:t>Bulk Transfer Web Service</w:t>
      </w:r>
      <w:r w:rsidR="004810C3">
        <w:rPr>
          <w:rFonts w:hint="cs"/>
          <w:cs/>
          <w:lang w:bidi="th-TH"/>
        </w:rPr>
        <w:t xml:space="preserve"> </w:t>
      </w:r>
      <w:r w:rsidR="004810C3">
        <w:rPr>
          <w:lang w:bidi="th-TH"/>
        </w:rPr>
        <w:t xml:space="preserve">interface </w:t>
      </w:r>
      <w:r w:rsidR="004810C3">
        <w:rPr>
          <w:rFonts w:hint="cs"/>
          <w:cs/>
          <w:lang w:bidi="th-TH"/>
        </w:rPr>
        <w:t xml:space="preserve">ข้อมูลเพื่อทำ </w:t>
      </w:r>
      <w:r w:rsidR="004810C3">
        <w:rPr>
          <w:lang w:bidi="th-TH"/>
        </w:rPr>
        <w:t>po receipt</w:t>
      </w:r>
    </w:p>
    <w:p w14:paraId="2366C2AB" w14:textId="3A8CA892" w:rsidR="004810C3" w:rsidRPr="003101BC" w:rsidRDefault="004810C3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</w:t>
      </w:r>
      <w:r>
        <w:rPr>
          <w:lang w:bidi="th-TH"/>
        </w:rPr>
        <w:t>Bulk Transfer Web Service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 xml:space="preserve">interface </w:t>
      </w:r>
      <w:r>
        <w:rPr>
          <w:rFonts w:hint="cs"/>
          <w:cs/>
          <w:lang w:bidi="th-TH"/>
        </w:rPr>
        <w:t xml:space="preserve">ข้อมูลเพื่อทำ </w:t>
      </w:r>
      <w:r>
        <w:rPr>
          <w:color w:val="000000" w:themeColor="text1"/>
          <w:lang w:bidi="th-TH"/>
        </w:rPr>
        <w:t xml:space="preserve">Transfer Subinventory </w:t>
      </w:r>
      <w:r>
        <w:rPr>
          <w:rFonts w:hint="cs"/>
          <w:color w:val="000000" w:themeColor="text1"/>
          <w:cs/>
          <w:lang w:bidi="th-TH"/>
        </w:rPr>
        <w:t xml:space="preserve">จาก </w:t>
      </w:r>
      <w:r>
        <w:rPr>
          <w:color w:val="000000" w:themeColor="text1"/>
          <w:lang w:bidi="th-TH"/>
        </w:rPr>
        <w:t xml:space="preserve">Store-GI </w:t>
      </w:r>
      <w:r>
        <w:rPr>
          <w:rFonts w:hint="cs"/>
          <w:color w:val="000000" w:themeColor="text1"/>
          <w:cs/>
          <w:lang w:bidi="th-TH"/>
        </w:rPr>
        <w:t xml:space="preserve">มายัง </w:t>
      </w:r>
      <w:r>
        <w:rPr>
          <w:color w:val="000000" w:themeColor="text1"/>
          <w:lang w:bidi="th-TH"/>
        </w:rPr>
        <w:t xml:space="preserve">Store </w:t>
      </w:r>
      <w:r>
        <w:rPr>
          <w:rFonts w:hint="cs"/>
          <w:color w:val="000000" w:themeColor="text1"/>
          <w:cs/>
          <w:lang w:bidi="th-TH"/>
        </w:rPr>
        <w:t>จริง</w:t>
      </w:r>
    </w:p>
    <w:p w14:paraId="0168BD6E" w14:textId="77777777" w:rsidR="00783C9A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Write Log and send Log</w:t>
      </w:r>
    </w:p>
    <w:p w14:paraId="0150BE60" w14:textId="77777777" w:rsidR="00B57909" w:rsidRPr="00FD40E9" w:rsidRDefault="00B57909" w:rsidP="00B57909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Move File To folder PROCESS ,ARCHIVE ,ERROR</w:t>
      </w:r>
    </w:p>
    <w:p w14:paraId="2B2D3B82" w14:textId="77777777" w:rsidR="00B57909" w:rsidRPr="003101BC" w:rsidRDefault="00B57909" w:rsidP="005F4885">
      <w:pPr>
        <w:ind w:left="1440"/>
        <w:rPr>
          <w:color w:val="000000" w:themeColor="text1"/>
          <w:lang w:bidi="th-TH"/>
        </w:rPr>
      </w:pPr>
    </w:p>
    <w:p w14:paraId="2A37C675" w14:textId="77777777" w:rsidR="00151EAB" w:rsidRPr="003101BC" w:rsidRDefault="00151EAB" w:rsidP="00151EAB">
      <w:pPr>
        <w:ind w:left="2160"/>
        <w:rPr>
          <w:color w:val="000000" w:themeColor="text1"/>
          <w:lang w:bidi="th-TH"/>
        </w:rPr>
      </w:pPr>
    </w:p>
    <w:p w14:paraId="3C114EBE" w14:textId="77777777" w:rsidR="00130C6F" w:rsidRDefault="00130C6F">
      <w:p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br w:type="page"/>
      </w:r>
    </w:p>
    <w:p w14:paraId="3204D46B" w14:textId="7F06996C" w:rsidR="00074E6E" w:rsidRPr="003101BC" w:rsidRDefault="00074E6E" w:rsidP="007642E8">
      <w:pPr>
        <w:tabs>
          <w:tab w:val="left" w:pos="2256"/>
        </w:tabs>
        <w:rPr>
          <w:color w:val="000000" w:themeColor="text1"/>
          <w:cs/>
          <w:lang w:bidi="th-TH"/>
        </w:rPr>
      </w:pP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3" w:name="_Toc494444066"/>
      <w:r w:rsidRPr="003101BC">
        <w:rPr>
          <w:color w:val="000000" w:themeColor="text1"/>
        </w:rPr>
        <w:t>Interface Model</w:t>
      </w:r>
      <w:bookmarkEnd w:id="13"/>
    </w:p>
    <w:p w14:paraId="732170A4" w14:textId="78995019" w:rsidR="007D6765" w:rsidRPr="003101BC" w:rsidRDefault="00615847" w:rsidP="00960951">
      <w:pPr>
        <w:rPr>
          <w:color w:val="000000" w:themeColor="text1"/>
        </w:rPr>
      </w:pPr>
      <w:r w:rsidRPr="00615847">
        <w:rPr>
          <w:noProof/>
          <w:lang w:eastAsia="en-US" w:bidi="th-TH"/>
        </w:rPr>
        <w:t xml:space="preserve"> </w:t>
      </w:r>
      <w:r w:rsidR="00B95193">
        <w:rPr>
          <w:noProof/>
          <w:lang w:eastAsia="en-US" w:bidi="th-TH"/>
        </w:rPr>
        <w:drawing>
          <wp:inline distT="0" distB="0" distL="0" distR="0" wp14:anchorId="3B33AD89" wp14:editId="1342C605">
            <wp:extent cx="6429375" cy="46749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44615" cy="468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78"/>
        <w:gridCol w:w="8318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2DD24C31" w:rsidR="008D002B" w:rsidRPr="003101BC" w:rsidRDefault="004E4E95" w:rsidP="00FD4EDF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MMX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A8ED3D0" w14:textId="77777777" w:rsidR="0080659D" w:rsidRDefault="000062B0" w:rsidP="0080659D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CF1A3B">
              <w:rPr>
                <w:color w:val="000000" w:themeColor="text1"/>
                <w:lang w:bidi="th-TH"/>
              </w:rPr>
              <w:t>(.801</w:t>
            </w:r>
            <w:r w:rsidR="0080659D">
              <w:rPr>
                <w:color w:val="000000" w:themeColor="text1"/>
                <w:lang w:bidi="th-TH"/>
              </w:rPr>
              <w:t>)</w:t>
            </w:r>
          </w:p>
          <w:p w14:paraId="35E9E33A" w14:textId="1F9CCB00" w:rsidR="00471889" w:rsidRPr="003101BC" w:rsidRDefault="00471889" w:rsidP="0080659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Naming : STORECODE + “DRT”.801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5D6C5613" w14:textId="46318235" w:rsidR="00566F84" w:rsidRPr="00566F84" w:rsidRDefault="002D65A3" w:rsidP="0080659D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 w:rsidR="00566F84" w:rsidRPr="00566F84">
              <w:rPr>
                <w:color w:val="000000" w:themeColor="text1"/>
                <w:u w:val="single"/>
                <w:lang w:bidi="th-TH"/>
              </w:rPr>
              <w:t>Temp</w:t>
            </w:r>
          </w:p>
          <w:p w14:paraId="67FA487D" w14:textId="200D9458" w:rsidR="00566F84" w:rsidRDefault="004E4E95" w:rsidP="0080659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 w:rsidR="0080659D">
              <w:rPr>
                <w:color w:val="000000" w:themeColor="text1"/>
                <w:lang w:bidi="th-TH"/>
              </w:rPr>
              <w:t>_TBL</w:t>
            </w:r>
          </w:p>
          <w:p w14:paraId="69D77227" w14:textId="1B9F9253" w:rsidR="00290A54" w:rsidRPr="005F4885" w:rsidRDefault="00290A54" w:rsidP="0080659D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>
              <w:rPr>
                <w:color w:val="000000" w:themeColor="text1"/>
                <w:u w:val="single"/>
                <w:lang w:bidi="th-TH"/>
              </w:rPr>
              <w:t>Pre Interface</w:t>
            </w:r>
          </w:p>
          <w:p w14:paraId="2F1A43AF" w14:textId="77777777" w:rsidR="004E256F" w:rsidRPr="004E256F" w:rsidRDefault="004E256F" w:rsidP="004E256F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XCUST_PO_HEADER_TBL</w:t>
            </w:r>
          </w:p>
          <w:p w14:paraId="1DA3609A" w14:textId="77777777" w:rsidR="004E256F" w:rsidRPr="004E256F" w:rsidRDefault="004E256F" w:rsidP="004E256F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XCUST_PO_RCP_LINE_TBL</w:t>
            </w:r>
          </w:p>
          <w:p w14:paraId="1FBDA720" w14:textId="77777777" w:rsidR="004E256F" w:rsidRPr="004E256F" w:rsidRDefault="004E256F" w:rsidP="004E256F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XCUST_PO_RCP_LOT_TBL</w:t>
            </w:r>
          </w:p>
          <w:p w14:paraId="55B9B49D" w14:textId="19CA924B" w:rsidR="008D002B" w:rsidRDefault="004E256F" w:rsidP="00566F84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XCUST_PO_RCP_SERIAL_TBL</w:t>
            </w:r>
          </w:p>
          <w:p w14:paraId="5265D457" w14:textId="77777777" w:rsidR="004E256F" w:rsidRPr="004E256F" w:rsidRDefault="004E256F" w:rsidP="004E256F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XCUST_INV_TRN_INT_TBL</w:t>
            </w:r>
          </w:p>
          <w:p w14:paraId="278FF0AA" w14:textId="77777777" w:rsidR="004E256F" w:rsidRPr="004E256F" w:rsidRDefault="004E256F" w:rsidP="004E256F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XCUST_INV_TRN_LOT_INT_TBL</w:t>
            </w:r>
          </w:p>
          <w:p w14:paraId="699A8D63" w14:textId="5810622D" w:rsidR="006E5A62" w:rsidRDefault="004E256F" w:rsidP="004E256F">
            <w:pPr>
              <w:rPr>
                <w:color w:val="000000" w:themeColor="text1"/>
                <w:lang w:bidi="th-TH"/>
              </w:rPr>
            </w:pPr>
            <w:r w:rsidRPr="004E256F">
              <w:rPr>
                <w:color w:val="000000" w:themeColor="text1"/>
                <w:lang w:bidi="th-TH"/>
              </w:rPr>
              <w:t>XCUST_INV_TRN_SERIAL_INT_TBL</w:t>
            </w:r>
          </w:p>
          <w:p w14:paraId="3A5D2961" w14:textId="5D88897D" w:rsidR="00566F84" w:rsidRDefault="00566F84" w:rsidP="00566F8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 w:rsidR="00B9255D">
              <w:rPr>
                <w:color w:val="000000" w:themeColor="text1"/>
                <w:u w:val="single"/>
                <w:lang w:bidi="th-TH"/>
              </w:rPr>
              <w:t>GR</w:t>
            </w:r>
            <w:r>
              <w:rPr>
                <w:color w:val="000000" w:themeColor="text1"/>
                <w:u w:val="single"/>
                <w:lang w:bidi="th-TH"/>
              </w:rPr>
              <w:t>)</w:t>
            </w:r>
          </w:p>
          <w:p w14:paraId="22149257" w14:textId="3AADB935" w:rsidR="00566F84" w:rsidRPr="00566F84" w:rsidRDefault="00B9255D" w:rsidP="00566F84">
            <w:pPr>
              <w:rPr>
                <w:color w:val="000000" w:themeColor="text1"/>
                <w:lang w:bidi="th-TH"/>
              </w:rPr>
            </w:pPr>
            <w:r w:rsidRPr="00B9255D">
              <w:rPr>
                <w:color w:val="000000" w:themeColor="text1"/>
                <w:lang w:bidi="th-TH"/>
              </w:rPr>
              <w:t>RCV_SHIPMENT_HEADERS</w:t>
            </w:r>
          </w:p>
          <w:p w14:paraId="140C7E35" w14:textId="77777777" w:rsidR="00566F84" w:rsidRDefault="00B9255D" w:rsidP="00566F84">
            <w:pPr>
              <w:rPr>
                <w:color w:val="000000" w:themeColor="text1"/>
                <w:lang w:bidi="th-TH"/>
              </w:rPr>
            </w:pPr>
            <w:r w:rsidRPr="00B9255D">
              <w:rPr>
                <w:color w:val="000000" w:themeColor="text1"/>
                <w:lang w:bidi="th-TH"/>
              </w:rPr>
              <w:t>RCV_SHIPMENT_LINES</w:t>
            </w:r>
          </w:p>
          <w:p w14:paraId="6B0C9057" w14:textId="77777777" w:rsidR="006E5A62" w:rsidRDefault="006E5A62" w:rsidP="00566F8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lastRenderedPageBreak/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>
              <w:rPr>
                <w:color w:val="000000" w:themeColor="text1"/>
                <w:u w:val="single"/>
                <w:lang w:bidi="th-TH"/>
              </w:rPr>
              <w:t>Material Transaction)</w:t>
            </w:r>
          </w:p>
          <w:p w14:paraId="3415CE66" w14:textId="1DB084B0" w:rsidR="006E5A62" w:rsidRPr="006E5A62" w:rsidRDefault="006E5A62" w:rsidP="00566F84">
            <w:pPr>
              <w:rPr>
                <w:color w:val="000000" w:themeColor="text1"/>
                <w:lang w:bidi="th-TH"/>
              </w:rPr>
            </w:pPr>
            <w:r w:rsidRPr="005F4885">
              <w:rPr>
                <w:color w:val="000000" w:themeColor="text1"/>
                <w:lang w:bidi="th-TH"/>
              </w:rPr>
              <w:t>MTL_MATERIAL_TRANSACTIONS</w:t>
            </w:r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lastRenderedPageBreak/>
              <w:t>Frequency :</w:t>
            </w:r>
          </w:p>
        </w:tc>
        <w:tc>
          <w:tcPr>
            <w:tcW w:w="12374" w:type="dxa"/>
            <w:vAlign w:val="center"/>
          </w:tcPr>
          <w:p w14:paraId="38325D7C" w14:textId="27693584" w:rsidR="008D002B" w:rsidRPr="003101BC" w:rsidRDefault="008B7FDA" w:rsidP="00E57F92">
            <w:pPr>
              <w:rPr>
                <w:color w:val="000000" w:themeColor="text1"/>
                <w:cs/>
                <w:lang w:bidi="th-TH"/>
              </w:rPr>
            </w:pPr>
            <w:r w:rsidRPr="00FA1A4C">
              <w:rPr>
                <w:color w:val="000000" w:themeColor="text1"/>
                <w:lang w:bidi="th-TH"/>
              </w:rPr>
              <w:t xml:space="preserve">1 </w:t>
            </w:r>
            <w:r w:rsidRPr="00FA1A4C">
              <w:rPr>
                <w:rFonts w:hint="cs"/>
                <w:color w:val="000000" w:themeColor="text1"/>
                <w:cs/>
                <w:lang w:bidi="th-TH"/>
              </w:rPr>
              <w:t xml:space="preserve">รอบ </w:t>
            </w:r>
            <w:r w:rsidR="00E57F92" w:rsidRPr="00FA1A4C">
              <w:rPr>
                <w:rFonts w:hint="cs"/>
                <w:color w:val="000000" w:themeColor="text1"/>
                <w:cs/>
                <w:lang w:bidi="th-TH"/>
              </w:rPr>
              <w:t>หลังเที่ยงคืน</w:t>
            </w:r>
          </w:p>
        </w:tc>
      </w:tr>
    </w:tbl>
    <w:p w14:paraId="4F13C8CD" w14:textId="6EBD45C2" w:rsidR="00566F84" w:rsidRDefault="00566F84" w:rsidP="00960951">
      <w:pPr>
        <w:rPr>
          <w:color w:val="000000" w:themeColor="text1"/>
        </w:rPr>
      </w:pPr>
    </w:p>
    <w:p w14:paraId="6E2A1644" w14:textId="77777777" w:rsidR="00566F84" w:rsidRDefault="00566F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4" w:name="_Toc494444067"/>
      <w:r w:rsidRPr="003101BC">
        <w:rPr>
          <w:color w:val="000000" w:themeColor="text1"/>
        </w:rPr>
        <w:t>Pre-Requisites</w:t>
      </w:r>
      <w:bookmarkEnd w:id="14"/>
    </w:p>
    <w:p w14:paraId="6AB3B962" w14:textId="3D4B0880" w:rsidR="00783C9A" w:rsidRPr="003101BC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Setup </w:t>
      </w:r>
      <w:r w:rsidR="00E55FB5">
        <w:rPr>
          <w:color w:val="000000" w:themeColor="text1"/>
          <w:lang w:bidi="th-TH"/>
        </w:rPr>
        <w:t xml:space="preserve">Master </w:t>
      </w:r>
      <w:r w:rsidR="00E55FB5">
        <w:rPr>
          <w:rFonts w:hint="cs"/>
          <w:color w:val="000000" w:themeColor="text1"/>
          <w:cs/>
          <w:lang w:bidi="th-TH"/>
        </w:rPr>
        <w:t xml:space="preserve">ตาม </w:t>
      </w:r>
      <w:r w:rsidR="00E55FB5">
        <w:rPr>
          <w:color w:val="000000" w:themeColor="text1"/>
          <w:lang w:bidi="th-TH"/>
        </w:rPr>
        <w:t>Standard</w:t>
      </w:r>
    </w:p>
    <w:p w14:paraId="356DD4D7" w14:textId="5049FDAF" w:rsidR="00B33C01" w:rsidRDefault="00B33C01" w:rsidP="00B33C01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Mapping </w:t>
      </w:r>
      <w:r>
        <w:rPr>
          <w:color w:val="000000" w:themeColor="text1"/>
          <w:lang w:bidi="th-TH"/>
        </w:rPr>
        <w:t xml:space="preserve">Item Code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MMX </w:t>
      </w:r>
      <w:r>
        <w:rPr>
          <w:rFonts w:hint="cs"/>
          <w:color w:val="000000" w:themeColor="text1"/>
          <w:cs/>
          <w:lang w:bidi="th-TH"/>
        </w:rPr>
        <w:t xml:space="preserve">กับ </w:t>
      </w:r>
      <w:r>
        <w:rPr>
          <w:color w:val="000000" w:themeColor="text1"/>
          <w:lang w:bidi="th-TH"/>
        </w:rPr>
        <w:t>ERP</w:t>
      </w:r>
    </w:p>
    <w:p w14:paraId="688D7677" w14:textId="0B5B177F" w:rsidR="00AF6B8E" w:rsidRPr="00B33C01" w:rsidRDefault="0012593A" w:rsidP="00B33C01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Setup </w:t>
      </w:r>
      <w:r w:rsidR="00AF6B8E">
        <w:rPr>
          <w:color w:val="000000" w:themeColor="text1"/>
          <w:lang w:bidi="th-TH"/>
        </w:rPr>
        <w:t xml:space="preserve">Supplier </w:t>
      </w:r>
      <w:r>
        <w:rPr>
          <w:color w:val="000000" w:themeColor="text1"/>
          <w:lang w:bidi="th-TH"/>
        </w:rPr>
        <w:t>M</w:t>
      </w:r>
      <w:r w:rsidR="00AF6B8E">
        <w:rPr>
          <w:color w:val="000000" w:themeColor="text1"/>
          <w:lang w:bidi="th-TH"/>
        </w:rPr>
        <w:t xml:space="preserve">aster </w:t>
      </w:r>
      <w:r w:rsidR="00AF6B8E">
        <w:rPr>
          <w:rFonts w:hint="cs"/>
          <w:color w:val="000000" w:themeColor="text1"/>
          <w:cs/>
          <w:lang w:bidi="th-TH"/>
        </w:rPr>
        <w:t xml:space="preserve">ต้องระบุว่าเป็น </w:t>
      </w:r>
      <w:r w:rsidR="00AF6B8E">
        <w:rPr>
          <w:color w:val="000000" w:themeColor="text1"/>
          <w:lang w:bidi="th-TH"/>
        </w:rPr>
        <w:t xml:space="preserve">direct </w:t>
      </w:r>
      <w:r w:rsidR="00AF6B8E">
        <w:rPr>
          <w:rFonts w:hint="cs"/>
          <w:color w:val="000000" w:themeColor="text1"/>
          <w:cs/>
          <w:lang w:bidi="th-TH"/>
        </w:rPr>
        <w:t xml:space="preserve">หรือ </w:t>
      </w:r>
      <w:r w:rsidR="00AF6B8E">
        <w:rPr>
          <w:color w:val="000000" w:themeColor="text1"/>
          <w:lang w:bidi="th-TH"/>
        </w:rPr>
        <w:t>non direct</w:t>
      </w:r>
    </w:p>
    <w:p w14:paraId="0D8C6885" w14:textId="7FC24188" w:rsidR="004B0BB1" w:rsidRDefault="00E55FB5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สร้าง </w:t>
      </w:r>
      <w:r>
        <w:rPr>
          <w:color w:val="000000" w:themeColor="text1"/>
          <w:lang w:bidi="th-TH"/>
        </w:rPr>
        <w:t xml:space="preserve">Folder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>
        <w:rPr>
          <w:color w:val="000000" w:themeColor="text1"/>
          <w:lang w:bidi="th-TH"/>
        </w:rPr>
        <w:t>Parameter</w:t>
      </w:r>
    </w:p>
    <w:p w14:paraId="761ED7B4" w14:textId="05A0F86B" w:rsidR="00082AEE" w:rsidRDefault="00082AEE" w:rsidP="00082AEE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INBOUND/PO/MMX</w:t>
      </w:r>
      <w:r w:rsidRPr="00082AEE">
        <w:rPr>
          <w:color w:val="000000" w:themeColor="text1"/>
          <w:lang w:bidi="th-TH"/>
        </w:rPr>
        <w:t>/PO_RCP/INITIAL</w:t>
      </w:r>
    </w:p>
    <w:p w14:paraId="1B257E51" w14:textId="69AD3D59" w:rsidR="00082AEE" w:rsidRPr="00082AEE" w:rsidRDefault="00082AEE" w:rsidP="00082AEE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INBOUND/PO/MMX/PO_RCP/</w:t>
      </w:r>
      <w:r>
        <w:rPr>
          <w:lang w:bidi="th-TH"/>
        </w:rPr>
        <w:t>PROCESS</w:t>
      </w:r>
    </w:p>
    <w:p w14:paraId="361781EF" w14:textId="09A83658" w:rsidR="00082AEE" w:rsidRPr="00082AEE" w:rsidRDefault="00082AEE" w:rsidP="00082AEE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INBOUND/PO/MMX/PO_RCP/ERROR</w:t>
      </w:r>
    </w:p>
    <w:p w14:paraId="5E927601" w14:textId="77777777" w:rsidR="00960951" w:rsidRPr="003101BC" w:rsidRDefault="00960951" w:rsidP="007E6892">
      <w:pPr>
        <w:pStyle w:val="ListParagraph"/>
        <w:ind w:left="2520"/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r w:rsidR="000062B0" w:rsidRPr="003101BC">
        <w:rPr>
          <w:color w:val="000000" w:themeColor="text1"/>
        </w:rPr>
        <w:t>fa</w:t>
      </w:r>
    </w:p>
    <w:p w14:paraId="0FF9D770" w14:textId="2546DFA1" w:rsidR="00E23129" w:rsidRPr="00E23129" w:rsidRDefault="00960951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5" w:name="_Toc494444068"/>
      <w:r w:rsidRPr="003101BC">
        <w:rPr>
          <w:color w:val="000000" w:themeColor="text1"/>
        </w:rPr>
        <w:t>Business Rules</w:t>
      </w:r>
      <w:bookmarkEnd w:id="15"/>
    </w:p>
    <w:p w14:paraId="6197F59D" w14:textId="1A00259D" w:rsidR="00CF439C" w:rsidRDefault="009A0F81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File DRT</w:t>
      </w:r>
      <w:r w:rsidR="008F35AE">
        <w:rPr>
          <w:color w:val="000000" w:themeColor="text1"/>
          <w:lang w:bidi="th-TH"/>
        </w:rPr>
        <w:t xml:space="preserve"> MMX</w:t>
      </w:r>
      <w:r w:rsidR="0080659D">
        <w:rPr>
          <w:color w:val="000000" w:themeColor="text1"/>
          <w:lang w:bidi="th-TH"/>
        </w:rPr>
        <w:t xml:space="preserve"> </w:t>
      </w:r>
      <w:r w:rsidR="0080659D">
        <w:rPr>
          <w:rFonts w:hint="cs"/>
          <w:color w:val="000000" w:themeColor="text1"/>
          <w:cs/>
          <w:lang w:bidi="th-TH"/>
        </w:rPr>
        <w:t>ที่ส่งเข้า</w:t>
      </w:r>
      <w:r>
        <w:rPr>
          <w:rFonts w:hint="cs"/>
          <w:color w:val="000000" w:themeColor="text1"/>
          <w:cs/>
          <w:lang w:bidi="th-TH"/>
        </w:rPr>
        <w:t xml:space="preserve">จะแยก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>
        <w:rPr>
          <w:color w:val="000000" w:themeColor="text1"/>
          <w:lang w:bidi="th-TH"/>
        </w:rPr>
        <w:t>Store Code</w:t>
      </w:r>
    </w:p>
    <w:p w14:paraId="5F480F4A" w14:textId="333F1673" w:rsidR="00371FB2" w:rsidRPr="009366FB" w:rsidRDefault="00371FB2" w:rsidP="005F4885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9366FB">
        <w:rPr>
          <w:color w:val="000000" w:themeColor="text1"/>
          <w:cs/>
          <w:lang w:bidi="th-TH"/>
        </w:rPr>
        <w:t xml:space="preserve">ระบบจะวางชุดไฟล์ </w:t>
      </w:r>
      <w:r w:rsidRPr="009366FB">
        <w:rPr>
          <w:color w:val="000000" w:themeColor="text1"/>
          <w:lang w:bidi="th-TH"/>
        </w:rPr>
        <w:t xml:space="preserve">MX Interface </w:t>
      </w:r>
      <w:r w:rsidRPr="009366FB">
        <w:rPr>
          <w:color w:val="000000" w:themeColor="text1"/>
          <w:cs/>
          <w:lang w:bidi="th-TH"/>
        </w:rPr>
        <w:t xml:space="preserve">ไว้ที่ </w:t>
      </w:r>
      <w:r w:rsidRPr="009366FB">
        <w:rPr>
          <w:color w:val="000000" w:themeColor="text1"/>
          <w:lang w:bidi="th-TH"/>
        </w:rPr>
        <w:t xml:space="preserve">Folder MX (.zip) </w:t>
      </w:r>
      <w:r w:rsidRPr="009366FB">
        <w:rPr>
          <w:color w:val="000000" w:themeColor="text1"/>
          <w:cs/>
          <w:lang w:bidi="th-TH"/>
        </w:rPr>
        <w:t xml:space="preserve">ไว้ที่ </w:t>
      </w:r>
      <w:r w:rsidRPr="009366FB">
        <w:rPr>
          <w:color w:val="000000" w:themeColor="text1"/>
          <w:lang w:bidi="th-TH"/>
        </w:rPr>
        <w:t>Folder MX Interface</w:t>
      </w:r>
      <w:r w:rsidR="00CC0500" w:rsidRPr="009366FB">
        <w:rPr>
          <w:color w:val="000000" w:themeColor="text1"/>
          <w:lang w:bidi="th-TH"/>
        </w:rPr>
        <w:t xml:space="preserve"> Ex. KFCSDC-2017-08-28.zip</w:t>
      </w:r>
    </w:p>
    <w:p w14:paraId="4AE3C28E" w14:textId="32B39465" w:rsidR="00CC0500" w:rsidRDefault="00371FB2" w:rsidP="00CC0500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โปรแกรมจะต้องทำการแตก </w:t>
      </w:r>
      <w:r>
        <w:rPr>
          <w:color w:val="000000" w:themeColor="text1"/>
          <w:lang w:bidi="th-TH"/>
        </w:rPr>
        <w:t xml:space="preserve">Zip File </w:t>
      </w:r>
      <w:r>
        <w:rPr>
          <w:rFonts w:hint="cs"/>
          <w:color w:val="000000" w:themeColor="text1"/>
          <w:cs/>
          <w:lang w:bidi="th-TH"/>
        </w:rPr>
        <w:t>และนำ</w:t>
      </w:r>
      <w:r w:rsidR="00CC0500">
        <w:rPr>
          <w:rFonts w:hint="cs"/>
          <w:color w:val="000000" w:themeColor="text1"/>
          <w:cs/>
          <w:lang w:bidi="th-TH"/>
        </w:rPr>
        <w:t xml:space="preserve"> </w:t>
      </w:r>
      <w:r w:rsidR="00CC0500">
        <w:rPr>
          <w:color w:val="000000" w:themeColor="text1"/>
          <w:lang w:bidi="th-TH"/>
        </w:rPr>
        <w:t>File (</w:t>
      </w:r>
      <w:r w:rsidR="00CC0500" w:rsidRPr="00CC0500">
        <w:rPr>
          <w:color w:val="000000" w:themeColor="text1"/>
          <w:lang w:bidi="th-TH"/>
        </w:rPr>
        <w:t>01202drt.507</w:t>
      </w:r>
      <w:r w:rsidR="00CC0500">
        <w:rPr>
          <w:color w:val="000000" w:themeColor="text1"/>
          <w:lang w:bidi="th-TH"/>
        </w:rPr>
        <w:t>)</w:t>
      </w:r>
      <w:r w:rsidR="00CC0500">
        <w:rPr>
          <w:rFonts w:hint="cs"/>
          <w:color w:val="000000" w:themeColor="text1"/>
          <w:cs/>
          <w:lang w:bidi="th-TH"/>
        </w:rPr>
        <w:t xml:space="preserve"> โดยเลือกประเภทไฟล์ที่ต้องการไปวางที่ </w:t>
      </w:r>
      <w:r w:rsidR="00CC0500">
        <w:rPr>
          <w:color w:val="000000" w:themeColor="text1"/>
          <w:lang w:bidi="th-TH"/>
        </w:rPr>
        <w:t>Folder Initial</w:t>
      </w:r>
      <w:r w:rsidR="00CC0500">
        <w:rPr>
          <w:rFonts w:hint="cs"/>
          <w:color w:val="000000" w:themeColor="text1"/>
          <w:cs/>
          <w:lang w:bidi="th-TH"/>
        </w:rPr>
        <w:t xml:space="preserve"> เอง ความหมายของชื่อไฟล์ตามด้านล่าง</w:t>
      </w:r>
    </w:p>
    <w:p w14:paraId="2C85AF15" w14:textId="77777777" w:rsidR="00CC0500" w:rsidRDefault="00CC0500" w:rsidP="00CC0500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01202 </w:t>
      </w:r>
      <w:r>
        <w:rPr>
          <w:rFonts w:hint="cs"/>
          <w:color w:val="000000" w:themeColor="text1"/>
          <w:cs/>
          <w:lang w:bidi="th-TH"/>
        </w:rPr>
        <w:t>คือ รหัสสาขา</w:t>
      </w:r>
    </w:p>
    <w:p w14:paraId="1585F2C9" w14:textId="19112734" w:rsidR="00CC0500" w:rsidRDefault="00CC0500" w:rsidP="00CC0500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drt </w:t>
      </w:r>
      <w:r>
        <w:rPr>
          <w:rFonts w:hint="cs"/>
          <w:color w:val="000000" w:themeColor="text1"/>
          <w:cs/>
          <w:lang w:bidi="th-TH"/>
        </w:rPr>
        <w:t>คือ ประเภทไฟล์</w:t>
      </w:r>
    </w:p>
    <w:p w14:paraId="743BAF0E" w14:textId="0DA935E1" w:rsidR="009A0F81" w:rsidRDefault="00CC0500" w:rsidP="00CC0500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5</w:t>
      </w:r>
      <w:r w:rsidR="009A0F81"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คือ เดือน กรณีที่เป็น </w:t>
      </w:r>
      <w:r>
        <w:rPr>
          <w:color w:val="000000" w:themeColor="text1"/>
          <w:lang w:bidi="th-TH"/>
        </w:rPr>
        <w:t>a=October, b=November, c=December</w:t>
      </w:r>
    </w:p>
    <w:p w14:paraId="2F84A52C" w14:textId="4DE4C88B" w:rsidR="00CC0500" w:rsidRDefault="00CC0500" w:rsidP="00CC0500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07 </w:t>
      </w:r>
      <w:r>
        <w:rPr>
          <w:rFonts w:hint="cs"/>
          <w:color w:val="000000" w:themeColor="text1"/>
          <w:cs/>
          <w:lang w:bidi="th-TH"/>
        </w:rPr>
        <w:t>คือ วันที่</w:t>
      </w:r>
    </w:p>
    <w:p w14:paraId="1E491C06" w14:textId="75C4D08E" w:rsidR="007E6658" w:rsidRDefault="007E6658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151EAB">
        <w:rPr>
          <w:lang w:bidi="th-TH"/>
        </w:rPr>
        <w:t xml:space="preserve">Program </w:t>
      </w:r>
      <w:r w:rsidRPr="00151EAB">
        <w:rPr>
          <w:rFonts w:hint="cs"/>
          <w:cs/>
          <w:lang w:bidi="th-TH"/>
        </w:rPr>
        <w:t xml:space="preserve">จะอ่านค่าใน </w:t>
      </w:r>
      <w:r w:rsidRPr="00151EAB">
        <w:rPr>
          <w:lang w:bidi="th-TH"/>
        </w:rPr>
        <w:t xml:space="preserve">Text File </w:t>
      </w:r>
      <w:r w:rsidRPr="00151EAB">
        <w:rPr>
          <w:rFonts w:hint="cs"/>
          <w:cs/>
          <w:lang w:bidi="th-TH"/>
        </w:rPr>
        <w:t xml:space="preserve">และเอาข้อมูลไปพักไว้ที่ </w:t>
      </w:r>
      <w:r w:rsidRPr="00151EAB">
        <w:rPr>
          <w:lang w:bidi="th-TH"/>
        </w:rPr>
        <w:t xml:space="preserve">Table  </w:t>
      </w:r>
      <w:r>
        <w:rPr>
          <w:color w:val="000000" w:themeColor="text1"/>
          <w:lang w:bidi="th-TH"/>
        </w:rPr>
        <w:t>XCUST_MMX_RCV_TBL</w:t>
      </w:r>
    </w:p>
    <w:p w14:paraId="1A81CCE4" w14:textId="360DE1FE" w:rsidR="007E6658" w:rsidRDefault="007E6658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ทำการ </w:t>
      </w:r>
      <w:r>
        <w:rPr>
          <w:color w:val="000000" w:themeColor="text1"/>
          <w:lang w:bidi="th-TH"/>
        </w:rPr>
        <w:t xml:space="preserve">Validate </w:t>
      </w:r>
      <w:r>
        <w:rPr>
          <w:rFonts w:hint="cs"/>
          <w:color w:val="000000" w:themeColor="text1"/>
          <w:cs/>
          <w:lang w:bidi="th-TH"/>
        </w:rPr>
        <w:t xml:space="preserve">ทีละ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โดยหากข้อมูล </w:t>
      </w:r>
      <w:r>
        <w:rPr>
          <w:color w:val="000000" w:themeColor="text1"/>
          <w:lang w:bidi="th-TH"/>
        </w:rPr>
        <w:t xml:space="preserve">validate error </w:t>
      </w:r>
      <w:r>
        <w:rPr>
          <w:rFonts w:hint="cs"/>
          <w:color w:val="000000" w:themeColor="text1"/>
          <w:cs/>
          <w:lang w:bidi="th-TH"/>
        </w:rPr>
        <w:t xml:space="preserve">จะถือว่าทั้ง </w:t>
      </w:r>
      <w:r>
        <w:rPr>
          <w:color w:val="000000" w:themeColor="text1"/>
          <w:lang w:bidi="th-TH"/>
        </w:rPr>
        <w:t xml:space="preserve">file validate </w:t>
      </w:r>
      <w:r>
        <w:rPr>
          <w:rFonts w:hint="cs"/>
          <w:color w:val="000000" w:themeColor="text1"/>
          <w:cs/>
          <w:lang w:bidi="th-TH"/>
        </w:rPr>
        <w:t>ไม่ผ่าน</w:t>
      </w:r>
    </w:p>
    <w:p w14:paraId="01DB726E" w14:textId="40A12B38" w:rsidR="0094746B" w:rsidRDefault="0094746B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File DRT</w:t>
      </w:r>
      <w:r w:rsidDel="0094746B">
        <w:rPr>
          <w:rFonts w:hint="cs"/>
          <w:color w:val="000000" w:themeColor="text1"/>
          <w:cs/>
          <w:lang w:bidi="th-TH"/>
        </w:rPr>
        <w:t xml:space="preserve"> </w:t>
      </w:r>
      <w:r>
        <w:rPr>
          <w:color w:val="000000" w:themeColor="text1"/>
          <w:lang w:bidi="th-TH"/>
        </w:rPr>
        <w:t>transaction source 2</w:t>
      </w:r>
      <w:r>
        <w:rPr>
          <w:rFonts w:hint="cs"/>
          <w:color w:val="000000" w:themeColor="text1"/>
          <w:cs/>
          <w:lang w:bidi="th-TH"/>
        </w:rPr>
        <w:t xml:space="preserve"> แบบคือ </w:t>
      </w:r>
      <w:r>
        <w:rPr>
          <w:color w:val="000000" w:themeColor="text1"/>
          <w:lang w:bidi="th-TH"/>
        </w:rPr>
        <w:t xml:space="preserve">direct supplier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non direct supplier </w:t>
      </w:r>
      <w:r w:rsidR="007E6658">
        <w:rPr>
          <w:rFonts w:hint="cs"/>
          <w:color w:val="000000" w:themeColor="text1"/>
          <w:cs/>
          <w:lang w:bidi="th-TH"/>
        </w:rPr>
        <w:t xml:space="preserve">โดยจะแยกกันด้วย </w:t>
      </w:r>
      <w:r w:rsidR="007E6658">
        <w:rPr>
          <w:color w:val="000000" w:themeColor="text1"/>
          <w:lang w:bidi="th-TH"/>
        </w:rPr>
        <w:t>vendor code</w:t>
      </w:r>
    </w:p>
    <w:p w14:paraId="0E2A0DFE" w14:textId="77777777" w:rsidR="00E23129" w:rsidRDefault="00E23129" w:rsidP="005F4885">
      <w:pPr>
        <w:ind w:left="709"/>
        <w:rPr>
          <w:color w:val="000000" w:themeColor="text1"/>
          <w:lang w:bidi="th-TH"/>
        </w:rPr>
      </w:pPr>
    </w:p>
    <w:p w14:paraId="2AFDECC5" w14:textId="58E9C6EB" w:rsidR="00E23129" w:rsidRDefault="001F6C40" w:rsidP="005F4885">
      <w:pPr>
        <w:rPr>
          <w:b/>
          <w:bCs/>
          <w:color w:val="000000" w:themeColor="text1"/>
          <w:lang w:bidi="th-TH"/>
        </w:rPr>
      </w:pPr>
      <w:r>
        <w:rPr>
          <w:rFonts w:hint="cs"/>
          <w:b/>
          <w:bCs/>
          <w:color w:val="000000" w:themeColor="text1"/>
          <w:cs/>
          <w:lang w:bidi="th-TH"/>
        </w:rPr>
        <w:t xml:space="preserve">กรณี </w:t>
      </w:r>
      <w:r w:rsidR="00E23129" w:rsidRPr="00460F1C">
        <w:rPr>
          <w:b/>
          <w:bCs/>
          <w:color w:val="000000" w:themeColor="text1"/>
          <w:lang w:bidi="th-TH"/>
        </w:rPr>
        <w:t>Direct supplier</w:t>
      </w:r>
      <w:ins w:id="16" w:author="Windows User" w:date="2017-11-13T14:30:00Z">
        <w:r w:rsidR="00EA15C8">
          <w:rPr>
            <w:b/>
            <w:bCs/>
            <w:color w:val="000000" w:themeColor="text1"/>
            <w:lang w:bidi="th-TH"/>
          </w:rPr>
          <w:tab/>
        </w:r>
        <w:r w:rsidR="00EA15C8">
          <w:rPr>
            <w:b/>
            <w:bCs/>
            <w:color w:val="000000" w:themeColor="text1"/>
            <w:lang w:bidi="th-TH"/>
          </w:rPr>
          <w:tab/>
        </w:r>
        <w:r w:rsidR="00EA15C8">
          <w:rPr>
            <w:rFonts w:hint="cs"/>
            <w:b/>
            <w:bCs/>
            <w:color w:val="000000" w:themeColor="text1"/>
            <w:cs/>
            <w:lang w:bidi="th-TH"/>
          </w:rPr>
          <w:t xml:space="preserve">ใช้ </w:t>
        </w:r>
      </w:ins>
      <w:ins w:id="17" w:author="Windows User" w:date="2017-11-13T14:31:00Z">
        <w:r w:rsidR="00EA15C8">
          <w:rPr>
            <w:b/>
            <w:bCs/>
            <w:color w:val="000000" w:themeColor="text1"/>
            <w:lang w:bidi="th-TH"/>
          </w:rPr>
          <w:t xml:space="preserve">template </w:t>
        </w:r>
      </w:ins>
      <w:ins w:id="18" w:author="Windows User" w:date="2017-11-13T14:30:00Z">
        <w:r w:rsidR="00EA15C8">
          <w:rPr>
            <w:b/>
            <w:bCs/>
            <w:color w:val="000000" w:themeColor="text1"/>
            <w:lang w:bidi="th-TH"/>
          </w:rPr>
          <w:t>po_receipt</w:t>
        </w:r>
      </w:ins>
    </w:p>
    <w:p w14:paraId="23713F75" w14:textId="164D10C6" w:rsidR="007E6658" w:rsidRPr="005F4885" w:rsidRDefault="007E6658" w:rsidP="005F4885">
      <w:pPr>
        <w:pStyle w:val="ListParagraph"/>
        <w:numPr>
          <w:ilvl w:val="0"/>
          <w:numId w:val="27"/>
        </w:numPr>
        <w:rPr>
          <w:lang w:bidi="th-TH"/>
        </w:rPr>
      </w:pPr>
      <w:r w:rsidRPr="005F4885">
        <w:rPr>
          <w:color w:val="000000" w:themeColor="text1"/>
          <w:lang w:bidi="th-TH"/>
        </w:rPr>
        <w:t xml:space="preserve">File DRT </w:t>
      </w:r>
      <w:r w:rsidRPr="005F4885">
        <w:rPr>
          <w:color w:val="000000" w:themeColor="text1"/>
          <w:cs/>
          <w:lang w:bidi="th-TH"/>
        </w:rPr>
        <w:t xml:space="preserve">จะมี </w:t>
      </w:r>
      <w:r w:rsidRPr="005F4885">
        <w:rPr>
          <w:color w:val="000000" w:themeColor="text1"/>
          <w:lang w:bidi="th-TH"/>
        </w:rPr>
        <w:t xml:space="preserve">Invoice Number </w:t>
      </w:r>
      <w:r w:rsidRPr="005F4885">
        <w:rPr>
          <w:color w:val="000000" w:themeColor="text1"/>
          <w:cs/>
          <w:lang w:bidi="th-TH"/>
        </w:rPr>
        <w:t xml:space="preserve">ส่งเข้ามา ดังนั้นให้ </w:t>
      </w:r>
      <w:r w:rsidRPr="005F4885">
        <w:rPr>
          <w:color w:val="000000" w:themeColor="text1"/>
          <w:lang w:bidi="th-TH"/>
        </w:rPr>
        <w:t xml:space="preserve">Gen 1 Invoice Number </w:t>
      </w:r>
      <w:r w:rsidRPr="005F4885">
        <w:rPr>
          <w:color w:val="000000" w:themeColor="text1"/>
          <w:cs/>
          <w:lang w:bidi="th-TH"/>
        </w:rPr>
        <w:t xml:space="preserve">เป็น </w:t>
      </w:r>
      <w:r w:rsidRPr="005F4885">
        <w:rPr>
          <w:color w:val="000000" w:themeColor="text1"/>
          <w:lang w:bidi="th-TH"/>
        </w:rPr>
        <w:t xml:space="preserve">1 Receipt Number </w:t>
      </w:r>
      <w:r w:rsidRPr="005F4885">
        <w:rPr>
          <w:color w:val="000000" w:themeColor="text1"/>
          <w:cs/>
          <w:lang w:bidi="th-TH"/>
        </w:rPr>
        <w:t xml:space="preserve">ใน </w:t>
      </w:r>
      <w:r w:rsidRPr="005F4885">
        <w:rPr>
          <w:color w:val="000000" w:themeColor="text1"/>
          <w:lang w:bidi="th-TH"/>
        </w:rPr>
        <w:t xml:space="preserve">oracle ERP Cloud </w:t>
      </w:r>
      <w:r w:rsidRPr="005F4885">
        <w:rPr>
          <w:color w:val="000000" w:themeColor="text1"/>
          <w:cs/>
          <w:lang w:bidi="th-TH"/>
        </w:rPr>
        <w:t xml:space="preserve">และให้เก็บ </w:t>
      </w:r>
      <w:r w:rsidRPr="005F4885">
        <w:rPr>
          <w:color w:val="000000" w:themeColor="text1"/>
          <w:lang w:bidi="th-TH"/>
        </w:rPr>
        <w:t xml:space="preserve">Invoice Number </w:t>
      </w:r>
      <w:r w:rsidRPr="005F4885">
        <w:rPr>
          <w:color w:val="000000" w:themeColor="text1"/>
          <w:cs/>
          <w:lang w:bidi="th-TH"/>
        </w:rPr>
        <w:t xml:space="preserve">ไว้ใน </w:t>
      </w:r>
      <w:r w:rsidRPr="005F4885">
        <w:rPr>
          <w:color w:val="000000" w:themeColor="text1"/>
          <w:lang w:bidi="th-TH"/>
        </w:rPr>
        <w:t xml:space="preserve">Flexfield </w:t>
      </w:r>
      <w:r w:rsidRPr="005F4885">
        <w:rPr>
          <w:color w:val="000000" w:themeColor="text1"/>
          <w:cs/>
          <w:lang w:bidi="th-TH"/>
        </w:rPr>
        <w:t xml:space="preserve">เพื่อเอาไว้ใช้ในการ </w:t>
      </w:r>
      <w:r w:rsidRPr="005F4885">
        <w:rPr>
          <w:color w:val="000000" w:themeColor="text1"/>
          <w:lang w:bidi="th-TH"/>
        </w:rPr>
        <w:t xml:space="preserve">Map Invoice </w:t>
      </w:r>
      <w:r w:rsidRPr="005F4885">
        <w:rPr>
          <w:color w:val="000000" w:themeColor="text1"/>
          <w:cs/>
          <w:lang w:bidi="th-TH"/>
        </w:rPr>
        <w:t xml:space="preserve">กับ </w:t>
      </w:r>
      <w:r w:rsidRPr="005F4885">
        <w:rPr>
          <w:color w:val="000000" w:themeColor="text1"/>
          <w:lang w:bidi="th-TH"/>
        </w:rPr>
        <w:t>Program AP001</w:t>
      </w:r>
    </w:p>
    <w:p w14:paraId="6FF1E2D9" w14:textId="5A6E30DD" w:rsidR="009A0F81" w:rsidRPr="009A0F81" w:rsidRDefault="009A0F81" w:rsidP="005F4885">
      <w:pPr>
        <w:pStyle w:val="ListParagraph"/>
        <w:numPr>
          <w:ilvl w:val="0"/>
          <w:numId w:val="27"/>
        </w:numPr>
        <w:rPr>
          <w:lang w:bidi="th-TH"/>
        </w:rPr>
      </w:pPr>
      <w:r w:rsidRPr="009A0F81">
        <w:rPr>
          <w:rFonts w:hint="cs"/>
          <w:cs/>
          <w:lang w:bidi="th-TH"/>
        </w:rPr>
        <w:t xml:space="preserve">เนื่องจาก </w:t>
      </w:r>
      <w:r w:rsidRPr="009A0F81">
        <w:rPr>
          <w:lang w:bidi="th-TH"/>
        </w:rPr>
        <w:t xml:space="preserve">File DRT </w:t>
      </w:r>
      <w:r w:rsidRPr="009A0F81">
        <w:rPr>
          <w:rFonts w:hint="cs"/>
          <w:cs/>
          <w:lang w:bidi="th-TH"/>
        </w:rPr>
        <w:t xml:space="preserve">ระบบ </w:t>
      </w:r>
      <w:r w:rsidRPr="009A0F81">
        <w:rPr>
          <w:lang w:bidi="th-TH"/>
        </w:rPr>
        <w:t xml:space="preserve">MMX </w:t>
      </w:r>
      <w:r w:rsidRPr="009A0F81">
        <w:rPr>
          <w:rFonts w:hint="cs"/>
          <w:cs/>
          <w:lang w:bidi="th-TH"/>
        </w:rPr>
        <w:t xml:space="preserve">ไม่ได้ส่งเลขที่ </w:t>
      </w:r>
      <w:r w:rsidRPr="009A0F81">
        <w:rPr>
          <w:lang w:bidi="th-TH"/>
        </w:rPr>
        <w:t xml:space="preserve">PO </w:t>
      </w:r>
      <w:r w:rsidRPr="009A0F81">
        <w:rPr>
          <w:rFonts w:hint="cs"/>
          <w:cs/>
          <w:lang w:bidi="th-TH"/>
        </w:rPr>
        <w:t xml:space="preserve">ที่จะทำ </w:t>
      </w:r>
      <w:r w:rsidRPr="009A0F81">
        <w:rPr>
          <w:lang w:bidi="th-TH"/>
        </w:rPr>
        <w:t xml:space="preserve">Receipt </w:t>
      </w:r>
      <w:r w:rsidRPr="009A0F81">
        <w:rPr>
          <w:rFonts w:hint="cs"/>
          <w:cs/>
          <w:lang w:bidi="th-TH"/>
        </w:rPr>
        <w:t xml:space="preserve">เข้ามาดังนั้น </w:t>
      </w:r>
      <w:r w:rsidRPr="009A0F81">
        <w:rPr>
          <w:lang w:bidi="th-TH"/>
        </w:rPr>
        <w:t xml:space="preserve">Program </w:t>
      </w:r>
      <w:r w:rsidRPr="009A0F81">
        <w:rPr>
          <w:rFonts w:hint="cs"/>
          <w:cs/>
          <w:lang w:bidi="th-TH"/>
        </w:rPr>
        <w:t xml:space="preserve">จะต้องมี </w:t>
      </w:r>
      <w:r w:rsidRPr="009A0F81">
        <w:rPr>
          <w:lang w:bidi="th-TH"/>
        </w:rPr>
        <w:t xml:space="preserve">Function </w:t>
      </w:r>
      <w:r w:rsidRPr="009A0F81">
        <w:rPr>
          <w:rFonts w:hint="cs"/>
          <w:cs/>
          <w:lang w:bidi="th-TH"/>
        </w:rPr>
        <w:t xml:space="preserve">สำหรับการ </w:t>
      </w:r>
      <w:r w:rsidRPr="009A0F81">
        <w:rPr>
          <w:lang w:bidi="th-TH"/>
        </w:rPr>
        <w:t xml:space="preserve">Map </w:t>
      </w:r>
      <w:r w:rsidRPr="009A0F81">
        <w:rPr>
          <w:rFonts w:hint="cs"/>
          <w:cs/>
          <w:lang w:bidi="th-TH"/>
        </w:rPr>
        <w:t xml:space="preserve">หา </w:t>
      </w:r>
      <w:r w:rsidRPr="009A0F81">
        <w:rPr>
          <w:lang w:bidi="th-TH"/>
        </w:rPr>
        <w:t xml:space="preserve">PO </w:t>
      </w:r>
      <w:r w:rsidRPr="009A0F81">
        <w:rPr>
          <w:rFonts w:hint="cs"/>
          <w:cs/>
          <w:lang w:bidi="th-TH"/>
        </w:rPr>
        <w:t xml:space="preserve">เพื่อจะมาทำ </w:t>
      </w:r>
      <w:r w:rsidRPr="009A0F81">
        <w:rPr>
          <w:lang w:bidi="th-TH"/>
        </w:rPr>
        <w:t xml:space="preserve">Receipt </w:t>
      </w:r>
      <w:r w:rsidRPr="009A0F81">
        <w:rPr>
          <w:rFonts w:hint="cs"/>
          <w:cs/>
          <w:lang w:bidi="th-TH"/>
        </w:rPr>
        <w:t xml:space="preserve">โดยใช้วิธี </w:t>
      </w:r>
      <w:r w:rsidRPr="009A0F81">
        <w:rPr>
          <w:lang w:bidi="th-TH"/>
        </w:rPr>
        <w:t>FIFO</w:t>
      </w:r>
    </w:p>
    <w:p w14:paraId="50B2DBA1" w14:textId="45E2797A" w:rsidR="004C7F5C" w:rsidRPr="009A0F81" w:rsidRDefault="004C7F5C" w:rsidP="005F4885">
      <w:pPr>
        <w:pStyle w:val="ListParagraph"/>
        <w:numPr>
          <w:ilvl w:val="0"/>
          <w:numId w:val="33"/>
        </w:numPr>
        <w:rPr>
          <w:color w:val="000000" w:themeColor="text1"/>
          <w:lang w:bidi="th-TH"/>
        </w:rPr>
      </w:pPr>
      <w:r w:rsidRPr="009A0F81">
        <w:rPr>
          <w:rFonts w:hint="cs"/>
          <w:color w:val="000000" w:themeColor="text1"/>
          <w:cs/>
          <w:lang w:bidi="th-TH"/>
        </w:rPr>
        <w:t xml:space="preserve">เงื่อนไขการหา </w:t>
      </w:r>
      <w:r w:rsidR="00C2674E" w:rsidRPr="009A0F81">
        <w:rPr>
          <w:color w:val="000000" w:themeColor="text1"/>
          <w:lang w:bidi="th-TH"/>
        </w:rPr>
        <w:t xml:space="preserve">PO </w:t>
      </w:r>
      <w:r w:rsidR="00C2674E" w:rsidRPr="009A0F81">
        <w:rPr>
          <w:rFonts w:hint="cs"/>
          <w:color w:val="000000" w:themeColor="text1"/>
          <w:cs/>
          <w:lang w:bidi="th-TH"/>
        </w:rPr>
        <w:t>ที่จะทำรับสินค้า</w:t>
      </w:r>
      <w:r w:rsidRPr="009A0F81">
        <w:rPr>
          <w:color w:val="000000" w:themeColor="text1"/>
          <w:lang w:bidi="th-TH"/>
        </w:rPr>
        <w:t xml:space="preserve"> </w:t>
      </w:r>
      <w:r w:rsidRPr="009A0F81">
        <w:rPr>
          <w:rFonts w:hint="cs"/>
          <w:color w:val="000000" w:themeColor="text1"/>
          <w:cs/>
          <w:lang w:bidi="th-TH"/>
        </w:rPr>
        <w:t xml:space="preserve">ใช้ </w:t>
      </w:r>
      <w:r w:rsidRPr="009A0F81">
        <w:rPr>
          <w:color w:val="000000" w:themeColor="text1"/>
          <w:lang w:bidi="th-TH"/>
        </w:rPr>
        <w:t xml:space="preserve">Supplier Code (ERP) + Item Code </w:t>
      </w:r>
      <w:r w:rsidR="009A0F81" w:rsidRPr="009A0F81">
        <w:rPr>
          <w:rFonts w:hint="cs"/>
          <w:color w:val="000000" w:themeColor="text1"/>
          <w:cs/>
          <w:lang w:bidi="th-TH"/>
        </w:rPr>
        <w:t xml:space="preserve">เข้าไปหา </w:t>
      </w:r>
      <w:r w:rsidR="009A0F81" w:rsidRPr="009A0F81">
        <w:rPr>
          <w:color w:val="000000" w:themeColor="text1"/>
          <w:lang w:bidi="th-TH"/>
        </w:rPr>
        <w:t xml:space="preserve">PO </w:t>
      </w:r>
      <w:r w:rsidR="009A0F81" w:rsidRPr="009A0F81">
        <w:rPr>
          <w:rFonts w:hint="cs"/>
          <w:color w:val="000000" w:themeColor="text1"/>
          <w:cs/>
          <w:lang w:bidi="th-TH"/>
        </w:rPr>
        <w:t xml:space="preserve">ในระบบ </w:t>
      </w:r>
      <w:r w:rsidR="009A0F81" w:rsidRPr="009A0F81">
        <w:rPr>
          <w:color w:val="000000" w:themeColor="text1"/>
          <w:lang w:bidi="th-TH"/>
        </w:rPr>
        <w:t xml:space="preserve">ERP </w:t>
      </w:r>
      <w:r w:rsidR="009A0F81" w:rsidRPr="009A0F81">
        <w:rPr>
          <w:rFonts w:hint="cs"/>
          <w:color w:val="000000" w:themeColor="text1"/>
          <w:cs/>
          <w:lang w:bidi="th-TH"/>
        </w:rPr>
        <w:t>โดย</w:t>
      </w:r>
      <w:r w:rsidRPr="009A0F81">
        <w:rPr>
          <w:rFonts w:hint="cs"/>
          <w:color w:val="000000" w:themeColor="text1"/>
          <w:cs/>
          <w:lang w:bidi="th-TH"/>
        </w:rPr>
        <w:t xml:space="preserve"> </w:t>
      </w:r>
      <w:r w:rsidR="00C2674E" w:rsidRPr="009A0F81">
        <w:rPr>
          <w:color w:val="000000" w:themeColor="text1"/>
          <w:lang w:bidi="th-TH"/>
        </w:rPr>
        <w:t>PO</w:t>
      </w:r>
      <w:r w:rsidRPr="009A0F81">
        <w:rPr>
          <w:color w:val="000000" w:themeColor="text1"/>
          <w:lang w:bidi="th-TH"/>
        </w:rPr>
        <w:t xml:space="preserve"> </w:t>
      </w:r>
      <w:r w:rsidR="009A0F81" w:rsidRPr="009A0F81">
        <w:rPr>
          <w:rFonts w:hint="cs"/>
          <w:color w:val="000000" w:themeColor="text1"/>
          <w:cs/>
          <w:lang w:bidi="th-TH"/>
        </w:rPr>
        <w:t xml:space="preserve">ต้องมี </w:t>
      </w:r>
      <w:r w:rsidRPr="009A0F81">
        <w:rPr>
          <w:rFonts w:hint="cs"/>
          <w:color w:val="000000" w:themeColor="text1"/>
          <w:cs/>
          <w:lang w:bidi="th-TH"/>
        </w:rPr>
        <w:t xml:space="preserve"> </w:t>
      </w:r>
      <w:r w:rsidR="00C2674E" w:rsidRPr="009A0F81">
        <w:rPr>
          <w:color w:val="000000" w:themeColor="text1"/>
          <w:lang w:bidi="th-TH"/>
        </w:rPr>
        <w:t>Status Open</w:t>
      </w:r>
      <w:r w:rsidR="00BF4A6F" w:rsidRPr="009A0F81">
        <w:rPr>
          <w:color w:val="000000" w:themeColor="text1"/>
          <w:lang w:bidi="th-TH"/>
        </w:rPr>
        <w:t xml:space="preserve"> </w:t>
      </w:r>
      <w:r w:rsidR="00BF4A6F" w:rsidRPr="009A0F81">
        <w:rPr>
          <w:rFonts w:hint="cs"/>
          <w:color w:val="000000" w:themeColor="text1"/>
          <w:cs/>
          <w:lang w:bidi="th-TH"/>
        </w:rPr>
        <w:t xml:space="preserve">และต้องเป็น </w:t>
      </w:r>
      <w:r w:rsidR="00BF4A6F" w:rsidRPr="009A0F81">
        <w:rPr>
          <w:color w:val="000000" w:themeColor="text1"/>
          <w:lang w:bidi="th-TH"/>
        </w:rPr>
        <w:t xml:space="preserve">PO </w:t>
      </w:r>
      <w:r w:rsidR="00BF4A6F" w:rsidRPr="009A0F81">
        <w:rPr>
          <w:rFonts w:hint="cs"/>
          <w:color w:val="000000" w:themeColor="text1"/>
          <w:cs/>
          <w:lang w:bidi="th-TH"/>
        </w:rPr>
        <w:t xml:space="preserve">ที่มาจากระบบ </w:t>
      </w:r>
      <w:r w:rsidR="00BF4A6F" w:rsidRPr="009A0F81">
        <w:rPr>
          <w:color w:val="000000" w:themeColor="text1"/>
          <w:lang w:bidi="th-TH"/>
        </w:rPr>
        <w:t xml:space="preserve">MMX </w:t>
      </w:r>
      <w:r w:rsidR="00BF4A6F" w:rsidRPr="009A0F81">
        <w:rPr>
          <w:rFonts w:hint="cs"/>
          <w:color w:val="000000" w:themeColor="text1"/>
          <w:cs/>
          <w:lang w:bidi="th-TH"/>
        </w:rPr>
        <w:t>เท่านั้น</w:t>
      </w:r>
    </w:p>
    <w:p w14:paraId="7BCEC0D4" w14:textId="7688BB03" w:rsidR="00D16E37" w:rsidRPr="009A0F81" w:rsidRDefault="00D16E37" w:rsidP="005F4885">
      <w:pPr>
        <w:pStyle w:val="ListParagraph"/>
        <w:numPr>
          <w:ilvl w:val="0"/>
          <w:numId w:val="33"/>
        </w:numPr>
        <w:rPr>
          <w:color w:val="000000" w:themeColor="text1"/>
          <w:lang w:bidi="th-TH"/>
        </w:rPr>
      </w:pPr>
      <w:r w:rsidRPr="009A0F81">
        <w:rPr>
          <w:rFonts w:hint="cs"/>
          <w:color w:val="000000" w:themeColor="text1"/>
          <w:cs/>
          <w:lang w:bidi="th-TH"/>
        </w:rPr>
        <w:t xml:space="preserve">เรียงลำดับ </w:t>
      </w:r>
      <w:r w:rsidRPr="009A0F81">
        <w:rPr>
          <w:color w:val="000000" w:themeColor="text1"/>
          <w:lang w:bidi="th-TH"/>
        </w:rPr>
        <w:t xml:space="preserve">PO </w:t>
      </w:r>
      <w:r w:rsidRPr="009A0F81">
        <w:rPr>
          <w:rFonts w:hint="cs"/>
          <w:color w:val="000000" w:themeColor="text1"/>
          <w:cs/>
          <w:lang w:bidi="th-TH"/>
        </w:rPr>
        <w:t xml:space="preserve">แบบ </w:t>
      </w:r>
      <w:r w:rsidRPr="009A0F81">
        <w:rPr>
          <w:color w:val="000000" w:themeColor="text1"/>
          <w:lang w:bidi="th-TH"/>
        </w:rPr>
        <w:t xml:space="preserve">FIFO </w:t>
      </w:r>
      <w:r w:rsidRPr="009A0F81">
        <w:rPr>
          <w:rFonts w:hint="cs"/>
          <w:color w:val="000000" w:themeColor="text1"/>
          <w:cs/>
          <w:lang w:bidi="th-TH"/>
        </w:rPr>
        <w:t xml:space="preserve">ตามเลข </w:t>
      </w:r>
      <w:r w:rsidRPr="009A0F81">
        <w:rPr>
          <w:color w:val="000000" w:themeColor="text1"/>
          <w:lang w:bidi="th-TH"/>
        </w:rPr>
        <w:t>PO Number</w:t>
      </w:r>
    </w:p>
    <w:p w14:paraId="57C41D14" w14:textId="2CD01700" w:rsidR="00E23129" w:rsidRPr="005F4885" w:rsidRDefault="000E3740" w:rsidP="005F4885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 w:rsidRPr="005F4885">
        <w:rPr>
          <w:color w:val="000000" w:themeColor="text1"/>
          <w:cs/>
          <w:lang w:bidi="th-TH"/>
        </w:rPr>
        <w:t xml:space="preserve">ยอด </w:t>
      </w:r>
      <w:r w:rsidRPr="005F4885">
        <w:rPr>
          <w:color w:val="000000" w:themeColor="text1"/>
          <w:lang w:bidi="th-TH"/>
        </w:rPr>
        <w:t xml:space="preserve">MMX </w:t>
      </w:r>
      <w:r w:rsidR="009A0F81" w:rsidRPr="005F4885">
        <w:rPr>
          <w:color w:val="000000" w:themeColor="text1"/>
          <w:lang w:bidi="th-TH"/>
        </w:rPr>
        <w:t xml:space="preserve">Receipt QTY </w:t>
      </w:r>
      <w:r w:rsidR="009A0F81" w:rsidRPr="005F4885">
        <w:rPr>
          <w:color w:val="000000" w:themeColor="text1"/>
          <w:cs/>
          <w:lang w:bidi="th-TH"/>
        </w:rPr>
        <w:t>หากพบว่า</w:t>
      </w:r>
      <w:r w:rsidR="00CC0500" w:rsidRPr="005F4885">
        <w:rPr>
          <w:color w:val="000000" w:themeColor="text1"/>
          <w:cs/>
          <w:lang w:bidi="th-TH"/>
        </w:rPr>
        <w:t xml:space="preserve">มากกว่า </w:t>
      </w:r>
      <w:r w:rsidR="00CC0500" w:rsidRPr="005F4885">
        <w:rPr>
          <w:color w:val="000000" w:themeColor="text1"/>
          <w:lang w:bidi="th-TH"/>
        </w:rPr>
        <w:t xml:space="preserve">PO </w:t>
      </w:r>
      <w:r w:rsidR="00CC0500" w:rsidRPr="005F4885">
        <w:rPr>
          <w:color w:val="000000" w:themeColor="text1"/>
          <w:cs/>
          <w:lang w:bidi="th-TH"/>
        </w:rPr>
        <w:t>ที่เปิด</w:t>
      </w:r>
      <w:r w:rsidRPr="005F4885">
        <w:rPr>
          <w:color w:val="000000" w:themeColor="text1"/>
          <w:cs/>
          <w:lang w:bidi="th-TH"/>
        </w:rPr>
        <w:t xml:space="preserve">ในระบบ </w:t>
      </w:r>
      <w:r w:rsidRPr="005F4885">
        <w:rPr>
          <w:color w:val="000000" w:themeColor="text1"/>
          <w:lang w:bidi="th-TH"/>
        </w:rPr>
        <w:t>erp</w:t>
      </w:r>
      <w:r w:rsidR="009A0F81" w:rsidRPr="005F4885">
        <w:rPr>
          <w:color w:val="000000" w:themeColor="text1"/>
          <w:cs/>
          <w:lang w:bidi="th-TH"/>
        </w:rPr>
        <w:t xml:space="preserve"> ต้อง </w:t>
      </w:r>
      <w:r w:rsidR="009A0F81" w:rsidRPr="005F4885">
        <w:rPr>
          <w:color w:val="000000" w:themeColor="text1"/>
          <w:lang w:bidi="th-TH"/>
        </w:rPr>
        <w:t xml:space="preserve">Validate </w:t>
      </w:r>
      <w:r w:rsidR="009A0F81" w:rsidRPr="005F4885">
        <w:rPr>
          <w:color w:val="000000" w:themeColor="text1"/>
          <w:cs/>
          <w:lang w:bidi="th-TH"/>
        </w:rPr>
        <w:t>ไม่ผ่าน</w:t>
      </w:r>
      <w:r w:rsidR="00CC0500" w:rsidRPr="005F4885">
        <w:rPr>
          <w:color w:val="000000" w:themeColor="text1"/>
          <w:cs/>
          <w:lang w:bidi="th-TH"/>
        </w:rPr>
        <w:t xml:space="preserve"> กรณีที่ยอด </w:t>
      </w:r>
      <w:r w:rsidR="00CC0500" w:rsidRPr="005F4885">
        <w:rPr>
          <w:color w:val="000000" w:themeColor="text1"/>
          <w:lang w:bidi="th-TH"/>
        </w:rPr>
        <w:t xml:space="preserve">QTY </w:t>
      </w:r>
      <w:r w:rsidR="00CC0500" w:rsidRPr="005F4885">
        <w:rPr>
          <w:color w:val="000000" w:themeColor="text1"/>
          <w:cs/>
          <w:lang w:bidi="th-TH"/>
        </w:rPr>
        <w:t>น้อยกว</w:t>
      </w:r>
      <w:r w:rsidR="006B582F" w:rsidRPr="005F4885">
        <w:rPr>
          <w:color w:val="000000" w:themeColor="text1"/>
          <w:cs/>
          <w:lang w:bidi="th-TH"/>
        </w:rPr>
        <w:t>่</w:t>
      </w:r>
      <w:r w:rsidR="00CC0500" w:rsidRPr="005F4885">
        <w:rPr>
          <w:color w:val="000000" w:themeColor="text1"/>
          <w:cs/>
          <w:lang w:bidi="th-TH"/>
        </w:rPr>
        <w:t xml:space="preserve">า </w:t>
      </w:r>
      <w:r w:rsidR="00CC0500" w:rsidRPr="005F4885">
        <w:rPr>
          <w:color w:val="000000" w:themeColor="text1"/>
          <w:lang w:bidi="th-TH"/>
        </w:rPr>
        <w:t xml:space="preserve">PO </w:t>
      </w:r>
      <w:r w:rsidR="00CC0500" w:rsidRPr="005F4885">
        <w:rPr>
          <w:color w:val="000000" w:themeColor="text1"/>
          <w:cs/>
          <w:lang w:bidi="th-TH"/>
        </w:rPr>
        <w:t>ที่เปิด</w:t>
      </w:r>
      <w:r w:rsidR="006B582F" w:rsidRPr="005F4885">
        <w:rPr>
          <w:color w:val="000000" w:themeColor="text1"/>
          <w:lang w:bidi="th-TH"/>
        </w:rPr>
        <w:t xml:space="preserve"> </w:t>
      </w:r>
      <w:r w:rsidR="006B582F" w:rsidRPr="005F4885">
        <w:rPr>
          <w:color w:val="000000" w:themeColor="text1"/>
          <w:cs/>
          <w:lang w:bidi="th-TH"/>
        </w:rPr>
        <w:t xml:space="preserve">ให้ </w:t>
      </w:r>
      <w:r w:rsidR="006B582F" w:rsidRPr="005F4885">
        <w:rPr>
          <w:color w:val="000000" w:themeColor="text1"/>
          <w:lang w:bidi="th-TH"/>
        </w:rPr>
        <w:t xml:space="preserve">Validate </w:t>
      </w:r>
      <w:r w:rsidR="006B582F" w:rsidRPr="005F4885">
        <w:rPr>
          <w:color w:val="000000" w:themeColor="text1"/>
          <w:cs/>
          <w:lang w:bidi="th-TH"/>
        </w:rPr>
        <w:t>ผ่าน</w:t>
      </w:r>
      <w:r w:rsidR="006B582F" w:rsidRPr="005F4885">
        <w:rPr>
          <w:color w:val="000000" w:themeColor="text1"/>
          <w:lang w:bidi="th-TH"/>
        </w:rPr>
        <w:t xml:space="preserve"> </w:t>
      </w:r>
      <w:r w:rsidR="006B582F" w:rsidRPr="005F4885">
        <w:rPr>
          <w:color w:val="000000" w:themeColor="text1"/>
          <w:cs/>
          <w:lang w:bidi="th-TH"/>
        </w:rPr>
        <w:t xml:space="preserve">และ ปิด </w:t>
      </w:r>
      <w:r w:rsidR="006B582F" w:rsidRPr="005F4885">
        <w:rPr>
          <w:color w:val="000000" w:themeColor="text1"/>
          <w:lang w:bidi="th-TH"/>
        </w:rPr>
        <w:t xml:space="preserve">PO </w:t>
      </w:r>
      <w:r w:rsidR="006B582F" w:rsidRPr="005F4885">
        <w:rPr>
          <w:color w:val="000000" w:themeColor="text1"/>
          <w:cs/>
          <w:lang w:bidi="th-TH"/>
        </w:rPr>
        <w:t>ไปเลย</w:t>
      </w:r>
    </w:p>
    <w:p w14:paraId="5BDCD765" w14:textId="4238DECB" w:rsidR="00E23129" w:rsidRDefault="001F6C40" w:rsidP="005F4885">
      <w:pPr>
        <w:rPr>
          <w:b/>
          <w:bCs/>
          <w:color w:val="000000" w:themeColor="text1"/>
          <w:lang w:bidi="th-TH"/>
        </w:rPr>
      </w:pPr>
      <w:r>
        <w:rPr>
          <w:rFonts w:hint="cs"/>
          <w:b/>
          <w:bCs/>
          <w:color w:val="000000" w:themeColor="text1"/>
          <w:cs/>
          <w:lang w:bidi="th-TH"/>
        </w:rPr>
        <w:t xml:space="preserve">กรณี </w:t>
      </w:r>
      <w:r w:rsidR="00E23129" w:rsidRPr="005F4885">
        <w:rPr>
          <w:b/>
          <w:bCs/>
          <w:color w:val="000000" w:themeColor="text1"/>
          <w:lang w:bidi="th-TH"/>
        </w:rPr>
        <w:t>Non Direct supplier</w:t>
      </w:r>
      <w:ins w:id="19" w:author="Windows User" w:date="2017-11-13T14:30:00Z">
        <w:r w:rsidR="00EA15C8">
          <w:rPr>
            <w:b/>
            <w:bCs/>
            <w:color w:val="000000" w:themeColor="text1"/>
            <w:lang w:bidi="th-TH"/>
          </w:rPr>
          <w:tab/>
        </w:r>
      </w:ins>
      <w:ins w:id="20" w:author="Windows User" w:date="2017-11-13T14:31:00Z">
        <w:r w:rsidR="00EA15C8">
          <w:rPr>
            <w:rFonts w:hint="cs"/>
            <w:b/>
            <w:bCs/>
            <w:color w:val="000000" w:themeColor="text1"/>
            <w:cs/>
            <w:lang w:bidi="th-TH"/>
          </w:rPr>
          <w:t xml:space="preserve">ใช้ </w:t>
        </w:r>
        <w:r w:rsidR="00EA15C8">
          <w:rPr>
            <w:b/>
            <w:bCs/>
            <w:color w:val="000000" w:themeColor="text1"/>
            <w:lang w:bidi="th-TH"/>
          </w:rPr>
          <w:t>template inventory tranfer</w:t>
        </w:r>
      </w:ins>
    </w:p>
    <w:p w14:paraId="09FB6303" w14:textId="40D10EDB" w:rsidR="00655B69" w:rsidRDefault="00655B69" w:rsidP="005F4885">
      <w:pPr>
        <w:pStyle w:val="ListParagraph"/>
        <w:numPr>
          <w:ilvl w:val="0"/>
          <w:numId w:val="27"/>
        </w:numPr>
        <w:rPr>
          <w:color w:val="000000" w:themeColor="text1"/>
          <w:lang w:bidi="th-TH"/>
        </w:rPr>
      </w:pPr>
      <w:r>
        <w:rPr>
          <w:rFonts w:hint="cs"/>
          <w:cs/>
          <w:lang w:bidi="th-TH"/>
        </w:rPr>
        <w:t xml:space="preserve">ทำ </w:t>
      </w:r>
      <w:r w:rsidRPr="005F4885">
        <w:rPr>
          <w:color w:val="000000" w:themeColor="text1"/>
          <w:lang w:bidi="th-TH"/>
        </w:rPr>
        <w:t xml:space="preserve">Transfer Subinventory </w:t>
      </w:r>
      <w:r w:rsidRPr="005F4885">
        <w:rPr>
          <w:color w:val="000000" w:themeColor="text1"/>
          <w:cs/>
          <w:lang w:bidi="th-TH"/>
        </w:rPr>
        <w:t xml:space="preserve">จาก </w:t>
      </w:r>
      <w:r w:rsidRPr="005F4885">
        <w:rPr>
          <w:color w:val="000000" w:themeColor="text1"/>
          <w:lang w:bidi="th-TH"/>
        </w:rPr>
        <w:t xml:space="preserve">Store-GI </w:t>
      </w:r>
      <w:r w:rsidRPr="005F4885">
        <w:rPr>
          <w:color w:val="000000" w:themeColor="text1"/>
          <w:cs/>
          <w:lang w:bidi="th-TH"/>
        </w:rPr>
        <w:t xml:space="preserve">มายัง </w:t>
      </w:r>
      <w:r w:rsidRPr="005F4885">
        <w:rPr>
          <w:color w:val="000000" w:themeColor="text1"/>
          <w:lang w:bidi="th-TH"/>
        </w:rPr>
        <w:t xml:space="preserve">Store </w:t>
      </w:r>
      <w:r w:rsidRPr="005F4885">
        <w:rPr>
          <w:color w:val="000000" w:themeColor="text1"/>
          <w:cs/>
          <w:lang w:bidi="th-TH"/>
        </w:rPr>
        <w:t>จริง</w:t>
      </w:r>
    </w:p>
    <w:p w14:paraId="2F33CFC9" w14:textId="77777777" w:rsidR="003D06DC" w:rsidRPr="005F4885" w:rsidRDefault="003D06DC" w:rsidP="005F4885">
      <w:pPr>
        <w:pStyle w:val="ListParagraph"/>
        <w:ind w:left="780"/>
        <w:rPr>
          <w:color w:val="000000" w:themeColor="text1"/>
          <w:lang w:bidi="th-TH"/>
        </w:rPr>
      </w:pPr>
    </w:p>
    <w:p w14:paraId="5F072F1B" w14:textId="6E2F8CAB" w:rsidR="00F30B71" w:rsidRDefault="00CC4329" w:rsidP="00E23129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Write Log and send Log</w:t>
      </w:r>
    </w:p>
    <w:p w14:paraId="31346F4A" w14:textId="5A2567D4" w:rsidR="00CC4329" w:rsidRDefault="00CC4329" w:rsidP="00E23129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Move File To folder PROCESS ,ARCHIVE ,ERROR</w:t>
      </w:r>
    </w:p>
    <w:p w14:paraId="27CA93A9" w14:textId="77777777" w:rsidR="00E23129" w:rsidRPr="005F4885" w:rsidRDefault="00E23129" w:rsidP="005F4885">
      <w:pPr>
        <w:rPr>
          <w:b/>
          <w:bCs/>
          <w:color w:val="000000" w:themeColor="text1"/>
          <w:lang w:bidi="th-TH"/>
        </w:rPr>
      </w:pPr>
    </w:p>
    <w:p w14:paraId="3B94124C" w14:textId="77777777" w:rsidR="00471889" w:rsidRDefault="00471889" w:rsidP="00471889">
      <w:pPr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1" w:name="_Toc494444069"/>
      <w:r w:rsidRPr="003101BC">
        <w:rPr>
          <w:color w:val="000000" w:themeColor="text1"/>
        </w:rPr>
        <w:t>Exceptional</w:t>
      </w:r>
      <w:bookmarkEnd w:id="21"/>
    </w:p>
    <w:p w14:paraId="720B09D4" w14:textId="77777777" w:rsidR="0009701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3101BC">
        <w:rPr>
          <w:color w:val="000000" w:themeColor="text1"/>
          <w:lang w:bidi="th-TH"/>
        </w:rPr>
        <w:t xml:space="preserve">Format </w:t>
      </w:r>
      <w:r w:rsidRPr="003101BC">
        <w:rPr>
          <w:rFonts w:hint="cs"/>
          <w:color w:val="000000" w:themeColor="text1"/>
          <w:cs/>
          <w:lang w:bidi="th-TH"/>
        </w:rPr>
        <w:t>ที่กำหนด</w:t>
      </w:r>
      <w:r w:rsidRPr="003101BC">
        <w:rPr>
          <w:color w:val="000000" w:themeColor="text1"/>
          <w:lang w:bidi="th-TH"/>
        </w:rPr>
        <w:t xml:space="preserve"> </w:t>
      </w:r>
    </w:p>
    <w:p w14:paraId="0284CA88" w14:textId="77777777" w:rsidR="00A549C8" w:rsidRPr="003101BC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0D527BB8" w14:textId="3D6A8200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22" w:name="_Toc494444070"/>
      <w:r w:rsidRPr="003101BC">
        <w:rPr>
          <w:color w:val="000000" w:themeColor="text1"/>
        </w:rPr>
        <w:lastRenderedPageBreak/>
        <w:t xml:space="preserve">2. </w:t>
      </w:r>
      <w:bookmarkEnd w:id="10"/>
      <w:r w:rsidR="001C6CD0" w:rsidRPr="003101BC">
        <w:rPr>
          <w:color w:val="000000" w:themeColor="text1"/>
        </w:rPr>
        <w:t>PROGRAM DESCRIPTION</w:t>
      </w:r>
      <w:bookmarkEnd w:id="22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23" w:name="_Toc494444071"/>
      <w:r w:rsidRPr="003101BC">
        <w:rPr>
          <w:color w:val="000000" w:themeColor="text1"/>
          <w:lang w:bidi="th-TH"/>
        </w:rPr>
        <w:t>Parameter</w:t>
      </w:r>
      <w:bookmarkEnd w:id="23"/>
    </w:p>
    <w:tbl>
      <w:tblPr>
        <w:tblW w:w="1008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2535"/>
        <w:gridCol w:w="1319"/>
        <w:gridCol w:w="5631"/>
      </w:tblGrid>
      <w:tr w:rsidR="003101BC" w:rsidRPr="003101BC" w14:paraId="7CCCA0AA" w14:textId="77777777" w:rsidTr="005753DE">
        <w:trPr>
          <w:trHeight w:val="236"/>
          <w:tblHeader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535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19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31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5753DE">
        <w:trPr>
          <w:trHeight w:val="221"/>
        </w:trPr>
        <w:tc>
          <w:tcPr>
            <w:tcW w:w="603" w:type="dxa"/>
            <w:vMerge w:val="restart"/>
          </w:tcPr>
          <w:p w14:paraId="513C996F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535" w:type="dxa"/>
            <w:vMerge w:val="restart"/>
          </w:tcPr>
          <w:p w14:paraId="1CD724F2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</w:t>
            </w:r>
            <w:r w:rsidR="007D4E76" w:rsidRPr="003462D6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19" w:type="dxa"/>
          </w:tcPr>
          <w:p w14:paraId="04B127CB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1B503BFD" w14:textId="02ACA2FA" w:rsidR="00C46956" w:rsidRPr="003462D6" w:rsidRDefault="00C46956" w:rsidP="003C261A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="00235B3D" w:rsidRPr="003462D6">
              <w:rPr>
                <w:color w:val="000000" w:themeColor="text1"/>
                <w:cs/>
                <w:lang w:bidi="th-TH"/>
              </w:rPr>
              <w:t>ที่จะอ่าน</w:t>
            </w:r>
            <w:r w:rsidRPr="003462D6">
              <w:rPr>
                <w:color w:val="000000" w:themeColor="text1"/>
                <w:cs/>
                <w:lang w:bidi="th-TH"/>
              </w:rPr>
              <w:t xml:space="preserve"> </w:t>
            </w:r>
            <w:r w:rsidRPr="003462D6">
              <w:rPr>
                <w:color w:val="000000" w:themeColor="text1"/>
                <w:lang w:bidi="th-TH"/>
              </w:rPr>
              <w:t xml:space="preserve">File </w:t>
            </w:r>
            <w:r w:rsidR="00235B3D" w:rsidRPr="003462D6">
              <w:rPr>
                <w:color w:val="000000" w:themeColor="text1"/>
                <w:cs/>
                <w:lang w:bidi="th-TH"/>
              </w:rPr>
              <w:t>ที่ได้รับ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จาก </w:t>
            </w:r>
            <w:r w:rsidR="004E4E95" w:rsidRPr="003462D6">
              <w:rPr>
                <w:color w:val="000000" w:themeColor="text1"/>
                <w:lang w:bidi="th-TH"/>
              </w:rPr>
              <w:t>MMX</w:t>
            </w:r>
          </w:p>
        </w:tc>
      </w:tr>
      <w:tr w:rsidR="00C46956" w:rsidRPr="003101BC" w14:paraId="38810A69" w14:textId="77777777" w:rsidTr="005753DE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F12B042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B00DDFF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3B514997" w14:textId="77777777" w:rsidR="00C46956" w:rsidRPr="003462D6" w:rsidRDefault="00C46956" w:rsidP="003C261A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</w:t>
            </w:r>
            <w:r w:rsidR="005B68D2" w:rsidRPr="003462D6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3101BC" w14:paraId="56AAC46A" w14:textId="77777777" w:rsidTr="005753DE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906DFFF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7CC1713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5B9DFAC8" w14:textId="77777777" w:rsidR="00C46956" w:rsidRPr="003462D6" w:rsidRDefault="00C46956" w:rsidP="003C261A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5753DE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42EAD04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DB02088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48DCF672" w14:textId="77777777" w:rsidR="00C46956" w:rsidRPr="003462D6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5753DE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3E97570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E4B0914" w14:textId="77777777" w:rsidR="00C46956" w:rsidRPr="003462D6" w:rsidRDefault="00C46956" w:rsidP="003C261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2FA8115E" w14:textId="4D8E8C66" w:rsidR="00C46956" w:rsidRPr="003462D6" w:rsidRDefault="00227E52" w:rsidP="0059358B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INBOUND/MMX/DAY/INITIAL</w:t>
            </w:r>
          </w:p>
        </w:tc>
      </w:tr>
      <w:tr w:rsidR="007642E8" w:rsidRPr="003101BC" w14:paraId="57F62E7E" w14:textId="77777777" w:rsidTr="005753DE">
        <w:trPr>
          <w:trHeight w:val="58"/>
        </w:trPr>
        <w:tc>
          <w:tcPr>
            <w:tcW w:w="603" w:type="dxa"/>
            <w:vMerge w:val="restart"/>
          </w:tcPr>
          <w:p w14:paraId="2170CDAA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535" w:type="dxa"/>
            <w:vMerge w:val="restart"/>
          </w:tcPr>
          <w:p w14:paraId="7F8EA7A7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19" w:type="dxa"/>
          </w:tcPr>
          <w:p w14:paraId="1EC2BB04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2F8D39FB" w14:textId="6517FF26" w:rsidR="007642E8" w:rsidRPr="003462D6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 w:rsidRPr="003462D6">
              <w:rPr>
                <w:color w:val="000000" w:themeColor="text1"/>
                <w:lang w:bidi="th-TH"/>
              </w:rPr>
              <w:t>File</w:t>
            </w:r>
            <w:r w:rsidRPr="003462D6">
              <w:rPr>
                <w:color w:val="000000" w:themeColor="text1"/>
                <w:lang w:bidi="th-TH"/>
              </w:rPr>
              <w:t xml:space="preserve">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3101BC" w14:paraId="5BD9BE78" w14:textId="77777777" w:rsidTr="005753DE">
        <w:trPr>
          <w:trHeight w:val="142"/>
        </w:trPr>
        <w:tc>
          <w:tcPr>
            <w:tcW w:w="603" w:type="dxa"/>
            <w:vMerge/>
          </w:tcPr>
          <w:p w14:paraId="1A628F96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22B31FA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E291E68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6A806CC5" w14:textId="77777777" w:rsidR="007642E8" w:rsidRPr="003462D6" w:rsidRDefault="007642E8" w:rsidP="000867D1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3101BC" w14:paraId="17938481" w14:textId="77777777" w:rsidTr="005753DE">
        <w:trPr>
          <w:trHeight w:val="142"/>
        </w:trPr>
        <w:tc>
          <w:tcPr>
            <w:tcW w:w="603" w:type="dxa"/>
            <w:vMerge/>
          </w:tcPr>
          <w:p w14:paraId="4B6CF9EE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EBCEE5D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1112387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298CBF4C" w14:textId="77777777" w:rsidR="007642E8" w:rsidRPr="003462D6" w:rsidRDefault="007642E8" w:rsidP="000867D1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3101BC" w14:paraId="5F067784" w14:textId="77777777" w:rsidTr="005753DE">
        <w:trPr>
          <w:trHeight w:val="142"/>
        </w:trPr>
        <w:tc>
          <w:tcPr>
            <w:tcW w:w="603" w:type="dxa"/>
            <w:vMerge/>
          </w:tcPr>
          <w:p w14:paraId="114EFDB1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E6724F4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6015A36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2CEEC4F3" w14:textId="77777777" w:rsidR="007642E8" w:rsidRPr="003462D6" w:rsidRDefault="007642E8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7642E8" w:rsidRPr="003101BC" w14:paraId="28CD2472" w14:textId="77777777" w:rsidTr="005753DE">
        <w:trPr>
          <w:trHeight w:val="75"/>
        </w:trPr>
        <w:tc>
          <w:tcPr>
            <w:tcW w:w="603" w:type="dxa"/>
            <w:vMerge/>
          </w:tcPr>
          <w:p w14:paraId="00A13A5D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448B32A" w14:textId="77777777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40E20A3" w14:textId="09F89A1C" w:rsidR="007642E8" w:rsidRPr="003462D6" w:rsidRDefault="007642E8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1D06CC02" w14:textId="568363D3" w:rsidR="007642E8" w:rsidRPr="003462D6" w:rsidRDefault="00227E52" w:rsidP="00227E52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INBOUND/MMX/DAY/PROCESS</w:t>
            </w:r>
          </w:p>
        </w:tc>
      </w:tr>
      <w:tr w:rsidR="005B68D2" w:rsidRPr="003101BC" w14:paraId="15C11988" w14:textId="77777777" w:rsidTr="005753DE">
        <w:trPr>
          <w:trHeight w:val="58"/>
        </w:trPr>
        <w:tc>
          <w:tcPr>
            <w:tcW w:w="603" w:type="dxa"/>
            <w:vMerge w:val="restart"/>
          </w:tcPr>
          <w:p w14:paraId="1623E99C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535" w:type="dxa"/>
            <w:vMerge w:val="restart"/>
          </w:tcPr>
          <w:p w14:paraId="7AC5B34D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19" w:type="dxa"/>
          </w:tcPr>
          <w:p w14:paraId="0D7C8291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7CA9B63C" w14:textId="466AAD3A" w:rsidR="005B68D2" w:rsidRPr="003462D6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 w:rsidRPr="003462D6">
              <w:rPr>
                <w:color w:val="000000" w:themeColor="text1"/>
                <w:lang w:bidi="th-TH"/>
              </w:rPr>
              <w:t xml:space="preserve">File </w:t>
            </w:r>
            <w:r w:rsidRPr="003462D6">
              <w:rPr>
                <w:color w:val="000000" w:themeColor="text1"/>
                <w:lang w:bidi="th-TH"/>
              </w:rPr>
              <w:t xml:space="preserve">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 </w:t>
            </w:r>
            <w:r w:rsidRPr="003462D6">
              <w:rPr>
                <w:color w:val="000000" w:themeColor="text1"/>
                <w:lang w:bidi="th-TH"/>
              </w:rPr>
              <w:t xml:space="preserve">Validate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3101BC" w14:paraId="11C5EFD5" w14:textId="77777777" w:rsidTr="005753DE">
        <w:trPr>
          <w:trHeight w:val="142"/>
        </w:trPr>
        <w:tc>
          <w:tcPr>
            <w:tcW w:w="603" w:type="dxa"/>
            <w:vMerge/>
          </w:tcPr>
          <w:p w14:paraId="2BFD2217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11A23A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48944B1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411D07ED" w14:textId="77777777" w:rsidR="005B68D2" w:rsidRPr="003462D6" w:rsidRDefault="005B68D2" w:rsidP="000867D1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Process</w:t>
            </w:r>
          </w:p>
        </w:tc>
      </w:tr>
      <w:tr w:rsidR="005B68D2" w:rsidRPr="003101BC" w14:paraId="5ECB5079" w14:textId="77777777" w:rsidTr="005753DE">
        <w:trPr>
          <w:trHeight w:val="142"/>
        </w:trPr>
        <w:tc>
          <w:tcPr>
            <w:tcW w:w="603" w:type="dxa"/>
            <w:vMerge/>
          </w:tcPr>
          <w:p w14:paraId="718E84F5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8FAF42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A431B05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3B705074" w14:textId="77777777" w:rsidR="005B68D2" w:rsidRPr="003462D6" w:rsidRDefault="005B68D2" w:rsidP="000867D1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42EF4EC3" w14:textId="77777777" w:rsidTr="005753DE">
        <w:trPr>
          <w:trHeight w:val="142"/>
        </w:trPr>
        <w:tc>
          <w:tcPr>
            <w:tcW w:w="603" w:type="dxa"/>
            <w:vMerge/>
          </w:tcPr>
          <w:p w14:paraId="38DB2619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A515563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D459BAC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6271CDC1" w14:textId="77777777" w:rsidR="005B68D2" w:rsidRPr="003462D6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71359227" w14:textId="77777777" w:rsidTr="005753DE">
        <w:trPr>
          <w:trHeight w:val="142"/>
        </w:trPr>
        <w:tc>
          <w:tcPr>
            <w:tcW w:w="603" w:type="dxa"/>
            <w:vMerge/>
          </w:tcPr>
          <w:p w14:paraId="71AD6D06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3C6562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90A3127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370C62C3" w14:textId="77499A05" w:rsidR="005B68D2" w:rsidRPr="003462D6" w:rsidRDefault="00227E52" w:rsidP="00227E52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INBOUND/MMX/DAY/ERROR</w:t>
            </w:r>
          </w:p>
        </w:tc>
      </w:tr>
      <w:tr w:rsidR="005B68D2" w:rsidRPr="003101BC" w14:paraId="05B81537" w14:textId="77777777" w:rsidTr="005753DE">
        <w:trPr>
          <w:trHeight w:val="58"/>
        </w:trPr>
        <w:tc>
          <w:tcPr>
            <w:tcW w:w="603" w:type="dxa"/>
            <w:vMerge w:val="restart"/>
          </w:tcPr>
          <w:p w14:paraId="2F34CEAA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535" w:type="dxa"/>
            <w:vMerge w:val="restart"/>
          </w:tcPr>
          <w:p w14:paraId="17E92A33" w14:textId="77777777" w:rsidR="005B68D2" w:rsidRPr="003462D6" w:rsidRDefault="005B68D2" w:rsidP="005B68D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19" w:type="dxa"/>
          </w:tcPr>
          <w:p w14:paraId="6704A338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37F67A21" w14:textId="2CF0D66C" w:rsidR="005B68D2" w:rsidRPr="003462D6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Path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 w:rsidRPr="003462D6">
              <w:rPr>
                <w:color w:val="000000" w:themeColor="text1"/>
                <w:lang w:bidi="th-TH"/>
              </w:rPr>
              <w:t xml:space="preserve">File </w:t>
            </w:r>
            <w:r w:rsidRPr="003462D6">
              <w:rPr>
                <w:color w:val="000000" w:themeColor="text1"/>
                <w:lang w:bidi="th-TH"/>
              </w:rPr>
              <w:t xml:space="preserve">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ที่ส่ง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3101BC" w14:paraId="7651AC53" w14:textId="77777777" w:rsidTr="005753DE">
        <w:trPr>
          <w:trHeight w:val="142"/>
        </w:trPr>
        <w:tc>
          <w:tcPr>
            <w:tcW w:w="603" w:type="dxa"/>
            <w:vMerge/>
          </w:tcPr>
          <w:p w14:paraId="02128E90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F3EAE7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487696D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69E44C58" w14:textId="77777777" w:rsidR="005B68D2" w:rsidRPr="003462D6" w:rsidRDefault="005B68D2" w:rsidP="000867D1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3101BC" w14:paraId="3C7586C8" w14:textId="77777777" w:rsidTr="005753DE">
        <w:trPr>
          <w:trHeight w:val="142"/>
        </w:trPr>
        <w:tc>
          <w:tcPr>
            <w:tcW w:w="603" w:type="dxa"/>
            <w:vMerge/>
          </w:tcPr>
          <w:p w14:paraId="364CDC9F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DB88BF7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BDE5227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4B0290B0" w14:textId="77777777" w:rsidR="005B68D2" w:rsidRPr="003462D6" w:rsidRDefault="005B68D2" w:rsidP="000867D1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03A231FB" w14:textId="77777777" w:rsidTr="005753DE">
        <w:trPr>
          <w:trHeight w:val="142"/>
        </w:trPr>
        <w:tc>
          <w:tcPr>
            <w:tcW w:w="603" w:type="dxa"/>
            <w:vMerge/>
          </w:tcPr>
          <w:p w14:paraId="03C06E24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84E197F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734DC61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01F73468" w14:textId="77777777" w:rsidR="005B68D2" w:rsidRPr="003462D6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5004419E" w14:textId="77777777" w:rsidTr="005753DE">
        <w:trPr>
          <w:trHeight w:val="142"/>
        </w:trPr>
        <w:tc>
          <w:tcPr>
            <w:tcW w:w="603" w:type="dxa"/>
            <w:vMerge/>
          </w:tcPr>
          <w:p w14:paraId="00642682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D25F5CD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45386FA" w14:textId="77777777" w:rsidR="005B68D2" w:rsidRPr="003462D6" w:rsidRDefault="005B68D2" w:rsidP="000867D1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236E0D63" w14:textId="0ADF8D21" w:rsidR="005B68D2" w:rsidRPr="003462D6" w:rsidRDefault="00227E52" w:rsidP="00227E52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INBOUND/MMX/DAY/ARCHIVE</w:t>
            </w:r>
          </w:p>
        </w:tc>
      </w:tr>
      <w:tr w:rsidR="00227E52" w:rsidRPr="003101BC" w14:paraId="76E1399C" w14:textId="77777777" w:rsidTr="005753DE">
        <w:trPr>
          <w:trHeight w:val="221"/>
        </w:trPr>
        <w:tc>
          <w:tcPr>
            <w:tcW w:w="603" w:type="dxa"/>
            <w:vMerge w:val="restart"/>
          </w:tcPr>
          <w:p w14:paraId="668024FC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535" w:type="dxa"/>
            <w:vMerge w:val="restart"/>
          </w:tcPr>
          <w:p w14:paraId="5D17B6EE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File Type</w:t>
            </w:r>
          </w:p>
        </w:tc>
        <w:tc>
          <w:tcPr>
            <w:tcW w:w="1319" w:type="dxa"/>
          </w:tcPr>
          <w:p w14:paraId="71D1AB10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139C8684" w14:textId="77777777" w:rsidR="00227E52" w:rsidRPr="003462D6" w:rsidRDefault="00227E52" w:rsidP="00BA2B4B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cs/>
                <w:lang w:bidi="th-TH"/>
              </w:rPr>
              <w:t xml:space="preserve">ประเภทของ </w:t>
            </w:r>
            <w:r w:rsidRPr="003462D6">
              <w:rPr>
                <w:color w:val="000000" w:themeColor="text1"/>
                <w:lang w:bidi="th-TH"/>
              </w:rPr>
              <w:t xml:space="preserve">File </w:t>
            </w:r>
            <w:r w:rsidRPr="003462D6">
              <w:rPr>
                <w:color w:val="000000" w:themeColor="text1"/>
                <w:cs/>
                <w:lang w:bidi="th-TH"/>
              </w:rPr>
              <w:t>ที่ต้องการอ่าน</w:t>
            </w:r>
          </w:p>
        </w:tc>
      </w:tr>
      <w:tr w:rsidR="00227E52" w:rsidRPr="003101BC" w14:paraId="79E14309" w14:textId="77777777" w:rsidTr="005753DE">
        <w:trPr>
          <w:trHeight w:val="221"/>
        </w:trPr>
        <w:tc>
          <w:tcPr>
            <w:tcW w:w="603" w:type="dxa"/>
            <w:vMerge/>
          </w:tcPr>
          <w:p w14:paraId="396C16B3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2AFA2C7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704664A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6ED4EEFD" w14:textId="77777777" w:rsidR="00227E52" w:rsidRPr="003462D6" w:rsidRDefault="00227E52" w:rsidP="00BA2B4B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File Type</w:t>
            </w:r>
          </w:p>
        </w:tc>
      </w:tr>
      <w:tr w:rsidR="00227E52" w:rsidRPr="003462D6" w14:paraId="353CFBBA" w14:textId="77777777" w:rsidTr="005753DE">
        <w:trPr>
          <w:trHeight w:val="221"/>
        </w:trPr>
        <w:tc>
          <w:tcPr>
            <w:tcW w:w="603" w:type="dxa"/>
            <w:vMerge/>
          </w:tcPr>
          <w:p w14:paraId="51D5BC76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FABCF04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D317F41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7EEBC04B" w14:textId="77777777" w:rsidR="00227E52" w:rsidRPr="003462D6" w:rsidRDefault="00227E52" w:rsidP="00BA2B4B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227E52" w:rsidRPr="003462D6" w14:paraId="4379DD67" w14:textId="77777777" w:rsidTr="005753DE">
        <w:trPr>
          <w:trHeight w:val="221"/>
        </w:trPr>
        <w:tc>
          <w:tcPr>
            <w:tcW w:w="603" w:type="dxa"/>
            <w:vMerge/>
          </w:tcPr>
          <w:p w14:paraId="7F91D96C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94EEFAF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44DD256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388AE4D7" w14:textId="77777777" w:rsidR="00227E52" w:rsidRPr="003462D6" w:rsidRDefault="00227E52" w:rsidP="00BA2B4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27E52" w:rsidRPr="003462D6" w14:paraId="590B8273" w14:textId="77777777" w:rsidTr="005753DE">
        <w:trPr>
          <w:trHeight w:val="221"/>
        </w:trPr>
        <w:tc>
          <w:tcPr>
            <w:tcW w:w="603" w:type="dxa"/>
            <w:vMerge/>
          </w:tcPr>
          <w:p w14:paraId="352F9554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D809A58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9AE1236" w14:textId="77777777" w:rsidR="00227E52" w:rsidRPr="003462D6" w:rsidRDefault="00227E52" w:rsidP="00BA2B4B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35FD7F5A" w14:textId="3318ACC5" w:rsidR="00227E52" w:rsidRPr="003462D6" w:rsidRDefault="00227E52" w:rsidP="00BA2B4B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“drt”</w:t>
            </w:r>
          </w:p>
        </w:tc>
      </w:tr>
      <w:tr w:rsidR="00C47832" w:rsidRPr="0059358B" w14:paraId="218DE79D" w14:textId="77777777" w:rsidTr="005753DE">
        <w:trPr>
          <w:trHeight w:val="221"/>
        </w:trPr>
        <w:tc>
          <w:tcPr>
            <w:tcW w:w="603" w:type="dxa"/>
            <w:vMerge w:val="restart"/>
          </w:tcPr>
          <w:p w14:paraId="67EB9897" w14:textId="6B49A9B8" w:rsidR="00C47832" w:rsidRPr="003462D6" w:rsidRDefault="00227E5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535" w:type="dxa"/>
            <w:vMerge w:val="restart"/>
          </w:tcPr>
          <w:p w14:paraId="5449CB1F" w14:textId="2B835535" w:rsidR="00C47832" w:rsidRPr="003462D6" w:rsidRDefault="004D7A18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Import</w:t>
            </w:r>
            <w:r w:rsidR="00C47832" w:rsidRPr="003462D6">
              <w:rPr>
                <w:color w:val="000000" w:themeColor="text1"/>
                <w:lang w:bidi="en-US"/>
              </w:rPr>
              <w:t xml:space="preserve"> source</w:t>
            </w:r>
          </w:p>
        </w:tc>
        <w:tc>
          <w:tcPr>
            <w:tcW w:w="1319" w:type="dxa"/>
          </w:tcPr>
          <w:p w14:paraId="2E02552E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2A8A9549" w14:textId="443AB7D3" w:rsidR="00C47832" w:rsidRPr="003462D6" w:rsidRDefault="00C47832" w:rsidP="004D7A1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cs/>
                <w:lang w:bidi="th-TH"/>
              </w:rPr>
              <w:t>ระบ</w:t>
            </w:r>
            <w:r w:rsidR="004D7A18" w:rsidRPr="003462D6">
              <w:rPr>
                <w:color w:val="000000" w:themeColor="text1"/>
                <w:cs/>
                <w:lang w:bidi="th-TH"/>
              </w:rPr>
              <w:t xml:space="preserve">ุชื่อ </w:t>
            </w:r>
            <w:r w:rsidR="004D7A18" w:rsidRPr="003462D6">
              <w:rPr>
                <w:color w:val="000000" w:themeColor="text1"/>
                <w:lang w:bidi="th-TH"/>
              </w:rPr>
              <w:t xml:space="preserve">Import Source </w:t>
            </w:r>
            <w:r w:rsidR="004D7A18" w:rsidRPr="003462D6">
              <w:rPr>
                <w:color w:val="000000" w:themeColor="text1"/>
                <w:cs/>
                <w:lang w:bidi="th-TH"/>
              </w:rPr>
              <w:t xml:space="preserve">ที่จะนำ </w:t>
            </w:r>
            <w:r w:rsidR="00931D57" w:rsidRPr="003462D6">
              <w:rPr>
                <w:color w:val="000000" w:themeColor="text1"/>
                <w:lang w:bidi="th-TH"/>
              </w:rPr>
              <w:t>GR</w:t>
            </w:r>
            <w:r w:rsidR="004D7A18" w:rsidRPr="003462D6">
              <w:rPr>
                <w:color w:val="000000" w:themeColor="text1"/>
                <w:lang w:bidi="th-TH"/>
              </w:rPr>
              <w:t xml:space="preserve"> </w:t>
            </w:r>
            <w:r w:rsidR="004D7A18" w:rsidRPr="003462D6">
              <w:rPr>
                <w:color w:val="000000" w:themeColor="text1"/>
                <w:cs/>
                <w:lang w:bidi="th-TH"/>
              </w:rPr>
              <w:t>เข้าระบบ</w:t>
            </w:r>
            <w:r w:rsidR="004D7A18" w:rsidRPr="003462D6">
              <w:rPr>
                <w:color w:val="000000" w:themeColor="text1"/>
                <w:lang w:bidi="th-TH"/>
              </w:rPr>
              <w:t xml:space="preserve"> ERP</w:t>
            </w:r>
          </w:p>
        </w:tc>
      </w:tr>
      <w:tr w:rsidR="00C47832" w:rsidRPr="0059358B" w14:paraId="572557DA" w14:textId="77777777" w:rsidTr="005753DE">
        <w:trPr>
          <w:trHeight w:val="142"/>
        </w:trPr>
        <w:tc>
          <w:tcPr>
            <w:tcW w:w="603" w:type="dxa"/>
            <w:vMerge/>
          </w:tcPr>
          <w:p w14:paraId="5BFB408F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0E89593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5BF0A43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0CF9685C" w14:textId="65DF9C5A" w:rsidR="00C47832" w:rsidRPr="003462D6" w:rsidRDefault="004D7A18" w:rsidP="00C47832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Import</w:t>
            </w:r>
            <w:r w:rsidR="00C47832" w:rsidRPr="003462D6">
              <w:rPr>
                <w:color w:val="000000" w:themeColor="text1"/>
                <w:lang w:bidi="th-TH"/>
              </w:rPr>
              <w:t xml:space="preserve"> source</w:t>
            </w:r>
          </w:p>
        </w:tc>
      </w:tr>
      <w:tr w:rsidR="00C47832" w:rsidRPr="0059358B" w14:paraId="30D9C544" w14:textId="77777777" w:rsidTr="005753DE">
        <w:trPr>
          <w:trHeight w:val="142"/>
        </w:trPr>
        <w:tc>
          <w:tcPr>
            <w:tcW w:w="603" w:type="dxa"/>
            <w:vMerge/>
          </w:tcPr>
          <w:p w14:paraId="4EA83C82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72619CD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BB88764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712EF0D3" w14:textId="77777777" w:rsidR="00C47832" w:rsidRPr="003462D6" w:rsidRDefault="00C47832" w:rsidP="00C47832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9358B" w14:paraId="12458D0B" w14:textId="77777777" w:rsidTr="005753DE">
        <w:trPr>
          <w:trHeight w:val="142"/>
        </w:trPr>
        <w:tc>
          <w:tcPr>
            <w:tcW w:w="603" w:type="dxa"/>
            <w:vMerge/>
          </w:tcPr>
          <w:p w14:paraId="2D7189DC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C293B0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EA8ADD0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2820ED8A" w14:textId="77777777" w:rsidR="00C47832" w:rsidRPr="003462D6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520B1227" w14:textId="77777777" w:rsidTr="005753DE">
        <w:trPr>
          <w:trHeight w:val="142"/>
        </w:trPr>
        <w:tc>
          <w:tcPr>
            <w:tcW w:w="603" w:type="dxa"/>
            <w:vMerge/>
          </w:tcPr>
          <w:p w14:paraId="1140A488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F4BE75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33B9288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1F7120FB" w14:textId="08080F7E" w:rsidR="00C47832" w:rsidRPr="003462D6" w:rsidRDefault="00966283" w:rsidP="00C47832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‘MMX_RCV’</w:t>
            </w:r>
          </w:p>
        </w:tc>
      </w:tr>
      <w:tr w:rsidR="00C47832" w:rsidRPr="0059358B" w14:paraId="6B458C9A" w14:textId="77777777" w:rsidTr="005753DE">
        <w:trPr>
          <w:trHeight w:val="142"/>
        </w:trPr>
        <w:tc>
          <w:tcPr>
            <w:tcW w:w="603" w:type="dxa"/>
            <w:vMerge w:val="restart"/>
          </w:tcPr>
          <w:p w14:paraId="2B6D3696" w14:textId="77DCDC13" w:rsidR="00C47832" w:rsidRPr="003462D6" w:rsidRDefault="004D7A18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535" w:type="dxa"/>
            <w:vMerge w:val="restart"/>
          </w:tcPr>
          <w:p w14:paraId="17D3EB71" w14:textId="39D66763" w:rsidR="00C47832" w:rsidRPr="003462D6" w:rsidRDefault="004D7A18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BU</w:t>
            </w:r>
            <w:r w:rsidR="007F1B47" w:rsidRPr="003462D6">
              <w:rPr>
                <w:color w:val="000000" w:themeColor="text1"/>
                <w:lang w:bidi="en-US"/>
              </w:rPr>
              <w:t xml:space="preserve"> Name</w:t>
            </w:r>
          </w:p>
        </w:tc>
        <w:tc>
          <w:tcPr>
            <w:tcW w:w="1319" w:type="dxa"/>
          </w:tcPr>
          <w:p w14:paraId="37FC0473" w14:textId="236B6774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5A4384AB" w14:textId="31E5E3CF" w:rsidR="00C47832" w:rsidRPr="003462D6" w:rsidRDefault="004D7A18" w:rsidP="00C47832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cs/>
                <w:lang w:bidi="th-TH"/>
              </w:rPr>
              <w:t xml:space="preserve">ระบุ </w:t>
            </w:r>
            <w:r w:rsidRPr="003462D6">
              <w:rPr>
                <w:color w:val="000000" w:themeColor="text1"/>
                <w:lang w:bidi="th-TH"/>
              </w:rPr>
              <w:t xml:space="preserve">BU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ที่นำ </w:t>
            </w:r>
            <w:r w:rsidR="00931D57" w:rsidRPr="003462D6">
              <w:rPr>
                <w:color w:val="000000" w:themeColor="text1"/>
                <w:lang w:bidi="th-TH"/>
              </w:rPr>
              <w:t>G</w:t>
            </w:r>
            <w:r w:rsidRPr="003462D6">
              <w:rPr>
                <w:color w:val="000000" w:themeColor="text1"/>
                <w:lang w:bidi="th-TH"/>
              </w:rPr>
              <w:t xml:space="preserve">R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เข้า </w:t>
            </w:r>
          </w:p>
        </w:tc>
      </w:tr>
      <w:tr w:rsidR="00C47832" w:rsidRPr="0059358B" w14:paraId="0B449EB0" w14:textId="77777777" w:rsidTr="005753DE">
        <w:trPr>
          <w:trHeight w:val="142"/>
        </w:trPr>
        <w:tc>
          <w:tcPr>
            <w:tcW w:w="603" w:type="dxa"/>
            <w:vMerge/>
          </w:tcPr>
          <w:p w14:paraId="662FF325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88FAE61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B219436" w14:textId="64DEA1E6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723F8E57" w14:textId="118F31EF" w:rsidR="00C47832" w:rsidRPr="003462D6" w:rsidRDefault="004D7A18" w:rsidP="00C47832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BU NAME</w:t>
            </w:r>
          </w:p>
        </w:tc>
      </w:tr>
      <w:tr w:rsidR="00C47832" w:rsidRPr="0059358B" w14:paraId="20F4000C" w14:textId="77777777" w:rsidTr="005753DE">
        <w:trPr>
          <w:trHeight w:val="142"/>
        </w:trPr>
        <w:tc>
          <w:tcPr>
            <w:tcW w:w="603" w:type="dxa"/>
            <w:vMerge/>
          </w:tcPr>
          <w:p w14:paraId="62887BCF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02A50B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5825F9A" w14:textId="31015E99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559A7128" w14:textId="1C96CF3A" w:rsidR="00C47832" w:rsidRPr="003462D6" w:rsidRDefault="00C47832" w:rsidP="00C47832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9358B" w14:paraId="2F601CA6" w14:textId="77777777" w:rsidTr="005753DE">
        <w:trPr>
          <w:trHeight w:val="142"/>
        </w:trPr>
        <w:tc>
          <w:tcPr>
            <w:tcW w:w="603" w:type="dxa"/>
            <w:vMerge/>
          </w:tcPr>
          <w:p w14:paraId="4BB29125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77088B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D8F76A5" w14:textId="6098AE06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23C7499F" w14:textId="77777777" w:rsidR="00C47832" w:rsidRPr="003462D6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003551FE" w14:textId="77777777" w:rsidTr="005753DE">
        <w:trPr>
          <w:trHeight w:val="142"/>
        </w:trPr>
        <w:tc>
          <w:tcPr>
            <w:tcW w:w="603" w:type="dxa"/>
            <w:vMerge/>
          </w:tcPr>
          <w:p w14:paraId="1537D583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A06C7D4" w14:textId="77777777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12CBD33" w14:textId="5C5900BB" w:rsidR="00C47832" w:rsidRPr="003462D6" w:rsidRDefault="00C47832" w:rsidP="00C47832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7C63154E" w14:textId="35A65BDD" w:rsidR="00966283" w:rsidRPr="003462D6" w:rsidRDefault="00966283" w:rsidP="004D7A18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‘</w:t>
            </w:r>
            <w:r w:rsidR="004D7A18" w:rsidRPr="003462D6">
              <w:rPr>
                <w:color w:val="000000" w:themeColor="text1"/>
                <w:lang w:bidi="th-TH"/>
              </w:rPr>
              <w:t>RESTAURANTS DEVELOPMENT COMPANY LIMITED</w:t>
            </w:r>
            <w:r w:rsidRPr="003462D6">
              <w:rPr>
                <w:color w:val="000000" w:themeColor="text1"/>
                <w:lang w:bidi="th-TH"/>
              </w:rPr>
              <w:t>’</w:t>
            </w:r>
          </w:p>
        </w:tc>
      </w:tr>
      <w:tr w:rsidR="00A53FA3" w:rsidRPr="005B132C" w14:paraId="558B8949" w14:textId="77777777" w:rsidTr="005753DE">
        <w:trPr>
          <w:trHeight w:val="142"/>
        </w:trPr>
        <w:tc>
          <w:tcPr>
            <w:tcW w:w="603" w:type="dxa"/>
            <w:vMerge w:val="restart"/>
          </w:tcPr>
          <w:p w14:paraId="72CD55F1" w14:textId="3D6289FF" w:rsidR="00A53FA3" w:rsidRPr="003462D6" w:rsidRDefault="00DE0E2C" w:rsidP="00431D2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535" w:type="dxa"/>
            <w:vMerge w:val="restart"/>
          </w:tcPr>
          <w:p w14:paraId="4A66FF81" w14:textId="6D2826CD" w:rsidR="00A53FA3" w:rsidRPr="003462D6" w:rsidRDefault="0084415A" w:rsidP="00431D24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Oraganization</w:t>
            </w:r>
          </w:p>
        </w:tc>
        <w:tc>
          <w:tcPr>
            <w:tcW w:w="1319" w:type="dxa"/>
          </w:tcPr>
          <w:p w14:paraId="6C64C290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7089122F" w14:textId="410A311B" w:rsidR="00A53FA3" w:rsidRPr="003462D6" w:rsidRDefault="00A53FA3" w:rsidP="0084415A">
            <w:pPr>
              <w:rPr>
                <w:color w:val="000000" w:themeColor="text1"/>
                <w:cs/>
                <w:lang w:bidi="th-TH"/>
              </w:rPr>
            </w:pPr>
            <w:r w:rsidRPr="003462D6">
              <w:rPr>
                <w:color w:val="000000" w:themeColor="text1"/>
                <w:cs/>
                <w:lang w:bidi="th-TH"/>
              </w:rPr>
              <w:t>ระบุ</w:t>
            </w:r>
            <w:r w:rsidR="0084415A" w:rsidRPr="003462D6">
              <w:rPr>
                <w:color w:val="000000" w:themeColor="text1"/>
                <w:cs/>
                <w:lang w:bidi="th-TH"/>
              </w:rPr>
              <w:t xml:space="preserve"> </w:t>
            </w:r>
            <w:r w:rsidR="0084415A" w:rsidRPr="003462D6">
              <w:rPr>
                <w:color w:val="000000" w:themeColor="text1"/>
                <w:lang w:bidi="th-TH"/>
              </w:rPr>
              <w:t xml:space="preserve">Default Organization </w:t>
            </w:r>
            <w:r w:rsidR="0084415A" w:rsidRPr="003462D6">
              <w:rPr>
                <w:color w:val="000000" w:themeColor="text1"/>
                <w:cs/>
                <w:lang w:bidi="th-TH"/>
              </w:rPr>
              <w:t>ของการรับของ</w:t>
            </w:r>
          </w:p>
        </w:tc>
      </w:tr>
      <w:tr w:rsidR="00A53FA3" w:rsidRPr="005B132C" w14:paraId="552E5213" w14:textId="77777777" w:rsidTr="005753DE">
        <w:trPr>
          <w:trHeight w:val="142"/>
        </w:trPr>
        <w:tc>
          <w:tcPr>
            <w:tcW w:w="603" w:type="dxa"/>
            <w:vMerge/>
          </w:tcPr>
          <w:p w14:paraId="651EAB3B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49BDDFC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A9FE76F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737E73D3" w14:textId="3CC14C03" w:rsidR="00A53FA3" w:rsidRPr="003462D6" w:rsidRDefault="00190E7C" w:rsidP="00431D2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Organization</w:t>
            </w:r>
          </w:p>
        </w:tc>
      </w:tr>
      <w:tr w:rsidR="00A53FA3" w:rsidRPr="005B132C" w14:paraId="5BAFC0C0" w14:textId="77777777" w:rsidTr="005753DE">
        <w:trPr>
          <w:trHeight w:val="142"/>
        </w:trPr>
        <w:tc>
          <w:tcPr>
            <w:tcW w:w="603" w:type="dxa"/>
            <w:vMerge/>
          </w:tcPr>
          <w:p w14:paraId="6D0F7672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53FE190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EBD0562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34848A05" w14:textId="77777777" w:rsidR="00A53FA3" w:rsidRPr="003462D6" w:rsidRDefault="00A53FA3" w:rsidP="00431D24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A53FA3" w:rsidRPr="005B132C" w14:paraId="1779D476" w14:textId="77777777" w:rsidTr="005753DE">
        <w:trPr>
          <w:trHeight w:val="142"/>
        </w:trPr>
        <w:tc>
          <w:tcPr>
            <w:tcW w:w="603" w:type="dxa"/>
            <w:vMerge/>
          </w:tcPr>
          <w:p w14:paraId="008264EA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660C59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6F473AB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3DEF115C" w14:textId="75FD1C9C" w:rsidR="00A53FA3" w:rsidRPr="003462D6" w:rsidRDefault="00A53FA3" w:rsidP="00431D2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53FA3" w:rsidRPr="005B132C" w14:paraId="74FB99DD" w14:textId="77777777" w:rsidTr="005753DE">
        <w:trPr>
          <w:trHeight w:val="142"/>
        </w:trPr>
        <w:tc>
          <w:tcPr>
            <w:tcW w:w="603" w:type="dxa"/>
            <w:vMerge/>
          </w:tcPr>
          <w:p w14:paraId="37D864C5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9EB25C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A2D3043" w14:textId="77777777" w:rsidR="00A53FA3" w:rsidRPr="003462D6" w:rsidRDefault="00A53FA3" w:rsidP="00431D24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32A16710" w14:textId="2D52D425" w:rsidR="00A53FA3" w:rsidRPr="003462D6" w:rsidRDefault="005B132C" w:rsidP="0084415A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“</w:t>
            </w:r>
            <w:r w:rsidR="0084415A" w:rsidRPr="003462D6">
              <w:rPr>
                <w:color w:val="000000" w:themeColor="text1"/>
                <w:lang w:bidi="th-TH"/>
              </w:rPr>
              <w:t>01”</w:t>
            </w:r>
          </w:p>
        </w:tc>
      </w:tr>
      <w:tr w:rsidR="00190E7C" w:rsidRPr="003462D6" w14:paraId="4F876F45" w14:textId="77777777" w:rsidTr="005753DE">
        <w:trPr>
          <w:trHeight w:val="142"/>
        </w:trPr>
        <w:tc>
          <w:tcPr>
            <w:tcW w:w="603" w:type="dxa"/>
            <w:vMerge w:val="restart"/>
          </w:tcPr>
          <w:p w14:paraId="5C3C9FAD" w14:textId="0854BE07" w:rsidR="00190E7C" w:rsidRPr="003462D6" w:rsidRDefault="00DE0E2C" w:rsidP="000E78D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535" w:type="dxa"/>
            <w:vMerge w:val="restart"/>
          </w:tcPr>
          <w:p w14:paraId="1CC6A749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 xml:space="preserve">Receipt Source </w:t>
            </w:r>
          </w:p>
        </w:tc>
        <w:tc>
          <w:tcPr>
            <w:tcW w:w="1319" w:type="dxa"/>
          </w:tcPr>
          <w:p w14:paraId="0C0C6387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546F2C21" w14:textId="360AC379" w:rsidR="00190E7C" w:rsidRPr="003462D6" w:rsidRDefault="00190E7C" w:rsidP="000E78D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 xml:space="preserve">Receipt Source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ใช้สำหรับ </w:t>
            </w:r>
            <w:r w:rsidRPr="003462D6">
              <w:rPr>
                <w:color w:val="000000" w:themeColor="text1"/>
                <w:lang w:bidi="th-TH"/>
              </w:rPr>
              <w:t xml:space="preserve">Interface </w:t>
            </w:r>
            <w:r w:rsidRPr="003462D6">
              <w:rPr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462D6">
              <w:rPr>
                <w:color w:val="000000" w:themeColor="text1"/>
                <w:lang w:bidi="th-TH"/>
              </w:rPr>
              <w:t>ERP Cloud Standard</w:t>
            </w:r>
          </w:p>
          <w:p w14:paraId="47FCD623" w14:textId="77777777" w:rsidR="00190E7C" w:rsidRPr="003462D6" w:rsidRDefault="00190E7C" w:rsidP="000E78D7">
            <w:pPr>
              <w:rPr>
                <w:color w:val="000000" w:themeColor="text1"/>
                <w:shd w:val="clear" w:color="auto" w:fill="FFFFFF"/>
              </w:rPr>
            </w:pPr>
            <w:r w:rsidRPr="003462D6">
              <w:rPr>
                <w:color w:val="000000" w:themeColor="text1"/>
                <w:shd w:val="clear" w:color="auto" w:fill="FFFFFF"/>
              </w:rPr>
              <w:t>VENDOR</w:t>
            </w:r>
          </w:p>
          <w:p w14:paraId="49AFE8FC" w14:textId="77777777" w:rsidR="00190E7C" w:rsidRPr="003462D6" w:rsidRDefault="00190E7C" w:rsidP="000E78D7">
            <w:pPr>
              <w:rPr>
                <w:color w:val="000000" w:themeColor="text1"/>
                <w:shd w:val="clear" w:color="auto" w:fill="FFFFFF"/>
              </w:rPr>
            </w:pPr>
            <w:r w:rsidRPr="003462D6">
              <w:rPr>
                <w:color w:val="000000" w:themeColor="text1"/>
                <w:shd w:val="clear" w:color="auto" w:fill="FFFFFF"/>
              </w:rPr>
              <w:lastRenderedPageBreak/>
              <w:t>INVENTORY</w:t>
            </w:r>
          </w:p>
          <w:p w14:paraId="7C89F771" w14:textId="77777777" w:rsidR="00190E7C" w:rsidRPr="003462D6" w:rsidRDefault="00190E7C" w:rsidP="000E78D7">
            <w:pPr>
              <w:rPr>
                <w:color w:val="000000" w:themeColor="text1"/>
                <w:shd w:val="clear" w:color="auto" w:fill="FFFFFF"/>
              </w:rPr>
            </w:pPr>
            <w:r w:rsidRPr="003462D6">
              <w:rPr>
                <w:color w:val="000000" w:themeColor="text1"/>
                <w:shd w:val="clear" w:color="auto" w:fill="FFFFFF"/>
              </w:rPr>
              <w:t>TRANSFER ORDER</w:t>
            </w:r>
          </w:p>
          <w:p w14:paraId="53E69978" w14:textId="77777777" w:rsidR="00190E7C" w:rsidRPr="003462D6" w:rsidRDefault="00190E7C" w:rsidP="000E78D7">
            <w:pPr>
              <w:rPr>
                <w:color w:val="000000" w:themeColor="text1"/>
                <w:shd w:val="clear" w:color="auto" w:fill="FFFFFF"/>
              </w:rPr>
            </w:pPr>
            <w:r w:rsidRPr="003462D6">
              <w:rPr>
                <w:color w:val="000000" w:themeColor="text1"/>
                <w:shd w:val="clear" w:color="auto" w:fill="FFFFFF"/>
              </w:rPr>
              <w:t>CUSTOMER</w:t>
            </w:r>
          </w:p>
          <w:p w14:paraId="509A6E54" w14:textId="77777777" w:rsidR="00190E7C" w:rsidRPr="003462D6" w:rsidRDefault="00190E7C" w:rsidP="000E78D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shd w:val="clear" w:color="auto" w:fill="FFFFFF"/>
              </w:rPr>
              <w:t>OUTSOURCER</w:t>
            </w:r>
          </w:p>
        </w:tc>
      </w:tr>
      <w:tr w:rsidR="00190E7C" w:rsidRPr="003462D6" w14:paraId="4143A51E" w14:textId="77777777" w:rsidTr="005753DE">
        <w:trPr>
          <w:trHeight w:val="142"/>
        </w:trPr>
        <w:tc>
          <w:tcPr>
            <w:tcW w:w="603" w:type="dxa"/>
            <w:vMerge/>
          </w:tcPr>
          <w:p w14:paraId="19C49358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555250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55439B81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1DB198E7" w14:textId="08A94282" w:rsidR="00190E7C" w:rsidRPr="003462D6" w:rsidRDefault="00190E7C" w:rsidP="000E78D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Receipt Source</w:t>
            </w:r>
          </w:p>
        </w:tc>
      </w:tr>
      <w:tr w:rsidR="00190E7C" w:rsidRPr="003462D6" w14:paraId="0D3B06E5" w14:textId="77777777" w:rsidTr="005753DE">
        <w:trPr>
          <w:trHeight w:val="142"/>
        </w:trPr>
        <w:tc>
          <w:tcPr>
            <w:tcW w:w="603" w:type="dxa"/>
            <w:vMerge/>
          </w:tcPr>
          <w:p w14:paraId="5B224983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D6B09B8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1E60BD99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005663B0" w14:textId="77777777" w:rsidR="00190E7C" w:rsidRPr="003462D6" w:rsidRDefault="00190E7C" w:rsidP="000E78D7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190E7C" w:rsidRPr="003462D6" w14:paraId="628A22BD" w14:textId="77777777" w:rsidTr="005753DE">
        <w:trPr>
          <w:trHeight w:val="142"/>
        </w:trPr>
        <w:tc>
          <w:tcPr>
            <w:tcW w:w="603" w:type="dxa"/>
            <w:vMerge/>
          </w:tcPr>
          <w:p w14:paraId="2C843C43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808999D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CFA1156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1077E49D" w14:textId="77777777" w:rsidR="00190E7C" w:rsidRPr="003462D6" w:rsidRDefault="00190E7C" w:rsidP="000E78D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190E7C" w:rsidRPr="003462D6" w14:paraId="75B82905" w14:textId="77777777" w:rsidTr="005753DE">
        <w:trPr>
          <w:trHeight w:val="142"/>
        </w:trPr>
        <w:tc>
          <w:tcPr>
            <w:tcW w:w="603" w:type="dxa"/>
            <w:vMerge/>
          </w:tcPr>
          <w:p w14:paraId="6863A657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1F15735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2AB72E8" w14:textId="77777777" w:rsidR="00190E7C" w:rsidRPr="003462D6" w:rsidRDefault="00190E7C" w:rsidP="000E78D7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76640246" w14:textId="55F9C3E2" w:rsidR="00190E7C" w:rsidRPr="003462D6" w:rsidRDefault="00190E7C" w:rsidP="000E78D7">
            <w:pPr>
              <w:rPr>
                <w:color w:val="000000" w:themeColor="text1"/>
                <w:shd w:val="clear" w:color="auto" w:fill="FFFFFF"/>
              </w:rPr>
            </w:pPr>
            <w:r w:rsidRPr="003462D6">
              <w:rPr>
                <w:color w:val="000000" w:themeColor="text1"/>
                <w:lang w:bidi="th-TH"/>
              </w:rPr>
              <w:t>“</w:t>
            </w:r>
            <w:r w:rsidR="0088060E">
              <w:rPr>
                <w:color w:val="000000" w:themeColor="text1"/>
                <w:shd w:val="clear" w:color="auto" w:fill="FFFFFF"/>
              </w:rPr>
              <w:t>VENDOR</w:t>
            </w:r>
            <w:r w:rsidRPr="003462D6">
              <w:rPr>
                <w:color w:val="000000" w:themeColor="text1"/>
                <w:shd w:val="clear" w:color="auto" w:fill="FFFFFF"/>
              </w:rPr>
              <w:t>”</w:t>
            </w:r>
          </w:p>
        </w:tc>
      </w:tr>
      <w:tr w:rsidR="00E458F0" w:rsidRPr="003462D6" w14:paraId="0B98DACA" w14:textId="77777777" w:rsidTr="005753DE">
        <w:trPr>
          <w:trHeight w:val="142"/>
        </w:trPr>
        <w:tc>
          <w:tcPr>
            <w:tcW w:w="603" w:type="dxa"/>
            <w:vMerge w:val="restart"/>
          </w:tcPr>
          <w:p w14:paraId="2F03A8A6" w14:textId="69DCA784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1</w:t>
            </w:r>
            <w:r w:rsidR="00DE0E2C"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2535" w:type="dxa"/>
            <w:vMerge w:val="restart"/>
          </w:tcPr>
          <w:p w14:paraId="3A69A346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RCV Transaction Type</w:t>
            </w:r>
            <w:r w:rsidRPr="003462D6">
              <w:rPr>
                <w:color w:val="000000" w:themeColor="text1"/>
                <w:lang w:bidi="en-US"/>
              </w:rPr>
              <w:t xml:space="preserve"> </w:t>
            </w:r>
          </w:p>
        </w:tc>
        <w:tc>
          <w:tcPr>
            <w:tcW w:w="1319" w:type="dxa"/>
          </w:tcPr>
          <w:p w14:paraId="01A98C66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607BE1F8" w14:textId="77777777" w:rsidR="00E458F0" w:rsidRPr="003462D6" w:rsidRDefault="00E458F0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Receipt Transaction Type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ที่จะใช้ในการ</w:t>
            </w:r>
            <w:r>
              <w:rPr>
                <w:color w:val="000000" w:themeColor="text1"/>
                <w:lang w:bidi="th-TH"/>
              </w:rPr>
              <w:t xml:space="preserve"> Interface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ข้อมูล </w:t>
            </w:r>
            <w:r>
              <w:rPr>
                <w:color w:val="000000" w:themeColor="text1"/>
                <w:lang w:bidi="th-TH"/>
              </w:rPr>
              <w:t>PO Receipt</w:t>
            </w:r>
          </w:p>
        </w:tc>
      </w:tr>
      <w:tr w:rsidR="00E458F0" w:rsidRPr="003462D6" w14:paraId="244E50B0" w14:textId="77777777" w:rsidTr="005753DE">
        <w:trPr>
          <w:trHeight w:val="142"/>
        </w:trPr>
        <w:tc>
          <w:tcPr>
            <w:tcW w:w="603" w:type="dxa"/>
            <w:vMerge/>
          </w:tcPr>
          <w:p w14:paraId="020E2159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321FC04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79CE177E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72683F39" w14:textId="77777777" w:rsidR="00E458F0" w:rsidRPr="003462D6" w:rsidRDefault="00E458F0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Receipt Transaction Type</w:t>
            </w:r>
          </w:p>
        </w:tc>
      </w:tr>
      <w:tr w:rsidR="00E458F0" w:rsidRPr="003462D6" w14:paraId="2AE3BB92" w14:textId="77777777" w:rsidTr="005753DE">
        <w:trPr>
          <w:trHeight w:val="142"/>
        </w:trPr>
        <w:tc>
          <w:tcPr>
            <w:tcW w:w="603" w:type="dxa"/>
            <w:vMerge/>
          </w:tcPr>
          <w:p w14:paraId="6B7A47D3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D226C54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CA2A3F7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4678FF37" w14:textId="77777777" w:rsidR="00E458F0" w:rsidRPr="003462D6" w:rsidRDefault="00E458F0" w:rsidP="00AD078A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E458F0" w:rsidRPr="003462D6" w14:paraId="5E66083E" w14:textId="77777777" w:rsidTr="005753DE">
        <w:trPr>
          <w:trHeight w:val="142"/>
        </w:trPr>
        <w:tc>
          <w:tcPr>
            <w:tcW w:w="603" w:type="dxa"/>
            <w:vMerge/>
          </w:tcPr>
          <w:p w14:paraId="7D9F9AAA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EFD68A9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AA513CF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79F59BC7" w14:textId="77777777" w:rsidR="00E458F0" w:rsidRPr="003462D6" w:rsidRDefault="00E458F0" w:rsidP="00AD078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458F0" w:rsidRPr="003462D6" w14:paraId="0477D6DA" w14:textId="77777777" w:rsidTr="005753DE">
        <w:trPr>
          <w:trHeight w:val="142"/>
        </w:trPr>
        <w:tc>
          <w:tcPr>
            <w:tcW w:w="603" w:type="dxa"/>
            <w:vMerge/>
          </w:tcPr>
          <w:p w14:paraId="0B57228B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8D4F72E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D1B5A88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6D6CDD6F" w14:textId="77777777" w:rsidR="00E458F0" w:rsidRPr="003462D6" w:rsidRDefault="00E458F0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66375" w:rsidRPr="003462D6" w14:paraId="6C561B91" w14:textId="77777777" w:rsidTr="00166375">
        <w:trPr>
          <w:trHeight w:val="142"/>
        </w:trPr>
        <w:tc>
          <w:tcPr>
            <w:tcW w:w="603" w:type="dxa"/>
            <w:vMerge w:val="restart"/>
          </w:tcPr>
          <w:p w14:paraId="4881011A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1</w:t>
            </w: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535" w:type="dxa"/>
            <w:vMerge w:val="restart"/>
          </w:tcPr>
          <w:p w14:paraId="1814202F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Source Document Code</w:t>
            </w:r>
            <w:r w:rsidRPr="003462D6">
              <w:rPr>
                <w:color w:val="000000" w:themeColor="text1"/>
                <w:lang w:bidi="en-US"/>
              </w:rPr>
              <w:t xml:space="preserve"> </w:t>
            </w:r>
          </w:p>
        </w:tc>
        <w:tc>
          <w:tcPr>
            <w:tcW w:w="1319" w:type="dxa"/>
          </w:tcPr>
          <w:p w14:paraId="57236777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04452982" w14:textId="77777777" w:rsidR="00166375" w:rsidRPr="003462D6" w:rsidRDefault="00166375" w:rsidP="0016637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Source Document Code 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ที่จะใช้ในการ</w:t>
            </w:r>
            <w:r>
              <w:rPr>
                <w:color w:val="000000" w:themeColor="text1"/>
                <w:lang w:bidi="th-TH"/>
              </w:rPr>
              <w:t xml:space="preserve"> Interface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ข้อมูล </w:t>
            </w:r>
            <w:r>
              <w:rPr>
                <w:color w:val="000000" w:themeColor="text1"/>
                <w:lang w:bidi="th-TH"/>
              </w:rPr>
              <w:t>PO Receipt</w:t>
            </w:r>
          </w:p>
        </w:tc>
      </w:tr>
      <w:tr w:rsidR="00166375" w:rsidRPr="003462D6" w14:paraId="2D1A2407" w14:textId="77777777" w:rsidTr="00166375">
        <w:trPr>
          <w:trHeight w:val="142"/>
        </w:trPr>
        <w:tc>
          <w:tcPr>
            <w:tcW w:w="603" w:type="dxa"/>
            <w:vMerge/>
          </w:tcPr>
          <w:p w14:paraId="3E6C847C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42357CB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AEC0347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0B46904A" w14:textId="77777777" w:rsidR="00166375" w:rsidRPr="003462D6" w:rsidRDefault="00166375" w:rsidP="0016637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Source Document  Code</w:t>
            </w:r>
          </w:p>
        </w:tc>
      </w:tr>
      <w:tr w:rsidR="00166375" w:rsidRPr="003462D6" w14:paraId="0BF1A31C" w14:textId="77777777" w:rsidTr="00166375">
        <w:trPr>
          <w:trHeight w:val="142"/>
        </w:trPr>
        <w:tc>
          <w:tcPr>
            <w:tcW w:w="603" w:type="dxa"/>
            <w:vMerge/>
          </w:tcPr>
          <w:p w14:paraId="5EE4DC69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CE88702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4F90098E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63CB5E68" w14:textId="77777777" w:rsidR="00166375" w:rsidRPr="003462D6" w:rsidRDefault="00166375" w:rsidP="00166375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166375" w:rsidRPr="003462D6" w14:paraId="4EDD485D" w14:textId="77777777" w:rsidTr="00166375">
        <w:trPr>
          <w:trHeight w:val="142"/>
        </w:trPr>
        <w:tc>
          <w:tcPr>
            <w:tcW w:w="603" w:type="dxa"/>
            <w:vMerge/>
          </w:tcPr>
          <w:p w14:paraId="500B2F27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81CDE08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667EC434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2839DCED" w14:textId="77777777" w:rsidR="00166375" w:rsidRPr="003462D6" w:rsidRDefault="00166375" w:rsidP="0016637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“PO”</w:t>
            </w:r>
          </w:p>
        </w:tc>
      </w:tr>
      <w:tr w:rsidR="00166375" w:rsidRPr="003462D6" w14:paraId="23450B08" w14:textId="77777777" w:rsidTr="00166375">
        <w:trPr>
          <w:trHeight w:val="142"/>
        </w:trPr>
        <w:tc>
          <w:tcPr>
            <w:tcW w:w="603" w:type="dxa"/>
            <w:vMerge/>
          </w:tcPr>
          <w:p w14:paraId="1A2DF094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F731A9B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2DD09908" w14:textId="77777777" w:rsidR="00166375" w:rsidRPr="003462D6" w:rsidRDefault="00166375" w:rsidP="00166375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368B90F6" w14:textId="77777777" w:rsidR="00166375" w:rsidRPr="003462D6" w:rsidRDefault="00166375" w:rsidP="0016637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458F0" w:rsidRPr="003462D6" w14:paraId="16A7F026" w14:textId="77777777" w:rsidTr="005753DE">
        <w:trPr>
          <w:trHeight w:val="142"/>
        </w:trPr>
        <w:tc>
          <w:tcPr>
            <w:tcW w:w="603" w:type="dxa"/>
            <w:vMerge w:val="restart"/>
          </w:tcPr>
          <w:p w14:paraId="64D8EFC1" w14:textId="6E8F613B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1</w:t>
            </w:r>
            <w:r w:rsidR="00166375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535" w:type="dxa"/>
            <w:vMerge w:val="restart"/>
          </w:tcPr>
          <w:p w14:paraId="71729BDF" w14:textId="0D9210D1" w:rsidR="00E458F0" w:rsidRPr="003462D6" w:rsidRDefault="00166375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Default Subinventory GI</w:t>
            </w:r>
            <w:r w:rsidR="00E458F0" w:rsidRPr="003462D6">
              <w:rPr>
                <w:color w:val="000000" w:themeColor="text1"/>
                <w:lang w:bidi="en-US"/>
              </w:rPr>
              <w:t xml:space="preserve"> </w:t>
            </w:r>
          </w:p>
        </w:tc>
        <w:tc>
          <w:tcPr>
            <w:tcW w:w="1319" w:type="dxa"/>
          </w:tcPr>
          <w:p w14:paraId="54D2B545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31" w:type="dxa"/>
          </w:tcPr>
          <w:p w14:paraId="3280EA44" w14:textId="322E4F8D" w:rsidR="00E458F0" w:rsidRPr="003462D6" w:rsidRDefault="00166375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Default Subinventory GI</w:t>
            </w:r>
          </w:p>
        </w:tc>
      </w:tr>
      <w:tr w:rsidR="00E458F0" w:rsidRPr="003462D6" w14:paraId="623AA3A6" w14:textId="77777777" w:rsidTr="005753DE">
        <w:trPr>
          <w:trHeight w:val="142"/>
        </w:trPr>
        <w:tc>
          <w:tcPr>
            <w:tcW w:w="603" w:type="dxa"/>
            <w:vMerge/>
          </w:tcPr>
          <w:p w14:paraId="43B4932F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17F4074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9D85578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31" w:type="dxa"/>
          </w:tcPr>
          <w:p w14:paraId="4B53A054" w14:textId="35AE9E2E" w:rsidR="00E458F0" w:rsidRPr="003462D6" w:rsidRDefault="00166375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Default Subinventory GI</w:t>
            </w:r>
          </w:p>
        </w:tc>
      </w:tr>
      <w:tr w:rsidR="00E458F0" w:rsidRPr="003462D6" w14:paraId="4CE38F3C" w14:textId="77777777" w:rsidTr="005753DE">
        <w:trPr>
          <w:trHeight w:val="142"/>
        </w:trPr>
        <w:tc>
          <w:tcPr>
            <w:tcW w:w="603" w:type="dxa"/>
            <w:vMerge/>
          </w:tcPr>
          <w:p w14:paraId="7EA4F377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91D061B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980069D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31" w:type="dxa"/>
          </w:tcPr>
          <w:p w14:paraId="0F8A6F7C" w14:textId="77777777" w:rsidR="00E458F0" w:rsidRPr="003462D6" w:rsidRDefault="00E458F0" w:rsidP="00AD078A">
            <w:pPr>
              <w:rPr>
                <w:color w:val="000000" w:themeColor="text1"/>
                <w:lang w:bidi="th-TH"/>
              </w:rPr>
            </w:pPr>
            <w:r w:rsidRPr="003462D6">
              <w:rPr>
                <w:color w:val="000000" w:themeColor="text1"/>
                <w:lang w:bidi="th-TH"/>
              </w:rPr>
              <w:t>Yes</w:t>
            </w:r>
          </w:p>
        </w:tc>
      </w:tr>
      <w:tr w:rsidR="00E458F0" w:rsidRPr="003462D6" w14:paraId="0BDA7B69" w14:textId="77777777" w:rsidTr="005753DE">
        <w:trPr>
          <w:trHeight w:val="142"/>
        </w:trPr>
        <w:tc>
          <w:tcPr>
            <w:tcW w:w="603" w:type="dxa"/>
            <w:vMerge/>
          </w:tcPr>
          <w:p w14:paraId="50FACA8F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039C104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02AE93F8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31" w:type="dxa"/>
          </w:tcPr>
          <w:p w14:paraId="7E6F3894" w14:textId="4E1D569D" w:rsidR="00E458F0" w:rsidRPr="003462D6" w:rsidRDefault="00E458F0" w:rsidP="00AD078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458F0" w:rsidRPr="003462D6" w14:paraId="70CC5F70" w14:textId="77777777" w:rsidTr="005753DE">
        <w:trPr>
          <w:trHeight w:val="142"/>
        </w:trPr>
        <w:tc>
          <w:tcPr>
            <w:tcW w:w="603" w:type="dxa"/>
            <w:vMerge/>
          </w:tcPr>
          <w:p w14:paraId="57BD1614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C04DA2E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19" w:type="dxa"/>
          </w:tcPr>
          <w:p w14:paraId="3132D32E" w14:textId="77777777" w:rsidR="00E458F0" w:rsidRPr="003462D6" w:rsidRDefault="00E458F0" w:rsidP="00AD078A">
            <w:pPr>
              <w:rPr>
                <w:color w:val="000000" w:themeColor="text1"/>
                <w:lang w:bidi="en-US"/>
              </w:rPr>
            </w:pPr>
            <w:r w:rsidRPr="003462D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31" w:type="dxa"/>
          </w:tcPr>
          <w:p w14:paraId="05DC5598" w14:textId="27CC0189" w:rsidR="00E458F0" w:rsidRPr="003462D6" w:rsidRDefault="00166375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“</w:t>
            </w:r>
            <w:r w:rsidRPr="00864BB7">
              <w:rPr>
                <w:color w:val="000000" w:themeColor="text1"/>
                <w:lang w:bidi="th-TH"/>
              </w:rPr>
              <w:t>Store-GI</w:t>
            </w:r>
            <w:r>
              <w:rPr>
                <w:color w:val="000000" w:themeColor="text1"/>
                <w:lang w:bidi="th-TH"/>
              </w:rPr>
              <w:t>”</w:t>
            </w:r>
          </w:p>
        </w:tc>
      </w:tr>
    </w:tbl>
    <w:p w14:paraId="704BB71B" w14:textId="77777777" w:rsidR="00813BA0" w:rsidRPr="0059358B" w:rsidRDefault="00813BA0" w:rsidP="00813BA0">
      <w:pPr>
        <w:rPr>
          <w:strike/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4" w:name="_Toc494444072"/>
      <w:r w:rsidRPr="003101BC">
        <w:rPr>
          <w:color w:val="000000" w:themeColor="text1"/>
        </w:rPr>
        <w:t>Program Step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77"/>
        <w:gridCol w:w="8419"/>
      </w:tblGrid>
      <w:tr w:rsidR="00D77098" w:rsidRPr="003101BC" w14:paraId="4F0C23B3" w14:textId="77777777" w:rsidTr="005F4885">
        <w:tc>
          <w:tcPr>
            <w:tcW w:w="177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419" w:type="dxa"/>
            <w:vAlign w:val="center"/>
          </w:tcPr>
          <w:p w14:paraId="00476C23" w14:textId="60BF1DB5" w:rsidR="00D77098" w:rsidRPr="003101BC" w:rsidRDefault="00F26930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Inventory</w:t>
            </w:r>
          </w:p>
        </w:tc>
      </w:tr>
      <w:tr w:rsidR="00D77098" w:rsidRPr="003101BC" w:rsidDel="00433970" w14:paraId="784F7556" w14:textId="77777777" w:rsidTr="005F4885">
        <w:tc>
          <w:tcPr>
            <w:tcW w:w="177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419" w:type="dxa"/>
            <w:vAlign w:val="center"/>
          </w:tcPr>
          <w:p w14:paraId="018C240B" w14:textId="2A56E5E8" w:rsidR="00D77098" w:rsidRPr="003101BC" w:rsidDel="00433970" w:rsidRDefault="008E1190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</w:t>
            </w:r>
            <w:r w:rsidR="00F26930" w:rsidRPr="00F26930">
              <w:rPr>
                <w:color w:val="000000" w:themeColor="text1"/>
                <w:lang w:bidi="th-TH"/>
              </w:rPr>
              <w:t>Interface DRT&lt;MX&gt; to Good Receip</w:t>
            </w:r>
            <w:r w:rsidR="00166375">
              <w:rPr>
                <w:color w:val="000000" w:themeColor="text1"/>
                <w:lang w:bidi="th-TH"/>
              </w:rPr>
              <w:t>/Subinventory Transfer</w:t>
            </w:r>
            <w:r w:rsidR="00F26930" w:rsidRPr="00F26930">
              <w:rPr>
                <w:color w:val="000000" w:themeColor="text1"/>
                <w:lang w:bidi="th-TH"/>
              </w:rPr>
              <w:t>(ERP)</w:t>
            </w:r>
          </w:p>
        </w:tc>
      </w:tr>
      <w:tr w:rsidR="00D77098" w:rsidRPr="003101BC" w14:paraId="13C2E99D" w14:textId="77777777" w:rsidTr="005F4885">
        <w:tc>
          <w:tcPr>
            <w:tcW w:w="177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419" w:type="dxa"/>
          </w:tcPr>
          <w:p w14:paraId="352C5003" w14:textId="77777777" w:rsidR="00D77098" w:rsidRPr="003101BC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66AD6E27" w:rsidR="00E47949" w:rsidRDefault="00655959" w:rsidP="00E4794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Program</w:t>
            </w:r>
            <w:r w:rsidR="00E47949" w:rsidRPr="003101BC">
              <w:rPr>
                <w:color w:val="000000" w:themeColor="text1"/>
                <w:lang w:bidi="th-TH"/>
              </w:rPr>
              <w:t xml:space="preserve"> : “</w:t>
            </w:r>
            <w:r w:rsidR="007D4E76" w:rsidRPr="003101BC">
              <w:rPr>
                <w:color w:val="000000" w:themeColor="text1"/>
                <w:lang w:bidi="th-TH"/>
              </w:rPr>
              <w:t xml:space="preserve">XCUST : </w:t>
            </w:r>
            <w:r w:rsidR="00C17A63" w:rsidRPr="00F26930">
              <w:rPr>
                <w:color w:val="000000" w:themeColor="text1"/>
                <w:lang w:bidi="th-TH"/>
              </w:rPr>
              <w:t>Interface DRT&lt;MX&gt; to Good Receip</w:t>
            </w:r>
            <w:r w:rsidR="00166375">
              <w:rPr>
                <w:color w:val="000000" w:themeColor="text1"/>
                <w:lang w:bidi="th-TH"/>
              </w:rPr>
              <w:t>/Subinventory Transfer</w:t>
            </w:r>
            <w:r w:rsidR="00166375" w:rsidRPr="00F26930">
              <w:rPr>
                <w:color w:val="000000" w:themeColor="text1"/>
                <w:lang w:bidi="th-TH"/>
              </w:rPr>
              <w:t xml:space="preserve"> </w:t>
            </w:r>
            <w:r w:rsidR="00C17A63" w:rsidRPr="00F26930">
              <w:rPr>
                <w:color w:val="000000" w:themeColor="text1"/>
                <w:lang w:bidi="th-TH"/>
              </w:rPr>
              <w:t>(ERP)</w:t>
            </w:r>
          </w:p>
          <w:p w14:paraId="0697A6E6" w14:textId="0DCF8FFF" w:rsidR="00CA5A98" w:rsidRPr="003101BC" w:rsidRDefault="00CA5A98" w:rsidP="00E4794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      </w:t>
            </w:r>
          </w:p>
          <w:p w14:paraId="0E72D049" w14:textId="5C72811A" w:rsidR="008C7B71" w:rsidRPr="005F4885" w:rsidRDefault="008C7B71" w:rsidP="005F4885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ระบบ </w:t>
            </w:r>
            <w:r w:rsidR="0059358B" w:rsidRPr="005F4885">
              <w:rPr>
                <w:color w:val="000000" w:themeColor="text1"/>
                <w:lang w:bidi="th-TH"/>
              </w:rPr>
              <w:t xml:space="preserve">ERP </w:t>
            </w:r>
            <w:r w:rsidR="0059358B" w:rsidRPr="005F4885">
              <w:rPr>
                <w:rFonts w:hint="cs"/>
                <w:color w:val="000000" w:themeColor="text1"/>
                <w:cs/>
                <w:lang w:bidi="th-TH"/>
              </w:rPr>
              <w:t>จะเข้าไป</w:t>
            </w:r>
            <w:r w:rsidRPr="005F4885">
              <w:rPr>
                <w:color w:val="000000" w:themeColor="text1"/>
                <w:lang w:bidi="th-TH"/>
              </w:rPr>
              <w:t xml:space="preserve"> SFTP file </w:t>
            </w:r>
            <w:r w:rsidR="0059358B" w:rsidRPr="005F4885">
              <w:rPr>
                <w:rFonts w:hint="cs"/>
                <w:color w:val="000000" w:themeColor="text1"/>
                <w:cs/>
                <w:lang w:bidi="th-TH"/>
              </w:rPr>
              <w:t xml:space="preserve">จากระบบงาน </w:t>
            </w:r>
            <w:r w:rsidR="00DC30E3" w:rsidRPr="005F4885">
              <w:rPr>
                <w:color w:val="000000" w:themeColor="text1"/>
                <w:lang w:bidi="th-TH"/>
              </w:rPr>
              <w:t>MMX</w:t>
            </w:r>
            <w:r w:rsidR="0059358B" w:rsidRPr="005F4885">
              <w:rPr>
                <w:color w:val="000000" w:themeColor="text1"/>
                <w:lang w:bidi="th-TH"/>
              </w:rPr>
              <w:t xml:space="preserve"> </w:t>
            </w:r>
            <w:r w:rsidR="0059358B" w:rsidRPr="005F4885">
              <w:rPr>
                <w:rFonts w:hint="cs"/>
                <w:color w:val="000000" w:themeColor="text1"/>
                <w:cs/>
                <w:lang w:bidi="th-TH"/>
              </w:rPr>
              <w:t xml:space="preserve">และนำ </w:t>
            </w:r>
            <w:r w:rsidR="0059358B" w:rsidRPr="005F4885">
              <w:rPr>
                <w:color w:val="000000" w:themeColor="text1"/>
                <w:lang w:bidi="th-TH"/>
              </w:rPr>
              <w:t xml:space="preserve">File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มาวางไว้ที่ </w:t>
            </w:r>
            <w:r w:rsidRPr="005F4885">
              <w:rPr>
                <w:color w:val="000000" w:themeColor="text1"/>
                <w:lang w:bidi="th-TH"/>
              </w:rPr>
              <w:t>Server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 w:rsidRPr="005F4885">
              <w:rPr>
                <w:color w:val="000000" w:themeColor="text1"/>
                <w:lang w:bidi="th-TH"/>
              </w:rPr>
              <w:t>Path Parameter Path Initial</w:t>
            </w:r>
          </w:p>
          <w:p w14:paraId="0B6133A0" w14:textId="320B7831" w:rsidR="00227E52" w:rsidRDefault="00227E52" w:rsidP="0016637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อ่านเฉพาะ </w:t>
            </w:r>
            <w:r>
              <w:rPr>
                <w:color w:val="000000" w:themeColor="text1"/>
                <w:lang w:bidi="th-TH"/>
              </w:rPr>
              <w:t xml:space="preserve">File Type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ที่ระบุตาม </w:t>
            </w:r>
            <w:r>
              <w:rPr>
                <w:color w:val="000000" w:themeColor="text1"/>
                <w:lang w:bidi="th-TH"/>
              </w:rPr>
              <w:t>parameter file type</w:t>
            </w:r>
          </w:p>
          <w:p w14:paraId="65AD2AA1" w14:textId="77777777" w:rsidR="008C7B71" w:rsidRPr="003101BC" w:rsidRDefault="008C7B71" w:rsidP="0016637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Move 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มาไว้ที่ </w:t>
            </w: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 Path Process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</w:p>
          <w:p w14:paraId="3F494D21" w14:textId="769C2595" w:rsidR="000867D1" w:rsidRPr="003101BC" w:rsidRDefault="008C7B71" w:rsidP="0016637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ทำการอ่าน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 w:rsidRPr="003101BC">
              <w:rPr>
                <w:color w:val="000000" w:themeColor="text1"/>
                <w:lang w:bidi="th-TH"/>
              </w:rPr>
              <w:t xml:space="preserve">Folder Path Process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มาไว้ยัง </w:t>
            </w:r>
            <w:r w:rsidRPr="003101BC">
              <w:rPr>
                <w:color w:val="000000" w:themeColor="text1"/>
                <w:lang w:bidi="th-TH"/>
              </w:rPr>
              <w:t xml:space="preserve">Table </w:t>
            </w:r>
            <w:r w:rsidR="00BB2758" w:rsidRPr="00566F84">
              <w:rPr>
                <w:color w:val="000000" w:themeColor="text1"/>
                <w:lang w:bidi="th-TH"/>
              </w:rPr>
              <w:t>XCUST_</w:t>
            </w:r>
            <w:r w:rsidR="00DE0F35">
              <w:rPr>
                <w:color w:val="000000" w:themeColor="text1"/>
                <w:lang w:bidi="th-TH"/>
              </w:rPr>
              <w:t>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  <w:r w:rsidR="00BB2758" w:rsidRPr="003101BC">
              <w:rPr>
                <w:rFonts w:hint="cs"/>
                <w:color w:val="000000" w:themeColor="text1"/>
                <w:cs/>
                <w:lang w:bidi="th-TH"/>
              </w:rPr>
              <w:t xml:space="preserve">ด้วย </w:t>
            </w:r>
            <w:r w:rsidR="00BB2758" w:rsidRPr="003101BC">
              <w:rPr>
                <w:color w:val="000000" w:themeColor="text1"/>
                <w:lang w:bidi="th-TH"/>
              </w:rPr>
              <w:t>Validate Flag = ‘N’ ,PROCES_FLAG = ‘N’</w:t>
            </w:r>
          </w:p>
          <w:p w14:paraId="3CA5D8E0" w14:textId="26903174" w:rsidR="00D1045E" w:rsidRDefault="000867D1" w:rsidP="0016637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จะเอาข้อมูลจาก </w:t>
            </w:r>
            <w:r w:rsidR="00BB2758" w:rsidRPr="003101BC">
              <w:rPr>
                <w:color w:val="000000" w:themeColor="text1"/>
                <w:lang w:bidi="th-TH"/>
              </w:rPr>
              <w:t xml:space="preserve">Table </w:t>
            </w:r>
            <w:r w:rsidR="002133CA" w:rsidRPr="00566F84">
              <w:rPr>
                <w:color w:val="000000" w:themeColor="text1"/>
                <w:lang w:bidi="th-TH"/>
              </w:rPr>
              <w:t>XCU</w:t>
            </w:r>
            <w:r w:rsidR="00DE0F35">
              <w:rPr>
                <w:color w:val="000000" w:themeColor="text1"/>
                <w:lang w:bidi="th-TH"/>
              </w:rPr>
              <w:t>ST_MMX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มาทำการ </w:t>
            </w:r>
            <w:r w:rsidRPr="003101BC">
              <w:rPr>
                <w:color w:val="000000" w:themeColor="text1"/>
                <w:lang w:bidi="th-TH"/>
              </w:rPr>
              <w:t>Validate</w:t>
            </w:r>
          </w:p>
          <w:p w14:paraId="7D88B866" w14:textId="2AE6F5FB" w:rsidR="00454262" w:rsidRDefault="0062662D" w:rsidP="0016637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โปรแกรมต้องทำการแยก </w:t>
            </w:r>
            <w:r w:rsidR="00454262">
              <w:rPr>
                <w:color w:val="000000" w:themeColor="text1"/>
                <w:lang w:bidi="th-TH"/>
              </w:rPr>
              <w:t>Transaction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ว่าเป็น </w:t>
            </w:r>
            <w:r>
              <w:rPr>
                <w:color w:val="000000" w:themeColor="text1"/>
                <w:lang w:bidi="th-TH"/>
              </w:rPr>
              <w:t xml:space="preserve">PO Receipt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ที่เกิดจาก</w:t>
            </w:r>
            <w:r w:rsidR="00454262">
              <w:rPr>
                <w:color w:val="000000" w:themeColor="text1"/>
                <w:lang w:bidi="th-TH"/>
              </w:rPr>
              <w:t xml:space="preserve"> </w:t>
            </w:r>
            <w:r w:rsidR="00CA275B">
              <w:rPr>
                <w:color w:val="000000"/>
                <w:sz w:val="18"/>
                <w:szCs w:val="18"/>
                <w:lang w:eastAsia="en-US" w:bidi="th-TH"/>
              </w:rPr>
              <w:t>Direct Supplier</w:t>
            </w:r>
            <w:r w:rsidR="00CA275B">
              <w:rPr>
                <w:rFonts w:hint="cs"/>
                <w:color w:val="000000"/>
                <w:sz w:val="18"/>
                <w:szCs w:val="18"/>
                <w:cs/>
                <w:lang w:eastAsia="en-US" w:bidi="th-TH"/>
              </w:rPr>
              <w:t xml:space="preserve"> หรือ </w:t>
            </w:r>
            <w:r w:rsidR="00454262">
              <w:rPr>
                <w:color w:val="000000"/>
                <w:sz w:val="18"/>
                <w:szCs w:val="18"/>
                <w:lang w:eastAsia="en-US" w:bidi="th-TH"/>
              </w:rPr>
              <w:t>Non Direct Supplier</w:t>
            </w:r>
          </w:p>
          <w:p w14:paraId="526EA0D8" w14:textId="77777777" w:rsidR="00AD5EB7" w:rsidRDefault="00AD5EB7" w:rsidP="005F4885">
            <w:pPr>
              <w:ind w:left="720"/>
              <w:rPr>
                <w:color w:val="000000" w:themeColor="text1"/>
                <w:lang w:bidi="th-TH"/>
              </w:rPr>
            </w:pPr>
          </w:p>
          <w:p w14:paraId="615FB3F0" w14:textId="376D0F49" w:rsidR="00AD5EB7" w:rsidRPr="005F4885" w:rsidRDefault="00AD5EB7" w:rsidP="005F4885">
            <w:pPr>
              <w:rPr>
                <w:b/>
                <w:bCs/>
                <w:color w:val="000000" w:themeColor="text1"/>
                <w:lang w:bidi="th-TH"/>
              </w:rPr>
            </w:pPr>
            <w:r w:rsidRPr="005F4885">
              <w:rPr>
                <w:b/>
                <w:bCs/>
                <w:color w:val="000000" w:themeColor="text1"/>
                <w:lang w:bidi="th-TH"/>
              </w:rPr>
              <w:t>Direct</w:t>
            </w:r>
            <w:r w:rsidR="00454262" w:rsidRPr="005F4885">
              <w:rPr>
                <w:b/>
                <w:bCs/>
                <w:color w:val="000000" w:themeColor="text1"/>
                <w:lang w:bidi="th-TH"/>
              </w:rPr>
              <w:t xml:space="preserve"> </w:t>
            </w:r>
            <w:r w:rsidR="00454262" w:rsidRPr="005F4885">
              <w:rPr>
                <w:b/>
                <w:bCs/>
                <w:color w:val="000000"/>
                <w:sz w:val="18"/>
                <w:szCs w:val="18"/>
                <w:lang w:eastAsia="en-US" w:bidi="th-TH"/>
              </w:rPr>
              <w:t>Supplier</w:t>
            </w:r>
          </w:p>
          <w:p w14:paraId="7A20CF2A" w14:textId="5690B6ED" w:rsidR="008C7B71" w:rsidRPr="005F4885" w:rsidRDefault="00985ACD" w:rsidP="005F4885">
            <w:pPr>
              <w:pStyle w:val="ListParagraph"/>
              <w:numPr>
                <w:ilvl w:val="1"/>
                <w:numId w:val="12"/>
              </w:numPr>
              <w:rPr>
                <w:color w:val="000000" w:themeColor="text1"/>
                <w:lang w:bidi="th-TH"/>
              </w:rPr>
            </w:pPr>
            <w:r w:rsidRPr="005F4885">
              <w:rPr>
                <w:color w:val="000000" w:themeColor="text1"/>
                <w:lang w:bidi="th-TH"/>
              </w:rPr>
              <w:t xml:space="preserve">Call Function </w:t>
            </w:r>
            <w:r w:rsidRPr="005F4885">
              <w:rPr>
                <w:color w:val="000000" w:themeColor="text1"/>
                <w:cs/>
                <w:lang w:bidi="th-TH"/>
              </w:rPr>
              <w:t xml:space="preserve">เพื่อหาข้อมูล </w:t>
            </w:r>
            <w:r w:rsidRPr="005F4885">
              <w:rPr>
                <w:color w:val="000000" w:themeColor="text1"/>
                <w:lang w:bidi="th-TH"/>
              </w:rPr>
              <w:t xml:space="preserve">PO </w:t>
            </w:r>
            <w:r w:rsidRPr="005F4885">
              <w:rPr>
                <w:color w:val="000000" w:themeColor="text1"/>
                <w:cs/>
                <w:lang w:bidi="th-TH"/>
              </w:rPr>
              <w:t>ที่ต้องทำรับ โดย</w:t>
            </w:r>
            <w:r w:rsidR="00D1045E" w:rsidRPr="005F4885">
              <w:rPr>
                <w:color w:val="000000" w:themeColor="text1"/>
                <w:cs/>
                <w:lang w:bidi="th-TH"/>
              </w:rPr>
              <w:t xml:space="preserve">เรียงลำดับ </w:t>
            </w:r>
            <w:r w:rsidR="00D1045E" w:rsidRPr="005F4885">
              <w:rPr>
                <w:color w:val="000000" w:themeColor="text1"/>
                <w:lang w:bidi="th-TH"/>
              </w:rPr>
              <w:t xml:space="preserve">PO Number </w:t>
            </w:r>
            <w:r w:rsidR="00D1045E" w:rsidRPr="005F4885">
              <w:rPr>
                <w:color w:val="000000" w:themeColor="text1"/>
                <w:cs/>
                <w:lang w:bidi="th-TH"/>
              </w:rPr>
              <w:t xml:space="preserve">แบบ </w:t>
            </w:r>
            <w:r w:rsidR="00D1045E" w:rsidRPr="005F4885">
              <w:rPr>
                <w:color w:val="000000" w:themeColor="text1"/>
                <w:lang w:bidi="th-TH"/>
              </w:rPr>
              <w:t>FIFO (Order by PO Number)</w:t>
            </w:r>
          </w:p>
          <w:p w14:paraId="57CF8BF4" w14:textId="77777777" w:rsidR="00491A9F" w:rsidRDefault="00431D24" w:rsidP="005F4885">
            <w:pPr>
              <w:pStyle w:val="ListParagraph"/>
              <w:numPr>
                <w:ilvl w:val="1"/>
                <w:numId w:val="12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>ทำการ</w:t>
            </w:r>
            <w:r w:rsidR="00DE58CD" w:rsidRPr="005F4885">
              <w:rPr>
                <w:rFonts w:hint="cs"/>
                <w:color w:val="000000" w:themeColor="text1"/>
                <w:cs/>
                <w:lang w:bidi="th-TH"/>
              </w:rPr>
              <w:t>หา</w:t>
            </w:r>
            <w:r w:rsidRPr="005F4885">
              <w:rPr>
                <w:color w:val="000000" w:themeColor="text1"/>
                <w:lang w:bidi="th-TH"/>
              </w:rPr>
              <w:t xml:space="preserve"> </w:t>
            </w:r>
            <w:r w:rsidR="00AD7A09" w:rsidRPr="005F4885">
              <w:rPr>
                <w:color w:val="000000" w:themeColor="text1"/>
                <w:lang w:bidi="th-TH"/>
              </w:rPr>
              <w:t>PO</w:t>
            </w:r>
            <w:r w:rsidRPr="005F4885">
              <w:rPr>
                <w:color w:val="000000" w:themeColor="text1"/>
                <w:lang w:bidi="th-TH"/>
              </w:rPr>
              <w:t xml:space="preserve"> </w:t>
            </w:r>
            <w:r w:rsidR="00491A9F" w:rsidRPr="005F4885">
              <w:rPr>
                <w:rFonts w:hint="cs"/>
                <w:color w:val="000000" w:themeColor="text1"/>
                <w:cs/>
                <w:lang w:bidi="th-TH"/>
              </w:rPr>
              <w:t xml:space="preserve"> เพื่อนำมาทำ </w:t>
            </w:r>
            <w:r w:rsidR="00491A9F" w:rsidRPr="005F4885">
              <w:rPr>
                <w:color w:val="000000" w:themeColor="text1"/>
                <w:lang w:bidi="th-TH"/>
              </w:rPr>
              <w:t xml:space="preserve">Receipt </w:t>
            </w:r>
            <w:r w:rsidR="00491A9F" w:rsidRPr="005F4885">
              <w:rPr>
                <w:rFonts w:hint="cs"/>
                <w:color w:val="000000" w:themeColor="text1"/>
                <w:cs/>
                <w:lang w:bidi="th-TH"/>
              </w:rPr>
              <w:t>โดยใช้เงื่อนไขในการหาดังนี้</w:t>
            </w:r>
          </w:p>
          <w:p w14:paraId="1439F43F" w14:textId="3357D2D9" w:rsidR="00166375" w:rsidRPr="00471889" w:rsidRDefault="00166375" w:rsidP="005F488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 w:rsidRPr="00471889">
              <w:rPr>
                <w:rFonts w:hint="cs"/>
                <w:color w:val="000000" w:themeColor="text1"/>
                <w:cs/>
                <w:lang w:bidi="th-TH"/>
              </w:rPr>
              <w:t xml:space="preserve">เป็น </w:t>
            </w:r>
            <w:r w:rsidRPr="00471889">
              <w:rPr>
                <w:color w:val="000000" w:themeColor="text1"/>
                <w:lang w:bidi="th-TH"/>
              </w:rPr>
              <w:t xml:space="preserve">PO </w:t>
            </w:r>
            <w:r w:rsidRPr="00471889">
              <w:rPr>
                <w:rFonts w:hint="cs"/>
                <w:color w:val="000000" w:themeColor="text1"/>
                <w:cs/>
                <w:lang w:bidi="th-TH"/>
              </w:rPr>
              <w:t xml:space="preserve">ที่ยัง </w:t>
            </w:r>
            <w:r w:rsidRPr="00471889">
              <w:rPr>
                <w:color w:val="000000" w:themeColor="text1"/>
                <w:lang w:bidi="th-TH"/>
              </w:rPr>
              <w:t xml:space="preserve">Open </w:t>
            </w:r>
            <w:r w:rsidRPr="00471889">
              <w:rPr>
                <w:rFonts w:hint="cs"/>
                <w:color w:val="000000" w:themeColor="text1"/>
                <w:cs/>
                <w:lang w:bidi="th-TH"/>
              </w:rPr>
              <w:t>อยู่และยังทำรับไม่หมด หรือยังไม่ทำรับ</w:t>
            </w:r>
          </w:p>
          <w:p w14:paraId="0E5BBE66" w14:textId="28C6FDE1" w:rsidR="00166375" w:rsidRPr="005F4885" w:rsidRDefault="00166375" w:rsidP="005F488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เป็น  </w:t>
            </w:r>
            <w:r w:rsidRPr="005F4885">
              <w:rPr>
                <w:color w:val="000000" w:themeColor="text1"/>
                <w:lang w:bidi="th-TH"/>
              </w:rPr>
              <w:t xml:space="preserve">PO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ที่เกิดจาก </w:t>
            </w:r>
            <w:r w:rsidRPr="005F4885">
              <w:rPr>
                <w:color w:val="000000" w:themeColor="text1"/>
                <w:lang w:bidi="th-TH"/>
              </w:rPr>
              <w:t xml:space="preserve">PO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ประเภท </w:t>
            </w:r>
            <w:r w:rsidRPr="005F4885">
              <w:rPr>
                <w:color w:val="000000" w:themeColor="text1"/>
                <w:lang w:bidi="th-TH"/>
              </w:rPr>
              <w:t>Direct Supplier (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ที่เกิดจากการส่ง </w:t>
            </w:r>
            <w:r w:rsidRPr="005F4885">
              <w:rPr>
                <w:color w:val="000000" w:themeColor="text1"/>
                <w:lang w:bidi="th-TH"/>
              </w:rPr>
              <w:t>Interface PO001)</w:t>
            </w:r>
          </w:p>
          <w:p w14:paraId="70A41AA8" w14:textId="77777777" w:rsidR="00166375" w:rsidRPr="00471889" w:rsidRDefault="00166375" w:rsidP="00166375">
            <w:pPr>
              <w:pStyle w:val="ListParagraph"/>
              <w:ind w:left="1080"/>
              <w:rPr>
                <w:color w:val="000000" w:themeColor="text1"/>
                <w:lang w:bidi="th-TH"/>
              </w:rPr>
            </w:pPr>
            <w:r w:rsidRPr="00471889">
              <w:rPr>
                <w:rFonts w:hint="cs"/>
                <w:color w:val="000000" w:themeColor="text1"/>
                <w:cs/>
                <w:lang w:bidi="th-TH"/>
              </w:rPr>
              <w:t xml:space="preserve">โดยดูจาก </w:t>
            </w:r>
            <w:r w:rsidRPr="00471889">
              <w:rPr>
                <w:color w:val="000000" w:themeColor="text1"/>
                <w:lang w:bidi="th-TH"/>
              </w:rPr>
              <w:t>PR Header FF PR Source  = ‘MMX’  (parameter import source)</w:t>
            </w:r>
          </w:p>
          <w:p w14:paraId="629F836F" w14:textId="4C3181AF" w:rsidR="00166375" w:rsidRPr="005F4885" w:rsidRDefault="00166375" w:rsidP="005F488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มี </w:t>
            </w:r>
            <w:r w:rsidRPr="005F4885">
              <w:rPr>
                <w:color w:val="000000" w:themeColor="text1"/>
                <w:lang w:bidi="th-TH"/>
              </w:rPr>
              <w:t xml:space="preserve">Supplier Code ,Item Code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ที่ตรงกับ </w:t>
            </w:r>
            <w:r w:rsidRPr="005F4885">
              <w:rPr>
                <w:color w:val="000000" w:themeColor="text1"/>
                <w:lang w:bidi="th-TH"/>
              </w:rPr>
              <w:t>File GR</w:t>
            </w:r>
          </w:p>
          <w:p w14:paraId="1C822273" w14:textId="7477AFEB" w:rsidR="00166375" w:rsidRPr="005F4885" w:rsidRDefault="00166375" w:rsidP="005F488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เป็น </w:t>
            </w:r>
            <w:r w:rsidRPr="005F4885">
              <w:rPr>
                <w:color w:val="000000" w:themeColor="text1"/>
                <w:lang w:bidi="th-TH"/>
              </w:rPr>
              <w:t xml:space="preserve">PO Line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ที่มี </w:t>
            </w:r>
            <w:r w:rsidRPr="005F4885">
              <w:rPr>
                <w:color w:val="000000" w:themeColor="text1"/>
                <w:lang w:bidi="th-TH"/>
              </w:rPr>
              <w:t xml:space="preserve">Status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เป็น </w:t>
            </w:r>
            <w:r w:rsidRPr="005F4885">
              <w:rPr>
                <w:color w:val="000000" w:themeColor="text1"/>
                <w:lang w:bidi="th-TH"/>
              </w:rPr>
              <w:t>Open</w:t>
            </w:r>
          </w:p>
          <w:p w14:paraId="4770698C" w14:textId="77777777" w:rsidR="00166375" w:rsidRPr="00471889" w:rsidRDefault="00166375" w:rsidP="00166375">
            <w:pPr>
              <w:ind w:left="720"/>
              <w:rPr>
                <w:color w:val="000000" w:themeColor="text1"/>
                <w:lang w:bidi="th-TH"/>
              </w:rPr>
            </w:pPr>
            <w:r w:rsidRPr="00471889">
              <w:rPr>
                <w:rFonts w:hint="cs"/>
                <w:color w:val="000000" w:themeColor="text1"/>
                <w:cs/>
                <w:lang w:bidi="th-TH"/>
              </w:rPr>
              <w:t xml:space="preserve">ในกรณีดังต่อไปนี้ถือว่า </w:t>
            </w:r>
            <w:r w:rsidRPr="00471889">
              <w:rPr>
                <w:color w:val="000000" w:themeColor="text1"/>
                <w:lang w:bidi="th-TH"/>
              </w:rPr>
              <w:t xml:space="preserve">Validate </w:t>
            </w:r>
            <w:r w:rsidRPr="00471889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</w:p>
          <w:p w14:paraId="3E8DFC8C" w14:textId="5371BE3C" w:rsidR="00166375" w:rsidRPr="00471889" w:rsidRDefault="00166375" w:rsidP="005F488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 w:rsidRPr="00471889">
              <w:rPr>
                <w:rFonts w:hint="cs"/>
                <w:color w:val="000000" w:themeColor="text1"/>
                <w:cs/>
                <w:lang w:bidi="th-TH"/>
              </w:rPr>
              <w:t xml:space="preserve">กรณี </w:t>
            </w:r>
            <w:r w:rsidRPr="00471889">
              <w:rPr>
                <w:color w:val="000000" w:themeColor="text1"/>
                <w:lang w:bidi="th-TH"/>
              </w:rPr>
              <w:t xml:space="preserve">Map </w:t>
            </w:r>
            <w:r w:rsidRPr="00471889">
              <w:rPr>
                <w:rFonts w:hint="cs"/>
                <w:color w:val="000000" w:themeColor="text1"/>
                <w:cs/>
                <w:lang w:bidi="th-TH"/>
              </w:rPr>
              <w:t xml:space="preserve">ไม่เจอ </w:t>
            </w:r>
            <w:r w:rsidRPr="00471889">
              <w:rPr>
                <w:color w:val="000000" w:themeColor="text1"/>
                <w:lang w:bidi="th-TH"/>
              </w:rPr>
              <w:t>PO ,PO Line</w:t>
            </w:r>
          </w:p>
          <w:p w14:paraId="358D992C" w14:textId="30A94F2B" w:rsidR="00166375" w:rsidRPr="005F4885" w:rsidRDefault="00166375" w:rsidP="005F488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กรณียอด </w:t>
            </w:r>
            <w:r w:rsidRPr="005F4885">
              <w:rPr>
                <w:color w:val="000000" w:themeColor="text1"/>
                <w:lang w:bidi="th-TH"/>
              </w:rPr>
              <w:t xml:space="preserve">QTY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>ไม่เพียงพอสำหรับการ</w:t>
            </w:r>
            <w:r w:rsidRPr="005F4885">
              <w:rPr>
                <w:color w:val="000000" w:themeColor="text1"/>
                <w:lang w:bidi="th-TH"/>
              </w:rPr>
              <w:t xml:space="preserve"> Receipt</w:t>
            </w:r>
          </w:p>
          <w:p w14:paraId="7149ABF2" w14:textId="08C67F89" w:rsidR="00026560" w:rsidRPr="005F4885" w:rsidRDefault="00166375" w:rsidP="005F488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5F4885">
              <w:rPr>
                <w:color w:val="000000" w:themeColor="text1"/>
                <w:lang w:bidi="th-TH"/>
              </w:rPr>
              <w:t xml:space="preserve"> Validat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Pr="005F4885">
              <w:rPr>
                <w:color w:val="000000" w:themeColor="text1"/>
                <w:lang w:bidi="th-TH"/>
              </w:rPr>
              <w:t xml:space="preserve">Insert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5F4885">
              <w:rPr>
                <w:color w:val="000000" w:themeColor="text1"/>
                <w:lang w:bidi="th-TH"/>
              </w:rPr>
              <w:t xml:space="preserve">table XCUST_PO_HEADER_TB, XCUST_PO_RCP_LINE_TBL, XCUST_PO_RCP_LOT_TBL, XCUST_PO_RCP_SERIAL_TBL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5F4885">
              <w:rPr>
                <w:color w:val="000000" w:themeColor="text1"/>
                <w:lang w:bidi="th-TH"/>
              </w:rPr>
              <w:t>Update Validate_flag = ‘Y’</w:t>
            </w:r>
          </w:p>
          <w:p w14:paraId="53A03839" w14:textId="2D656677" w:rsidR="00026560" w:rsidRPr="005F4885" w:rsidRDefault="00EF330C" w:rsidP="005F4885">
            <w:pPr>
              <w:pStyle w:val="ListParagraph"/>
              <w:numPr>
                <w:ilvl w:val="0"/>
                <w:numId w:val="24"/>
              </w:numPr>
              <w:rPr>
                <w:lang w:bidi="th-TH"/>
              </w:rPr>
            </w:pPr>
            <w:r w:rsidRPr="004E256F">
              <w:rPr>
                <w:rFonts w:hint="cs"/>
                <w:cs/>
                <w:lang w:bidi="th-TH"/>
              </w:rPr>
              <w:t>กรณีที่</w:t>
            </w:r>
            <w:r w:rsidRPr="004E256F">
              <w:rPr>
                <w:lang w:bidi="th-TH"/>
              </w:rPr>
              <w:t xml:space="preserve"> Validat </w:t>
            </w:r>
            <w:r w:rsidRPr="004E256F">
              <w:rPr>
                <w:rFonts w:hint="cs"/>
                <w:cs/>
                <w:lang w:bidi="th-TH"/>
              </w:rPr>
              <w:t xml:space="preserve">ผ่าน จะเอาข้อมูล </w:t>
            </w:r>
            <w:r w:rsidRPr="004E256F">
              <w:rPr>
                <w:lang w:bidi="th-TH"/>
              </w:rPr>
              <w:t xml:space="preserve">Insert </w:t>
            </w:r>
            <w:r w:rsidRPr="004E256F">
              <w:rPr>
                <w:rFonts w:hint="cs"/>
                <w:cs/>
                <w:lang w:bidi="th-TH"/>
              </w:rPr>
              <w:t xml:space="preserve">ลง </w:t>
            </w:r>
            <w:r w:rsidRPr="004E256F">
              <w:rPr>
                <w:lang w:bidi="th-TH"/>
              </w:rPr>
              <w:t>table XCUST_PO_HEADER_TB, XCUST_PO_RCP_LINE_TBL, XCUST_PO_RCP_LOT_TBL, XCUST_PO_RCP_SERIAL_TBL</w:t>
            </w:r>
            <w:r>
              <w:rPr>
                <w:lang w:bidi="th-TH"/>
              </w:rPr>
              <w:t xml:space="preserve"> </w:t>
            </w:r>
            <w:r w:rsidRPr="00EA787B">
              <w:rPr>
                <w:rFonts w:hint="cs"/>
                <w:cs/>
                <w:lang w:bidi="th-TH"/>
              </w:rPr>
              <w:t xml:space="preserve">และ </w:t>
            </w:r>
            <w:r w:rsidRPr="00EA787B">
              <w:rPr>
                <w:lang w:bidi="th-TH"/>
              </w:rPr>
              <w:t>Update Validate_flag = ‘Y’</w:t>
            </w:r>
          </w:p>
          <w:p w14:paraId="6BB4468C" w14:textId="12D5887F" w:rsidR="00026560" w:rsidRPr="003101BC" w:rsidRDefault="000867D1" w:rsidP="005F4885">
            <w:pPr>
              <w:pStyle w:val="ListParagraph"/>
              <w:numPr>
                <w:ilvl w:val="0"/>
                <w:numId w:val="24"/>
              </w:numPr>
              <w:rPr>
                <w:lang w:bidi="th-TH"/>
              </w:rPr>
            </w:pPr>
            <w:r w:rsidRPr="003101BC">
              <w:rPr>
                <w:rFonts w:hint="cs"/>
                <w:cs/>
                <w:lang w:bidi="th-TH"/>
              </w:rPr>
              <w:t>กรณีที่</w:t>
            </w:r>
            <w:r w:rsidRPr="003101BC">
              <w:rPr>
                <w:lang w:bidi="th-TH"/>
              </w:rPr>
              <w:t xml:space="preserve"> Validate </w:t>
            </w:r>
            <w:r w:rsidRPr="003101BC">
              <w:rPr>
                <w:rFonts w:hint="cs"/>
                <w:cs/>
                <w:lang w:bidi="th-TH"/>
              </w:rPr>
              <w:t>ไม่ผ่าน จะ</w:t>
            </w:r>
            <w:r w:rsidR="008C7B71" w:rsidRPr="003101BC">
              <w:rPr>
                <w:rFonts w:hint="cs"/>
                <w:cs/>
                <w:lang w:bidi="th-TH"/>
              </w:rPr>
              <w:t xml:space="preserve"> </w:t>
            </w:r>
            <w:r w:rsidR="008C7B71" w:rsidRPr="003101BC">
              <w:rPr>
                <w:lang w:bidi="th-TH"/>
              </w:rPr>
              <w:t xml:space="preserve">Update Validate_flag = ‘E’ </w:t>
            </w:r>
            <w:r w:rsidR="008C7B71" w:rsidRPr="003101BC">
              <w:rPr>
                <w:rFonts w:hint="cs"/>
                <w:cs/>
                <w:lang w:bidi="th-TH"/>
              </w:rPr>
              <w:t xml:space="preserve">พร้อมระบุ </w:t>
            </w:r>
            <w:r w:rsidR="008C7B71" w:rsidRPr="003101BC">
              <w:rPr>
                <w:lang w:bidi="th-TH"/>
              </w:rPr>
              <w:t>Error Message</w:t>
            </w:r>
            <w:r w:rsidR="00636AA1">
              <w:rPr>
                <w:lang w:bidi="th-TH"/>
              </w:rPr>
              <w:t xml:space="preserve"> </w:t>
            </w:r>
            <w:r w:rsidR="00636AA1">
              <w:rPr>
                <w:rFonts w:hint="cs"/>
                <w:cs/>
                <w:lang w:bidi="th-TH"/>
              </w:rPr>
              <w:t xml:space="preserve">ที่ </w:t>
            </w:r>
            <w:r w:rsidR="00636AA1">
              <w:rPr>
                <w:lang w:bidi="th-TH"/>
              </w:rPr>
              <w:t xml:space="preserve">table </w:t>
            </w:r>
            <w:r w:rsidR="00636AA1" w:rsidRPr="00566F84">
              <w:rPr>
                <w:lang w:bidi="th-TH"/>
              </w:rPr>
              <w:t>XCUST_</w:t>
            </w:r>
            <w:r w:rsidR="00636AA1">
              <w:rPr>
                <w:lang w:bidi="th-TH"/>
              </w:rPr>
              <w:t>MMX_RCV</w:t>
            </w:r>
            <w:r w:rsidR="00636AA1" w:rsidRPr="00566F84">
              <w:rPr>
                <w:lang w:bidi="th-TH"/>
              </w:rPr>
              <w:t>_TBL</w:t>
            </w:r>
            <w:r w:rsidR="00636AA1">
              <w:rPr>
                <w:lang w:bidi="th-TH"/>
              </w:rPr>
              <w:t xml:space="preserve"> </w:t>
            </w:r>
          </w:p>
          <w:p w14:paraId="4A77902F" w14:textId="7B6AF974" w:rsidR="00026560" w:rsidRDefault="000867D1" w:rsidP="005F4885">
            <w:pPr>
              <w:pStyle w:val="ListParagraph"/>
              <w:numPr>
                <w:ilvl w:val="0"/>
                <w:numId w:val="24"/>
              </w:numPr>
              <w:rPr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5F4885">
              <w:rPr>
                <w:color w:val="000000" w:themeColor="text1"/>
                <w:lang w:bidi="th-TH"/>
              </w:rPr>
              <w:t xml:space="preserve">Program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>จะ</w:t>
            </w:r>
            <w:r w:rsidRPr="003101BC">
              <w:rPr>
                <w:rFonts w:hint="cs"/>
                <w:cs/>
                <w:lang w:bidi="th-TH"/>
              </w:rPr>
              <w:t xml:space="preserve">ทำการ </w:t>
            </w:r>
            <w:r w:rsidRPr="003101BC">
              <w:rPr>
                <w:lang w:bidi="th-TH"/>
              </w:rPr>
              <w:t xml:space="preserve">Generate File </w:t>
            </w:r>
            <w:r w:rsidR="00444027">
              <w:rPr>
                <w:lang w:bidi="th-TH"/>
              </w:rPr>
              <w:t>G</w:t>
            </w:r>
            <w:r w:rsidR="002133CA">
              <w:rPr>
                <w:lang w:bidi="th-TH"/>
              </w:rPr>
              <w:t xml:space="preserve">R Interface </w:t>
            </w:r>
            <w:r w:rsidR="002133CA">
              <w:rPr>
                <w:rFonts w:hint="cs"/>
                <w:cs/>
                <w:lang w:bidi="th-TH"/>
              </w:rPr>
              <w:t xml:space="preserve">ตาม </w:t>
            </w:r>
            <w:r w:rsidR="002133CA">
              <w:rPr>
                <w:lang w:bidi="th-TH"/>
              </w:rPr>
              <w:t>Format Standar</w:t>
            </w:r>
            <w:r w:rsidR="00026560">
              <w:rPr>
                <w:lang w:bidi="th-TH"/>
              </w:rPr>
              <w:t>d</w:t>
            </w:r>
          </w:p>
          <w:p w14:paraId="47175913" w14:textId="6F7FE7AD" w:rsidR="00EF330C" w:rsidRPr="005F4885" w:rsidRDefault="007D4E76" w:rsidP="005F488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ทำการสร้าง </w:t>
            </w:r>
            <w:r w:rsidR="00471889" w:rsidRPr="005F4885">
              <w:rPr>
                <w:color w:val="000000" w:themeColor="text1"/>
                <w:lang w:bidi="th-TH"/>
              </w:rPr>
              <w:t>PO Receipt</w:t>
            </w:r>
            <w:r w:rsidR="002133CA" w:rsidRPr="005F4885">
              <w:rPr>
                <w:color w:val="000000" w:themeColor="text1"/>
                <w:lang w:bidi="th-TH"/>
              </w:rPr>
              <w:t xml:space="preserve"> </w:t>
            </w:r>
            <w:r w:rsidRPr="005F4885">
              <w:rPr>
                <w:color w:val="000000" w:themeColor="text1"/>
                <w:lang w:bidi="th-TH"/>
              </w:rPr>
              <w:t xml:space="preserve">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 w:rsidRPr="005F4885">
              <w:rPr>
                <w:color w:val="000000" w:themeColor="text1"/>
                <w:lang w:bidi="th-TH"/>
              </w:rPr>
              <w:t>Web Service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 เป็นการนำข้อมูลเข้าแบบ </w:t>
            </w:r>
            <w:r w:rsidRPr="005F4885">
              <w:rPr>
                <w:color w:val="000000" w:themeColor="text1"/>
                <w:lang w:bidi="th-TH"/>
              </w:rPr>
              <w:t>Bulk</w:t>
            </w:r>
          </w:p>
          <w:p w14:paraId="155A4530" w14:textId="77777777" w:rsidR="00026560" w:rsidRDefault="00026560" w:rsidP="004E256F">
            <w:pPr>
              <w:rPr>
                <w:b/>
                <w:bCs/>
                <w:color w:val="000000" w:themeColor="text1"/>
                <w:lang w:bidi="th-TH"/>
              </w:rPr>
            </w:pPr>
          </w:p>
          <w:p w14:paraId="7A046257" w14:textId="5DC03031" w:rsidR="004E256F" w:rsidRPr="005F4885" w:rsidRDefault="004E256F" w:rsidP="004E256F">
            <w:pPr>
              <w:rPr>
                <w:b/>
                <w:bCs/>
                <w:color w:val="000000" w:themeColor="text1"/>
                <w:lang w:bidi="th-TH"/>
              </w:rPr>
            </w:pPr>
            <w:r w:rsidRPr="005F4885">
              <w:rPr>
                <w:b/>
                <w:bCs/>
                <w:color w:val="000000" w:themeColor="text1"/>
                <w:lang w:bidi="th-TH"/>
              </w:rPr>
              <w:t xml:space="preserve">Non Direct </w:t>
            </w:r>
            <w:r w:rsidRPr="005F4885">
              <w:rPr>
                <w:b/>
                <w:bCs/>
                <w:color w:val="000000"/>
                <w:sz w:val="18"/>
                <w:szCs w:val="18"/>
                <w:lang w:eastAsia="en-US" w:bidi="th-TH"/>
              </w:rPr>
              <w:t>Supplier</w:t>
            </w:r>
          </w:p>
          <w:p w14:paraId="153DA157" w14:textId="2667FA11" w:rsidR="004E256F" w:rsidRPr="005F4885" w:rsidRDefault="004E256F" w:rsidP="005F4885">
            <w:pPr>
              <w:pStyle w:val="ListParagraph"/>
              <w:numPr>
                <w:ilvl w:val="1"/>
                <w:numId w:val="12"/>
              </w:numPr>
              <w:rPr>
                <w:color w:val="000000"/>
                <w:lang w:bidi="th-TH"/>
              </w:rPr>
            </w:pPr>
            <w:r w:rsidRPr="00EF330C">
              <w:rPr>
                <w:color w:val="000000"/>
                <w:cs/>
                <w:lang w:bidi="th-TH"/>
              </w:rPr>
              <w:t>ทำการ</w:t>
            </w:r>
            <w:r w:rsidRPr="00EF330C">
              <w:rPr>
                <w:color w:val="000000"/>
                <w:lang w:bidi="th-TH"/>
              </w:rPr>
              <w:t xml:space="preserve"> validate, mapping data</w:t>
            </w:r>
            <w:r w:rsidRPr="00EF330C">
              <w:rPr>
                <w:color w:val="000000"/>
                <w:cs/>
                <w:lang w:bidi="th-TH"/>
              </w:rPr>
              <w:t xml:space="preserve"> และ </w:t>
            </w:r>
            <w:r w:rsidRPr="00EF330C">
              <w:rPr>
                <w:color w:val="000000"/>
                <w:lang w:bidi="th-TH"/>
              </w:rPr>
              <w:t xml:space="preserve">insert </w:t>
            </w:r>
            <w:r w:rsidRPr="00EF330C">
              <w:rPr>
                <w:color w:val="000000"/>
                <w:cs/>
                <w:lang w:bidi="th-TH"/>
              </w:rPr>
              <w:t xml:space="preserve">ข้อมูลลง </w:t>
            </w:r>
            <w:r w:rsidRPr="007C7779">
              <w:rPr>
                <w:lang w:bidi="th-TH"/>
              </w:rPr>
              <w:t xml:space="preserve">table </w:t>
            </w:r>
            <w:r w:rsidR="00EF330C" w:rsidRPr="00EF330C">
              <w:rPr>
                <w:lang w:bidi="th-TH"/>
              </w:rPr>
              <w:t>XCUST_INV_TRN_INT_TBL, XCUST_INV_TRN_LOT_INT_TBL, XCUST_INV_TRN_SERIAL_INT_TBL</w:t>
            </w:r>
            <w:r w:rsidR="00EF330C">
              <w:rPr>
                <w:lang w:bidi="th-TH"/>
              </w:rPr>
              <w:t xml:space="preserve"> </w:t>
            </w:r>
            <w:r w:rsidR="00EF330C" w:rsidRPr="00EA787B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EF330C" w:rsidRPr="00EA787B">
              <w:rPr>
                <w:color w:val="000000" w:themeColor="text1"/>
                <w:lang w:bidi="th-TH"/>
              </w:rPr>
              <w:t>Update Validate_flag = ‘Y’</w:t>
            </w:r>
          </w:p>
          <w:p w14:paraId="03143BF6" w14:textId="1D9C52A6" w:rsidR="00026560" w:rsidRPr="005F4885" w:rsidRDefault="00EF330C" w:rsidP="005F4885">
            <w:pPr>
              <w:pStyle w:val="ListParagraph"/>
              <w:numPr>
                <w:ilvl w:val="1"/>
                <w:numId w:val="12"/>
              </w:numPr>
              <w:rPr>
                <w:color w:val="000000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5F4885">
              <w:rPr>
                <w:color w:val="000000" w:themeColor="text1"/>
                <w:lang w:bidi="th-TH"/>
              </w:rPr>
              <w:t xml:space="preserve"> Validate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ไม่ผ่าน จะะ </w:t>
            </w:r>
            <w:r w:rsidRPr="005F4885">
              <w:rPr>
                <w:color w:val="000000" w:themeColor="text1"/>
                <w:lang w:bidi="th-TH"/>
              </w:rPr>
              <w:t xml:space="preserve">Update Validate_flag = ‘E’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พร้อมระบุ </w:t>
            </w:r>
            <w:r w:rsidRPr="005F4885">
              <w:rPr>
                <w:color w:val="000000" w:themeColor="text1"/>
                <w:lang w:bidi="th-TH"/>
              </w:rPr>
              <w:t>Error Message</w:t>
            </w:r>
            <w:r w:rsidR="00636AA1" w:rsidRPr="005F4885">
              <w:rPr>
                <w:color w:val="000000" w:themeColor="text1"/>
                <w:lang w:bidi="th-TH"/>
              </w:rPr>
              <w:t xml:space="preserve"> </w:t>
            </w:r>
            <w:r w:rsidR="00636AA1" w:rsidRPr="005F4885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="00636AA1" w:rsidRPr="005F4885">
              <w:rPr>
                <w:color w:val="000000" w:themeColor="text1"/>
                <w:lang w:bidi="th-TH"/>
              </w:rPr>
              <w:t>table XCUST_MMX_RCV_TBL</w:t>
            </w:r>
          </w:p>
          <w:p w14:paraId="0995E5CF" w14:textId="111B7131" w:rsidR="00026560" w:rsidRPr="005F4885" w:rsidRDefault="00636AA1" w:rsidP="005F4885">
            <w:pPr>
              <w:pStyle w:val="ListParagraph"/>
              <w:numPr>
                <w:ilvl w:val="1"/>
                <w:numId w:val="12"/>
              </w:numPr>
              <w:rPr>
                <w:color w:val="000000" w:themeColor="text1"/>
                <w:lang w:bidi="th-TH"/>
              </w:rPr>
            </w:pP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5F4885">
              <w:rPr>
                <w:color w:val="000000" w:themeColor="text1"/>
                <w:lang w:bidi="th-TH"/>
              </w:rPr>
              <w:t xml:space="preserve">Program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จะทำการ </w:t>
            </w:r>
            <w:r w:rsidRPr="005F4885">
              <w:rPr>
                <w:color w:val="000000" w:themeColor="text1"/>
                <w:lang w:bidi="th-TH"/>
              </w:rPr>
              <w:t xml:space="preserve">Generate File </w:t>
            </w:r>
            <w:r w:rsidR="00CA275B" w:rsidRPr="005F4885">
              <w:rPr>
                <w:color w:val="000000" w:themeColor="text1"/>
                <w:lang w:bidi="th-TH"/>
              </w:rPr>
              <w:t>Subinventory Transfer</w:t>
            </w:r>
            <w:r w:rsidRPr="005F4885">
              <w:rPr>
                <w:color w:val="000000" w:themeColor="text1"/>
                <w:lang w:bidi="th-TH"/>
              </w:rPr>
              <w:t xml:space="preserve"> Interface </w:t>
            </w:r>
            <w:r w:rsidRPr="005F4885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5F4885">
              <w:rPr>
                <w:color w:val="000000" w:themeColor="text1"/>
                <w:lang w:bidi="th-TH"/>
              </w:rPr>
              <w:t>Format Standard</w:t>
            </w:r>
          </w:p>
          <w:p w14:paraId="78633249" w14:textId="77777777" w:rsidR="004E256F" w:rsidRPr="005F4885" w:rsidRDefault="004E256F" w:rsidP="005F4885">
            <w:pPr>
              <w:pStyle w:val="ListParagraph"/>
              <w:numPr>
                <w:ilvl w:val="1"/>
                <w:numId w:val="12"/>
              </w:numPr>
              <w:rPr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สร้างรายการ </w:t>
            </w:r>
            <w:r w:rsidRPr="005F4885">
              <w:rPr>
                <w:color w:val="000000"/>
                <w:lang w:bidi="th-TH"/>
              </w:rPr>
              <w:t xml:space="preserve">Subinventory Transfer </w:t>
            </w:r>
            <w:r w:rsidRPr="005F4885">
              <w:rPr>
                <w:rFonts w:hint="cs"/>
                <w:color w:val="000000"/>
                <w:cs/>
                <w:lang w:bidi="th-TH"/>
              </w:rPr>
              <w:t>ย้ายสินค้าไป</w:t>
            </w:r>
            <w:r w:rsidRPr="005F4885">
              <w:rPr>
                <w:color w:val="000000"/>
                <w:lang w:bidi="th-TH"/>
              </w:rPr>
              <w:t xml:space="preserve"> Subinventory </w:t>
            </w:r>
            <w:r w:rsidRPr="005F4885">
              <w:rPr>
                <w:rFonts w:hint="cs"/>
                <w:color w:val="000000"/>
                <w:cs/>
                <w:lang w:bidi="th-TH"/>
              </w:rPr>
              <w:t xml:space="preserve">ปลายทาง </w:t>
            </w:r>
            <w:r>
              <w:rPr>
                <w:rFonts w:hint="cs"/>
                <w:cs/>
                <w:lang w:bidi="th-TH"/>
              </w:rPr>
              <w:t xml:space="preserve">โดยวิธี </w:t>
            </w:r>
            <w:r>
              <w:rPr>
                <w:lang w:bidi="th-TH"/>
              </w:rPr>
              <w:t xml:space="preserve">Bulk Transfer Web Service </w:t>
            </w:r>
          </w:p>
          <w:p w14:paraId="4FC5EB74" w14:textId="77777777" w:rsidR="004E256F" w:rsidRPr="003101BC" w:rsidRDefault="004E256F" w:rsidP="005F4885">
            <w:pPr>
              <w:rPr>
                <w:color w:val="000000" w:themeColor="text1"/>
                <w:lang w:bidi="th-TH"/>
              </w:rPr>
            </w:pPr>
          </w:p>
          <w:p w14:paraId="2175EE5C" w14:textId="2FEF56FA" w:rsidR="000867D1" w:rsidRPr="005F4885" w:rsidRDefault="000867D1" w:rsidP="005F4885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5F4885">
              <w:rPr>
                <w:color w:val="000000" w:themeColor="text1"/>
                <w:lang w:bidi="th-TH"/>
              </w:rPr>
              <w:t xml:space="preserve">Program </w:t>
            </w:r>
            <w:r w:rsidRPr="005F4885">
              <w:rPr>
                <w:color w:val="000000" w:themeColor="text1"/>
                <w:cs/>
                <w:lang w:bidi="th-TH"/>
              </w:rPr>
              <w:t xml:space="preserve">ทำการ </w:t>
            </w:r>
            <w:r w:rsidRPr="005F4885">
              <w:rPr>
                <w:color w:val="000000" w:themeColor="text1"/>
                <w:lang w:bidi="th-TH"/>
              </w:rPr>
              <w:t xml:space="preserve">Call </w:t>
            </w:r>
            <w:r w:rsidRPr="005F4885">
              <w:rPr>
                <w:color w:val="000000" w:themeColor="text1"/>
                <w:cs/>
                <w:lang w:bidi="th-TH"/>
              </w:rPr>
              <w:t xml:space="preserve">เรียก </w:t>
            </w:r>
            <w:r w:rsidRPr="005F4885">
              <w:rPr>
                <w:color w:val="000000" w:themeColor="text1"/>
                <w:lang w:bidi="th-TH"/>
              </w:rPr>
              <w:t xml:space="preserve">Webservice </w:t>
            </w:r>
            <w:r w:rsidRPr="005F4885">
              <w:rPr>
                <w:color w:val="000000" w:themeColor="text1"/>
                <w:cs/>
                <w:lang w:bidi="th-TH"/>
              </w:rPr>
              <w:t xml:space="preserve">เพื่อ </w:t>
            </w:r>
            <w:r w:rsidRPr="005F4885">
              <w:rPr>
                <w:color w:val="000000" w:themeColor="text1"/>
                <w:lang w:bidi="th-TH"/>
              </w:rPr>
              <w:t>Check Status</w:t>
            </w:r>
          </w:p>
          <w:p w14:paraId="44461644" w14:textId="6FABEDAE" w:rsidR="007D4E76" w:rsidRPr="003101BC" w:rsidRDefault="007D4E76" w:rsidP="005F4885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Update status 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3101BC">
              <w:rPr>
                <w:color w:val="000000" w:themeColor="text1"/>
                <w:lang w:bidi="th-TH"/>
              </w:rPr>
              <w:t xml:space="preserve">Temp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3101BC">
              <w:rPr>
                <w:color w:val="000000" w:themeColor="text1"/>
                <w:lang w:bidi="th-TH"/>
              </w:rPr>
              <w:t>gen log file</w:t>
            </w:r>
          </w:p>
          <w:p w14:paraId="4FD0F62F" w14:textId="1DA58DF1" w:rsidR="007D4E76" w:rsidRPr="003101BC" w:rsidRDefault="007D4E76" w:rsidP="005F4885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จะย้าย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</w:t>
            </w:r>
          </w:p>
          <w:p w14:paraId="1E814DDB" w14:textId="77777777" w:rsidR="007D4E76" w:rsidRPr="003101BC" w:rsidRDefault="007D4E76" w:rsidP="005F4885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Archive</w:t>
            </w:r>
          </w:p>
          <w:p w14:paraId="619489CC" w14:textId="77777777" w:rsidR="007D4E76" w:rsidRPr="003101BC" w:rsidRDefault="007D4E76" w:rsidP="005F4885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ถ้ามี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  <w:p w14:paraId="1A773CA4" w14:textId="77777777" w:rsidR="000867D1" w:rsidRDefault="000867D1" w:rsidP="005F488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Gen log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3101BC">
              <w:rPr>
                <w:color w:val="000000" w:themeColor="text1"/>
                <w:lang w:bidi="th-TH"/>
              </w:rPr>
              <w:t xml:space="preserve">User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หรือ </w:t>
            </w:r>
            <w:r w:rsidRPr="003101BC">
              <w:rPr>
                <w:color w:val="000000" w:themeColor="text1"/>
                <w:lang w:bidi="th-TH"/>
              </w:rPr>
              <w:t xml:space="preserve">Amin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ของระบบ</w:t>
            </w:r>
          </w:p>
          <w:p w14:paraId="6B5E17C6" w14:textId="77777777" w:rsidR="008146D4" w:rsidRPr="003101BC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2D67E34E" w:rsidR="000956ED" w:rsidRDefault="000956ED" w:rsidP="00B357F6">
      <w:pPr>
        <w:rPr>
          <w:color w:val="000000" w:themeColor="text1"/>
        </w:rPr>
      </w:pPr>
    </w:p>
    <w:p w14:paraId="058801DA" w14:textId="77777777" w:rsidR="000956ED" w:rsidRDefault="000956E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437D80A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5" w:name="_Toc494444073"/>
      <w:r w:rsidRPr="003101BC">
        <w:rPr>
          <w:color w:val="000000" w:themeColor="text1"/>
        </w:rPr>
        <w:t>Format Interface</w:t>
      </w:r>
      <w:bookmarkEnd w:id="25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3EB4D244" w:rsidR="007D6765" w:rsidRPr="003101BC" w:rsidRDefault="005318DA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</w:t>
            </w:r>
            <w:r w:rsidR="009977C4">
              <w:rPr>
                <w:rFonts w:eastAsia="Times New Roman"/>
                <w:color w:val="000000" w:themeColor="text1"/>
                <w:lang w:eastAsia="en-US" w:bidi="th-TH"/>
              </w:rPr>
              <w:t>xt</w:t>
            </w:r>
            <w:r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 </w:t>
            </w:r>
            <w:r>
              <w:rPr>
                <w:rFonts w:eastAsia="Times New Roman"/>
                <w:color w:val="000000" w:themeColor="text1"/>
                <w:lang w:eastAsia="en-US" w:bidi="th-TH"/>
              </w:rPr>
              <w:t>(801)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64D211D5" w:rsidR="007D6765" w:rsidRPr="003101BC" w:rsidRDefault="009977C4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“,”</w:t>
            </w:r>
            <w:r w:rsidR="002F42C6">
              <w:rPr>
                <w:rFonts w:eastAsia="Times New Roman"/>
                <w:color w:val="000000" w:themeColor="text1"/>
                <w:lang w:eastAsia="en-US" w:bidi="th-TH"/>
              </w:rPr>
              <w:t xml:space="preserve"> (</w:t>
            </w:r>
            <w:r w:rsidR="002F42C6" w:rsidRPr="002F42C6">
              <w:rPr>
                <w:rFonts w:eastAsia="Times New Roman"/>
                <w:color w:val="000000" w:themeColor="text1"/>
                <w:lang w:eastAsia="en-US" w:bidi="th-TH"/>
              </w:rPr>
              <w:t>colon</w:t>
            </w:r>
            <w:r w:rsidR="002F42C6">
              <w:rPr>
                <w:rFonts w:eastAsia="Times New Roman"/>
                <w:color w:val="000000" w:themeColor="text1"/>
                <w:lang w:eastAsia="en-US" w:bidi="th-TH"/>
              </w:rPr>
              <w:t>)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6C576DAC" w:rsidR="007D6765" w:rsidRPr="003101BC" w:rsidRDefault="00227E52" w:rsidP="00CB1701">
            <w:pPr>
              <w:ind w:left="15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Store_code||drt.801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4DBBCBDB" w:rsidR="00227E52" w:rsidRPr="003101BC" w:rsidRDefault="00E72557" w:rsidP="000956ED">
            <w:pPr>
              <w:rPr>
                <w:rFonts w:eastAsia="Times New Roman"/>
                <w:color w:val="000000" w:themeColor="text1"/>
                <w:cs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504D73E0" w14:textId="07267976" w:rsidR="00185B22" w:rsidRPr="003101BC" w:rsidRDefault="006E39B5" w:rsidP="00440FC3">
      <w:pPr>
        <w:rPr>
          <w:color w:val="000000" w:themeColor="text1"/>
          <w:cs/>
          <w:lang w:bidi="th-TH"/>
        </w:rPr>
      </w:pPr>
      <w:r>
        <w:rPr>
          <w:color w:val="000000" w:themeColor="text1"/>
          <w:lang w:bidi="th-TH"/>
        </w:rPr>
        <w:object w:dxaOrig="1155" w:dyaOrig="747" w14:anchorId="5DF301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5pt;height:37.5pt" o:ole="">
            <v:imagedata r:id="rId20" o:title=""/>
          </v:shape>
          <o:OLEObject Type="Embed" ProgID="Package" ShapeID="_x0000_i1025" DrawAspect="Icon" ObjectID="_1572427960" r:id="rId21"/>
        </w:object>
      </w: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Pr="003101BC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26" w:name="_Toc494444074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26"/>
    </w:p>
    <w:p w14:paraId="46429968" w14:textId="317FC521" w:rsidR="003A0220" w:rsidRPr="003101BC" w:rsidRDefault="006E46CF" w:rsidP="002F4183">
      <w:pPr>
        <w:rPr>
          <w:b/>
          <w:bCs/>
          <w:color w:val="000000" w:themeColor="text1"/>
          <w:lang w:bidi="th-TH"/>
        </w:rPr>
      </w:pPr>
      <w:r>
        <w:rPr>
          <w:b/>
          <w:bCs/>
          <w:color w:val="000000" w:themeColor="text1"/>
          <w:lang w:bidi="th-TH"/>
        </w:rPr>
        <w:t xml:space="preserve">Table </w:t>
      </w:r>
      <w:r w:rsidR="00C61471">
        <w:rPr>
          <w:b/>
          <w:bCs/>
          <w:color w:val="000000" w:themeColor="text1"/>
          <w:lang w:bidi="th-TH"/>
        </w:rPr>
        <w:t xml:space="preserve">: </w:t>
      </w:r>
      <w:r w:rsidRPr="005F4885">
        <w:rPr>
          <w:b/>
          <w:bCs/>
          <w:color w:val="000000" w:themeColor="text1"/>
          <w:lang w:bidi="th-TH"/>
        </w:rPr>
        <w:t>XCUST_MMX_RCV_TBL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2F4183" w:rsidRPr="003101BC" w14:paraId="4E3E8631" w14:textId="77777777" w:rsidTr="00462462">
        <w:tc>
          <w:tcPr>
            <w:tcW w:w="575" w:type="dxa"/>
            <w:shd w:val="clear" w:color="auto" w:fill="D9D9D9"/>
          </w:tcPr>
          <w:p w14:paraId="714F8B0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14321AE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676FFCB4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3101BC" w14:paraId="5FDB59F9" w14:textId="77777777" w:rsidTr="00462462">
        <w:tc>
          <w:tcPr>
            <w:tcW w:w="575" w:type="dxa"/>
            <w:vMerge w:val="restart"/>
          </w:tcPr>
          <w:p w14:paraId="4FAEE8DB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427F859" w14:textId="152FA7BF" w:rsidR="002F4183" w:rsidRPr="006E46CF" w:rsidRDefault="006E46CF" w:rsidP="00B708C6">
            <w:pPr>
              <w:rPr>
                <w:color w:val="000000" w:themeColor="text1"/>
                <w:lang w:bidi="th-TH"/>
              </w:rPr>
            </w:pPr>
            <w:r w:rsidRPr="006E46CF">
              <w:rPr>
                <w:lang w:eastAsia="en-US" w:bidi="th-TH"/>
              </w:rPr>
              <w:t>Store No</w:t>
            </w:r>
          </w:p>
        </w:tc>
        <w:tc>
          <w:tcPr>
            <w:tcW w:w="1505" w:type="dxa"/>
          </w:tcPr>
          <w:p w14:paraId="0C6F193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D2642BF" w14:textId="041297BF" w:rsidR="002F4183" w:rsidRPr="003101BC" w:rsidRDefault="008D18B4" w:rsidP="006E46C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Store</w:t>
            </w:r>
            <w:r w:rsidR="00462462">
              <w:rPr>
                <w:color w:val="000000" w:themeColor="text1"/>
                <w:lang w:bidi="th-TH"/>
              </w:rPr>
              <w:t xml:space="preserve"> Code</w:t>
            </w:r>
          </w:p>
        </w:tc>
      </w:tr>
      <w:tr w:rsidR="002F4183" w:rsidRPr="003101BC" w14:paraId="00F2263C" w14:textId="77777777" w:rsidTr="00462462">
        <w:tc>
          <w:tcPr>
            <w:tcW w:w="575" w:type="dxa"/>
            <w:vMerge/>
          </w:tcPr>
          <w:p w14:paraId="7D1795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Pr="006E46CF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D4376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85E33B2" w14:textId="3E1B449E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20137149" w14:textId="77777777" w:rsidTr="00462462">
        <w:tc>
          <w:tcPr>
            <w:tcW w:w="575" w:type="dxa"/>
            <w:vMerge/>
          </w:tcPr>
          <w:p w14:paraId="64B180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Pr="006E46CF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B3BFEC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A99705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114091C0" w14:textId="77777777" w:rsidTr="00462462">
        <w:tc>
          <w:tcPr>
            <w:tcW w:w="575" w:type="dxa"/>
            <w:vMerge/>
          </w:tcPr>
          <w:p w14:paraId="24EDC8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Pr="006E46CF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BBFA9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2E04840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6259605B" w14:textId="77777777" w:rsidTr="00462462">
        <w:tc>
          <w:tcPr>
            <w:tcW w:w="575" w:type="dxa"/>
            <w:vMerge/>
          </w:tcPr>
          <w:p w14:paraId="75242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Pr="006E46CF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2C87D4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79F930" w14:textId="37243911" w:rsidR="00A41C92" w:rsidRPr="00A41C92" w:rsidRDefault="00A41C92" w:rsidP="00B708C6">
            <w:pPr>
              <w:rPr>
                <w:color w:val="000000" w:themeColor="text1"/>
                <w:u w:val="single"/>
                <w:cs/>
                <w:lang w:bidi="th-TH"/>
              </w:rPr>
            </w:pPr>
          </w:p>
        </w:tc>
      </w:tr>
      <w:tr w:rsidR="002F4183" w:rsidRPr="003101BC" w14:paraId="5A1E739D" w14:textId="77777777" w:rsidTr="00462462">
        <w:tc>
          <w:tcPr>
            <w:tcW w:w="575" w:type="dxa"/>
            <w:vMerge/>
          </w:tcPr>
          <w:p w14:paraId="19D26C9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Pr="006E46CF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1638AD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2D17FBE" w14:textId="61676781" w:rsidR="002F4183" w:rsidRPr="003101BC" w:rsidRDefault="000956ED" w:rsidP="0046246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lang w:bidi="th-TH"/>
              </w:rPr>
              <w:t>File DRT</w:t>
            </w:r>
          </w:p>
        </w:tc>
      </w:tr>
      <w:tr w:rsidR="002F4183" w:rsidRPr="003101BC" w14:paraId="67578769" w14:textId="77777777" w:rsidTr="00462462">
        <w:tc>
          <w:tcPr>
            <w:tcW w:w="575" w:type="dxa"/>
            <w:vMerge/>
          </w:tcPr>
          <w:p w14:paraId="5D4634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Pr="006E46CF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30FCA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E5360F" w14:textId="4FFF0EDF" w:rsidR="002F4183" w:rsidRPr="003101BC" w:rsidRDefault="00E6523D" w:rsidP="008D18B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 w:rsidR="00462462">
              <w:rPr>
                <w:color w:val="000000" w:themeColor="text1"/>
                <w:lang w:bidi="th-TH"/>
              </w:rPr>
              <w:t>_TBL.</w:t>
            </w:r>
            <w:r w:rsidR="008D18B4">
              <w:rPr>
                <w:color w:val="000000" w:themeColor="text1"/>
                <w:lang w:bidi="th-TH"/>
              </w:rPr>
              <w:t>STORE_NO</w:t>
            </w:r>
          </w:p>
        </w:tc>
      </w:tr>
      <w:tr w:rsidR="002F4183" w:rsidRPr="003101BC" w14:paraId="0E1841A8" w14:textId="77777777" w:rsidTr="00462462">
        <w:tc>
          <w:tcPr>
            <w:tcW w:w="575" w:type="dxa"/>
            <w:vMerge w:val="restart"/>
          </w:tcPr>
          <w:p w14:paraId="23F2AD3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FEB4024" w14:textId="5ABC3B63" w:rsidR="002F4183" w:rsidRPr="006E46CF" w:rsidRDefault="00DE7E83" w:rsidP="00B708C6">
            <w:pPr>
              <w:rPr>
                <w:color w:val="000000" w:themeColor="text1"/>
                <w:lang w:bidi="th-TH"/>
              </w:rPr>
            </w:pPr>
            <w:r w:rsidRPr="006E46CF">
              <w:rPr>
                <w:color w:val="000000" w:themeColor="text1"/>
                <w:lang w:bidi="th-TH"/>
              </w:rPr>
              <w:t>InvCode</w:t>
            </w:r>
          </w:p>
        </w:tc>
        <w:tc>
          <w:tcPr>
            <w:tcW w:w="1505" w:type="dxa"/>
          </w:tcPr>
          <w:p w14:paraId="6F086AE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0FA5193" w14:textId="71B6A121" w:rsidR="002F4183" w:rsidRPr="003101BC" w:rsidRDefault="000956ED" w:rsidP="000956E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Item Code</w:t>
            </w:r>
          </w:p>
        </w:tc>
      </w:tr>
      <w:tr w:rsidR="002F4183" w:rsidRPr="003101BC" w14:paraId="2C5A041F" w14:textId="77777777" w:rsidTr="00462462">
        <w:tc>
          <w:tcPr>
            <w:tcW w:w="575" w:type="dxa"/>
            <w:vMerge/>
          </w:tcPr>
          <w:p w14:paraId="539B87E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CC90B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6D9CB53" w14:textId="4DC46CED" w:rsidR="002F4183" w:rsidRPr="003101BC" w:rsidRDefault="00DE7E83" w:rsidP="00462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Varchar2(7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43FDD33C" w14:textId="77777777" w:rsidTr="00462462">
        <w:tc>
          <w:tcPr>
            <w:tcW w:w="575" w:type="dxa"/>
            <w:vMerge/>
          </w:tcPr>
          <w:p w14:paraId="145CF2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EF7B6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F5D2914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6726E5A8" w14:textId="77777777" w:rsidTr="00462462">
        <w:tc>
          <w:tcPr>
            <w:tcW w:w="575" w:type="dxa"/>
            <w:vMerge/>
          </w:tcPr>
          <w:p w14:paraId="7B9D7F0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F8636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097DA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29E2361" w14:textId="77777777" w:rsidTr="00462462">
        <w:tc>
          <w:tcPr>
            <w:tcW w:w="575" w:type="dxa"/>
            <w:vMerge/>
          </w:tcPr>
          <w:p w14:paraId="5A45446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BD21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4C2DCD1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344E67F5" w14:textId="77777777" w:rsidTr="00462462">
        <w:tc>
          <w:tcPr>
            <w:tcW w:w="575" w:type="dxa"/>
            <w:vMerge/>
          </w:tcPr>
          <w:p w14:paraId="17C017D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9561D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CD7F7E8" w14:textId="3D8063C5" w:rsidR="002F4183" w:rsidRPr="003101BC" w:rsidRDefault="000956ED" w:rsidP="0046246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lang w:bidi="th-TH"/>
              </w:rPr>
              <w:t>File DRT</w:t>
            </w:r>
          </w:p>
        </w:tc>
      </w:tr>
      <w:tr w:rsidR="002F4183" w:rsidRPr="003101BC" w14:paraId="4B21D1B3" w14:textId="77777777" w:rsidTr="00462462">
        <w:trPr>
          <w:trHeight w:val="522"/>
        </w:trPr>
        <w:tc>
          <w:tcPr>
            <w:tcW w:w="575" w:type="dxa"/>
            <w:vMerge/>
          </w:tcPr>
          <w:p w14:paraId="3EF6F2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6E46CF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752EA33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19396D46" w14:textId="1A7B82C5" w:rsidR="00E72557" w:rsidRPr="003101BC" w:rsidRDefault="00462462" w:rsidP="000956ED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E6523D">
              <w:rPr>
                <w:color w:val="000000" w:themeColor="text1"/>
                <w:lang w:bidi="th-TH"/>
              </w:rPr>
              <w:t>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>
              <w:rPr>
                <w:color w:val="000000" w:themeColor="text1"/>
                <w:lang w:bidi="th-TH"/>
              </w:rPr>
              <w:t>_TBL.</w:t>
            </w:r>
            <w:r w:rsidR="000956ED">
              <w:rPr>
                <w:color w:val="000000" w:themeColor="text1"/>
                <w:lang w:bidi="th-TH"/>
              </w:rPr>
              <w:t>ITEM_CODE</w:t>
            </w:r>
          </w:p>
        </w:tc>
      </w:tr>
      <w:tr w:rsidR="002F4183" w:rsidRPr="003101BC" w14:paraId="376BD8F2" w14:textId="77777777" w:rsidTr="00462462">
        <w:tc>
          <w:tcPr>
            <w:tcW w:w="575" w:type="dxa"/>
            <w:vMerge w:val="restart"/>
          </w:tcPr>
          <w:p w14:paraId="6B768D80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E1F60A9" w14:textId="3E5913C8" w:rsidR="002F4183" w:rsidRPr="006E46CF" w:rsidRDefault="00DE7E83" w:rsidP="00B708C6">
            <w:pPr>
              <w:rPr>
                <w:color w:val="000000" w:themeColor="text1"/>
                <w:lang w:bidi="en-US"/>
              </w:rPr>
            </w:pPr>
            <w:r w:rsidRPr="006E46CF">
              <w:rPr>
                <w:lang w:eastAsia="en-US" w:bidi="th-TH"/>
              </w:rPr>
              <w:t>Date</w:t>
            </w:r>
          </w:p>
        </w:tc>
        <w:tc>
          <w:tcPr>
            <w:tcW w:w="1505" w:type="dxa"/>
            <w:shd w:val="clear" w:color="auto" w:fill="auto"/>
          </w:tcPr>
          <w:p w14:paraId="54CC024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3180DB5A" w14:textId="06E10E8B" w:rsidR="002F4183" w:rsidRPr="003101BC" w:rsidRDefault="00DE7E83" w:rsidP="006E46CF">
            <w:pPr>
              <w:rPr>
                <w:color w:val="000000" w:themeColor="text1"/>
                <w:lang w:bidi="th-TH"/>
              </w:rPr>
            </w:pPr>
            <w:r w:rsidRPr="00DE7E83">
              <w:rPr>
                <w:color w:val="000000" w:themeColor="text1"/>
                <w:lang w:bidi="th-TH"/>
              </w:rPr>
              <w:t>Date of Record</w:t>
            </w:r>
          </w:p>
        </w:tc>
      </w:tr>
      <w:tr w:rsidR="002F4183" w:rsidRPr="003101BC" w14:paraId="31D2288E" w14:textId="77777777" w:rsidTr="00462462">
        <w:tc>
          <w:tcPr>
            <w:tcW w:w="575" w:type="dxa"/>
            <w:vMerge/>
          </w:tcPr>
          <w:p w14:paraId="3F6EA02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036CD0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721D3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CD77C8E" w14:textId="67C84884" w:rsidR="00462462" w:rsidRPr="008D18B4" w:rsidRDefault="00DE7E83" w:rsidP="008D18B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 xml:space="preserve">Date Format </w:t>
            </w:r>
            <w:r w:rsidRPr="00DE7E83">
              <w:rPr>
                <w:color w:val="000000" w:themeColor="text1"/>
                <w:lang w:bidi="en-US"/>
              </w:rPr>
              <w:t>mm-dd-yy</w:t>
            </w:r>
          </w:p>
        </w:tc>
      </w:tr>
      <w:tr w:rsidR="002F4183" w:rsidRPr="003101BC" w14:paraId="016B1200" w14:textId="77777777" w:rsidTr="00462462">
        <w:tc>
          <w:tcPr>
            <w:tcW w:w="575" w:type="dxa"/>
            <w:vMerge/>
          </w:tcPr>
          <w:p w14:paraId="666AA8A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D5CD91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3BE98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A7B90B3" w14:textId="47A3C35E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54F9C7B4" w14:textId="77777777" w:rsidTr="00462462">
        <w:tc>
          <w:tcPr>
            <w:tcW w:w="575" w:type="dxa"/>
            <w:vMerge/>
          </w:tcPr>
          <w:p w14:paraId="039E3DD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7A258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DC009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105E2C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5CDC072B" w14:textId="77777777" w:rsidTr="00462462">
        <w:tc>
          <w:tcPr>
            <w:tcW w:w="575" w:type="dxa"/>
            <w:vMerge/>
          </w:tcPr>
          <w:p w14:paraId="0D6F18D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18986A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9C101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215C3B" w14:textId="14E06540" w:rsidR="002F4183" w:rsidRPr="003101BC" w:rsidRDefault="002F4183" w:rsidP="008D18B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4183" w:rsidRPr="003101BC" w14:paraId="3A6A85DF" w14:textId="77777777" w:rsidTr="00462462">
        <w:tc>
          <w:tcPr>
            <w:tcW w:w="575" w:type="dxa"/>
            <w:vMerge/>
          </w:tcPr>
          <w:p w14:paraId="000BD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A3116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1A122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373EA1" w14:textId="34E4156B" w:rsidR="002F4183" w:rsidRPr="003101BC" w:rsidRDefault="000956ED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lang w:bidi="th-TH"/>
              </w:rPr>
              <w:t>File DRT</w:t>
            </w:r>
          </w:p>
        </w:tc>
      </w:tr>
      <w:tr w:rsidR="002F4183" w:rsidRPr="003101BC" w14:paraId="22D9C9D9" w14:textId="77777777" w:rsidTr="00462462">
        <w:tc>
          <w:tcPr>
            <w:tcW w:w="575" w:type="dxa"/>
            <w:vMerge/>
          </w:tcPr>
          <w:p w14:paraId="239E9E9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37EEBD" w14:textId="77777777" w:rsidR="002F4183" w:rsidRPr="006E46CF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CE8C3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9E72095" w14:textId="6E71C15D" w:rsidR="00E72557" w:rsidRPr="003101BC" w:rsidRDefault="00E6523D" w:rsidP="00C65E24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 w:rsidR="00462462">
              <w:rPr>
                <w:color w:val="000000" w:themeColor="text1"/>
                <w:lang w:bidi="th-TH"/>
              </w:rPr>
              <w:t>_TBL.</w:t>
            </w:r>
            <w:r w:rsidR="00C65E24">
              <w:rPr>
                <w:color w:val="000000" w:themeColor="text1"/>
                <w:lang w:bidi="th-TH"/>
              </w:rPr>
              <w:t>DATE_OF_RECORD</w:t>
            </w:r>
          </w:p>
        </w:tc>
      </w:tr>
      <w:tr w:rsidR="002F4183" w:rsidRPr="003101BC" w14:paraId="7CD963BE" w14:textId="77777777" w:rsidTr="00462462">
        <w:tc>
          <w:tcPr>
            <w:tcW w:w="575" w:type="dxa"/>
            <w:vMerge w:val="restart"/>
          </w:tcPr>
          <w:p w14:paraId="18215BE2" w14:textId="77777777" w:rsidR="002F4183" w:rsidRPr="003101BC" w:rsidRDefault="0013560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2CE9C9B" w14:textId="1C2C278B" w:rsidR="002F4183" w:rsidRPr="006E46CF" w:rsidRDefault="00DE7E83" w:rsidP="00B708C6">
            <w:pPr>
              <w:rPr>
                <w:color w:val="000000" w:themeColor="text1"/>
                <w:lang w:bidi="en-US"/>
              </w:rPr>
            </w:pPr>
            <w:r w:rsidRPr="006E46CF">
              <w:rPr>
                <w:lang w:eastAsia="en-US" w:bidi="th-TH"/>
              </w:rPr>
              <w:t>ReceiveQty</w:t>
            </w:r>
          </w:p>
        </w:tc>
        <w:tc>
          <w:tcPr>
            <w:tcW w:w="1505" w:type="dxa"/>
          </w:tcPr>
          <w:p w14:paraId="5B5AC64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75F8DF" w14:textId="36C3970F" w:rsidR="002F4183" w:rsidRPr="003101BC" w:rsidRDefault="006E46CF" w:rsidP="006E46CF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จำนวนยอด </w:t>
            </w:r>
            <w:r>
              <w:rPr>
                <w:color w:val="000000" w:themeColor="text1"/>
                <w:lang w:bidi="th-TH"/>
              </w:rPr>
              <w:t xml:space="preserve">item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ที่จะ </w:t>
            </w:r>
            <w:r>
              <w:rPr>
                <w:color w:val="000000" w:themeColor="text1"/>
                <w:lang w:bidi="th-TH"/>
              </w:rPr>
              <w:t>Receipt</w:t>
            </w:r>
          </w:p>
        </w:tc>
      </w:tr>
      <w:tr w:rsidR="002F4183" w:rsidRPr="003101BC" w14:paraId="14516E5E" w14:textId="77777777" w:rsidTr="00462462">
        <w:tc>
          <w:tcPr>
            <w:tcW w:w="575" w:type="dxa"/>
            <w:vMerge/>
          </w:tcPr>
          <w:p w14:paraId="3AD45CF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16E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8BF0C8E" w14:textId="3AC759B6" w:rsidR="002F4183" w:rsidRPr="003101BC" w:rsidRDefault="00DE7E83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Number(6,2</w:t>
            </w:r>
            <w:r w:rsidR="00462462">
              <w:rPr>
                <w:color w:val="000000" w:themeColor="text1"/>
                <w:lang w:bidi="en-US"/>
              </w:rPr>
              <w:t>)</w:t>
            </w:r>
          </w:p>
        </w:tc>
      </w:tr>
      <w:tr w:rsidR="002F4183" w:rsidRPr="003101BC" w14:paraId="19B496B9" w14:textId="77777777" w:rsidTr="00462462">
        <w:tc>
          <w:tcPr>
            <w:tcW w:w="575" w:type="dxa"/>
            <w:vMerge/>
          </w:tcPr>
          <w:p w14:paraId="1303CA4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BADDDF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8297684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28855150" w14:textId="77777777" w:rsidTr="00462462">
        <w:tc>
          <w:tcPr>
            <w:tcW w:w="575" w:type="dxa"/>
            <w:vMerge/>
          </w:tcPr>
          <w:p w14:paraId="4006F8D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13309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3CBF58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15E1C9FB" w14:textId="77777777" w:rsidTr="00462462">
        <w:tc>
          <w:tcPr>
            <w:tcW w:w="575" w:type="dxa"/>
            <w:vMerge/>
          </w:tcPr>
          <w:p w14:paraId="1D8D225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F4183" w:rsidRPr="006E46CF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00193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CD4AC46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62462" w:rsidRPr="003101BC" w14:paraId="02F0CF90" w14:textId="77777777" w:rsidTr="00462462">
        <w:tc>
          <w:tcPr>
            <w:tcW w:w="575" w:type="dxa"/>
            <w:vMerge/>
          </w:tcPr>
          <w:p w14:paraId="120E5FC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462462" w:rsidRPr="006E46CF" w:rsidRDefault="00462462" w:rsidP="00462462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58C6ACD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6EA3B47" w14:textId="63EF0CBC" w:rsidR="00462462" w:rsidRPr="003101BC" w:rsidRDefault="00C65E24" w:rsidP="00462462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lang w:bidi="th-TH"/>
              </w:rPr>
              <w:t>File DRT</w:t>
            </w:r>
          </w:p>
        </w:tc>
      </w:tr>
      <w:tr w:rsidR="00462462" w:rsidRPr="003101BC" w14:paraId="7FBD93B6" w14:textId="77777777" w:rsidTr="00462462">
        <w:tc>
          <w:tcPr>
            <w:tcW w:w="575" w:type="dxa"/>
            <w:vMerge/>
          </w:tcPr>
          <w:p w14:paraId="6B5786B3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462462" w:rsidRPr="006E46CF" w:rsidRDefault="00462462" w:rsidP="0046246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F9CF31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326BA16" w14:textId="0BF01C9B" w:rsidR="00462462" w:rsidRPr="003101BC" w:rsidRDefault="00462462" w:rsidP="00E6523D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E6523D">
              <w:rPr>
                <w:color w:val="000000" w:themeColor="text1"/>
                <w:lang w:bidi="th-TH"/>
              </w:rPr>
              <w:t>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>
              <w:rPr>
                <w:color w:val="000000" w:themeColor="text1"/>
                <w:lang w:bidi="th-TH"/>
              </w:rPr>
              <w:t>_TBL.</w:t>
            </w:r>
            <w:r w:rsidR="00DE7E83">
              <w:rPr>
                <w:color w:val="000000" w:themeColor="text1"/>
                <w:lang w:bidi="th-TH"/>
              </w:rPr>
              <w:t>RECEIVE_QTY</w:t>
            </w:r>
          </w:p>
        </w:tc>
      </w:tr>
      <w:tr w:rsidR="00462462" w:rsidRPr="003101BC" w14:paraId="665F49B7" w14:textId="77777777" w:rsidTr="00462462">
        <w:tc>
          <w:tcPr>
            <w:tcW w:w="575" w:type="dxa"/>
            <w:vMerge w:val="restart"/>
          </w:tcPr>
          <w:p w14:paraId="5D8B7FC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4BB216FD" w14:textId="3A6AEE43" w:rsidR="00462462" w:rsidRPr="006E46CF" w:rsidRDefault="00DE7E83" w:rsidP="00462462">
            <w:pPr>
              <w:rPr>
                <w:color w:val="000000" w:themeColor="text1"/>
                <w:lang w:bidi="en-US"/>
              </w:rPr>
            </w:pPr>
            <w:r w:rsidRPr="006E46CF">
              <w:rPr>
                <w:lang w:eastAsia="en-US" w:bidi="th-TH"/>
              </w:rPr>
              <w:t>InvoiceNo</w:t>
            </w:r>
          </w:p>
        </w:tc>
        <w:tc>
          <w:tcPr>
            <w:tcW w:w="1505" w:type="dxa"/>
          </w:tcPr>
          <w:p w14:paraId="0A28C10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880F5B7" w14:textId="04213A91" w:rsidR="00462462" w:rsidRPr="003101BC" w:rsidRDefault="006E46CF" w:rsidP="00C65E2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Invoice Number </w:t>
            </w:r>
          </w:p>
        </w:tc>
      </w:tr>
      <w:tr w:rsidR="00462462" w:rsidRPr="00462462" w14:paraId="6091F466" w14:textId="77777777" w:rsidTr="00462462">
        <w:tc>
          <w:tcPr>
            <w:tcW w:w="575" w:type="dxa"/>
            <w:vMerge/>
          </w:tcPr>
          <w:p w14:paraId="709BE252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652C2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E1B6C4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2BBFAD0" w14:textId="7F585C3A" w:rsidR="00462462" w:rsidRPr="00DE7E83" w:rsidRDefault="00DE7E83" w:rsidP="00DE7E83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462462" w:rsidRPr="003101BC" w14:paraId="60292827" w14:textId="77777777" w:rsidTr="00462462">
        <w:tc>
          <w:tcPr>
            <w:tcW w:w="575" w:type="dxa"/>
            <w:vMerge/>
          </w:tcPr>
          <w:p w14:paraId="5A59CA0A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A8CB6F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912716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2952E96" w14:textId="77777777" w:rsidR="00462462" w:rsidRPr="003101BC" w:rsidRDefault="00462462" w:rsidP="00462462">
            <w:pPr>
              <w:rPr>
                <w:color w:val="000000" w:themeColor="text1"/>
              </w:rPr>
            </w:pPr>
          </w:p>
        </w:tc>
      </w:tr>
      <w:tr w:rsidR="00462462" w:rsidRPr="003101BC" w14:paraId="3756ADB3" w14:textId="77777777" w:rsidTr="00462462">
        <w:tc>
          <w:tcPr>
            <w:tcW w:w="575" w:type="dxa"/>
            <w:vMerge/>
          </w:tcPr>
          <w:p w14:paraId="25F63D2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94EAF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06F1DA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379163A" w14:textId="77777777" w:rsidR="00462462" w:rsidRPr="003101BC" w:rsidRDefault="00462462" w:rsidP="004624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62462" w:rsidRPr="003101BC" w14:paraId="388423C6" w14:textId="77777777" w:rsidTr="00462462">
        <w:tc>
          <w:tcPr>
            <w:tcW w:w="575" w:type="dxa"/>
            <w:vMerge/>
          </w:tcPr>
          <w:p w14:paraId="135284D2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E292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3CC3B6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F2CE619" w14:textId="77777777" w:rsidR="00462462" w:rsidRPr="003101BC" w:rsidRDefault="00462462" w:rsidP="00462462">
            <w:pPr>
              <w:rPr>
                <w:color w:val="000000" w:themeColor="text1"/>
              </w:rPr>
            </w:pPr>
          </w:p>
        </w:tc>
      </w:tr>
      <w:tr w:rsidR="00462462" w:rsidRPr="003101BC" w14:paraId="3BEA536B" w14:textId="77777777" w:rsidTr="00462462">
        <w:tc>
          <w:tcPr>
            <w:tcW w:w="575" w:type="dxa"/>
            <w:vMerge/>
          </w:tcPr>
          <w:p w14:paraId="405D42D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D9F8C3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935B1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CFDB3DF" w14:textId="789FF0E8" w:rsidR="00462462" w:rsidRPr="003101BC" w:rsidRDefault="00C65E24" w:rsidP="00462462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lang w:bidi="th-TH"/>
              </w:rPr>
              <w:t>File DRT</w:t>
            </w:r>
          </w:p>
        </w:tc>
      </w:tr>
      <w:tr w:rsidR="00462462" w:rsidRPr="00462462" w14:paraId="5D7CAB60" w14:textId="77777777" w:rsidTr="00462462">
        <w:tc>
          <w:tcPr>
            <w:tcW w:w="575" w:type="dxa"/>
            <w:vMerge/>
          </w:tcPr>
          <w:p w14:paraId="278F0ECF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37D3FF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CCAB57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4D5E9F1" w14:textId="7EB0CD66" w:rsidR="00462462" w:rsidRPr="00462462" w:rsidRDefault="00462462" w:rsidP="00E6523D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E6523D">
              <w:rPr>
                <w:color w:val="000000" w:themeColor="text1"/>
                <w:lang w:bidi="th-TH"/>
              </w:rPr>
              <w:t>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>
              <w:rPr>
                <w:color w:val="000000" w:themeColor="text1"/>
                <w:lang w:bidi="th-TH"/>
              </w:rPr>
              <w:t>_TBL.</w:t>
            </w:r>
            <w:r w:rsidR="00DE7E83">
              <w:rPr>
                <w:color w:val="000000" w:themeColor="text1"/>
                <w:lang w:bidi="th-TH"/>
              </w:rPr>
              <w:t>INVOICE_NUMBER</w:t>
            </w:r>
          </w:p>
        </w:tc>
      </w:tr>
      <w:tr w:rsidR="002A4FD4" w:rsidRPr="003101BC" w14:paraId="04F0101C" w14:textId="77777777" w:rsidTr="004B222F">
        <w:tc>
          <w:tcPr>
            <w:tcW w:w="575" w:type="dxa"/>
            <w:vMerge w:val="restart"/>
          </w:tcPr>
          <w:p w14:paraId="5B9B07BB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65847C01" w14:textId="270C9A39" w:rsidR="002A4FD4" w:rsidRPr="006E46CF" w:rsidRDefault="00DE7E83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lang w:eastAsia="en-US" w:bidi="th-TH"/>
              </w:rPr>
              <w:t>InvoiceAmt</w:t>
            </w:r>
          </w:p>
        </w:tc>
        <w:tc>
          <w:tcPr>
            <w:tcW w:w="1505" w:type="dxa"/>
          </w:tcPr>
          <w:p w14:paraId="269621DC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89DB32F" w14:textId="4E079BCC" w:rsidR="002A4FD4" w:rsidRPr="006E46CF" w:rsidRDefault="00DE7E83" w:rsidP="00C65E24">
            <w:pPr>
              <w:rPr>
                <w:color w:val="000000" w:themeColor="text1"/>
                <w:lang w:bidi="th-TH"/>
              </w:rPr>
            </w:pPr>
            <w:r w:rsidRPr="006E46CF">
              <w:rPr>
                <w:color w:val="000000" w:themeColor="text1"/>
                <w:lang w:bidi="th-TH"/>
              </w:rPr>
              <w:t xml:space="preserve">Total of invoice Amount </w:t>
            </w:r>
          </w:p>
        </w:tc>
      </w:tr>
      <w:tr w:rsidR="002A4FD4" w:rsidRPr="00474B84" w14:paraId="7CB85051" w14:textId="77777777" w:rsidTr="004B222F">
        <w:tc>
          <w:tcPr>
            <w:tcW w:w="575" w:type="dxa"/>
            <w:vMerge/>
          </w:tcPr>
          <w:p w14:paraId="08A6A338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D052CA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204F91C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3D5660A" w14:textId="27F23F6B" w:rsidR="002A4FD4" w:rsidRPr="006E46CF" w:rsidRDefault="00DE7E83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Number</w:t>
            </w:r>
          </w:p>
        </w:tc>
      </w:tr>
      <w:tr w:rsidR="002A4FD4" w:rsidRPr="003101BC" w14:paraId="5CC22037" w14:textId="77777777" w:rsidTr="004B222F">
        <w:tc>
          <w:tcPr>
            <w:tcW w:w="575" w:type="dxa"/>
            <w:vMerge/>
          </w:tcPr>
          <w:p w14:paraId="45EE3D98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DC7F5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EACF6BF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C82B0B7" w14:textId="77777777" w:rsidR="002A4FD4" w:rsidRPr="006E46CF" w:rsidRDefault="002A4FD4" w:rsidP="004B222F">
            <w:pPr>
              <w:rPr>
                <w:color w:val="000000" w:themeColor="text1"/>
              </w:rPr>
            </w:pPr>
          </w:p>
        </w:tc>
      </w:tr>
      <w:tr w:rsidR="002A4FD4" w:rsidRPr="003101BC" w14:paraId="2CF15D85" w14:textId="77777777" w:rsidTr="004B222F">
        <w:tc>
          <w:tcPr>
            <w:tcW w:w="575" w:type="dxa"/>
            <w:vMerge/>
          </w:tcPr>
          <w:p w14:paraId="1E5ABF9D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75B783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0DEF63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A577C9" w14:textId="77777777" w:rsidR="002A4FD4" w:rsidRPr="006E46CF" w:rsidRDefault="002A4FD4" w:rsidP="004B222F">
            <w:pPr>
              <w:rPr>
                <w:color w:val="000000" w:themeColor="text1"/>
              </w:rPr>
            </w:pPr>
            <w:r w:rsidRPr="006E46CF">
              <w:rPr>
                <w:color w:val="000000" w:themeColor="text1"/>
              </w:rPr>
              <w:t>Yes</w:t>
            </w:r>
          </w:p>
        </w:tc>
      </w:tr>
      <w:tr w:rsidR="002A4FD4" w:rsidRPr="003101BC" w14:paraId="7B00AF06" w14:textId="77777777" w:rsidTr="004B222F">
        <w:tc>
          <w:tcPr>
            <w:tcW w:w="575" w:type="dxa"/>
            <w:vMerge/>
          </w:tcPr>
          <w:p w14:paraId="429D88C3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948BB0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DBFB986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F3D3AAC" w14:textId="77777777" w:rsidR="002A4FD4" w:rsidRPr="006E46CF" w:rsidRDefault="002A4FD4" w:rsidP="004B222F">
            <w:pPr>
              <w:rPr>
                <w:color w:val="000000" w:themeColor="text1"/>
              </w:rPr>
            </w:pPr>
          </w:p>
        </w:tc>
      </w:tr>
      <w:tr w:rsidR="002A4FD4" w:rsidRPr="003101BC" w14:paraId="1C65205E" w14:textId="77777777" w:rsidTr="004B222F">
        <w:tc>
          <w:tcPr>
            <w:tcW w:w="575" w:type="dxa"/>
            <w:vMerge/>
          </w:tcPr>
          <w:p w14:paraId="64477183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DAA401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5D2860B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86D1901" w14:textId="6B553660" w:rsidR="002A4FD4" w:rsidRPr="006E46CF" w:rsidRDefault="00C65E24" w:rsidP="004B222F">
            <w:pPr>
              <w:rPr>
                <w:color w:val="000000" w:themeColor="text1"/>
                <w:cs/>
                <w:lang w:bidi="th-TH"/>
              </w:rPr>
            </w:pPr>
            <w:r w:rsidRPr="006E46CF">
              <w:rPr>
                <w:color w:val="000000" w:themeColor="text1"/>
                <w:cs/>
                <w:lang w:bidi="th-TH"/>
              </w:rPr>
              <w:t xml:space="preserve">จาก </w:t>
            </w:r>
            <w:r w:rsidRPr="006E46CF">
              <w:rPr>
                <w:color w:val="000000" w:themeColor="text1"/>
                <w:lang w:bidi="th-TH"/>
              </w:rPr>
              <w:t>File DRT</w:t>
            </w:r>
          </w:p>
        </w:tc>
      </w:tr>
      <w:tr w:rsidR="002A4FD4" w:rsidRPr="00462462" w14:paraId="7FEC8AFC" w14:textId="77777777" w:rsidTr="004B222F">
        <w:tc>
          <w:tcPr>
            <w:tcW w:w="575" w:type="dxa"/>
            <w:vMerge/>
          </w:tcPr>
          <w:p w14:paraId="6E978A4A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A13869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FDF3FB" w14:textId="77777777" w:rsidR="002A4FD4" w:rsidRPr="006E46CF" w:rsidRDefault="002A4FD4" w:rsidP="004B222F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685A3DF" w14:textId="69CA8D86" w:rsidR="002A4FD4" w:rsidRPr="006E46CF" w:rsidRDefault="003B6474" w:rsidP="004B222F">
            <w:pPr>
              <w:rPr>
                <w:color w:val="000000" w:themeColor="text1"/>
                <w:lang w:bidi="th-TH"/>
              </w:rPr>
            </w:pPr>
            <w:r w:rsidRPr="006E46CF">
              <w:rPr>
                <w:color w:val="000000" w:themeColor="text1"/>
                <w:lang w:bidi="th-TH"/>
              </w:rPr>
              <w:t>XCUST_MMX_RCV</w:t>
            </w:r>
            <w:r w:rsidR="002A4FD4" w:rsidRPr="006E46CF">
              <w:rPr>
                <w:color w:val="000000" w:themeColor="text1"/>
                <w:lang w:bidi="th-TH"/>
              </w:rPr>
              <w:t>_TBL.</w:t>
            </w:r>
            <w:r w:rsidR="00DE7E83" w:rsidRPr="006E46CF">
              <w:rPr>
                <w:color w:val="000000" w:themeColor="text1"/>
                <w:lang w:bidi="th-TH"/>
              </w:rPr>
              <w:t>INVOICE_AMOUNT</w:t>
            </w:r>
          </w:p>
        </w:tc>
      </w:tr>
      <w:tr w:rsidR="00BA3DA7" w:rsidRPr="006E46CF" w14:paraId="03F0B3EC" w14:textId="77777777" w:rsidTr="002211A5">
        <w:tc>
          <w:tcPr>
            <w:tcW w:w="575" w:type="dxa"/>
            <w:vMerge w:val="restart"/>
          </w:tcPr>
          <w:p w14:paraId="0F4A4BA3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30446C34" w14:textId="5D6A8902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Lot Number</w:t>
            </w:r>
          </w:p>
        </w:tc>
        <w:tc>
          <w:tcPr>
            <w:tcW w:w="1505" w:type="dxa"/>
          </w:tcPr>
          <w:p w14:paraId="4BF7E560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0276F97" w14:textId="7B7CE2EE" w:rsidR="00BA3DA7" w:rsidRPr="006E46CF" w:rsidRDefault="00BA3DA7" w:rsidP="002211A5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Lot Number</w:t>
            </w:r>
          </w:p>
        </w:tc>
      </w:tr>
      <w:tr w:rsidR="00BA3DA7" w:rsidRPr="006E46CF" w14:paraId="02CAB926" w14:textId="77777777" w:rsidTr="002211A5">
        <w:tc>
          <w:tcPr>
            <w:tcW w:w="575" w:type="dxa"/>
            <w:vMerge/>
          </w:tcPr>
          <w:p w14:paraId="443323D3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23B9D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FE5E78C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1F0ED42" w14:textId="621F42C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VARCHAR2(80</w:t>
            </w:r>
            <w:r w:rsidRPr="006E46CF">
              <w:rPr>
                <w:color w:val="000000" w:themeColor="text1"/>
                <w:lang w:bidi="en-US"/>
              </w:rPr>
              <w:t>)</w:t>
            </w:r>
          </w:p>
        </w:tc>
      </w:tr>
      <w:tr w:rsidR="00BA3DA7" w:rsidRPr="006E46CF" w14:paraId="3C35CDFA" w14:textId="77777777" w:rsidTr="002211A5">
        <w:tc>
          <w:tcPr>
            <w:tcW w:w="575" w:type="dxa"/>
            <w:vMerge/>
          </w:tcPr>
          <w:p w14:paraId="362D94D0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B2B746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2DBC64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1A11881" w14:textId="77777777" w:rsidR="00BA3DA7" w:rsidRPr="006E46CF" w:rsidRDefault="00BA3DA7" w:rsidP="002211A5">
            <w:pPr>
              <w:rPr>
                <w:color w:val="000000" w:themeColor="text1"/>
              </w:rPr>
            </w:pPr>
          </w:p>
        </w:tc>
      </w:tr>
      <w:tr w:rsidR="00BA3DA7" w:rsidRPr="006E46CF" w14:paraId="4D7AE48F" w14:textId="77777777" w:rsidTr="002211A5">
        <w:tc>
          <w:tcPr>
            <w:tcW w:w="575" w:type="dxa"/>
            <w:vMerge/>
          </w:tcPr>
          <w:p w14:paraId="772BC3BD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011448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573FA46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D5553C0" w14:textId="6693B31B" w:rsidR="00BA3DA7" w:rsidRPr="006E46CF" w:rsidRDefault="00BA3DA7" w:rsidP="002211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BA3DA7" w:rsidRPr="006E46CF" w14:paraId="1674E887" w14:textId="77777777" w:rsidTr="002211A5">
        <w:tc>
          <w:tcPr>
            <w:tcW w:w="575" w:type="dxa"/>
            <w:vMerge/>
          </w:tcPr>
          <w:p w14:paraId="7E9F2CDE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894892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B1CFB3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C79C484" w14:textId="77777777" w:rsidR="00BA3DA7" w:rsidRPr="006E46CF" w:rsidRDefault="00BA3DA7" w:rsidP="002211A5">
            <w:pPr>
              <w:rPr>
                <w:color w:val="000000" w:themeColor="text1"/>
              </w:rPr>
            </w:pPr>
          </w:p>
        </w:tc>
      </w:tr>
      <w:tr w:rsidR="00BA3DA7" w:rsidRPr="006E46CF" w14:paraId="09FF2412" w14:textId="77777777" w:rsidTr="002211A5">
        <w:tc>
          <w:tcPr>
            <w:tcW w:w="575" w:type="dxa"/>
            <w:vMerge/>
          </w:tcPr>
          <w:p w14:paraId="1E093E2A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A290CC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99BD25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AFA28E2" w14:textId="77777777" w:rsidR="00BA3DA7" w:rsidRPr="006E46CF" w:rsidRDefault="00BA3DA7" w:rsidP="002211A5">
            <w:pPr>
              <w:rPr>
                <w:color w:val="000000" w:themeColor="text1"/>
                <w:cs/>
                <w:lang w:bidi="th-TH"/>
              </w:rPr>
            </w:pPr>
            <w:r w:rsidRPr="006E46CF">
              <w:rPr>
                <w:color w:val="000000" w:themeColor="text1"/>
                <w:cs/>
                <w:lang w:bidi="th-TH"/>
              </w:rPr>
              <w:t xml:space="preserve">จาก </w:t>
            </w:r>
            <w:r w:rsidRPr="006E46CF">
              <w:rPr>
                <w:color w:val="000000" w:themeColor="text1"/>
                <w:lang w:bidi="th-TH"/>
              </w:rPr>
              <w:t>File DRT</w:t>
            </w:r>
          </w:p>
        </w:tc>
      </w:tr>
      <w:tr w:rsidR="00BA3DA7" w:rsidRPr="006E46CF" w14:paraId="03D3E9ED" w14:textId="77777777" w:rsidTr="002211A5">
        <w:tc>
          <w:tcPr>
            <w:tcW w:w="575" w:type="dxa"/>
            <w:vMerge/>
          </w:tcPr>
          <w:p w14:paraId="1C178256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EFCEC5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6DC37E1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58842F" w14:textId="77777777" w:rsidR="00BA3DA7" w:rsidRPr="006E46CF" w:rsidRDefault="00BA3DA7" w:rsidP="002211A5">
            <w:pPr>
              <w:rPr>
                <w:color w:val="000000" w:themeColor="text1"/>
                <w:lang w:bidi="th-TH"/>
              </w:rPr>
            </w:pPr>
            <w:r w:rsidRPr="006E46CF">
              <w:rPr>
                <w:color w:val="000000" w:themeColor="text1"/>
                <w:lang w:bidi="th-TH"/>
              </w:rPr>
              <w:t>XCUST_MMX_RCV_TBL.SUPPLIER_CODE</w:t>
            </w:r>
          </w:p>
        </w:tc>
      </w:tr>
      <w:tr w:rsidR="00BA3DA7" w:rsidRPr="006E46CF" w14:paraId="0783D146" w14:textId="77777777" w:rsidTr="002211A5">
        <w:tc>
          <w:tcPr>
            <w:tcW w:w="575" w:type="dxa"/>
            <w:vMerge w:val="restart"/>
          </w:tcPr>
          <w:p w14:paraId="73C1DD52" w14:textId="6D26429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6F5483C7" w14:textId="5AEEF876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Form Serial Number</w:t>
            </w:r>
          </w:p>
        </w:tc>
        <w:tc>
          <w:tcPr>
            <w:tcW w:w="1505" w:type="dxa"/>
          </w:tcPr>
          <w:p w14:paraId="18506634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F6D8492" w14:textId="23B06B0B" w:rsidR="00BA3DA7" w:rsidRPr="006E46CF" w:rsidRDefault="00BA3DA7" w:rsidP="002211A5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Form Serial Number</w:t>
            </w:r>
          </w:p>
        </w:tc>
      </w:tr>
      <w:tr w:rsidR="00BA3DA7" w:rsidRPr="006E46CF" w14:paraId="53FA0D83" w14:textId="77777777" w:rsidTr="002211A5">
        <w:tc>
          <w:tcPr>
            <w:tcW w:w="575" w:type="dxa"/>
            <w:vMerge/>
          </w:tcPr>
          <w:p w14:paraId="6700240C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73D45A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5A63B10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534C1C3" w14:textId="2765F792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VARCHAR2(80</w:t>
            </w:r>
            <w:r w:rsidRPr="006E46CF">
              <w:rPr>
                <w:color w:val="000000" w:themeColor="text1"/>
                <w:lang w:bidi="en-US"/>
              </w:rPr>
              <w:t>)</w:t>
            </w:r>
          </w:p>
        </w:tc>
      </w:tr>
      <w:tr w:rsidR="00BA3DA7" w:rsidRPr="006E46CF" w14:paraId="771AB3C0" w14:textId="77777777" w:rsidTr="002211A5">
        <w:tc>
          <w:tcPr>
            <w:tcW w:w="575" w:type="dxa"/>
            <w:vMerge/>
          </w:tcPr>
          <w:p w14:paraId="3AE532DB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DCD45A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CB3D8B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7049D7E" w14:textId="77777777" w:rsidR="00BA3DA7" w:rsidRPr="006E46CF" w:rsidRDefault="00BA3DA7" w:rsidP="002211A5">
            <w:pPr>
              <w:rPr>
                <w:color w:val="000000" w:themeColor="text1"/>
              </w:rPr>
            </w:pPr>
          </w:p>
        </w:tc>
      </w:tr>
      <w:tr w:rsidR="00BA3DA7" w:rsidRPr="006E46CF" w14:paraId="2AA8C89C" w14:textId="77777777" w:rsidTr="002211A5">
        <w:tc>
          <w:tcPr>
            <w:tcW w:w="575" w:type="dxa"/>
            <w:vMerge/>
          </w:tcPr>
          <w:p w14:paraId="566EC9CE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40C3D1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A51CEB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7531DBD" w14:textId="0F06D161" w:rsidR="00BA3DA7" w:rsidRPr="006E46CF" w:rsidRDefault="00BA3DA7" w:rsidP="002211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BA3DA7" w:rsidRPr="006E46CF" w14:paraId="3BB2A1A6" w14:textId="77777777" w:rsidTr="002211A5">
        <w:tc>
          <w:tcPr>
            <w:tcW w:w="575" w:type="dxa"/>
            <w:vMerge/>
          </w:tcPr>
          <w:p w14:paraId="2824C032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EE087F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AC8AACE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F4D834A" w14:textId="77777777" w:rsidR="00BA3DA7" w:rsidRPr="006E46CF" w:rsidRDefault="00BA3DA7" w:rsidP="002211A5">
            <w:pPr>
              <w:rPr>
                <w:color w:val="000000" w:themeColor="text1"/>
              </w:rPr>
            </w:pPr>
          </w:p>
        </w:tc>
      </w:tr>
      <w:tr w:rsidR="00BA3DA7" w:rsidRPr="006E46CF" w14:paraId="5049A4B8" w14:textId="77777777" w:rsidTr="002211A5">
        <w:tc>
          <w:tcPr>
            <w:tcW w:w="575" w:type="dxa"/>
            <w:vMerge/>
          </w:tcPr>
          <w:p w14:paraId="4EF02922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66D04B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51D05E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2B3A18E" w14:textId="77777777" w:rsidR="00BA3DA7" w:rsidRPr="006E46CF" w:rsidRDefault="00BA3DA7" w:rsidP="002211A5">
            <w:pPr>
              <w:rPr>
                <w:color w:val="000000" w:themeColor="text1"/>
                <w:cs/>
                <w:lang w:bidi="th-TH"/>
              </w:rPr>
            </w:pPr>
            <w:r w:rsidRPr="006E46CF">
              <w:rPr>
                <w:color w:val="000000" w:themeColor="text1"/>
                <w:cs/>
                <w:lang w:bidi="th-TH"/>
              </w:rPr>
              <w:t xml:space="preserve">จาก </w:t>
            </w:r>
            <w:r w:rsidRPr="006E46CF">
              <w:rPr>
                <w:color w:val="000000" w:themeColor="text1"/>
                <w:lang w:bidi="th-TH"/>
              </w:rPr>
              <w:t>File DRT</w:t>
            </w:r>
          </w:p>
        </w:tc>
      </w:tr>
      <w:tr w:rsidR="00BA3DA7" w:rsidRPr="006E46CF" w14:paraId="5E7FA00E" w14:textId="77777777" w:rsidTr="002211A5">
        <w:tc>
          <w:tcPr>
            <w:tcW w:w="575" w:type="dxa"/>
            <w:vMerge/>
          </w:tcPr>
          <w:p w14:paraId="34410268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062846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43CCC3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4132BAF" w14:textId="5863A37C" w:rsidR="00BA3DA7" w:rsidRPr="006E46CF" w:rsidRDefault="00BA3DA7" w:rsidP="002211A5">
            <w:pPr>
              <w:rPr>
                <w:color w:val="000000" w:themeColor="text1"/>
                <w:lang w:bidi="th-TH"/>
              </w:rPr>
            </w:pPr>
            <w:del w:id="27" w:author="ice-amo" w:date="2017-10-27T17:17:00Z">
              <w:r w:rsidRPr="006E46CF" w:rsidDel="002F149A">
                <w:rPr>
                  <w:color w:val="000000" w:themeColor="text1"/>
                  <w:lang w:bidi="th-TH"/>
                </w:rPr>
                <w:delText>XCUST_MMX_RCV_TBL.SUPPLIER_CODE</w:delText>
              </w:r>
            </w:del>
          </w:p>
        </w:tc>
      </w:tr>
      <w:tr w:rsidR="00BA3DA7" w:rsidRPr="006E46CF" w14:paraId="04CAD0EF" w14:textId="77777777" w:rsidTr="002211A5">
        <w:tc>
          <w:tcPr>
            <w:tcW w:w="575" w:type="dxa"/>
            <w:vMerge w:val="restart"/>
          </w:tcPr>
          <w:p w14:paraId="612C1DDD" w14:textId="41C0C292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74828CE3" w14:textId="5E8898A3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To Serial Number</w:t>
            </w:r>
          </w:p>
        </w:tc>
        <w:tc>
          <w:tcPr>
            <w:tcW w:w="1505" w:type="dxa"/>
          </w:tcPr>
          <w:p w14:paraId="4F63C5FE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1AF7FE8" w14:textId="20E74F71" w:rsidR="00BA3DA7" w:rsidRPr="006E46CF" w:rsidRDefault="00BA3DA7" w:rsidP="002211A5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To Serial Number</w:t>
            </w:r>
          </w:p>
        </w:tc>
      </w:tr>
      <w:tr w:rsidR="00BA3DA7" w:rsidRPr="006E46CF" w14:paraId="013EA7F8" w14:textId="77777777" w:rsidTr="002211A5">
        <w:tc>
          <w:tcPr>
            <w:tcW w:w="575" w:type="dxa"/>
            <w:vMerge/>
          </w:tcPr>
          <w:p w14:paraId="73BE18A5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C45824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D7653FE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F80F4DE" w14:textId="1D7FE941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VARCHAR2(80</w:t>
            </w:r>
            <w:r w:rsidRPr="006E46CF">
              <w:rPr>
                <w:color w:val="000000" w:themeColor="text1"/>
                <w:lang w:bidi="en-US"/>
              </w:rPr>
              <w:t>)</w:t>
            </w:r>
          </w:p>
        </w:tc>
      </w:tr>
      <w:tr w:rsidR="00BA3DA7" w:rsidRPr="006E46CF" w14:paraId="53EC9345" w14:textId="77777777" w:rsidTr="002211A5">
        <w:tc>
          <w:tcPr>
            <w:tcW w:w="575" w:type="dxa"/>
            <w:vMerge/>
          </w:tcPr>
          <w:p w14:paraId="5BBE74DD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961CBA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DD8D3B9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23F5D57" w14:textId="77777777" w:rsidR="00BA3DA7" w:rsidRPr="006E46CF" w:rsidRDefault="00BA3DA7" w:rsidP="002211A5">
            <w:pPr>
              <w:rPr>
                <w:color w:val="000000" w:themeColor="text1"/>
              </w:rPr>
            </w:pPr>
          </w:p>
        </w:tc>
      </w:tr>
      <w:tr w:rsidR="00BA3DA7" w:rsidRPr="006E46CF" w14:paraId="73E3B03A" w14:textId="77777777" w:rsidTr="002211A5">
        <w:tc>
          <w:tcPr>
            <w:tcW w:w="575" w:type="dxa"/>
            <w:vMerge/>
          </w:tcPr>
          <w:p w14:paraId="35DA8E8B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9B3820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9C4DDFF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854638" w14:textId="4FF0E1FA" w:rsidR="00BA3DA7" w:rsidRPr="006E46CF" w:rsidRDefault="00BA3DA7" w:rsidP="002211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BA3DA7" w:rsidRPr="006E46CF" w14:paraId="17D239A7" w14:textId="77777777" w:rsidTr="002211A5">
        <w:tc>
          <w:tcPr>
            <w:tcW w:w="575" w:type="dxa"/>
            <w:vMerge/>
          </w:tcPr>
          <w:p w14:paraId="00EC91C4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A0C6E0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FA3B78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2C8437F" w14:textId="77777777" w:rsidR="00BA3DA7" w:rsidRPr="006E46CF" w:rsidRDefault="00BA3DA7" w:rsidP="002211A5">
            <w:pPr>
              <w:rPr>
                <w:color w:val="000000" w:themeColor="text1"/>
              </w:rPr>
            </w:pPr>
          </w:p>
        </w:tc>
      </w:tr>
      <w:tr w:rsidR="00BA3DA7" w:rsidRPr="006E46CF" w14:paraId="68E39164" w14:textId="77777777" w:rsidTr="002211A5">
        <w:tc>
          <w:tcPr>
            <w:tcW w:w="575" w:type="dxa"/>
            <w:vMerge/>
          </w:tcPr>
          <w:p w14:paraId="76FA7F53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F3942F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887A75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FCEBADD" w14:textId="77777777" w:rsidR="00BA3DA7" w:rsidRPr="006E46CF" w:rsidRDefault="00BA3DA7" w:rsidP="002211A5">
            <w:pPr>
              <w:rPr>
                <w:color w:val="000000" w:themeColor="text1"/>
                <w:cs/>
                <w:lang w:bidi="th-TH"/>
              </w:rPr>
            </w:pPr>
            <w:r w:rsidRPr="006E46CF">
              <w:rPr>
                <w:color w:val="000000" w:themeColor="text1"/>
                <w:cs/>
                <w:lang w:bidi="th-TH"/>
              </w:rPr>
              <w:t xml:space="preserve">จาก </w:t>
            </w:r>
            <w:r w:rsidRPr="006E46CF">
              <w:rPr>
                <w:color w:val="000000" w:themeColor="text1"/>
                <w:lang w:bidi="th-TH"/>
              </w:rPr>
              <w:t>File DRT</w:t>
            </w:r>
          </w:p>
        </w:tc>
      </w:tr>
      <w:tr w:rsidR="00BA3DA7" w:rsidRPr="006E46CF" w14:paraId="5E7E8256" w14:textId="77777777" w:rsidTr="002211A5">
        <w:tc>
          <w:tcPr>
            <w:tcW w:w="575" w:type="dxa"/>
            <w:vMerge/>
          </w:tcPr>
          <w:p w14:paraId="7D4D92C0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03BF65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ED2520B" w14:textId="77777777" w:rsidR="00BA3DA7" w:rsidRPr="006E46CF" w:rsidRDefault="00BA3DA7" w:rsidP="002211A5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5A24D5C" w14:textId="0183A72A" w:rsidR="00BA3DA7" w:rsidRPr="006E46CF" w:rsidRDefault="00BA3DA7" w:rsidP="002211A5">
            <w:pPr>
              <w:rPr>
                <w:color w:val="000000" w:themeColor="text1"/>
                <w:lang w:bidi="th-TH"/>
              </w:rPr>
            </w:pPr>
            <w:del w:id="28" w:author="ice-amo" w:date="2017-10-27T17:17:00Z">
              <w:r w:rsidRPr="006E46CF" w:rsidDel="002F149A">
                <w:rPr>
                  <w:color w:val="000000" w:themeColor="text1"/>
                  <w:lang w:bidi="th-TH"/>
                </w:rPr>
                <w:delText>XCUST_MMX_RCV_TBL.SUPPLIER_CODE</w:delText>
              </w:r>
            </w:del>
          </w:p>
        </w:tc>
      </w:tr>
      <w:tr w:rsidR="00474B84" w:rsidRPr="003101BC" w14:paraId="6A9EC3D2" w14:textId="77777777" w:rsidTr="00D562C9">
        <w:tc>
          <w:tcPr>
            <w:tcW w:w="575" w:type="dxa"/>
            <w:vMerge w:val="restart"/>
          </w:tcPr>
          <w:p w14:paraId="1DDF2708" w14:textId="6A02F896" w:rsidR="00474B84" w:rsidRPr="006E46CF" w:rsidRDefault="00BA3DA7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14E92F6E" w14:textId="7A2B38F1" w:rsidR="00474B84" w:rsidRPr="006E46CF" w:rsidRDefault="00DE7E83" w:rsidP="00D562C9">
            <w:pPr>
              <w:rPr>
                <w:color w:val="000000" w:themeColor="text1"/>
                <w:lang w:bidi="en-US"/>
              </w:rPr>
            </w:pPr>
            <w:r w:rsidRPr="006E46CF">
              <w:rPr>
                <w:lang w:eastAsia="en-US" w:bidi="th-TH"/>
              </w:rPr>
              <w:t>SuppCode</w:t>
            </w:r>
          </w:p>
        </w:tc>
        <w:tc>
          <w:tcPr>
            <w:tcW w:w="1505" w:type="dxa"/>
          </w:tcPr>
          <w:p w14:paraId="50CD5A6A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1126AF9" w14:textId="70E64C3C" w:rsidR="00474B84" w:rsidRPr="006E46CF" w:rsidRDefault="00DE7E83" w:rsidP="00C65E24">
            <w:pPr>
              <w:rPr>
                <w:color w:val="000000" w:themeColor="text1"/>
                <w:lang w:bidi="th-TH"/>
              </w:rPr>
            </w:pPr>
            <w:r w:rsidRPr="006E46CF">
              <w:rPr>
                <w:color w:val="000000" w:themeColor="text1"/>
                <w:lang w:bidi="th-TH"/>
              </w:rPr>
              <w:t>Supplier Code</w:t>
            </w:r>
          </w:p>
        </w:tc>
      </w:tr>
      <w:tr w:rsidR="00474B84" w:rsidRPr="00474B84" w14:paraId="54830F4D" w14:textId="77777777" w:rsidTr="00D562C9">
        <w:tc>
          <w:tcPr>
            <w:tcW w:w="575" w:type="dxa"/>
            <w:vMerge/>
          </w:tcPr>
          <w:p w14:paraId="67CB48BF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B2B215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66C2A4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4606E2" w14:textId="304A4A62" w:rsidR="00474B84" w:rsidRPr="006E46CF" w:rsidRDefault="00DE7E83" w:rsidP="00D562C9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VARCHAR2(3</w:t>
            </w:r>
            <w:r w:rsidR="00474B84" w:rsidRPr="006E46CF">
              <w:rPr>
                <w:color w:val="000000" w:themeColor="text1"/>
                <w:lang w:bidi="en-US"/>
              </w:rPr>
              <w:t>)</w:t>
            </w:r>
          </w:p>
        </w:tc>
      </w:tr>
      <w:tr w:rsidR="00474B84" w:rsidRPr="003101BC" w14:paraId="5956ECD7" w14:textId="77777777" w:rsidTr="00D562C9">
        <w:tc>
          <w:tcPr>
            <w:tcW w:w="575" w:type="dxa"/>
            <w:vMerge/>
          </w:tcPr>
          <w:p w14:paraId="42EED8E9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4379D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D65B21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672B357" w14:textId="77777777" w:rsidR="00474B84" w:rsidRPr="006E46CF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2D897F71" w14:textId="77777777" w:rsidTr="00D562C9">
        <w:tc>
          <w:tcPr>
            <w:tcW w:w="575" w:type="dxa"/>
            <w:vMerge/>
          </w:tcPr>
          <w:p w14:paraId="76C8E4F2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406E3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88E663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FB5F73" w14:textId="77777777" w:rsidR="00474B84" w:rsidRPr="006E46CF" w:rsidRDefault="00474B84" w:rsidP="00D562C9">
            <w:pPr>
              <w:rPr>
                <w:color w:val="000000" w:themeColor="text1"/>
              </w:rPr>
            </w:pPr>
            <w:r w:rsidRPr="006E46CF">
              <w:rPr>
                <w:color w:val="000000" w:themeColor="text1"/>
              </w:rPr>
              <w:t>Yes</w:t>
            </w:r>
          </w:p>
        </w:tc>
      </w:tr>
      <w:tr w:rsidR="00474B84" w:rsidRPr="003101BC" w14:paraId="64FE76B6" w14:textId="77777777" w:rsidTr="00D562C9">
        <w:tc>
          <w:tcPr>
            <w:tcW w:w="575" w:type="dxa"/>
            <w:vMerge/>
          </w:tcPr>
          <w:p w14:paraId="0EEAE287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010BAA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29628F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9B6CDB6" w14:textId="77777777" w:rsidR="00474B84" w:rsidRPr="006E46CF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425C0B94" w14:textId="77777777" w:rsidTr="00D562C9">
        <w:tc>
          <w:tcPr>
            <w:tcW w:w="575" w:type="dxa"/>
            <w:vMerge/>
          </w:tcPr>
          <w:p w14:paraId="111D1BC8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BF7E35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973B8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B94A16" w14:textId="731B441E" w:rsidR="00474B84" w:rsidRPr="006E46CF" w:rsidRDefault="00C65E24" w:rsidP="00D562C9">
            <w:pPr>
              <w:rPr>
                <w:color w:val="000000" w:themeColor="text1"/>
                <w:cs/>
                <w:lang w:bidi="th-TH"/>
              </w:rPr>
            </w:pPr>
            <w:r w:rsidRPr="006E46CF">
              <w:rPr>
                <w:color w:val="000000" w:themeColor="text1"/>
                <w:cs/>
                <w:lang w:bidi="th-TH"/>
              </w:rPr>
              <w:t xml:space="preserve">จาก </w:t>
            </w:r>
            <w:r w:rsidRPr="006E46CF">
              <w:rPr>
                <w:color w:val="000000" w:themeColor="text1"/>
                <w:lang w:bidi="th-TH"/>
              </w:rPr>
              <w:t>File DRT</w:t>
            </w:r>
          </w:p>
        </w:tc>
      </w:tr>
      <w:tr w:rsidR="00474B84" w:rsidRPr="00462462" w14:paraId="6E147242" w14:textId="77777777" w:rsidTr="00D562C9">
        <w:tc>
          <w:tcPr>
            <w:tcW w:w="575" w:type="dxa"/>
            <w:vMerge/>
          </w:tcPr>
          <w:p w14:paraId="60350195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8AA2A5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8E74E7" w14:textId="77777777" w:rsidR="00474B84" w:rsidRPr="006E46CF" w:rsidRDefault="00474B84" w:rsidP="00D562C9">
            <w:pPr>
              <w:rPr>
                <w:color w:val="000000" w:themeColor="text1"/>
                <w:lang w:bidi="en-US"/>
              </w:rPr>
            </w:pPr>
            <w:r w:rsidRPr="006E46CF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D277730" w14:textId="7F9E79E4" w:rsidR="00474B84" w:rsidRPr="006E46CF" w:rsidRDefault="00474B84" w:rsidP="00E6523D">
            <w:pPr>
              <w:rPr>
                <w:color w:val="000000" w:themeColor="text1"/>
                <w:lang w:bidi="th-TH"/>
              </w:rPr>
            </w:pPr>
            <w:r w:rsidRPr="006E46CF">
              <w:rPr>
                <w:color w:val="000000" w:themeColor="text1"/>
                <w:lang w:bidi="th-TH"/>
              </w:rPr>
              <w:t>XCUST_</w:t>
            </w:r>
            <w:r w:rsidR="00E6523D" w:rsidRPr="006E46CF">
              <w:rPr>
                <w:color w:val="000000" w:themeColor="text1"/>
                <w:lang w:bidi="th-TH"/>
              </w:rPr>
              <w:t>MMX</w:t>
            </w:r>
            <w:r w:rsidR="003B6474" w:rsidRPr="006E46CF">
              <w:rPr>
                <w:color w:val="000000" w:themeColor="text1"/>
                <w:lang w:bidi="th-TH"/>
              </w:rPr>
              <w:t>_RCV</w:t>
            </w:r>
            <w:r w:rsidR="00DE7E83" w:rsidRPr="006E46CF">
              <w:rPr>
                <w:color w:val="000000" w:themeColor="text1"/>
                <w:lang w:bidi="th-TH"/>
              </w:rPr>
              <w:t>_TBL.SUPPLIER</w:t>
            </w:r>
            <w:r w:rsidRPr="006E46CF">
              <w:rPr>
                <w:color w:val="000000" w:themeColor="text1"/>
                <w:lang w:bidi="th-TH"/>
              </w:rPr>
              <w:t>_</w:t>
            </w:r>
            <w:r w:rsidR="001C6DBE" w:rsidRPr="006E46CF">
              <w:rPr>
                <w:color w:val="000000" w:themeColor="text1"/>
                <w:lang w:bidi="th-TH"/>
              </w:rPr>
              <w:t>CODE</w:t>
            </w:r>
          </w:p>
        </w:tc>
      </w:tr>
      <w:tr w:rsidR="002F4183" w:rsidRPr="003101BC" w14:paraId="47C3CAC2" w14:textId="77777777" w:rsidTr="00462462">
        <w:tc>
          <w:tcPr>
            <w:tcW w:w="575" w:type="dxa"/>
            <w:vMerge w:val="restart"/>
          </w:tcPr>
          <w:p w14:paraId="13B2422A" w14:textId="0F077507" w:rsidR="002F4183" w:rsidRPr="003101BC" w:rsidRDefault="00BA3DA7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38A105D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Validate_flag</w:t>
            </w:r>
          </w:p>
        </w:tc>
        <w:tc>
          <w:tcPr>
            <w:tcW w:w="1505" w:type="dxa"/>
          </w:tcPr>
          <w:p w14:paraId="146A1F5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6410759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2F4183" w:rsidRPr="003101BC" w14:paraId="4202E947" w14:textId="77777777" w:rsidTr="00462462">
        <w:tc>
          <w:tcPr>
            <w:tcW w:w="575" w:type="dxa"/>
            <w:vMerge/>
          </w:tcPr>
          <w:p w14:paraId="3D463D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7F6DA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59DCE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13AFD3E7" w14:textId="77777777" w:rsidTr="00462462">
        <w:tc>
          <w:tcPr>
            <w:tcW w:w="575" w:type="dxa"/>
            <w:vMerge/>
          </w:tcPr>
          <w:p w14:paraId="04BC2FD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6424D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0E59C7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21E0173" w14:textId="77777777" w:rsidTr="00462462">
        <w:tc>
          <w:tcPr>
            <w:tcW w:w="575" w:type="dxa"/>
            <w:vMerge/>
          </w:tcPr>
          <w:p w14:paraId="5B60FC8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D5E52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C538BA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09438425" w14:textId="77777777" w:rsidTr="00462462">
        <w:tc>
          <w:tcPr>
            <w:tcW w:w="575" w:type="dxa"/>
            <w:vMerge/>
          </w:tcPr>
          <w:p w14:paraId="342A765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69DF7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9AE92D4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VALIDATE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VALIDATE NOT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2F4183" w:rsidRPr="003101BC" w14:paraId="5B64757C" w14:textId="77777777" w:rsidTr="00462462">
        <w:tc>
          <w:tcPr>
            <w:tcW w:w="575" w:type="dxa"/>
            <w:vMerge/>
          </w:tcPr>
          <w:p w14:paraId="7E312A9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DA1C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A87EB8E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A9B7507" w14:textId="77777777" w:rsidTr="00462462">
        <w:tc>
          <w:tcPr>
            <w:tcW w:w="575" w:type="dxa"/>
            <w:vMerge/>
          </w:tcPr>
          <w:p w14:paraId="37FC059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F7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0E1DD6" w14:textId="244B3C9D" w:rsidR="002F4183" w:rsidRPr="003101BC" w:rsidRDefault="00474B8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E6523D">
              <w:rPr>
                <w:color w:val="000000" w:themeColor="text1"/>
                <w:lang w:bidi="th-TH"/>
              </w:rPr>
              <w:t>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>
              <w:rPr>
                <w:color w:val="000000" w:themeColor="text1"/>
                <w:lang w:bidi="th-TH"/>
              </w:rPr>
              <w:t>_TBL</w:t>
            </w:r>
            <w:r w:rsidR="002F4183" w:rsidRPr="003101BC">
              <w:rPr>
                <w:color w:val="000000" w:themeColor="text1"/>
                <w:lang w:bidi="th-TH"/>
              </w:rPr>
              <w:t>.VALIDATE_FLAG</w:t>
            </w:r>
          </w:p>
        </w:tc>
      </w:tr>
      <w:tr w:rsidR="002F4183" w:rsidRPr="003101BC" w14:paraId="7D8FE062" w14:textId="77777777" w:rsidTr="00462462">
        <w:tc>
          <w:tcPr>
            <w:tcW w:w="575" w:type="dxa"/>
            <w:vMerge w:val="restart"/>
          </w:tcPr>
          <w:p w14:paraId="68E58906" w14:textId="2C213B8D" w:rsidR="002F4183" w:rsidRPr="003101BC" w:rsidRDefault="00474B84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BA3DA7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48C692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505" w:type="dxa"/>
          </w:tcPr>
          <w:p w14:paraId="04E3CBB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20B7B8F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2F4183" w:rsidRPr="003101BC" w14:paraId="500DB0EE" w14:textId="77777777" w:rsidTr="00462462">
        <w:tc>
          <w:tcPr>
            <w:tcW w:w="575" w:type="dxa"/>
            <w:vMerge/>
          </w:tcPr>
          <w:p w14:paraId="139FFBB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A10C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DD2EE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44B34191" w14:textId="77777777" w:rsidTr="00462462">
        <w:tc>
          <w:tcPr>
            <w:tcW w:w="575" w:type="dxa"/>
            <w:vMerge/>
          </w:tcPr>
          <w:p w14:paraId="38497F1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C469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4DCC66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BD09AE3" w14:textId="77777777" w:rsidTr="00462462">
        <w:tc>
          <w:tcPr>
            <w:tcW w:w="575" w:type="dxa"/>
            <w:vMerge/>
          </w:tcPr>
          <w:p w14:paraId="2BE738B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CC970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CCA66A6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7D808FC4" w14:textId="77777777" w:rsidTr="00462462">
        <w:tc>
          <w:tcPr>
            <w:tcW w:w="575" w:type="dxa"/>
            <w:vMerge/>
          </w:tcPr>
          <w:p w14:paraId="1CD2D33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0FD1D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F27507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2F4183" w:rsidRPr="003101BC" w14:paraId="7FA0803D" w14:textId="77777777" w:rsidTr="00462462">
        <w:tc>
          <w:tcPr>
            <w:tcW w:w="575" w:type="dxa"/>
            <w:vMerge/>
          </w:tcPr>
          <w:p w14:paraId="481846B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76617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685A1E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522AD0A" w14:textId="77777777" w:rsidTr="00462462">
        <w:tc>
          <w:tcPr>
            <w:tcW w:w="575" w:type="dxa"/>
            <w:vMerge/>
          </w:tcPr>
          <w:p w14:paraId="4B64B1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E747F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C06655" w14:textId="0E4A0926" w:rsidR="002F4183" w:rsidRPr="003101BC" w:rsidRDefault="00474B84" w:rsidP="00E6523D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E6523D">
              <w:rPr>
                <w:color w:val="000000" w:themeColor="text1"/>
                <w:lang w:bidi="th-TH"/>
              </w:rPr>
              <w:t>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>
              <w:rPr>
                <w:color w:val="000000" w:themeColor="text1"/>
                <w:lang w:bidi="th-TH"/>
              </w:rPr>
              <w:t>_TBL</w:t>
            </w:r>
            <w:r w:rsidR="002F4183" w:rsidRPr="003101BC">
              <w:rPr>
                <w:color w:val="000000" w:themeColor="text1"/>
                <w:lang w:bidi="th-TH"/>
              </w:rPr>
              <w:t>.PROCESS_FLAG</w:t>
            </w:r>
          </w:p>
        </w:tc>
      </w:tr>
      <w:tr w:rsidR="002F4183" w:rsidRPr="003101BC" w14:paraId="70CC95F6" w14:textId="77777777" w:rsidTr="00462462">
        <w:tc>
          <w:tcPr>
            <w:tcW w:w="575" w:type="dxa"/>
            <w:vMerge w:val="restart"/>
          </w:tcPr>
          <w:p w14:paraId="6E550A28" w14:textId="11F657EF" w:rsidR="002F4183" w:rsidRPr="003101BC" w:rsidRDefault="00474B84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BA3DA7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4F73A3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505" w:type="dxa"/>
          </w:tcPr>
          <w:p w14:paraId="2248F9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4A032E0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</w:tc>
      </w:tr>
      <w:tr w:rsidR="002F4183" w:rsidRPr="003101BC" w14:paraId="2CFD83E1" w14:textId="77777777" w:rsidTr="00462462">
        <w:tc>
          <w:tcPr>
            <w:tcW w:w="575" w:type="dxa"/>
            <w:vMerge/>
          </w:tcPr>
          <w:p w14:paraId="73A1EF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0F3FC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40E8B2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F4183" w:rsidRPr="003101BC" w14:paraId="0EE8DA62" w14:textId="77777777" w:rsidTr="00462462">
        <w:tc>
          <w:tcPr>
            <w:tcW w:w="575" w:type="dxa"/>
            <w:vMerge/>
          </w:tcPr>
          <w:p w14:paraId="14B91C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C140E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DE3957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907D374" w14:textId="77777777" w:rsidTr="00462462">
        <w:tc>
          <w:tcPr>
            <w:tcW w:w="575" w:type="dxa"/>
            <w:vMerge/>
          </w:tcPr>
          <w:p w14:paraId="160E9C4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3AB131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507D875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3909AD15" w14:textId="77777777" w:rsidTr="00462462">
        <w:tc>
          <w:tcPr>
            <w:tcW w:w="575" w:type="dxa"/>
            <w:vMerge/>
          </w:tcPr>
          <w:p w14:paraId="0C47BF8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046CA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C99297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82B131B" w14:textId="77777777" w:rsidTr="00462462">
        <w:tc>
          <w:tcPr>
            <w:tcW w:w="575" w:type="dxa"/>
            <w:vMerge/>
          </w:tcPr>
          <w:p w14:paraId="4341CCC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F7942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FFB565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14A1700" w14:textId="77777777" w:rsidTr="00462462">
        <w:tc>
          <w:tcPr>
            <w:tcW w:w="575" w:type="dxa"/>
            <w:vMerge/>
          </w:tcPr>
          <w:p w14:paraId="7788B6B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9697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A37FF4E" w14:textId="08294AB2" w:rsidR="002F4183" w:rsidRPr="003101BC" w:rsidRDefault="00474B84" w:rsidP="00E6523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E6523D">
              <w:rPr>
                <w:color w:val="000000" w:themeColor="text1"/>
                <w:lang w:bidi="th-TH"/>
              </w:rPr>
              <w:t>MMX</w:t>
            </w:r>
            <w:r w:rsidR="003B6474">
              <w:rPr>
                <w:color w:val="000000" w:themeColor="text1"/>
                <w:lang w:bidi="th-TH"/>
              </w:rPr>
              <w:t>_RCV</w:t>
            </w:r>
            <w:r>
              <w:rPr>
                <w:color w:val="000000" w:themeColor="text1"/>
                <w:lang w:bidi="th-TH"/>
              </w:rPr>
              <w:t>_TBL</w:t>
            </w:r>
            <w:r w:rsidR="002F4183" w:rsidRPr="003101BC">
              <w:rPr>
                <w:color w:val="000000" w:themeColor="text1"/>
                <w:lang w:bidi="th-TH"/>
              </w:rPr>
              <w:t>.ERROR_MSG</w:t>
            </w:r>
          </w:p>
        </w:tc>
      </w:tr>
    </w:tbl>
    <w:p w14:paraId="62610F4C" w14:textId="77777777" w:rsidR="002F4183" w:rsidRDefault="002F4183" w:rsidP="002F4183">
      <w:pPr>
        <w:rPr>
          <w:color w:val="000000" w:themeColor="text1"/>
          <w:lang w:bidi="th-TH"/>
        </w:rPr>
      </w:pPr>
    </w:p>
    <w:p w14:paraId="573E39A3" w14:textId="77777777" w:rsidR="007669D5" w:rsidRDefault="007669D5" w:rsidP="002F4183">
      <w:pPr>
        <w:rPr>
          <w:color w:val="000000" w:themeColor="text1"/>
          <w:lang w:bidi="th-TH"/>
        </w:rPr>
      </w:pPr>
    </w:p>
    <w:p w14:paraId="67B8D64B" w14:textId="0AFFB958" w:rsidR="004409ED" w:rsidRPr="003101BC" w:rsidRDefault="004409ED" w:rsidP="002F4183">
      <w:pPr>
        <w:rPr>
          <w:color w:val="000000" w:themeColor="text1"/>
          <w:lang w:bidi="th-TH"/>
        </w:rPr>
      </w:pPr>
      <w:r>
        <w:rPr>
          <w:b/>
          <w:bCs/>
          <w:color w:val="000000" w:themeColor="text1"/>
          <w:lang w:bidi="th-TH"/>
        </w:rPr>
        <w:t>Direct</w:t>
      </w:r>
      <w:r w:rsidR="00D642DF">
        <w:rPr>
          <w:b/>
          <w:bCs/>
          <w:color w:val="000000" w:themeColor="text1"/>
          <w:lang w:bidi="th-TH"/>
        </w:rPr>
        <w:t xml:space="preserve"> Supplier</w:t>
      </w:r>
    </w:p>
    <w:p w14:paraId="0935F5FD" w14:textId="59876565" w:rsidR="007669D5" w:rsidRPr="007669D5" w:rsidRDefault="002F4183" w:rsidP="000F09E7">
      <w:pPr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del w:id="29" w:author="ice-amo" w:date="2017-10-27T17:18:00Z">
        <w:r w:rsidR="00AF07F0" w:rsidRPr="00AF07F0" w:rsidDel="00583375">
          <w:rPr>
            <w:b/>
            <w:bCs/>
            <w:color w:val="000000" w:themeColor="text1"/>
            <w:lang w:bidi="th-TH"/>
          </w:rPr>
          <w:delText>XCUST_PO_HEADER_TBL</w:delText>
        </w:r>
      </w:del>
      <w:ins w:id="30" w:author="ice-amo" w:date="2017-10-27T17:18:00Z">
        <w:r w:rsidR="00583375" w:rsidRPr="00583375">
          <w:rPr>
            <w:color w:val="000000" w:themeColor="text1"/>
            <w:lang w:bidi="th-TH"/>
          </w:rPr>
          <w:t xml:space="preserve"> </w:t>
        </w:r>
        <w:r w:rsidR="00583375" w:rsidRPr="001A331C">
          <w:rPr>
            <w:color w:val="000000" w:themeColor="text1"/>
            <w:lang w:bidi="th-TH"/>
          </w:rPr>
          <w:t>XCUST_MMX_RCV_TBL</w:t>
        </w:r>
      </w:ins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A7528" w:rsidRPr="003101BC" w14:paraId="68EDDE83" w14:textId="77777777" w:rsidTr="00B708C6">
        <w:tc>
          <w:tcPr>
            <w:tcW w:w="575" w:type="dxa"/>
            <w:vMerge w:val="restart"/>
          </w:tcPr>
          <w:p w14:paraId="0BB3AEEE" w14:textId="5F9D259D" w:rsidR="00CA7528" w:rsidRPr="003101BC" w:rsidRDefault="004A38D5" w:rsidP="00CA752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57415611" w:rsidR="00CA7528" w:rsidRPr="003101BC" w:rsidRDefault="00EC00DA" w:rsidP="00CA7528">
            <w:pPr>
              <w:rPr>
                <w:color w:val="000000" w:themeColor="text1"/>
                <w:cs/>
                <w:lang w:eastAsia="en-US" w:bidi="th-TH"/>
              </w:rPr>
            </w:pPr>
            <w:r w:rsidRPr="00EC00DA">
              <w:rPr>
                <w:color w:val="000000" w:themeColor="text1"/>
                <w:lang w:eastAsia="en-US" w:bidi="th-TH"/>
              </w:rPr>
              <w:t>Header Interface Number</w:t>
            </w:r>
          </w:p>
        </w:tc>
        <w:tc>
          <w:tcPr>
            <w:tcW w:w="1457" w:type="dxa"/>
          </w:tcPr>
          <w:p w14:paraId="54D4DBF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4FFBA0FB" w:rsidR="00CA7528" w:rsidRPr="003101BC" w:rsidRDefault="00C65E24" w:rsidP="00C65E24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ระบุเลขที่ </w:t>
            </w:r>
            <w:r>
              <w:rPr>
                <w:color w:val="000000" w:themeColor="text1"/>
                <w:lang w:bidi="th-TH"/>
              </w:rPr>
              <w:t>MMX INVOICE NUMBER</w:t>
            </w:r>
          </w:p>
        </w:tc>
      </w:tr>
      <w:tr w:rsidR="00CA7528" w:rsidRPr="003101BC" w14:paraId="17196B1A" w14:textId="77777777" w:rsidTr="00B708C6">
        <w:tc>
          <w:tcPr>
            <w:tcW w:w="575" w:type="dxa"/>
            <w:vMerge/>
          </w:tcPr>
          <w:p w14:paraId="087E347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4511D762" w:rsidR="00CA7528" w:rsidRPr="003101BC" w:rsidRDefault="007F10D3" w:rsidP="00CA7528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</w:t>
            </w:r>
            <w:r w:rsidR="00CA7528" w:rsidRPr="003101BC">
              <w:rPr>
                <w:color w:val="000000" w:themeColor="text1"/>
                <w:lang w:bidi="th-TH"/>
              </w:rPr>
              <w:t>0)</w:t>
            </w:r>
          </w:p>
        </w:tc>
      </w:tr>
      <w:tr w:rsidR="00CA7528" w:rsidRPr="003101BC" w14:paraId="46F1984C" w14:textId="77777777" w:rsidTr="00B708C6">
        <w:tc>
          <w:tcPr>
            <w:tcW w:w="575" w:type="dxa"/>
            <w:vMerge/>
          </w:tcPr>
          <w:p w14:paraId="452E7BF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44B618C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41843B96" w14:textId="77777777" w:rsidTr="00B708C6">
        <w:tc>
          <w:tcPr>
            <w:tcW w:w="575" w:type="dxa"/>
            <w:vMerge/>
          </w:tcPr>
          <w:p w14:paraId="3D6C6770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A7528" w:rsidRPr="003101BC" w14:paraId="7014D533" w14:textId="77777777" w:rsidTr="00B708C6">
        <w:tc>
          <w:tcPr>
            <w:tcW w:w="575" w:type="dxa"/>
            <w:vMerge/>
          </w:tcPr>
          <w:p w14:paraId="08EEBD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035B982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817799C" w14:textId="77777777" w:rsidTr="00B708C6">
        <w:tc>
          <w:tcPr>
            <w:tcW w:w="575" w:type="dxa"/>
            <w:vMerge/>
          </w:tcPr>
          <w:p w14:paraId="6A440B6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3FE5FCD8" w:rsidR="00CA7528" w:rsidRPr="003101BC" w:rsidRDefault="001A331C" w:rsidP="00950A5F">
            <w:pPr>
              <w:rPr>
                <w:color w:val="000000" w:themeColor="text1"/>
                <w:lang w:bidi="th-TH"/>
              </w:rPr>
            </w:pPr>
            <w:r w:rsidRPr="001A331C">
              <w:rPr>
                <w:color w:val="000000" w:themeColor="text1"/>
                <w:lang w:bidi="th-TH"/>
              </w:rPr>
              <w:t>XCUST_MMX_RCV_TBL</w:t>
            </w:r>
            <w:r w:rsidR="00C65E24">
              <w:rPr>
                <w:color w:val="000000" w:themeColor="text1"/>
                <w:lang w:bidi="th-TH"/>
              </w:rPr>
              <w:t>.INVOICE_NUMBER</w:t>
            </w:r>
          </w:p>
        </w:tc>
      </w:tr>
      <w:tr w:rsidR="00CA7528" w:rsidRPr="003101BC" w14:paraId="60A2C2E9" w14:textId="77777777" w:rsidTr="00B708C6">
        <w:tc>
          <w:tcPr>
            <w:tcW w:w="575" w:type="dxa"/>
            <w:vMerge/>
          </w:tcPr>
          <w:p w14:paraId="17A14B6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7521BE76" w:rsidR="00CA7528" w:rsidRPr="00CC154F" w:rsidRDefault="00CA7528" w:rsidP="00F61E10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F4E707E" w14:textId="77777777" w:rsidTr="00B708C6">
        <w:tc>
          <w:tcPr>
            <w:tcW w:w="575" w:type="dxa"/>
            <w:vMerge w:val="restart"/>
          </w:tcPr>
          <w:p w14:paraId="5F1C5E7A" w14:textId="2AB8DB18" w:rsidR="00CA7528" w:rsidRPr="003101BC" w:rsidRDefault="004A38D5" w:rsidP="00CA7528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5E61557F" w14:textId="4AAA232D" w:rsidR="00CA7528" w:rsidRPr="003101BC" w:rsidRDefault="00EC00DA" w:rsidP="00CA7528">
            <w:pPr>
              <w:rPr>
                <w:color w:val="000000" w:themeColor="text1"/>
                <w:lang w:eastAsia="en-US" w:bidi="th-TH"/>
              </w:rPr>
            </w:pPr>
            <w:r w:rsidRPr="00EC00DA">
              <w:rPr>
                <w:color w:val="000000" w:themeColor="text1"/>
                <w:lang w:eastAsia="en-US" w:bidi="th-TH"/>
              </w:rPr>
              <w:t>Receipt Source Code</w:t>
            </w:r>
          </w:p>
        </w:tc>
        <w:tc>
          <w:tcPr>
            <w:tcW w:w="1457" w:type="dxa"/>
          </w:tcPr>
          <w:p w14:paraId="5719C78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0AE47F" w14:textId="0B90E9BD" w:rsidR="00CA7528" w:rsidRDefault="00314873" w:rsidP="00566F8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841D0C">
              <w:rPr>
                <w:color w:val="000000" w:themeColor="text1"/>
                <w:shd w:val="clear" w:color="auto" w:fill="FFFFFF"/>
                <w:lang w:bidi="th-TH"/>
              </w:rPr>
              <w:t>RCV</w:t>
            </w:r>
            <w:r w:rsidR="00566F84">
              <w:rPr>
                <w:color w:val="000000" w:themeColor="text1"/>
                <w:shd w:val="clear" w:color="auto" w:fill="FFFFFF"/>
                <w:lang w:bidi="th-TH"/>
              </w:rPr>
              <w:t xml:space="preserve"> SOURCE</w:t>
            </w:r>
            <w:r w:rsidR="002D48EF"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 w:rsidR="002D48EF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ที่ต้องระบุในการ </w:t>
            </w:r>
            <w:r w:rsidR="002D48EF">
              <w:rPr>
                <w:color w:val="000000" w:themeColor="text1"/>
                <w:shd w:val="clear" w:color="auto" w:fill="FFFFFF"/>
                <w:lang w:bidi="th-TH"/>
              </w:rPr>
              <w:t xml:space="preserve">Interface </w:t>
            </w:r>
            <w:r w:rsidR="002D48EF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 </w:t>
            </w:r>
            <w:r w:rsidR="002D48EF">
              <w:rPr>
                <w:color w:val="000000" w:themeColor="text1"/>
                <w:shd w:val="clear" w:color="auto" w:fill="FFFFFF"/>
                <w:lang w:bidi="th-TH"/>
              </w:rPr>
              <w:t>Receipt</w:t>
            </w:r>
          </w:p>
          <w:p w14:paraId="37ECB1DB" w14:textId="77777777" w:rsidR="002D48EF" w:rsidRDefault="002D48EF" w:rsidP="00566F84">
            <w:pPr>
              <w:rPr>
                <w:color w:val="000000" w:themeColor="text1"/>
                <w:shd w:val="clear" w:color="auto" w:fill="FFFFFF"/>
                <w:lang w:bidi="th-TH"/>
              </w:rPr>
            </w:pPr>
          </w:p>
          <w:p w14:paraId="56327774" w14:textId="77777777" w:rsidR="002D48EF" w:rsidRDefault="002D48EF" w:rsidP="002D48EF">
            <w:pPr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VENDOR</w:t>
            </w:r>
          </w:p>
          <w:p w14:paraId="22AB4CCF" w14:textId="0DA05444" w:rsidR="002D48EF" w:rsidRDefault="002D48EF" w:rsidP="002D48EF">
            <w:pPr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INVENTORY</w:t>
            </w:r>
          </w:p>
          <w:p w14:paraId="7A2FF30D" w14:textId="77777777" w:rsidR="002D48EF" w:rsidRDefault="002D48EF" w:rsidP="002D48EF">
            <w:pPr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TRANSFER ORDER</w:t>
            </w:r>
          </w:p>
          <w:p w14:paraId="5375DF19" w14:textId="77777777" w:rsidR="002D48EF" w:rsidRDefault="002D48EF" w:rsidP="002D48EF">
            <w:pPr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 xml:space="preserve">CUSTOMER </w:t>
            </w:r>
          </w:p>
          <w:p w14:paraId="13091A9B" w14:textId="5577D896" w:rsidR="002D48EF" w:rsidRPr="003101BC" w:rsidRDefault="002D48EF" w:rsidP="002D48EF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OUTSOURCER</w:t>
            </w:r>
          </w:p>
        </w:tc>
      </w:tr>
      <w:tr w:rsidR="00CA7528" w:rsidRPr="003101BC" w14:paraId="5BF76618" w14:textId="77777777" w:rsidTr="00B708C6">
        <w:tc>
          <w:tcPr>
            <w:tcW w:w="575" w:type="dxa"/>
            <w:vMerge/>
          </w:tcPr>
          <w:p w14:paraId="5F3E76DA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2644E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AEFFB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95FC27" w14:textId="791094F4" w:rsidR="00CA7528" w:rsidRPr="003101BC" w:rsidRDefault="00566F84" w:rsidP="00CA752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CA7528" w:rsidRPr="003101BC" w14:paraId="151D568B" w14:textId="77777777" w:rsidTr="00B708C6">
        <w:tc>
          <w:tcPr>
            <w:tcW w:w="575" w:type="dxa"/>
            <w:vMerge/>
          </w:tcPr>
          <w:p w14:paraId="3D147F5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66C1B0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2171E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11B7327" w14:textId="78EC3153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725EE214" w14:textId="77777777" w:rsidTr="00B708C6">
        <w:tc>
          <w:tcPr>
            <w:tcW w:w="575" w:type="dxa"/>
            <w:vMerge/>
          </w:tcPr>
          <w:p w14:paraId="218DCEE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46CF3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89478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08967C6" w14:textId="77777777" w:rsidR="00CA7528" w:rsidRPr="003101BC" w:rsidRDefault="007E3604" w:rsidP="00CA752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CA7528" w:rsidRPr="003101BC" w14:paraId="3B44EE21" w14:textId="77777777" w:rsidTr="00B708C6">
        <w:tc>
          <w:tcPr>
            <w:tcW w:w="575" w:type="dxa"/>
            <w:vMerge/>
          </w:tcPr>
          <w:p w14:paraId="3D142096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2F621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92F7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3E11FC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5980B107" w14:textId="77777777" w:rsidTr="00B708C6">
        <w:tc>
          <w:tcPr>
            <w:tcW w:w="575" w:type="dxa"/>
            <w:vMerge/>
          </w:tcPr>
          <w:p w14:paraId="5E702BF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52D974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6CF84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07CA988" w14:textId="737279E3" w:rsidR="00CA7528" w:rsidRPr="003101BC" w:rsidRDefault="005D4072" w:rsidP="00CA752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:PARAMETER.RECEIPT</w:t>
            </w:r>
            <w:r w:rsidR="00C65E24">
              <w:rPr>
                <w:color w:val="000000" w:themeColor="text1"/>
                <w:shd w:val="clear" w:color="auto" w:fill="FFFFFF"/>
                <w:lang w:bidi="th-TH"/>
              </w:rPr>
              <w:t>_SOURCE</w:t>
            </w:r>
          </w:p>
        </w:tc>
      </w:tr>
      <w:tr w:rsidR="00CA7528" w:rsidRPr="003101BC" w14:paraId="726B1E72" w14:textId="77777777" w:rsidTr="00B708C6">
        <w:tc>
          <w:tcPr>
            <w:tcW w:w="575" w:type="dxa"/>
            <w:vMerge/>
          </w:tcPr>
          <w:p w14:paraId="3914459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E88D9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94C23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ECEDC9" w14:textId="2A94A676" w:rsidR="00E704CB" w:rsidRPr="003101BC" w:rsidRDefault="00E704CB" w:rsidP="00F61E1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5D4072" w14:paraId="74D5965C" w14:textId="77777777" w:rsidTr="00B708C6">
        <w:tc>
          <w:tcPr>
            <w:tcW w:w="575" w:type="dxa"/>
            <w:vMerge w:val="restart"/>
          </w:tcPr>
          <w:p w14:paraId="127BE0DF" w14:textId="10B9E025" w:rsidR="00B708C6" w:rsidRPr="002D48EF" w:rsidRDefault="004A38D5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56E7C64" w14:textId="7DE46437" w:rsidR="00B708C6" w:rsidRPr="002D48EF" w:rsidRDefault="00EC00DA" w:rsidP="00B708C6">
            <w:pPr>
              <w:rPr>
                <w:color w:val="000000" w:themeColor="text1"/>
                <w:lang w:eastAsia="en-US" w:bidi="th-TH"/>
              </w:rPr>
            </w:pPr>
            <w:r w:rsidRPr="002D48EF">
              <w:rPr>
                <w:color w:val="000000" w:themeColor="text1"/>
                <w:lang w:eastAsia="en-US" w:bidi="th-TH"/>
              </w:rPr>
              <w:t>ASN Type</w:t>
            </w:r>
          </w:p>
        </w:tc>
        <w:tc>
          <w:tcPr>
            <w:tcW w:w="1457" w:type="dxa"/>
          </w:tcPr>
          <w:p w14:paraId="6AA6D6B3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79115" w14:textId="2BB2D745" w:rsidR="00B708C6" w:rsidRPr="002D48EF" w:rsidRDefault="00841D0C" w:rsidP="002D48EF">
            <w:pPr>
              <w:rPr>
                <w:color w:val="000000" w:themeColor="text1"/>
                <w:cs/>
                <w:lang w:bidi="th-TH"/>
              </w:rPr>
            </w:pPr>
            <w:r w:rsidRPr="002D48EF">
              <w:rPr>
                <w:color w:val="000000" w:themeColor="text1"/>
                <w:lang w:eastAsia="en-US" w:bidi="th-TH"/>
              </w:rPr>
              <w:t>ASN Type</w:t>
            </w:r>
            <w:r w:rsidR="002D48EF">
              <w:rPr>
                <w:color w:val="000000" w:themeColor="text1"/>
                <w:lang w:bidi="th-TH"/>
              </w:rPr>
              <w:t xml:space="preserve"> </w:t>
            </w:r>
            <w:r w:rsidR="002D48EF">
              <w:rPr>
                <w:rFonts w:hint="cs"/>
                <w:color w:val="000000" w:themeColor="text1"/>
                <w:cs/>
                <w:lang w:bidi="th-TH"/>
              </w:rPr>
              <w:t xml:space="preserve">ใช้สำหรับ </w:t>
            </w:r>
            <w:r w:rsidR="002D48EF">
              <w:rPr>
                <w:color w:val="000000" w:themeColor="text1"/>
                <w:lang w:bidi="th-TH"/>
              </w:rPr>
              <w:t xml:space="preserve">interface </w:t>
            </w:r>
            <w:r w:rsidR="002D48EF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B708C6" w:rsidRPr="005D4072" w14:paraId="38D9F6E7" w14:textId="77777777" w:rsidTr="00B708C6">
        <w:tc>
          <w:tcPr>
            <w:tcW w:w="575" w:type="dxa"/>
            <w:vMerge/>
          </w:tcPr>
          <w:p w14:paraId="40F64F6B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51896C" w14:textId="77777777" w:rsidR="00B708C6" w:rsidRPr="002D48EF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11CE01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18A0B4" w14:textId="3AB6D4C0" w:rsidR="00B708C6" w:rsidRPr="002D48EF" w:rsidRDefault="00004D85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VARCHAR2(25</w:t>
            </w:r>
            <w:r w:rsidR="00EA6FA4" w:rsidRPr="002D48EF">
              <w:rPr>
                <w:color w:val="000000" w:themeColor="text1"/>
                <w:lang w:bidi="en-US"/>
              </w:rPr>
              <w:t>)</w:t>
            </w:r>
          </w:p>
        </w:tc>
      </w:tr>
      <w:tr w:rsidR="00B708C6" w:rsidRPr="005D4072" w14:paraId="366E450B" w14:textId="77777777" w:rsidTr="00B708C6">
        <w:tc>
          <w:tcPr>
            <w:tcW w:w="575" w:type="dxa"/>
            <w:vMerge/>
          </w:tcPr>
          <w:p w14:paraId="1CE1C9C5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0659D8" w14:textId="77777777" w:rsidR="00B708C6" w:rsidRPr="002D48EF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B16DB1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CC9D7F3" w14:textId="06F93DF9" w:rsidR="00B708C6" w:rsidRPr="002D48EF" w:rsidRDefault="00B708C6" w:rsidP="00B708C6">
            <w:pPr>
              <w:rPr>
                <w:color w:val="000000" w:themeColor="text1"/>
              </w:rPr>
            </w:pPr>
          </w:p>
        </w:tc>
      </w:tr>
      <w:tr w:rsidR="00B708C6" w:rsidRPr="005D4072" w14:paraId="28C5186A" w14:textId="77777777" w:rsidTr="00B708C6">
        <w:tc>
          <w:tcPr>
            <w:tcW w:w="575" w:type="dxa"/>
            <w:vMerge/>
          </w:tcPr>
          <w:p w14:paraId="3F5B8093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606F7B" w14:textId="77777777" w:rsidR="00B708C6" w:rsidRPr="002D48EF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A1809F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D043C8" w14:textId="5F6205FB" w:rsidR="00B708C6" w:rsidRPr="002D48EF" w:rsidRDefault="00B708C6" w:rsidP="00B708C6">
            <w:pPr>
              <w:rPr>
                <w:color w:val="000000" w:themeColor="text1"/>
              </w:rPr>
            </w:pPr>
          </w:p>
        </w:tc>
      </w:tr>
      <w:tr w:rsidR="00B708C6" w:rsidRPr="005D4072" w14:paraId="5E9B0CE9" w14:textId="77777777" w:rsidTr="00B708C6">
        <w:tc>
          <w:tcPr>
            <w:tcW w:w="575" w:type="dxa"/>
            <w:vMerge/>
          </w:tcPr>
          <w:p w14:paraId="2C465C4C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4F9585" w14:textId="77777777" w:rsidR="00B708C6" w:rsidRPr="002D48EF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27D4D9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1D7840" w14:textId="4E8C4C38" w:rsidR="00B708C6" w:rsidRPr="002D48EF" w:rsidRDefault="00B708C6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708C6" w:rsidRPr="005D4072" w14:paraId="3E919787" w14:textId="77777777" w:rsidTr="00B708C6">
        <w:tc>
          <w:tcPr>
            <w:tcW w:w="575" w:type="dxa"/>
            <w:vMerge/>
          </w:tcPr>
          <w:p w14:paraId="7D4B226E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74C35B" w14:textId="77777777" w:rsidR="00B708C6" w:rsidRPr="002D48EF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5B65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5F9E34B" w14:textId="095AA4D4" w:rsidR="00B708C6" w:rsidRPr="002D48EF" w:rsidRDefault="001A331C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="002D48EF">
              <w:rPr>
                <w:color w:val="000000" w:themeColor="text1"/>
                <w:lang w:bidi="th-TH"/>
              </w:rPr>
              <w:t>“STD”</w:t>
            </w:r>
          </w:p>
        </w:tc>
      </w:tr>
      <w:tr w:rsidR="00B708C6" w:rsidRPr="005D4072" w14:paraId="6803FF79" w14:textId="77777777" w:rsidTr="00B708C6">
        <w:tc>
          <w:tcPr>
            <w:tcW w:w="575" w:type="dxa"/>
            <w:vMerge/>
          </w:tcPr>
          <w:p w14:paraId="726EE35E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5785F" w14:textId="77777777" w:rsidR="00B708C6" w:rsidRPr="002D48EF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B7ABA8" w14:textId="77777777" w:rsidR="00B708C6" w:rsidRPr="002D48EF" w:rsidRDefault="00B708C6" w:rsidP="00B708C6">
            <w:pPr>
              <w:rPr>
                <w:color w:val="000000" w:themeColor="text1"/>
                <w:lang w:bidi="en-US"/>
              </w:rPr>
            </w:pPr>
            <w:r w:rsidRPr="002D48EF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410905" w14:textId="23C2BE6E" w:rsidR="00775568" w:rsidRPr="002D48EF" w:rsidRDefault="00775568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8659F6" w:rsidRPr="003101BC" w14:paraId="55EFC67F" w14:textId="77777777" w:rsidTr="009A0F81">
        <w:tc>
          <w:tcPr>
            <w:tcW w:w="575" w:type="dxa"/>
            <w:vMerge w:val="restart"/>
          </w:tcPr>
          <w:p w14:paraId="694CC29B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40D297BD" w14:textId="77777777" w:rsidR="008659F6" w:rsidRPr="003101BC" w:rsidRDefault="008659F6" w:rsidP="009A0F81">
            <w:pPr>
              <w:rPr>
                <w:color w:val="000000" w:themeColor="text1"/>
                <w:lang w:eastAsia="en-US" w:bidi="th-TH"/>
              </w:rPr>
            </w:pPr>
            <w:r w:rsidRPr="00EC00DA">
              <w:rPr>
                <w:color w:val="000000" w:themeColor="text1"/>
                <w:lang w:eastAsia="en-US" w:bidi="th-TH"/>
              </w:rPr>
              <w:t>Transaction Type</w:t>
            </w:r>
          </w:p>
        </w:tc>
        <w:tc>
          <w:tcPr>
            <w:tcW w:w="1457" w:type="dxa"/>
          </w:tcPr>
          <w:p w14:paraId="6A1408EC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A728B8" w14:textId="77777777" w:rsidR="008659F6" w:rsidRDefault="008659F6" w:rsidP="009A0F81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EC00DA">
              <w:rPr>
                <w:color w:val="000000" w:themeColor="text1"/>
                <w:lang w:eastAsia="en-US" w:bidi="th-TH"/>
              </w:rPr>
              <w:t>Transaction Type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ของการทำ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Interface Receipt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ประกอบด้วยค่าคงที่ต่อไปนี้ ที่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Oracle cloud erp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กำหนด</w:t>
            </w:r>
          </w:p>
          <w:p w14:paraId="30D1CC4C" w14:textId="77777777" w:rsidR="008659F6" w:rsidRDefault="008659F6" w:rsidP="009A0F81">
            <w:pPr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NEW</w:t>
            </w:r>
          </w:p>
          <w:p w14:paraId="7B9754F3" w14:textId="77777777" w:rsidR="008659F6" w:rsidRDefault="008659F6" w:rsidP="009A0F81">
            <w:pPr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CREATE</w:t>
            </w:r>
          </w:p>
          <w:p w14:paraId="77A2EA35" w14:textId="77777777" w:rsidR="008659F6" w:rsidRDefault="008659F6" w:rsidP="009A0F81">
            <w:pPr>
              <w:rPr>
                <w:rFonts w:ascii="Helvetica" w:hAnsi="Helvetica"/>
                <w:color w:val="222222"/>
                <w:shd w:val="clear" w:color="auto" w:fill="FFFFFF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t>UPDATE</w:t>
            </w:r>
          </w:p>
          <w:p w14:paraId="3FFFDDE1" w14:textId="77777777" w:rsidR="008659F6" w:rsidRPr="003101BC" w:rsidRDefault="008659F6" w:rsidP="009A0F81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ascii="Helvetica" w:hAnsi="Helvetica"/>
                <w:color w:val="222222"/>
                <w:shd w:val="clear" w:color="auto" w:fill="FFFFFF"/>
              </w:rPr>
              <w:lastRenderedPageBreak/>
              <w:t>CANCEL</w:t>
            </w:r>
          </w:p>
        </w:tc>
      </w:tr>
      <w:tr w:rsidR="008659F6" w:rsidRPr="003101BC" w14:paraId="6A77F518" w14:textId="77777777" w:rsidTr="009A0F81">
        <w:tc>
          <w:tcPr>
            <w:tcW w:w="575" w:type="dxa"/>
            <w:vMerge/>
          </w:tcPr>
          <w:p w14:paraId="6A9ED418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3B9461" w14:textId="77777777" w:rsidR="008659F6" w:rsidRPr="003101BC" w:rsidRDefault="008659F6" w:rsidP="009A0F8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B82A27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635D6A2" w14:textId="77777777" w:rsidR="008659F6" w:rsidRPr="003101BC" w:rsidRDefault="008659F6" w:rsidP="009A0F81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VARCHAR2(25)</w:t>
            </w:r>
          </w:p>
        </w:tc>
      </w:tr>
      <w:tr w:rsidR="008659F6" w:rsidRPr="003101BC" w14:paraId="529D3FE5" w14:textId="77777777" w:rsidTr="009A0F81">
        <w:tc>
          <w:tcPr>
            <w:tcW w:w="575" w:type="dxa"/>
            <w:vMerge/>
          </w:tcPr>
          <w:p w14:paraId="1702774F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A7C027" w14:textId="77777777" w:rsidR="008659F6" w:rsidRPr="003101BC" w:rsidRDefault="008659F6" w:rsidP="009A0F8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8389AF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B45DF88" w14:textId="77777777" w:rsidR="008659F6" w:rsidRPr="003101BC" w:rsidRDefault="008659F6" w:rsidP="009A0F81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659F6" w:rsidRPr="003101BC" w14:paraId="4789E308" w14:textId="77777777" w:rsidTr="009A0F81">
        <w:tc>
          <w:tcPr>
            <w:tcW w:w="575" w:type="dxa"/>
            <w:vMerge/>
          </w:tcPr>
          <w:p w14:paraId="75A905B6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4D08EE" w14:textId="77777777" w:rsidR="008659F6" w:rsidRPr="003101BC" w:rsidRDefault="008659F6" w:rsidP="009A0F8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5C8F5E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F4DB32" w14:textId="77777777" w:rsidR="008659F6" w:rsidRPr="003101BC" w:rsidRDefault="008659F6" w:rsidP="009A0F81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659F6" w:rsidRPr="003101BC" w14:paraId="242DB2E4" w14:textId="77777777" w:rsidTr="009A0F81">
        <w:tc>
          <w:tcPr>
            <w:tcW w:w="575" w:type="dxa"/>
            <w:vMerge/>
          </w:tcPr>
          <w:p w14:paraId="0FD789E5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D1BD74" w14:textId="77777777" w:rsidR="008659F6" w:rsidRPr="003101BC" w:rsidRDefault="008659F6" w:rsidP="009A0F8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5DEBE0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D2EB6F6" w14:textId="77777777" w:rsidR="008659F6" w:rsidRPr="003101BC" w:rsidRDefault="008659F6" w:rsidP="009A0F81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659F6" w:rsidRPr="003101BC" w14:paraId="5C6F8FEB" w14:textId="77777777" w:rsidTr="009A0F81">
        <w:tc>
          <w:tcPr>
            <w:tcW w:w="575" w:type="dxa"/>
            <w:vMerge/>
          </w:tcPr>
          <w:p w14:paraId="08349F29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CAA290" w14:textId="77777777" w:rsidR="008659F6" w:rsidRPr="003101BC" w:rsidRDefault="008659F6" w:rsidP="009A0F8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CB50C5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7E662F7" w14:textId="77777777" w:rsidR="008659F6" w:rsidRPr="003101BC" w:rsidRDefault="008659F6" w:rsidP="009A0F81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ระบุเป็น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“NEW”</w:t>
            </w:r>
          </w:p>
        </w:tc>
      </w:tr>
      <w:tr w:rsidR="008659F6" w:rsidRPr="002D48EF" w14:paraId="7C0E47B3" w14:textId="77777777" w:rsidTr="009A0F81">
        <w:tc>
          <w:tcPr>
            <w:tcW w:w="575" w:type="dxa"/>
            <w:vMerge/>
          </w:tcPr>
          <w:p w14:paraId="3EF123AE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F2A6F9" w14:textId="77777777" w:rsidR="008659F6" w:rsidRPr="003101BC" w:rsidRDefault="008659F6" w:rsidP="009A0F8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EFC735A" w14:textId="77777777" w:rsidR="008659F6" w:rsidRPr="003101BC" w:rsidRDefault="008659F6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D6BCFC4" w14:textId="77777777" w:rsidR="008659F6" w:rsidRPr="002D48EF" w:rsidRDefault="008659F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708C6" w:rsidRPr="003101BC" w14:paraId="4BE43965" w14:textId="77777777" w:rsidTr="00B708C6">
        <w:tc>
          <w:tcPr>
            <w:tcW w:w="575" w:type="dxa"/>
            <w:vMerge w:val="restart"/>
          </w:tcPr>
          <w:p w14:paraId="7C6CAC0E" w14:textId="4AB9E39D" w:rsidR="00B708C6" w:rsidRPr="003101BC" w:rsidRDefault="008659F6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701192E3" w14:textId="62179DC4" w:rsidR="00B708C6" w:rsidRPr="003101BC" w:rsidRDefault="008659F6" w:rsidP="00B708C6">
            <w:pPr>
              <w:rPr>
                <w:color w:val="000000" w:themeColor="text1"/>
                <w:lang w:eastAsia="en-US" w:bidi="th-TH"/>
              </w:rPr>
            </w:pPr>
            <w:r w:rsidRPr="008659F6">
              <w:rPr>
                <w:color w:val="000000" w:themeColor="text1"/>
                <w:lang w:eastAsia="en-US" w:bidi="th-TH"/>
              </w:rPr>
              <w:t>Receipt Number</w:t>
            </w:r>
          </w:p>
        </w:tc>
        <w:tc>
          <w:tcPr>
            <w:tcW w:w="1457" w:type="dxa"/>
          </w:tcPr>
          <w:p w14:paraId="6D3D0DC4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46096B" w14:textId="5D0F129F" w:rsidR="005D4072" w:rsidRPr="003101BC" w:rsidRDefault="008659F6" w:rsidP="008659F6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Running Receipt Number </w:t>
            </w:r>
          </w:p>
        </w:tc>
      </w:tr>
      <w:tr w:rsidR="00B708C6" w:rsidRPr="003101BC" w14:paraId="1EB80E6B" w14:textId="77777777" w:rsidTr="00B708C6">
        <w:tc>
          <w:tcPr>
            <w:tcW w:w="575" w:type="dxa"/>
            <w:vMerge/>
          </w:tcPr>
          <w:p w14:paraId="0D7AA446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FCB6F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04220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97F5D" w14:textId="711A8EF0" w:rsidR="00B708C6" w:rsidRPr="003101BC" w:rsidRDefault="00004D85" w:rsidP="00B708C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VARCHAR2(25)</w:t>
            </w:r>
          </w:p>
        </w:tc>
      </w:tr>
      <w:tr w:rsidR="00B708C6" w:rsidRPr="003101BC" w14:paraId="604F6415" w14:textId="77777777" w:rsidTr="00B708C6">
        <w:tc>
          <w:tcPr>
            <w:tcW w:w="575" w:type="dxa"/>
            <w:vMerge/>
          </w:tcPr>
          <w:p w14:paraId="160DED79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5C0330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7F3262B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0C48BD" w14:textId="1B21979A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0AF18C0C" w14:textId="77777777" w:rsidTr="00B708C6">
        <w:tc>
          <w:tcPr>
            <w:tcW w:w="575" w:type="dxa"/>
            <w:vMerge/>
          </w:tcPr>
          <w:p w14:paraId="60BF694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366EA2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3F0C4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C6C7F3" w14:textId="5786076D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301DA47C" w14:textId="77777777" w:rsidTr="00B708C6">
        <w:tc>
          <w:tcPr>
            <w:tcW w:w="575" w:type="dxa"/>
            <w:vMerge/>
          </w:tcPr>
          <w:p w14:paraId="6F9668DF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421BE9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359EE0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1CBA22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2E0A7991" w14:textId="77777777" w:rsidTr="00B708C6">
        <w:tc>
          <w:tcPr>
            <w:tcW w:w="575" w:type="dxa"/>
            <w:vMerge/>
          </w:tcPr>
          <w:p w14:paraId="7C3C05E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BA8AF7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71F3E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A5E9E3" w14:textId="70EDB794" w:rsidR="00B708C6" w:rsidRPr="003101BC" w:rsidRDefault="008659F6" w:rsidP="00B708C6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Standard Running</w:t>
            </w:r>
          </w:p>
        </w:tc>
      </w:tr>
      <w:tr w:rsidR="00B708C6" w:rsidRPr="003101BC" w14:paraId="2F2F2A77" w14:textId="77777777" w:rsidTr="00B708C6">
        <w:tc>
          <w:tcPr>
            <w:tcW w:w="575" w:type="dxa"/>
            <w:vMerge/>
          </w:tcPr>
          <w:p w14:paraId="62E6755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2FB1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B8800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140C78" w14:textId="6B3FBD69" w:rsidR="00F61E10" w:rsidRPr="002D48EF" w:rsidRDefault="001A331C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 xml:space="preserve">s &gt; (F)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Receipt number</w:t>
            </w:r>
            <w:r w:rsidDel="001A331C"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854E44" w:rsidRPr="003101BC" w14:paraId="462D83E8" w14:textId="77777777" w:rsidTr="00B708C6">
        <w:tc>
          <w:tcPr>
            <w:tcW w:w="575" w:type="dxa"/>
            <w:vMerge w:val="restart"/>
          </w:tcPr>
          <w:p w14:paraId="13C04FDE" w14:textId="3C0BA7F8" w:rsidR="00854E44" w:rsidRPr="003101BC" w:rsidRDefault="004A38D5" w:rsidP="00854E4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53C4C307" w14:textId="23933D7E" w:rsidR="00854E44" w:rsidRPr="003101BC" w:rsidRDefault="00EC00DA" w:rsidP="00854E44">
            <w:pPr>
              <w:rPr>
                <w:color w:val="000000" w:themeColor="text1"/>
                <w:lang w:eastAsia="en-US" w:bidi="th-TH"/>
              </w:rPr>
            </w:pPr>
            <w:r w:rsidRPr="00EC00DA">
              <w:rPr>
                <w:color w:val="000000" w:themeColor="text1"/>
                <w:lang w:eastAsia="en-US" w:bidi="th-TH"/>
              </w:rPr>
              <w:t>Supplier Number</w:t>
            </w:r>
          </w:p>
        </w:tc>
        <w:tc>
          <w:tcPr>
            <w:tcW w:w="1457" w:type="dxa"/>
          </w:tcPr>
          <w:p w14:paraId="3E7AB30B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337C20" w14:textId="791DC13D" w:rsidR="00854E44" w:rsidRPr="003101BC" w:rsidRDefault="00D05011" w:rsidP="00854E4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เลขที่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supplier</w:t>
            </w:r>
          </w:p>
        </w:tc>
      </w:tr>
      <w:tr w:rsidR="00854E44" w:rsidRPr="003101BC" w14:paraId="46FFBD22" w14:textId="77777777" w:rsidTr="00B708C6">
        <w:tc>
          <w:tcPr>
            <w:tcW w:w="575" w:type="dxa"/>
            <w:vMerge/>
          </w:tcPr>
          <w:p w14:paraId="5B2A4288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4740C8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D2FA4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2699181" w14:textId="3B1337E7" w:rsidR="00854E44" w:rsidRPr="003101BC" w:rsidRDefault="00E10584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</w:t>
            </w:r>
            <w:r w:rsidR="00EA6FA4">
              <w:rPr>
                <w:color w:val="000000" w:themeColor="text1"/>
                <w:shd w:val="clear" w:color="auto" w:fill="FFFFFF"/>
              </w:rPr>
              <w:t>0)</w:t>
            </w:r>
          </w:p>
        </w:tc>
      </w:tr>
      <w:tr w:rsidR="00854E44" w:rsidRPr="003101BC" w14:paraId="22EFE8D2" w14:textId="77777777" w:rsidTr="00B708C6">
        <w:tc>
          <w:tcPr>
            <w:tcW w:w="575" w:type="dxa"/>
            <w:vMerge/>
          </w:tcPr>
          <w:p w14:paraId="5C078ED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FF2DD0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8D536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4DA1A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E2A6928" w14:textId="77777777" w:rsidTr="00B708C6">
        <w:tc>
          <w:tcPr>
            <w:tcW w:w="575" w:type="dxa"/>
            <w:vMerge/>
          </w:tcPr>
          <w:p w14:paraId="68C37DC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BE268C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D9931D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D9999" w14:textId="047B70AF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17C902D4" w14:textId="77777777" w:rsidTr="00B708C6">
        <w:tc>
          <w:tcPr>
            <w:tcW w:w="575" w:type="dxa"/>
            <w:vMerge/>
          </w:tcPr>
          <w:p w14:paraId="3C1116EC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A92B15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E6AC2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683BBF" w14:textId="0B5A57CA" w:rsidR="00854E44" w:rsidRPr="003101BC" w:rsidRDefault="00974B1D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นำ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Supplier code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MMX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ไป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validate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ที่ระบบ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erp</w:t>
            </w:r>
          </w:p>
        </w:tc>
      </w:tr>
      <w:tr w:rsidR="00854E44" w:rsidRPr="003101BC" w14:paraId="71620139" w14:textId="77777777" w:rsidTr="00B708C6">
        <w:tc>
          <w:tcPr>
            <w:tcW w:w="575" w:type="dxa"/>
            <w:vMerge/>
          </w:tcPr>
          <w:p w14:paraId="157E3CFC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64B57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B5207F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AC8473" w14:textId="0061FF85" w:rsidR="00F61E10" w:rsidRPr="00F61E10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XCUST_MMX_RCV_TBL.VENDOR_NUM</w:t>
            </w:r>
          </w:p>
        </w:tc>
      </w:tr>
      <w:tr w:rsidR="00F61E10" w:rsidRPr="003101BC" w14:paraId="556E3F29" w14:textId="77777777" w:rsidTr="00B708C6">
        <w:tc>
          <w:tcPr>
            <w:tcW w:w="575" w:type="dxa"/>
            <w:vMerge/>
          </w:tcPr>
          <w:p w14:paraId="57D5D28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B6C53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84B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5524" w14:textId="2E1D6245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 xml:space="preserve">s &gt; (F) Supplier </w:t>
            </w:r>
          </w:p>
        </w:tc>
      </w:tr>
      <w:tr w:rsidR="00F61E10" w:rsidRPr="00F61E10" w14:paraId="20C4DDC4" w14:textId="77777777" w:rsidTr="00B708C6">
        <w:tc>
          <w:tcPr>
            <w:tcW w:w="575" w:type="dxa"/>
            <w:vMerge w:val="restart"/>
          </w:tcPr>
          <w:p w14:paraId="0179F61E" w14:textId="2637B5D4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  <w:r w:rsidRPr="00520BCB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3EE397CB" w14:textId="2AB34CDD" w:rsidR="00F61E10" w:rsidRPr="00520BCB" w:rsidRDefault="00F61E10" w:rsidP="00F61E10">
            <w:pPr>
              <w:rPr>
                <w:color w:val="000000" w:themeColor="text1"/>
                <w:cs/>
                <w:lang w:eastAsia="en-US" w:bidi="th-TH"/>
              </w:rPr>
            </w:pPr>
            <w:r w:rsidRPr="00520BCB">
              <w:rPr>
                <w:color w:val="000000" w:themeColor="text1"/>
                <w:lang w:eastAsia="en-US" w:bidi="th-TH"/>
              </w:rPr>
              <w:t>Supplier Site Code</w:t>
            </w:r>
          </w:p>
        </w:tc>
        <w:tc>
          <w:tcPr>
            <w:tcW w:w="1457" w:type="dxa"/>
          </w:tcPr>
          <w:p w14:paraId="3C4317BF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  <w:r w:rsidRPr="00520BCB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F2C6E3" w14:textId="2D049D12" w:rsidR="00F61E10" w:rsidRPr="00520BCB" w:rsidRDefault="00F61E10" w:rsidP="00F61E1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20BCB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สาขา </w:t>
            </w:r>
            <w:r w:rsidRPr="00520BCB">
              <w:rPr>
                <w:color w:val="000000" w:themeColor="text1"/>
                <w:shd w:val="clear" w:color="auto" w:fill="FFFFFF"/>
                <w:lang w:bidi="th-TH"/>
              </w:rPr>
              <w:t>supplier</w:t>
            </w:r>
          </w:p>
        </w:tc>
      </w:tr>
      <w:tr w:rsidR="00F61E10" w:rsidRPr="00F61E10" w14:paraId="49AD466A" w14:textId="77777777" w:rsidTr="00B708C6">
        <w:tc>
          <w:tcPr>
            <w:tcW w:w="575" w:type="dxa"/>
            <w:vMerge/>
          </w:tcPr>
          <w:p w14:paraId="3B7C5FE0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6ECA4" w14:textId="77777777" w:rsidR="00F61E10" w:rsidRPr="00520BCB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61285E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  <w:r w:rsidRPr="00520BCB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56815B" w14:textId="3095B395" w:rsidR="00F61E10" w:rsidRPr="00520BCB" w:rsidRDefault="00F61E10" w:rsidP="00F61E10">
            <w:pPr>
              <w:rPr>
                <w:color w:val="000000" w:themeColor="text1"/>
                <w:shd w:val="clear" w:color="auto" w:fill="FFFFFF"/>
              </w:rPr>
            </w:pPr>
            <w:r w:rsidRPr="00520BCB">
              <w:rPr>
                <w:color w:val="000000" w:themeColor="text1"/>
                <w:shd w:val="clear" w:color="auto" w:fill="FFFFFF"/>
              </w:rPr>
              <w:t>VARCHAR2(35)</w:t>
            </w:r>
          </w:p>
        </w:tc>
      </w:tr>
      <w:tr w:rsidR="00F61E10" w:rsidRPr="00F61E10" w14:paraId="59552342" w14:textId="77777777" w:rsidTr="00B708C6">
        <w:tc>
          <w:tcPr>
            <w:tcW w:w="575" w:type="dxa"/>
            <w:vMerge/>
          </w:tcPr>
          <w:p w14:paraId="17733FDB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564E3" w14:textId="77777777" w:rsidR="00F61E10" w:rsidRPr="00520BCB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DC3860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  <w:r w:rsidRPr="00520BCB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A6B8189" w14:textId="43B4196C" w:rsidR="00F61E10" w:rsidRPr="00520BCB" w:rsidRDefault="00F61E10" w:rsidP="00F61E1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F61E10" w:rsidRPr="00F61E10" w14:paraId="1B7EF673" w14:textId="77777777" w:rsidTr="00B708C6">
        <w:tc>
          <w:tcPr>
            <w:tcW w:w="575" w:type="dxa"/>
            <w:vMerge/>
          </w:tcPr>
          <w:p w14:paraId="3236878C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AE743" w14:textId="77777777" w:rsidR="00F61E10" w:rsidRPr="00520BCB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86FAA3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  <w:r w:rsidRPr="00520BCB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4A1E73" w14:textId="6F401827" w:rsidR="00F61E10" w:rsidRPr="00520BCB" w:rsidRDefault="00F61E10" w:rsidP="00F61E1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F61E10" w:rsidRPr="00F61E10" w14:paraId="3286E5E2" w14:textId="77777777" w:rsidTr="00B708C6">
        <w:tc>
          <w:tcPr>
            <w:tcW w:w="575" w:type="dxa"/>
            <w:vMerge/>
          </w:tcPr>
          <w:p w14:paraId="70C156FE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333779" w14:textId="77777777" w:rsidR="00F61E10" w:rsidRPr="00520BCB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3F7B1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  <w:r w:rsidRPr="00520BCB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A2403A" w14:textId="23E69057" w:rsidR="00F61E10" w:rsidRPr="00520BCB" w:rsidRDefault="00F61E10" w:rsidP="00F61E10">
            <w:pPr>
              <w:rPr>
                <w:color w:val="000000" w:themeColor="text1"/>
                <w:shd w:val="clear" w:color="auto" w:fill="FFFFFF"/>
              </w:rPr>
            </w:pPr>
            <w:r w:rsidRPr="00520BCB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นำ </w:t>
            </w:r>
            <w:r w:rsidRPr="00520BCB">
              <w:rPr>
                <w:color w:val="000000" w:themeColor="text1"/>
                <w:shd w:val="clear" w:color="auto" w:fill="FFFFFF"/>
                <w:lang w:bidi="th-TH"/>
              </w:rPr>
              <w:t xml:space="preserve">Supplier code </w:t>
            </w:r>
            <w:r w:rsidRPr="00520BCB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จากระบบ </w:t>
            </w:r>
            <w:r w:rsidRPr="00520BCB">
              <w:rPr>
                <w:color w:val="000000" w:themeColor="text1"/>
                <w:shd w:val="clear" w:color="auto" w:fill="FFFFFF"/>
                <w:lang w:bidi="th-TH"/>
              </w:rPr>
              <w:t xml:space="preserve">MMX </w:t>
            </w:r>
            <w:r w:rsidRPr="00520BCB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ไป </w:t>
            </w:r>
            <w:r w:rsidRPr="00520BCB">
              <w:rPr>
                <w:color w:val="000000" w:themeColor="text1"/>
                <w:shd w:val="clear" w:color="auto" w:fill="FFFFFF"/>
                <w:lang w:bidi="th-TH"/>
              </w:rPr>
              <w:t xml:space="preserve">validate </w:t>
            </w:r>
            <w:r w:rsidRPr="00520BCB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ที่ระบบ </w:t>
            </w:r>
            <w:r w:rsidRPr="00520BCB">
              <w:rPr>
                <w:color w:val="000000" w:themeColor="text1"/>
                <w:shd w:val="clear" w:color="auto" w:fill="FFFFFF"/>
                <w:lang w:bidi="th-TH"/>
              </w:rPr>
              <w:t>erp</w:t>
            </w:r>
          </w:p>
        </w:tc>
      </w:tr>
      <w:tr w:rsidR="00F61E10" w:rsidRPr="00F61E10" w14:paraId="6782AC2E" w14:textId="77777777" w:rsidTr="00B708C6">
        <w:tc>
          <w:tcPr>
            <w:tcW w:w="575" w:type="dxa"/>
            <w:vMerge/>
          </w:tcPr>
          <w:p w14:paraId="7C2DEFD5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56AB54" w14:textId="77777777" w:rsidR="00F61E10" w:rsidRPr="00520BCB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F76D30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  <w:r w:rsidRPr="00520BCB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7CD51F0" w14:textId="07525372" w:rsidR="00CA0262" w:rsidRDefault="00CA0262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Program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ทำการ </w:t>
            </w:r>
            <w:r>
              <w:rPr>
                <w:color w:val="000000" w:themeColor="text1"/>
                <w:lang w:bidi="th-TH"/>
              </w:rPr>
              <w:t xml:space="preserve">Default Supplier Site </w:t>
            </w:r>
            <w:r>
              <w:rPr>
                <w:rFonts w:hint="cs"/>
                <w:color w:val="000000" w:themeColor="text1"/>
                <w:cs/>
                <w:lang w:bidi="th-TH"/>
              </w:rPr>
              <w:t>โดยระบุเป็น สำนักงานใหญ่</w:t>
            </w:r>
          </w:p>
          <w:p w14:paraId="6DC3A052" w14:textId="77777777" w:rsidR="00F61E10" w:rsidRPr="00520BCB" w:rsidRDefault="00F61E10" w:rsidP="00F61E10">
            <w:pPr>
              <w:rPr>
                <w:color w:val="000000" w:themeColor="text1"/>
                <w:lang w:bidi="th-TH"/>
              </w:rPr>
            </w:pPr>
            <w:r w:rsidRPr="00520BCB">
              <w:rPr>
                <w:color w:val="000000" w:themeColor="text1"/>
                <w:lang w:bidi="th-TH"/>
              </w:rPr>
              <w:t xml:space="preserve">Procurement &gt;(P) Purchase Order &gt;(P) </w:t>
            </w:r>
          </w:p>
          <w:p w14:paraId="04EA559D" w14:textId="77777777" w:rsidR="00F61E10" w:rsidRPr="00520BCB" w:rsidRDefault="00F61E10" w:rsidP="00F61E10">
            <w:pPr>
              <w:rPr>
                <w:color w:val="000000" w:themeColor="text1"/>
                <w:lang w:bidi="th-TH"/>
              </w:rPr>
            </w:pPr>
            <w:r w:rsidRPr="00520BCB">
              <w:rPr>
                <w:color w:val="000000" w:themeColor="text1"/>
                <w:lang w:bidi="th-TH"/>
              </w:rPr>
              <w:t>Manage Suppliers &gt;(F) Supplier&gt;(T) Sites &gt;(F) Site</w:t>
            </w:r>
          </w:p>
          <w:p w14:paraId="1B24A2B5" w14:textId="7A173B09" w:rsidR="00F61E10" w:rsidRPr="00520BCB" w:rsidRDefault="00F61E10" w:rsidP="00F61E1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F61E10" w:rsidRPr="00F61E10" w14:paraId="6C15BFAD" w14:textId="77777777" w:rsidTr="00B708C6">
        <w:tc>
          <w:tcPr>
            <w:tcW w:w="575" w:type="dxa"/>
            <w:vMerge/>
          </w:tcPr>
          <w:p w14:paraId="1B1443EB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7E54BA" w14:textId="77777777" w:rsidR="00F61E10" w:rsidRPr="00520BCB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08552EA" w14:textId="77777777" w:rsidR="00F61E10" w:rsidRPr="00520BCB" w:rsidRDefault="00F61E10" w:rsidP="00F61E10">
            <w:pPr>
              <w:rPr>
                <w:color w:val="000000" w:themeColor="text1"/>
                <w:lang w:bidi="en-US"/>
              </w:rPr>
            </w:pPr>
            <w:r w:rsidRPr="00520BCB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09E978" w14:textId="77777777" w:rsidR="001A331C" w:rsidRPr="00520BCB" w:rsidRDefault="001A331C" w:rsidP="001A331C">
            <w:pPr>
              <w:rPr>
                <w:color w:val="000000" w:themeColor="text1"/>
                <w:lang w:bidi="th-TH"/>
              </w:rPr>
            </w:pPr>
            <w:r w:rsidRPr="00520BCB">
              <w:rPr>
                <w:color w:val="000000" w:themeColor="text1"/>
                <w:lang w:bidi="th-TH"/>
              </w:rPr>
              <w:t xml:space="preserve">Procurement &gt;(P) Purchase Order &gt;(P) </w:t>
            </w:r>
          </w:p>
          <w:p w14:paraId="25CAB1DA" w14:textId="506E910A" w:rsidR="00F61E10" w:rsidRPr="00520BCB" w:rsidRDefault="001A331C" w:rsidP="001A331C">
            <w:pPr>
              <w:rPr>
                <w:color w:val="000000" w:themeColor="text1"/>
                <w:shd w:val="clear" w:color="auto" w:fill="FFFFFF"/>
              </w:rPr>
            </w:pPr>
            <w:r w:rsidRPr="00520BCB">
              <w:rPr>
                <w:color w:val="000000" w:themeColor="text1"/>
                <w:lang w:bidi="th-TH"/>
              </w:rPr>
              <w:t>Manage Suppliers &gt;(F) Supplier&gt;(T) Sites &gt;(F) Site</w:t>
            </w:r>
            <w:r w:rsidDel="001A331C"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F61E10" w:rsidRPr="003101BC" w14:paraId="2C4F35BE" w14:textId="77777777" w:rsidTr="00B708C6">
        <w:tc>
          <w:tcPr>
            <w:tcW w:w="575" w:type="dxa"/>
            <w:vMerge w:val="restart"/>
          </w:tcPr>
          <w:p w14:paraId="06CE5D93" w14:textId="4CCC1FE8" w:rsidR="00F61E10" w:rsidRPr="003101BC" w:rsidRDefault="004A2E21" w:rsidP="00F61E1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35E87797" w14:textId="72CB438D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  <w:r w:rsidRPr="00EC00DA">
              <w:rPr>
                <w:color w:val="000000" w:themeColor="text1"/>
                <w:shd w:val="clear" w:color="auto" w:fill="FFFFFF"/>
              </w:rPr>
              <w:t>Ship-to Organization Code</w:t>
            </w:r>
          </w:p>
        </w:tc>
        <w:tc>
          <w:tcPr>
            <w:tcW w:w="1457" w:type="dxa"/>
          </w:tcPr>
          <w:p w14:paraId="3240B59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845F76" w14:textId="4BB3BBE1" w:rsidR="00F61E10" w:rsidRPr="003101BC" w:rsidRDefault="0084415A" w:rsidP="00F61E1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Org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ที่รับของ ตามค่า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Default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ที่กำหนดไว้ใน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Parameter</w:t>
            </w:r>
          </w:p>
        </w:tc>
      </w:tr>
      <w:tr w:rsidR="00F61E10" w:rsidRPr="003101BC" w14:paraId="5DCE29DD" w14:textId="77777777" w:rsidTr="00B708C6">
        <w:tc>
          <w:tcPr>
            <w:tcW w:w="575" w:type="dxa"/>
            <w:vMerge/>
          </w:tcPr>
          <w:p w14:paraId="75CD87D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E26BA6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48A00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306637" w14:textId="46A900F6" w:rsidR="00F61E10" w:rsidRPr="003101BC" w:rsidRDefault="00F61E10" w:rsidP="00F61E10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VARCHAR2(18)</w:t>
            </w:r>
          </w:p>
        </w:tc>
      </w:tr>
      <w:tr w:rsidR="00F61E10" w:rsidRPr="003101BC" w14:paraId="65494D71" w14:textId="77777777" w:rsidTr="00B708C6">
        <w:tc>
          <w:tcPr>
            <w:tcW w:w="575" w:type="dxa"/>
            <w:vMerge/>
          </w:tcPr>
          <w:p w14:paraId="4928F3FA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249EDA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EEF3A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61B11" w14:textId="285830ED" w:rsidR="00F61E10" w:rsidRPr="003101BC" w:rsidRDefault="00F61E10" w:rsidP="00F61E1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F61E10" w:rsidRPr="003101BC" w14:paraId="2407ECF3" w14:textId="77777777" w:rsidTr="00B708C6">
        <w:tc>
          <w:tcPr>
            <w:tcW w:w="575" w:type="dxa"/>
            <w:vMerge/>
          </w:tcPr>
          <w:p w14:paraId="482CC1F7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19F95E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8086C8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F7568" w14:textId="16D37D7E" w:rsidR="00F61E10" w:rsidRPr="003101BC" w:rsidRDefault="00F61E10" w:rsidP="00F61E10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</w:t>
            </w:r>
          </w:p>
        </w:tc>
      </w:tr>
      <w:tr w:rsidR="00F61E10" w:rsidRPr="003101BC" w14:paraId="1CE9C4CB" w14:textId="77777777" w:rsidTr="00B708C6">
        <w:tc>
          <w:tcPr>
            <w:tcW w:w="575" w:type="dxa"/>
            <w:vMerge/>
          </w:tcPr>
          <w:p w14:paraId="5F19FBC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C9813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C2CCC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36806E" w14:textId="493B878C" w:rsidR="00F61E10" w:rsidRPr="003101BC" w:rsidRDefault="00F61E10" w:rsidP="00F61E1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F61E10" w:rsidRPr="003101BC" w14:paraId="06821C08" w14:textId="77777777" w:rsidTr="00B708C6">
        <w:tc>
          <w:tcPr>
            <w:tcW w:w="575" w:type="dxa"/>
            <w:vMerge/>
          </w:tcPr>
          <w:p w14:paraId="4F2F688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C8DEA6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12729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7C25D4D" w14:textId="49586604" w:rsidR="00F61E10" w:rsidRPr="003101BC" w:rsidRDefault="0084415A" w:rsidP="00F61E1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:PARAMETER.ORGANIZATION_CODE</w:t>
            </w:r>
          </w:p>
        </w:tc>
      </w:tr>
      <w:tr w:rsidR="00F61E10" w:rsidRPr="003101BC" w14:paraId="68ADA699" w14:textId="77777777" w:rsidTr="00B708C6">
        <w:tc>
          <w:tcPr>
            <w:tcW w:w="575" w:type="dxa"/>
            <w:vMerge/>
          </w:tcPr>
          <w:p w14:paraId="487A1634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B2A4AE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46E3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0B958F" w14:textId="52B3992E" w:rsidR="00CA0262" w:rsidRDefault="00CA0262" w:rsidP="00CA02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Organization</w:t>
            </w:r>
          </w:p>
          <w:p w14:paraId="05E621DC" w14:textId="60D456A6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F61E10" w:rsidRPr="003101BC" w14:paraId="1AB2F316" w14:textId="77777777" w:rsidTr="00EC00DA">
        <w:tc>
          <w:tcPr>
            <w:tcW w:w="575" w:type="dxa"/>
            <w:vMerge w:val="restart"/>
          </w:tcPr>
          <w:p w14:paraId="491BD815" w14:textId="127F2339" w:rsidR="00F61E10" w:rsidRPr="003101BC" w:rsidRDefault="004A2E21" w:rsidP="00F61E1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4C3D840E" w14:textId="09558BE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 w:rsidRPr="001638EA">
              <w:rPr>
                <w:color w:val="000000" w:themeColor="text1"/>
                <w:shd w:val="clear" w:color="auto" w:fill="FFFFFF"/>
              </w:rPr>
              <w:t>Transaction Date</w:t>
            </w:r>
          </w:p>
        </w:tc>
        <w:tc>
          <w:tcPr>
            <w:tcW w:w="1457" w:type="dxa"/>
          </w:tcPr>
          <w:p w14:paraId="6EFFF28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C086FB9" w14:textId="166482EC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วันที่ทำรายการ</w:t>
            </w:r>
          </w:p>
        </w:tc>
      </w:tr>
      <w:tr w:rsidR="00F61E10" w:rsidRPr="003101BC" w14:paraId="26F7DCF1" w14:textId="77777777" w:rsidTr="00EC00DA">
        <w:tc>
          <w:tcPr>
            <w:tcW w:w="575" w:type="dxa"/>
            <w:vMerge/>
          </w:tcPr>
          <w:p w14:paraId="5E24559A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F4E12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76E0701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A360F5B" w14:textId="0CC6C3FD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DATE</w:t>
            </w:r>
          </w:p>
        </w:tc>
      </w:tr>
      <w:tr w:rsidR="00F61E10" w:rsidRPr="003101BC" w14:paraId="6C58B579" w14:textId="77777777" w:rsidTr="00EC00DA">
        <w:tc>
          <w:tcPr>
            <w:tcW w:w="575" w:type="dxa"/>
            <w:vMerge/>
          </w:tcPr>
          <w:p w14:paraId="0DE3DCF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A0101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C9757CC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50FDB31" w14:textId="0CE301BF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System date</w:t>
            </w:r>
          </w:p>
        </w:tc>
      </w:tr>
      <w:tr w:rsidR="00F61E10" w:rsidRPr="003101BC" w14:paraId="4C3E1BFA" w14:textId="77777777" w:rsidTr="00EC00DA">
        <w:tc>
          <w:tcPr>
            <w:tcW w:w="575" w:type="dxa"/>
            <w:vMerge/>
          </w:tcPr>
          <w:p w14:paraId="2236D88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1D4002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62D507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74A080" w14:textId="03F8BA1B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F61E10" w:rsidRPr="003101BC" w14:paraId="70C011FB" w14:textId="77777777" w:rsidTr="00EC00DA">
        <w:tc>
          <w:tcPr>
            <w:tcW w:w="575" w:type="dxa"/>
            <w:vMerge/>
          </w:tcPr>
          <w:p w14:paraId="05C4189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F1343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66D4BD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A036ED6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0CE94C16" w14:textId="77777777" w:rsidTr="00EC00DA">
        <w:tc>
          <w:tcPr>
            <w:tcW w:w="575" w:type="dxa"/>
            <w:vMerge/>
          </w:tcPr>
          <w:p w14:paraId="137ECF5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E4C12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CD3B84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1509ED0" w14:textId="380F0E0E" w:rsidR="00F61E10" w:rsidRPr="003101BC" w:rsidRDefault="00CA0262" w:rsidP="00F61E10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System date</w:t>
            </w:r>
          </w:p>
        </w:tc>
      </w:tr>
      <w:tr w:rsidR="00F61E10" w:rsidRPr="003101BC" w14:paraId="0C087E95" w14:textId="77777777" w:rsidTr="00EC00DA">
        <w:trPr>
          <w:trHeight w:val="522"/>
        </w:trPr>
        <w:tc>
          <w:tcPr>
            <w:tcW w:w="575" w:type="dxa"/>
            <w:vMerge/>
          </w:tcPr>
          <w:p w14:paraId="6D18962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4510F3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A8141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A189492" w14:textId="03BC3207" w:rsidR="00F61E10" w:rsidRPr="003101BC" w:rsidRDefault="00CA0262" w:rsidP="00CA02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Transaction Date</w:t>
            </w:r>
          </w:p>
        </w:tc>
      </w:tr>
      <w:tr w:rsidR="00F61E10" w:rsidRPr="003101BC" w14:paraId="7ABB9BAD" w14:textId="77777777" w:rsidTr="00EC00DA">
        <w:tc>
          <w:tcPr>
            <w:tcW w:w="575" w:type="dxa"/>
            <w:vMerge w:val="restart"/>
          </w:tcPr>
          <w:p w14:paraId="3CECCFEE" w14:textId="185B413E" w:rsidR="00F61E10" w:rsidRPr="003101BC" w:rsidRDefault="004832E1" w:rsidP="00F61E1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4A2E21"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2485" w:type="dxa"/>
            <w:vMerge w:val="restart"/>
          </w:tcPr>
          <w:p w14:paraId="63F1A0F8" w14:textId="76854360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 w:rsidRPr="001638EA">
              <w:rPr>
                <w:color w:val="000000" w:themeColor="text1"/>
                <w:shd w:val="clear" w:color="auto" w:fill="FFFFFF"/>
              </w:rPr>
              <w:t>Business Unit</w:t>
            </w:r>
          </w:p>
        </w:tc>
        <w:tc>
          <w:tcPr>
            <w:tcW w:w="1457" w:type="dxa"/>
          </w:tcPr>
          <w:p w14:paraId="47B93D2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86D0DEA" w14:textId="656E3CC2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 w:rsidRPr="001638EA">
              <w:rPr>
                <w:color w:val="000000" w:themeColor="text1"/>
                <w:shd w:val="clear" w:color="auto" w:fill="FFFFFF"/>
              </w:rPr>
              <w:t>Business Unit</w:t>
            </w:r>
          </w:p>
        </w:tc>
      </w:tr>
      <w:tr w:rsidR="00F61E10" w:rsidRPr="003101BC" w14:paraId="47CE5EF8" w14:textId="77777777" w:rsidTr="00EC00DA">
        <w:tc>
          <w:tcPr>
            <w:tcW w:w="575" w:type="dxa"/>
            <w:vMerge/>
          </w:tcPr>
          <w:p w14:paraId="0A503B9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0B513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438B09C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FA5D44C" w14:textId="117DEB5C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F61E10" w:rsidRPr="003101BC" w14:paraId="728CD0F9" w14:textId="77777777" w:rsidTr="00EC00DA">
        <w:tc>
          <w:tcPr>
            <w:tcW w:w="575" w:type="dxa"/>
            <w:vMerge/>
          </w:tcPr>
          <w:p w14:paraId="531E3792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46AFF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7D934A1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2C4CA2C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228714E7" w14:textId="77777777" w:rsidTr="00EC00DA">
        <w:tc>
          <w:tcPr>
            <w:tcW w:w="575" w:type="dxa"/>
            <w:vMerge/>
          </w:tcPr>
          <w:p w14:paraId="1F39DC3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C2ECB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5FF4F0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E872AEF" w14:textId="77777777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F61E10" w:rsidRPr="003101BC" w14:paraId="4E203F25" w14:textId="77777777" w:rsidTr="00EC00DA">
        <w:tc>
          <w:tcPr>
            <w:tcW w:w="575" w:type="dxa"/>
            <w:vMerge/>
          </w:tcPr>
          <w:p w14:paraId="3339A1FC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07FFA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EE6E7C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B57B0A3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5E456EEF" w14:textId="77777777" w:rsidTr="00EC00DA">
        <w:tc>
          <w:tcPr>
            <w:tcW w:w="575" w:type="dxa"/>
            <w:vMerge/>
          </w:tcPr>
          <w:p w14:paraId="462357CA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EBC90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48D14C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362BEFA" w14:textId="6B6E9141" w:rsidR="00F61E10" w:rsidRPr="003101BC" w:rsidRDefault="00F61E10" w:rsidP="00F61E10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Parameter.</w:t>
            </w:r>
            <w:r w:rsidRPr="004D7A18">
              <w:rPr>
                <w:lang w:bidi="en-US"/>
              </w:rPr>
              <w:t>BU</w:t>
            </w:r>
            <w:r>
              <w:rPr>
                <w:lang w:bidi="en-US"/>
              </w:rPr>
              <w:t xml:space="preserve"> Name</w:t>
            </w:r>
          </w:p>
        </w:tc>
      </w:tr>
      <w:tr w:rsidR="00F61E10" w:rsidRPr="003101BC" w14:paraId="007BF927" w14:textId="77777777" w:rsidTr="00EC00DA">
        <w:trPr>
          <w:trHeight w:val="522"/>
        </w:trPr>
        <w:tc>
          <w:tcPr>
            <w:tcW w:w="575" w:type="dxa"/>
            <w:vMerge/>
          </w:tcPr>
          <w:p w14:paraId="28BDB92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756125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F1C7698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1FEA139" w14:textId="0D99189E" w:rsidR="00F61E10" w:rsidRPr="003101BC" w:rsidRDefault="00F61E10" w:rsidP="007806E2">
            <w:pPr>
              <w:rPr>
                <w:color w:val="000000" w:themeColor="text1"/>
                <w:lang w:bidi="th-TH"/>
              </w:rPr>
            </w:pPr>
          </w:p>
        </w:tc>
      </w:tr>
      <w:tr w:rsidR="007806E2" w:rsidRPr="003101BC" w14:paraId="73FE0DCF" w14:textId="77777777" w:rsidTr="009A0F81">
        <w:tc>
          <w:tcPr>
            <w:tcW w:w="575" w:type="dxa"/>
            <w:vMerge w:val="restart"/>
          </w:tcPr>
          <w:p w14:paraId="311A1BB2" w14:textId="32BD480B" w:rsidR="007806E2" w:rsidRPr="003101BC" w:rsidRDefault="004832E1" w:rsidP="009A0F8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4A2E21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1A53775" w14:textId="18412FBC" w:rsidR="007806E2" w:rsidRPr="003101BC" w:rsidRDefault="007806E2" w:rsidP="009A0F8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ATTRIBUTE_CATEGORY</w:t>
            </w:r>
          </w:p>
        </w:tc>
        <w:tc>
          <w:tcPr>
            <w:tcW w:w="1457" w:type="dxa"/>
          </w:tcPr>
          <w:p w14:paraId="4A4D5B65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B80E02" w14:textId="788B6C6F" w:rsidR="007806E2" w:rsidRPr="003101BC" w:rsidRDefault="007806E2" w:rsidP="009A0F81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Attribute Category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Receipt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เพื่อใช้แยกค่าการเก็บ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FlexFiled</w:t>
            </w:r>
          </w:p>
        </w:tc>
      </w:tr>
      <w:tr w:rsidR="007806E2" w:rsidRPr="003101BC" w14:paraId="6B5E77EB" w14:textId="77777777" w:rsidTr="009A0F81">
        <w:tc>
          <w:tcPr>
            <w:tcW w:w="575" w:type="dxa"/>
            <w:vMerge/>
          </w:tcPr>
          <w:p w14:paraId="7464A90B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60C19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6FAF3B8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464D57A" w14:textId="77777777" w:rsidR="007806E2" w:rsidRPr="003101BC" w:rsidRDefault="007806E2" w:rsidP="009A0F8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806E2" w:rsidRPr="003101BC" w14:paraId="4F2609BC" w14:textId="77777777" w:rsidTr="009A0F81">
        <w:tc>
          <w:tcPr>
            <w:tcW w:w="575" w:type="dxa"/>
            <w:vMerge/>
          </w:tcPr>
          <w:p w14:paraId="222B60F8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33C176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D91D4FC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EA4B0F9" w14:textId="77777777" w:rsidR="007806E2" w:rsidRPr="003101BC" w:rsidRDefault="007806E2" w:rsidP="009A0F81">
            <w:pPr>
              <w:rPr>
                <w:color w:val="000000" w:themeColor="text1"/>
                <w:lang w:bidi="th-TH"/>
              </w:rPr>
            </w:pPr>
          </w:p>
        </w:tc>
      </w:tr>
      <w:tr w:rsidR="007806E2" w:rsidRPr="003101BC" w14:paraId="4C0B6934" w14:textId="77777777" w:rsidTr="009A0F81">
        <w:tc>
          <w:tcPr>
            <w:tcW w:w="575" w:type="dxa"/>
            <w:vMerge/>
          </w:tcPr>
          <w:p w14:paraId="015063DE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13E4B7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A39E247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9AA79B1" w14:textId="77777777" w:rsidR="007806E2" w:rsidRPr="003101BC" w:rsidRDefault="007806E2" w:rsidP="009A0F81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806E2" w:rsidRPr="003101BC" w14:paraId="30049B1A" w14:textId="77777777" w:rsidTr="009A0F81">
        <w:tc>
          <w:tcPr>
            <w:tcW w:w="575" w:type="dxa"/>
            <w:vMerge/>
          </w:tcPr>
          <w:p w14:paraId="6CCFBD24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97F254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8388237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E86201" w14:textId="77777777" w:rsidR="007806E2" w:rsidRPr="003101BC" w:rsidRDefault="007806E2" w:rsidP="009A0F81">
            <w:pPr>
              <w:rPr>
                <w:color w:val="000000" w:themeColor="text1"/>
                <w:lang w:bidi="th-TH"/>
              </w:rPr>
            </w:pPr>
          </w:p>
        </w:tc>
      </w:tr>
      <w:tr w:rsidR="007806E2" w:rsidRPr="003101BC" w14:paraId="1B000A06" w14:textId="77777777" w:rsidTr="009A0F81">
        <w:tc>
          <w:tcPr>
            <w:tcW w:w="575" w:type="dxa"/>
            <w:vMerge/>
          </w:tcPr>
          <w:p w14:paraId="3BBF0D03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62FA64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F2CA10D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E2B3794" w14:textId="31140940" w:rsidR="007806E2" w:rsidRPr="005F4885" w:rsidRDefault="001A331C" w:rsidP="003B4D2A">
            <w:pPr>
              <w:rPr>
                <w:color w:val="000000" w:themeColor="text1"/>
                <w:shd w:val="clear" w:color="auto" w:fill="FFFFFF"/>
              </w:rPr>
            </w:pPr>
            <w:r w:rsidRPr="005F4885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  <w:r w:rsidRPr="005F4885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 </w:t>
            </w:r>
            <w:r w:rsidR="007806E2" w:rsidRPr="005F4885">
              <w:rPr>
                <w:color w:val="000000" w:themeColor="text1"/>
                <w:shd w:val="clear" w:color="auto" w:fill="FFFFFF"/>
              </w:rPr>
              <w:t>“</w:t>
            </w:r>
            <w:r w:rsidR="003B4D2A" w:rsidRPr="005F4885">
              <w:rPr>
                <w:color w:val="000000" w:themeColor="text1"/>
                <w:shd w:val="clear" w:color="auto" w:fill="FFFFFF"/>
              </w:rPr>
              <w:t>RCP_MMX_INFO</w:t>
            </w:r>
            <w:r w:rsidR="007806E2" w:rsidRPr="005F4885">
              <w:rPr>
                <w:color w:val="000000" w:themeColor="text1"/>
                <w:shd w:val="clear" w:color="auto" w:fill="FFFFFF"/>
              </w:rPr>
              <w:t>”</w:t>
            </w:r>
          </w:p>
        </w:tc>
      </w:tr>
      <w:tr w:rsidR="007806E2" w:rsidRPr="003101BC" w14:paraId="7E2E123C" w14:textId="77777777" w:rsidTr="009A0F81">
        <w:trPr>
          <w:trHeight w:val="522"/>
        </w:trPr>
        <w:tc>
          <w:tcPr>
            <w:tcW w:w="575" w:type="dxa"/>
            <w:vMerge/>
          </w:tcPr>
          <w:p w14:paraId="6B8D592D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A2FAC0" w14:textId="77777777" w:rsidR="007806E2" w:rsidRPr="003101BC" w:rsidRDefault="007806E2" w:rsidP="009A0F8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F7A64B4" w14:textId="77777777" w:rsidR="007806E2" w:rsidRPr="003101BC" w:rsidRDefault="007806E2" w:rsidP="009A0F8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23FE8FC" w14:textId="58D2383D" w:rsidR="007806E2" w:rsidRDefault="007806E2" w:rsidP="007806E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 xml:space="preserve">s &gt; (F) </w:t>
            </w:r>
            <w:r>
              <w:rPr>
                <w:color w:val="000000" w:themeColor="text1"/>
                <w:lang w:bidi="th-TH"/>
              </w:rPr>
              <w:t>Attribute Context Value</w:t>
            </w:r>
          </w:p>
          <w:p w14:paraId="657615C5" w14:textId="2DD3AC54" w:rsidR="007806E2" w:rsidRPr="003101BC" w:rsidRDefault="007806E2" w:rsidP="007806E2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57E4D54B" w14:textId="77777777" w:rsidTr="00EC00DA">
        <w:tc>
          <w:tcPr>
            <w:tcW w:w="575" w:type="dxa"/>
            <w:vMerge w:val="restart"/>
          </w:tcPr>
          <w:p w14:paraId="2F1200CC" w14:textId="63B746E9" w:rsidR="00F61E10" w:rsidRPr="003101BC" w:rsidRDefault="004832E1" w:rsidP="00F61E1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4A2E21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60B54B5B" w14:textId="71D94B84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ATTRIBUTE1-</w:t>
            </w:r>
            <w:r w:rsidRPr="001638EA">
              <w:rPr>
                <w:color w:val="000000" w:themeColor="text1"/>
                <w:shd w:val="clear" w:color="auto" w:fill="FFFFFF"/>
              </w:rPr>
              <w:t>ATTRIBUTE20</w:t>
            </w:r>
          </w:p>
        </w:tc>
        <w:tc>
          <w:tcPr>
            <w:tcW w:w="1457" w:type="dxa"/>
          </w:tcPr>
          <w:p w14:paraId="2618BEB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E59036B" w14:textId="31999590" w:rsidR="00F61E10" w:rsidRPr="003101BC" w:rsidRDefault="007806E2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เก็บข้อมูลจากการ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Interface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เพิ่มเติม</w:t>
            </w:r>
          </w:p>
        </w:tc>
      </w:tr>
      <w:tr w:rsidR="00F61E10" w:rsidRPr="003101BC" w14:paraId="4E51C939" w14:textId="77777777" w:rsidTr="00EC00DA">
        <w:tc>
          <w:tcPr>
            <w:tcW w:w="575" w:type="dxa"/>
            <w:vMerge/>
          </w:tcPr>
          <w:p w14:paraId="00D78BA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14F3E8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DE099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301922E" w14:textId="7C64B008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F61E10" w:rsidRPr="003101BC" w14:paraId="16CB6592" w14:textId="77777777" w:rsidTr="00EC00DA">
        <w:tc>
          <w:tcPr>
            <w:tcW w:w="575" w:type="dxa"/>
            <w:vMerge/>
          </w:tcPr>
          <w:p w14:paraId="32A179B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C7D598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85A202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4915735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582744E1" w14:textId="77777777" w:rsidTr="00EC00DA">
        <w:tc>
          <w:tcPr>
            <w:tcW w:w="575" w:type="dxa"/>
            <w:vMerge/>
          </w:tcPr>
          <w:p w14:paraId="1404594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E2887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E9AC8A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3106CB5" w14:textId="77777777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F61E10" w:rsidRPr="003101BC" w14:paraId="5EFF2EC9" w14:textId="77777777" w:rsidTr="00EC00DA">
        <w:tc>
          <w:tcPr>
            <w:tcW w:w="575" w:type="dxa"/>
            <w:vMerge/>
          </w:tcPr>
          <w:p w14:paraId="758A3F9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B61AC8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C2E5AFA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964E702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1C040BA6" w14:textId="77777777" w:rsidTr="00EC00DA">
        <w:tc>
          <w:tcPr>
            <w:tcW w:w="575" w:type="dxa"/>
            <w:vMerge/>
          </w:tcPr>
          <w:p w14:paraId="7EB2C6E8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85B61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3A70A9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A4DF6DA" w14:textId="6E258172" w:rsidR="007806E2" w:rsidRPr="007806E2" w:rsidRDefault="007806E2" w:rsidP="00F61E10">
            <w:pPr>
              <w:rPr>
                <w:b/>
                <w:bCs/>
                <w:color w:val="000000" w:themeColor="text1"/>
                <w:lang w:bidi="th-TH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ATTRIBUTE2 = MMX INVOICE NUMBER  </w:t>
            </w:r>
            <w:r w:rsidRPr="007806E2">
              <w:rPr>
                <w:rFonts w:ascii="Arial" w:hAnsi="Arial" w:cs="Arial"/>
                <w:color w:val="000000" w:themeColor="text1"/>
                <w:shd w:val="clear" w:color="auto" w:fill="FFFFFF"/>
              </w:rPr>
              <w:t>(</w:t>
            </w:r>
            <w:r w:rsidRPr="007806E2">
              <w:rPr>
                <w:color w:val="000000" w:themeColor="text1"/>
                <w:lang w:bidi="th-TH"/>
              </w:rPr>
              <w:t>XCUST_MMX_RCV_TBL.INVOICE_NUMBER)</w:t>
            </w:r>
          </w:p>
        </w:tc>
      </w:tr>
      <w:tr w:rsidR="00F61E10" w:rsidRPr="003101BC" w14:paraId="0FF03F00" w14:textId="77777777" w:rsidTr="00EC00DA">
        <w:trPr>
          <w:trHeight w:val="522"/>
        </w:trPr>
        <w:tc>
          <w:tcPr>
            <w:tcW w:w="575" w:type="dxa"/>
            <w:vMerge/>
          </w:tcPr>
          <w:p w14:paraId="623F9BE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4D848D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E2EA9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E5513BA" w14:textId="5C0B16FC" w:rsidR="003B4D2A" w:rsidRDefault="003B4D2A" w:rsidP="003B4D2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 xml:space="preserve">s &gt; (FF) </w:t>
            </w:r>
            <w:r w:rsidR="000E78D7">
              <w:rPr>
                <w:color w:val="000000" w:themeColor="text1"/>
                <w:lang w:bidi="th-TH"/>
              </w:rPr>
              <w:t xml:space="preserve">MMX </w:t>
            </w:r>
            <w:r w:rsidR="00356752">
              <w:rPr>
                <w:color w:val="000000" w:themeColor="text1"/>
                <w:lang w:bidi="th-TH"/>
              </w:rPr>
              <w:t>Invoice Number</w:t>
            </w:r>
          </w:p>
          <w:p w14:paraId="594D923E" w14:textId="504202E2" w:rsidR="003B4D2A" w:rsidRPr="003101BC" w:rsidRDefault="003B4D2A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155E0DC8" w14:textId="77777777" w:rsidTr="00004D85">
        <w:tc>
          <w:tcPr>
            <w:tcW w:w="575" w:type="dxa"/>
            <w:vMerge w:val="restart"/>
          </w:tcPr>
          <w:p w14:paraId="787D8CBE" w14:textId="6A80DE8A" w:rsidR="00F61E10" w:rsidRPr="003101BC" w:rsidRDefault="004832E1" w:rsidP="00F61E1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4A2E21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038D4EA3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 w:rsidRPr="001638EA">
              <w:rPr>
                <w:color w:val="000000" w:themeColor="text1"/>
                <w:shd w:val="clear" w:color="auto" w:fill="FFFFFF"/>
              </w:rPr>
              <w:t>ATTRIBUTE_NUMBER1</w:t>
            </w:r>
            <w:r>
              <w:rPr>
                <w:color w:val="000000" w:themeColor="text1"/>
                <w:shd w:val="clear" w:color="auto" w:fill="FFFFFF"/>
              </w:rPr>
              <w:t>-</w:t>
            </w:r>
            <w:r w:rsidRPr="001638EA">
              <w:rPr>
                <w:color w:val="000000" w:themeColor="text1"/>
                <w:shd w:val="clear" w:color="auto" w:fill="FFFFFF"/>
              </w:rPr>
              <w:t>ATTRIBUTE_NUMBER1</w:t>
            </w:r>
            <w:r>
              <w:rPr>
                <w:color w:val="000000" w:themeColor="text1"/>
                <w:shd w:val="clear" w:color="auto" w:fill="FFFFFF"/>
              </w:rPr>
              <w:t>0</w:t>
            </w:r>
          </w:p>
        </w:tc>
        <w:tc>
          <w:tcPr>
            <w:tcW w:w="1457" w:type="dxa"/>
          </w:tcPr>
          <w:p w14:paraId="5F0E6F32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7CCC2E8" w14:textId="77777777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F61E10" w:rsidRPr="003101BC" w14:paraId="1887FDF6" w14:textId="77777777" w:rsidTr="00004D85">
        <w:tc>
          <w:tcPr>
            <w:tcW w:w="575" w:type="dxa"/>
            <w:vMerge/>
          </w:tcPr>
          <w:p w14:paraId="544380C8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B04B4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245B03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C20FC9D" w14:textId="295FE3F2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F61E10" w:rsidRPr="003101BC" w14:paraId="471B2E6B" w14:textId="77777777" w:rsidTr="00004D85">
        <w:tc>
          <w:tcPr>
            <w:tcW w:w="575" w:type="dxa"/>
            <w:vMerge/>
          </w:tcPr>
          <w:p w14:paraId="342681A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4817B1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CC1B41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E26F1E8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331C6E5A" w14:textId="77777777" w:rsidTr="00004D85">
        <w:tc>
          <w:tcPr>
            <w:tcW w:w="575" w:type="dxa"/>
            <w:vMerge/>
          </w:tcPr>
          <w:p w14:paraId="78D0903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3A7E6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310143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AE3E031" w14:textId="77777777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F61E10" w:rsidRPr="003101BC" w14:paraId="09F8672F" w14:textId="77777777" w:rsidTr="00004D85">
        <w:tc>
          <w:tcPr>
            <w:tcW w:w="575" w:type="dxa"/>
            <w:vMerge/>
          </w:tcPr>
          <w:p w14:paraId="64C2462A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0AA07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EB9A0B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258210B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39FEE86D" w14:textId="77777777" w:rsidTr="00004D85">
        <w:tc>
          <w:tcPr>
            <w:tcW w:w="575" w:type="dxa"/>
            <w:vMerge/>
          </w:tcPr>
          <w:p w14:paraId="199B34C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451B7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03C6D8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941BD11" w14:textId="77777777" w:rsidR="00F61E10" w:rsidRPr="003101BC" w:rsidRDefault="00F61E10" w:rsidP="00F61E10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F61E10" w:rsidRPr="003101BC" w14:paraId="73F5AB2F" w14:textId="77777777" w:rsidTr="00004D85">
        <w:trPr>
          <w:trHeight w:val="522"/>
        </w:trPr>
        <w:tc>
          <w:tcPr>
            <w:tcW w:w="575" w:type="dxa"/>
            <w:vMerge/>
          </w:tcPr>
          <w:p w14:paraId="032780B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824553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AA4E42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8900F0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6EBE9C8C" w14:textId="77777777" w:rsidTr="00004D85">
        <w:tc>
          <w:tcPr>
            <w:tcW w:w="575" w:type="dxa"/>
            <w:vMerge w:val="restart"/>
          </w:tcPr>
          <w:p w14:paraId="70E96F00" w14:textId="5744A6B2" w:rsidR="00F61E10" w:rsidRPr="003101BC" w:rsidRDefault="004832E1" w:rsidP="00F61E1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4A2E21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46544411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 w:rsidRPr="001638EA">
              <w:rPr>
                <w:color w:val="000000" w:themeColor="text1"/>
                <w:shd w:val="clear" w:color="auto" w:fill="FFFFFF"/>
              </w:rPr>
              <w:t>ATTRIBUTE_DATE1</w:t>
            </w:r>
            <w:r>
              <w:rPr>
                <w:color w:val="000000" w:themeColor="text1"/>
                <w:shd w:val="clear" w:color="auto" w:fill="FFFFFF"/>
              </w:rPr>
              <w:t>-</w:t>
            </w:r>
            <w:r w:rsidRPr="001638EA">
              <w:rPr>
                <w:color w:val="000000" w:themeColor="text1"/>
                <w:shd w:val="clear" w:color="auto" w:fill="FFFFFF"/>
              </w:rPr>
              <w:t>ATTRIBUTE_DATE</w:t>
            </w:r>
            <w:r>
              <w:rPr>
                <w:color w:val="000000" w:themeColor="text1"/>
                <w:shd w:val="clear" w:color="auto" w:fill="FFFFFF"/>
              </w:rPr>
              <w:t>5</w:t>
            </w:r>
          </w:p>
        </w:tc>
        <w:tc>
          <w:tcPr>
            <w:tcW w:w="1457" w:type="dxa"/>
          </w:tcPr>
          <w:p w14:paraId="29C41DC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3B696A8" w14:textId="77777777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F61E10" w:rsidRPr="003101BC" w14:paraId="7F1D1191" w14:textId="77777777" w:rsidTr="00004D85">
        <w:tc>
          <w:tcPr>
            <w:tcW w:w="575" w:type="dxa"/>
            <w:vMerge/>
          </w:tcPr>
          <w:p w14:paraId="218887D2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CF3891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1B9CBC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CB2E24" w14:textId="77777777" w:rsidR="00F61E10" w:rsidRDefault="00F61E10" w:rsidP="00F61E10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DATETIME</w:t>
            </w:r>
          </w:p>
          <w:p w14:paraId="20B5F24C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FORMAT : YYYY-MON-DD</w:t>
            </w:r>
            <w:r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F61E10" w:rsidRPr="003101BC" w14:paraId="69703E31" w14:textId="77777777" w:rsidTr="00004D85">
        <w:tc>
          <w:tcPr>
            <w:tcW w:w="575" w:type="dxa"/>
            <w:vMerge/>
          </w:tcPr>
          <w:p w14:paraId="1937DE37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54A53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D541D61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EF7F49E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477AE7CF" w14:textId="77777777" w:rsidTr="00004D85">
        <w:tc>
          <w:tcPr>
            <w:tcW w:w="575" w:type="dxa"/>
            <w:vMerge/>
          </w:tcPr>
          <w:p w14:paraId="120ED41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EC2F1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8D7FF17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161FEDB" w14:textId="77777777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F61E10" w:rsidRPr="003101BC" w14:paraId="19A6E46A" w14:textId="77777777" w:rsidTr="00004D85">
        <w:tc>
          <w:tcPr>
            <w:tcW w:w="575" w:type="dxa"/>
            <w:vMerge/>
          </w:tcPr>
          <w:p w14:paraId="511BB848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7971F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11588A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227BDBE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06179EE4" w14:textId="77777777" w:rsidTr="00004D85">
        <w:tc>
          <w:tcPr>
            <w:tcW w:w="575" w:type="dxa"/>
            <w:vMerge/>
          </w:tcPr>
          <w:p w14:paraId="3295677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ADFE9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60DBF74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87686A1" w14:textId="77777777" w:rsidR="00F61E10" w:rsidRPr="003101BC" w:rsidRDefault="00F61E10" w:rsidP="00F61E10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F61E10" w:rsidRPr="003101BC" w14:paraId="7BA38CA1" w14:textId="77777777" w:rsidTr="00004D85">
        <w:trPr>
          <w:trHeight w:val="522"/>
        </w:trPr>
        <w:tc>
          <w:tcPr>
            <w:tcW w:w="575" w:type="dxa"/>
            <w:vMerge/>
          </w:tcPr>
          <w:p w14:paraId="5337407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B19C9B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D1ABB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FB486C8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2CA6B7B3" w14:textId="77777777" w:rsidTr="00D562C9">
        <w:tc>
          <w:tcPr>
            <w:tcW w:w="575" w:type="dxa"/>
            <w:vMerge w:val="restart"/>
          </w:tcPr>
          <w:p w14:paraId="4340F09D" w14:textId="63EB2980" w:rsidR="00F61E10" w:rsidRPr="003101BC" w:rsidRDefault="004832E1" w:rsidP="00F61E1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4A2E21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2D5B99A4" w14:textId="4CE7596D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 w:rsidRPr="001638EA">
              <w:rPr>
                <w:color w:val="000000" w:themeColor="text1"/>
                <w:shd w:val="clear" w:color="auto" w:fill="FFFFFF"/>
              </w:rPr>
              <w:t>ATTRIBUTE_TIMESTAMP1</w:t>
            </w:r>
            <w:r>
              <w:rPr>
                <w:color w:val="000000" w:themeColor="text1"/>
                <w:shd w:val="clear" w:color="auto" w:fill="FFFFFF"/>
              </w:rPr>
              <w:t>-</w:t>
            </w:r>
            <w:r w:rsidRPr="001638EA">
              <w:rPr>
                <w:color w:val="000000" w:themeColor="text1"/>
                <w:shd w:val="clear" w:color="auto" w:fill="FFFFFF"/>
              </w:rPr>
              <w:t>ATTRIBUTE_TIMESTAMP5</w:t>
            </w:r>
          </w:p>
        </w:tc>
        <w:tc>
          <w:tcPr>
            <w:tcW w:w="1457" w:type="dxa"/>
          </w:tcPr>
          <w:p w14:paraId="2E2203EB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FD11F4" w14:textId="77777777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F61E10" w:rsidRPr="003101BC" w14:paraId="56ED85AC" w14:textId="77777777" w:rsidTr="00D562C9">
        <w:tc>
          <w:tcPr>
            <w:tcW w:w="575" w:type="dxa"/>
            <w:vMerge/>
          </w:tcPr>
          <w:p w14:paraId="12E223C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82287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4560032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25237C8" w14:textId="1BDE8698" w:rsidR="00F61E10" w:rsidRDefault="00F61E10" w:rsidP="00F61E10">
            <w:pPr>
              <w:rPr>
                <w:color w:val="000000" w:themeColor="text1"/>
                <w:shd w:val="clear" w:color="auto" w:fill="FFFFFF"/>
              </w:rPr>
            </w:pPr>
            <w:r w:rsidRPr="000C09BD">
              <w:rPr>
                <w:color w:val="000000" w:themeColor="text1"/>
                <w:shd w:val="clear" w:color="auto" w:fill="FFFFFF"/>
              </w:rPr>
              <w:t>TIMESTAMP</w:t>
            </w:r>
          </w:p>
          <w:p w14:paraId="5732E7A5" w14:textId="0705B6D8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FORMAT : </w:t>
            </w:r>
            <w:r w:rsidRPr="00C80E0F">
              <w:rPr>
                <w:color w:val="000000" w:themeColor="text1"/>
                <w:shd w:val="clear" w:color="auto" w:fill="FFFFFF"/>
              </w:rPr>
              <w:t>YYYYMMDDHHMMSS</w:t>
            </w:r>
          </w:p>
        </w:tc>
      </w:tr>
      <w:tr w:rsidR="00F61E10" w:rsidRPr="003101BC" w14:paraId="274BA972" w14:textId="77777777" w:rsidTr="00D562C9">
        <w:tc>
          <w:tcPr>
            <w:tcW w:w="575" w:type="dxa"/>
            <w:vMerge/>
          </w:tcPr>
          <w:p w14:paraId="712E046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CCDD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21C83D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50B8DCD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13A7CC5C" w14:textId="77777777" w:rsidTr="00D562C9">
        <w:tc>
          <w:tcPr>
            <w:tcW w:w="575" w:type="dxa"/>
            <w:vMerge/>
          </w:tcPr>
          <w:p w14:paraId="1CB04831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CE481C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1B1188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206383A" w14:textId="77777777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F61E10" w:rsidRPr="003101BC" w14:paraId="1D8D7806" w14:textId="77777777" w:rsidTr="00D562C9">
        <w:tc>
          <w:tcPr>
            <w:tcW w:w="575" w:type="dxa"/>
            <w:vMerge/>
          </w:tcPr>
          <w:p w14:paraId="27579D3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839B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30B651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73313DB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0BA76672" w14:textId="77777777" w:rsidTr="00D562C9">
        <w:tc>
          <w:tcPr>
            <w:tcW w:w="575" w:type="dxa"/>
            <w:vMerge/>
          </w:tcPr>
          <w:p w14:paraId="57425240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5A337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D748037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967BC16" w14:textId="77777777" w:rsidR="00F61E10" w:rsidRPr="003101BC" w:rsidRDefault="00F61E10" w:rsidP="00F61E10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F61E10" w:rsidRPr="003101BC" w14:paraId="1607096C" w14:textId="77777777" w:rsidTr="00D562C9">
        <w:trPr>
          <w:trHeight w:val="522"/>
        </w:trPr>
        <w:tc>
          <w:tcPr>
            <w:tcW w:w="575" w:type="dxa"/>
            <w:vMerge/>
          </w:tcPr>
          <w:p w14:paraId="3011DDB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734EBB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A03DF1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0751082" w14:textId="77777777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392A43D8" w14:textId="77777777" w:rsidTr="00B708C6">
        <w:tc>
          <w:tcPr>
            <w:tcW w:w="575" w:type="dxa"/>
            <w:vMerge w:val="restart"/>
          </w:tcPr>
          <w:p w14:paraId="3FC83610" w14:textId="5F986B7B" w:rsidR="00F61E10" w:rsidRPr="003101BC" w:rsidRDefault="004832E1" w:rsidP="00F61E10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1</w:t>
            </w:r>
            <w:r w:rsidR="004A2E21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7ECEE7FD" w14:textId="0796C380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2A6CF7E" w14:textId="02A68CBF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BDE635" w14:textId="77777777" w:rsidR="00F61E10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Interface</w:t>
            </w:r>
          </w:p>
          <w:p w14:paraId="3472F4E8" w14:textId="6A6CADF8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234BF28E" w14:textId="77777777" w:rsidTr="00B708C6">
        <w:tc>
          <w:tcPr>
            <w:tcW w:w="575" w:type="dxa"/>
            <w:vMerge/>
          </w:tcPr>
          <w:p w14:paraId="25798DF6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7DDB3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710F2DF" w14:textId="31F7A0FB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21C7F" w14:textId="07B4E96E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VARCHAR2(1)</w:t>
            </w:r>
          </w:p>
        </w:tc>
      </w:tr>
      <w:tr w:rsidR="00F61E10" w:rsidRPr="003101BC" w14:paraId="5CC0D5C4" w14:textId="77777777" w:rsidTr="00B708C6">
        <w:tc>
          <w:tcPr>
            <w:tcW w:w="575" w:type="dxa"/>
            <w:vMerge/>
          </w:tcPr>
          <w:p w14:paraId="33A4F0D4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7B42E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7882744" w14:textId="4F02A225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D5764BF" w14:textId="6FA8616A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‘N’</w:t>
            </w:r>
          </w:p>
        </w:tc>
      </w:tr>
      <w:tr w:rsidR="00F61E10" w:rsidRPr="003101BC" w14:paraId="35CCC0ED" w14:textId="77777777" w:rsidTr="00B708C6">
        <w:tc>
          <w:tcPr>
            <w:tcW w:w="575" w:type="dxa"/>
            <w:vMerge/>
          </w:tcPr>
          <w:p w14:paraId="6CD5ACFF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5AA8F2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D1044ED" w14:textId="040DC33B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30F8FD" w14:textId="5C2E381E" w:rsidR="00F61E10" w:rsidRPr="003101BC" w:rsidRDefault="00F61E10" w:rsidP="00F61E1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F61E10" w:rsidRPr="003101BC" w14:paraId="11E90B94" w14:textId="77777777" w:rsidTr="00B708C6">
        <w:tc>
          <w:tcPr>
            <w:tcW w:w="575" w:type="dxa"/>
            <w:vMerge/>
          </w:tcPr>
          <w:p w14:paraId="0B1214B9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B1C1C4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1635DC2" w14:textId="760187EA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1EA691" w14:textId="2D0F4161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  <w:tr w:rsidR="00F61E10" w:rsidRPr="003101BC" w14:paraId="7391892D" w14:textId="77777777" w:rsidTr="00B708C6">
        <w:tc>
          <w:tcPr>
            <w:tcW w:w="575" w:type="dxa"/>
            <w:vMerge/>
          </w:tcPr>
          <w:p w14:paraId="346DECD5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236677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11EE130" w14:textId="1D3FE8C4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CD7F38" w14:textId="78473AB9" w:rsidR="00F61E10" w:rsidRPr="00AA7922" w:rsidRDefault="00F61E10" w:rsidP="00F61E10">
            <w:pPr>
              <w:rPr>
                <w:rFonts w:ascii="Arial" w:hAnsi="Arial" w:cstheme="minorBidi"/>
                <w:color w:val="000000" w:themeColor="text1"/>
                <w:szCs w:val="25"/>
                <w:shd w:val="clear" w:color="auto" w:fill="FFFFFF"/>
                <w:cs/>
                <w:lang w:bidi="th-TH"/>
              </w:rPr>
            </w:pP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 xml:space="preserve">PROGRAM </w:t>
            </w:r>
            <w:r w:rsidRPr="005F4885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18B1AEF4" w14:textId="5FA4C856" w:rsidR="00F61E10" w:rsidRPr="003101BC" w:rsidRDefault="00F61E10" w:rsidP="00F61E10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  <w:r>
              <w:rPr>
                <w:rFonts w:ascii="Arial" w:hAnsi="Arial" w:cs="Arial"/>
                <w:color w:val="000000" w:themeColor="text1"/>
                <w:shd w:val="clear" w:color="auto" w:fill="FFFFFF"/>
              </w:rPr>
              <w:t>s</w:t>
            </w:r>
          </w:p>
        </w:tc>
      </w:tr>
      <w:tr w:rsidR="00F61E10" w:rsidRPr="003101BC" w14:paraId="65CA2E6A" w14:textId="77777777" w:rsidTr="00B708C6">
        <w:trPr>
          <w:trHeight w:val="522"/>
        </w:trPr>
        <w:tc>
          <w:tcPr>
            <w:tcW w:w="575" w:type="dxa"/>
            <w:vMerge/>
          </w:tcPr>
          <w:p w14:paraId="31487414" w14:textId="77777777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99F4B6" w14:textId="77777777" w:rsidR="00F61E10" w:rsidRPr="003101BC" w:rsidRDefault="00F61E10" w:rsidP="00F61E1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DD4F8" w14:textId="77316421" w:rsidR="00F61E10" w:rsidRPr="003101BC" w:rsidRDefault="00F61E10" w:rsidP="00F61E10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EFE252" w14:textId="159C111B" w:rsidR="00F61E10" w:rsidRPr="003101BC" w:rsidRDefault="00F61E10" w:rsidP="00F61E10">
            <w:pPr>
              <w:rPr>
                <w:color w:val="000000" w:themeColor="text1"/>
                <w:lang w:bidi="th-TH"/>
              </w:rPr>
            </w:pPr>
          </w:p>
        </w:tc>
      </w:tr>
    </w:tbl>
    <w:p w14:paraId="0F7FBEE8" w14:textId="77777777" w:rsidR="00B83679" w:rsidRPr="003101BC" w:rsidRDefault="00B83679" w:rsidP="00B83679">
      <w:pPr>
        <w:rPr>
          <w:color w:val="000000" w:themeColor="text1"/>
        </w:rPr>
      </w:pPr>
    </w:p>
    <w:p w14:paraId="32CB7358" w14:textId="77777777" w:rsidR="00B83679" w:rsidRPr="003101BC" w:rsidRDefault="00B83679" w:rsidP="00B83679">
      <w:pPr>
        <w:rPr>
          <w:color w:val="000000" w:themeColor="text1"/>
        </w:rPr>
      </w:pPr>
    </w:p>
    <w:p w14:paraId="702B0224" w14:textId="09C80061" w:rsidR="00D562C9" w:rsidRPr="003101BC" w:rsidRDefault="00D562C9" w:rsidP="00D562C9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 w:rsidR="001E451B" w:rsidRPr="001E451B">
        <w:rPr>
          <w:b/>
          <w:bCs/>
          <w:color w:val="000000" w:themeColor="text1"/>
          <w:lang w:bidi="th-TH"/>
        </w:rPr>
        <w:t>XCUST_PO_RCP_LINE_TBL</w:t>
      </w:r>
      <w:r w:rsidR="00E47874">
        <w:rPr>
          <w:b/>
          <w:bCs/>
          <w:color w:val="000000" w:themeColor="text1"/>
          <w:lang w:bidi="th-TH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D562C9" w:rsidRPr="003101BC" w14:paraId="0A8F2401" w14:textId="77777777" w:rsidTr="00D562C9">
        <w:tc>
          <w:tcPr>
            <w:tcW w:w="575" w:type="dxa"/>
            <w:shd w:val="clear" w:color="auto" w:fill="D9D9D9"/>
          </w:tcPr>
          <w:p w14:paraId="3CFE1CBC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BA13A3A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7343AC6B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063A6DB3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D562C9" w:rsidRPr="003101BC" w14:paraId="050C2CF8" w14:textId="77777777" w:rsidTr="00D562C9">
        <w:tc>
          <w:tcPr>
            <w:tcW w:w="575" w:type="dxa"/>
            <w:vMerge w:val="restart"/>
          </w:tcPr>
          <w:p w14:paraId="5913684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894B1FA" w14:textId="56836AC8" w:rsidR="00D562C9" w:rsidRPr="003101BC" w:rsidRDefault="00630A27" w:rsidP="00D562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Interface Line Number</w:t>
            </w:r>
          </w:p>
        </w:tc>
        <w:tc>
          <w:tcPr>
            <w:tcW w:w="1457" w:type="dxa"/>
          </w:tcPr>
          <w:p w14:paraId="5B7CAE8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3FF0F8" w14:textId="64B5F6C0" w:rsidR="00D562C9" w:rsidRPr="003101BC" w:rsidRDefault="00B43467" w:rsidP="00630A2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Running Number </w:t>
            </w:r>
          </w:p>
        </w:tc>
      </w:tr>
      <w:tr w:rsidR="00D562C9" w:rsidRPr="003101BC" w14:paraId="2E173EF8" w14:textId="77777777" w:rsidTr="00D562C9">
        <w:tc>
          <w:tcPr>
            <w:tcW w:w="575" w:type="dxa"/>
            <w:vMerge/>
          </w:tcPr>
          <w:p w14:paraId="3F25D58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7D4EB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40D46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D21A081" w14:textId="00FADBB0" w:rsidR="00D562C9" w:rsidRPr="003101BC" w:rsidRDefault="00C3354E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</w:t>
            </w:r>
            <w:r w:rsidR="00D562C9" w:rsidRPr="003101BC">
              <w:rPr>
                <w:color w:val="000000" w:themeColor="text1"/>
                <w:lang w:bidi="th-TH"/>
              </w:rPr>
              <w:t>0)</w:t>
            </w:r>
          </w:p>
        </w:tc>
      </w:tr>
      <w:tr w:rsidR="00D562C9" w:rsidRPr="003101BC" w14:paraId="75313649" w14:textId="77777777" w:rsidTr="00D562C9">
        <w:tc>
          <w:tcPr>
            <w:tcW w:w="575" w:type="dxa"/>
            <w:vMerge/>
          </w:tcPr>
          <w:p w14:paraId="4CD77C3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C55F2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E09A8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295502A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1EA098D3" w14:textId="77777777" w:rsidTr="00D562C9">
        <w:tc>
          <w:tcPr>
            <w:tcW w:w="575" w:type="dxa"/>
            <w:vMerge/>
          </w:tcPr>
          <w:p w14:paraId="7BFC73A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EE6FB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409E6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0A27AB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4676D" w:rsidRPr="003101BC" w14:paraId="75B6FDE7" w14:textId="77777777" w:rsidTr="00D562C9">
        <w:tc>
          <w:tcPr>
            <w:tcW w:w="575" w:type="dxa"/>
            <w:vMerge/>
          </w:tcPr>
          <w:p w14:paraId="121397FE" w14:textId="77777777" w:rsidR="0024676D" w:rsidRPr="003101BC" w:rsidRDefault="0024676D" w:rsidP="0024676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BAADBD" w14:textId="77777777" w:rsidR="0024676D" w:rsidRPr="003101BC" w:rsidRDefault="0024676D" w:rsidP="0024676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A7E38E" w14:textId="77777777" w:rsidR="0024676D" w:rsidRPr="003101BC" w:rsidRDefault="0024676D" w:rsidP="0024676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7A06D69" w14:textId="77777777" w:rsidR="0024676D" w:rsidRDefault="0024676D" w:rsidP="0024676D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นำ </w:t>
            </w:r>
            <w:r>
              <w:rPr>
                <w:color w:val="000000" w:themeColor="text1"/>
                <w:lang w:bidi="th-TH"/>
              </w:rPr>
              <w:t xml:space="preserve">Supplier code + item code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ไปหา </w:t>
            </w:r>
            <w:r>
              <w:rPr>
                <w:color w:val="000000" w:themeColor="text1"/>
                <w:lang w:bidi="th-TH"/>
              </w:rPr>
              <w:t>PO</w:t>
            </w:r>
          </w:p>
          <w:p w14:paraId="3BD1ABC2" w14:textId="34328F6A" w:rsidR="009374B2" w:rsidRPr="003101BC" w:rsidRDefault="009374B2" w:rsidP="0024676D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Program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>
              <w:rPr>
                <w:color w:val="000000" w:themeColor="text1"/>
                <w:lang w:bidi="th-TH"/>
              </w:rPr>
              <w:t xml:space="preserve">gen Line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ภายใต้ </w:t>
            </w:r>
            <w:r>
              <w:rPr>
                <w:color w:val="000000" w:themeColor="text1"/>
                <w:lang w:bidi="th-TH"/>
              </w:rPr>
              <w:t xml:space="preserve">MMX Invoice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และ เรียงตาม ลำดับ </w:t>
            </w:r>
            <w:r>
              <w:rPr>
                <w:color w:val="000000" w:themeColor="text1"/>
                <w:lang w:bidi="th-TH"/>
              </w:rPr>
              <w:t xml:space="preserve">Line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>
              <w:rPr>
                <w:color w:val="000000" w:themeColor="text1"/>
                <w:lang w:bidi="th-TH"/>
              </w:rPr>
              <w:t>File</w:t>
            </w:r>
          </w:p>
        </w:tc>
      </w:tr>
      <w:tr w:rsidR="0024676D" w:rsidRPr="003101BC" w14:paraId="69FA7304" w14:textId="77777777" w:rsidTr="00D562C9">
        <w:tc>
          <w:tcPr>
            <w:tcW w:w="575" w:type="dxa"/>
            <w:vMerge/>
          </w:tcPr>
          <w:p w14:paraId="08376B40" w14:textId="77777777" w:rsidR="0024676D" w:rsidRPr="003101BC" w:rsidRDefault="0024676D" w:rsidP="0024676D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1A321E" w14:textId="77777777" w:rsidR="0024676D" w:rsidRPr="003101BC" w:rsidRDefault="0024676D" w:rsidP="0024676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0187C1" w14:textId="77777777" w:rsidR="0024676D" w:rsidRPr="003101BC" w:rsidRDefault="0024676D" w:rsidP="0024676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6C1F5AB" w14:textId="215EA65E" w:rsidR="0024676D" w:rsidRPr="003101BC" w:rsidRDefault="0024676D" w:rsidP="0024676D">
            <w:pPr>
              <w:rPr>
                <w:color w:val="000000" w:themeColor="text1"/>
                <w:lang w:bidi="th-TH"/>
              </w:rPr>
            </w:pPr>
          </w:p>
        </w:tc>
      </w:tr>
      <w:tr w:rsidR="00D562C9" w:rsidRPr="003101BC" w14:paraId="7B68BEA9" w14:textId="77777777" w:rsidTr="00D562C9">
        <w:tc>
          <w:tcPr>
            <w:tcW w:w="575" w:type="dxa"/>
            <w:vMerge/>
          </w:tcPr>
          <w:p w14:paraId="481B4EB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A8DD9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4A9CE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8727E6C" w14:textId="5CC7B8F5" w:rsidR="00D562C9" w:rsidRPr="003101BC" w:rsidRDefault="00D562C9" w:rsidP="00C3354E">
            <w:pPr>
              <w:rPr>
                <w:color w:val="000000" w:themeColor="text1"/>
                <w:lang w:bidi="th-TH"/>
              </w:rPr>
            </w:pPr>
          </w:p>
        </w:tc>
      </w:tr>
      <w:tr w:rsidR="000E78D7" w:rsidRPr="00110FC9" w14:paraId="7FF8BC44" w14:textId="77777777" w:rsidTr="000E78D7">
        <w:tc>
          <w:tcPr>
            <w:tcW w:w="575" w:type="dxa"/>
            <w:vMerge w:val="restart"/>
          </w:tcPr>
          <w:p w14:paraId="787B8D84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36F0FB9D" w14:textId="77777777" w:rsidR="000E78D7" w:rsidRPr="003101BC" w:rsidRDefault="000E78D7" w:rsidP="000E78D7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Transaction Type</w:t>
            </w:r>
          </w:p>
        </w:tc>
        <w:tc>
          <w:tcPr>
            <w:tcW w:w="1457" w:type="dxa"/>
          </w:tcPr>
          <w:p w14:paraId="55F176D9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B69413E" w14:textId="77777777" w:rsidR="000E78D7" w:rsidRPr="00110FC9" w:rsidRDefault="000E78D7" w:rsidP="000E78D7">
            <w:pPr>
              <w:rPr>
                <w:color w:val="000000" w:themeColor="text1"/>
                <w:lang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Transaction Type</w:t>
            </w:r>
          </w:p>
        </w:tc>
      </w:tr>
      <w:tr w:rsidR="000E78D7" w:rsidRPr="003101BC" w14:paraId="5A4C1EDE" w14:textId="77777777" w:rsidTr="000E78D7">
        <w:tc>
          <w:tcPr>
            <w:tcW w:w="575" w:type="dxa"/>
            <w:vMerge/>
          </w:tcPr>
          <w:p w14:paraId="045B6741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94E77A" w14:textId="77777777" w:rsidR="000E78D7" w:rsidRPr="003101BC" w:rsidRDefault="000E78D7" w:rsidP="000E78D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811C60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C2A3550" w14:textId="77777777" w:rsidR="000E78D7" w:rsidRPr="003101BC" w:rsidRDefault="000E78D7" w:rsidP="000E78D7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0E78D7" w:rsidRPr="003101BC" w14:paraId="0A84082A" w14:textId="77777777" w:rsidTr="000E78D7">
        <w:tc>
          <w:tcPr>
            <w:tcW w:w="575" w:type="dxa"/>
            <w:vMerge/>
          </w:tcPr>
          <w:p w14:paraId="35491E90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265413" w14:textId="77777777" w:rsidR="000E78D7" w:rsidRPr="003101BC" w:rsidRDefault="000E78D7" w:rsidP="000E78D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744DF8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6E0009A" w14:textId="77777777" w:rsidR="000E78D7" w:rsidRPr="003101BC" w:rsidRDefault="000E78D7" w:rsidP="000E78D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0E78D7" w:rsidRPr="003101BC" w14:paraId="36FC6A78" w14:textId="77777777" w:rsidTr="000E78D7">
        <w:tc>
          <w:tcPr>
            <w:tcW w:w="575" w:type="dxa"/>
            <w:vMerge/>
          </w:tcPr>
          <w:p w14:paraId="0639DC3F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C31E12" w14:textId="77777777" w:rsidR="000E78D7" w:rsidRPr="003101BC" w:rsidRDefault="000E78D7" w:rsidP="000E78D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6599C9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0C9C0F5" w14:textId="77777777" w:rsidR="000E78D7" w:rsidRPr="003101BC" w:rsidRDefault="000E78D7" w:rsidP="000E78D7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0E78D7" w:rsidRPr="003101BC" w14:paraId="13BECEFB" w14:textId="77777777" w:rsidTr="000E78D7">
        <w:tc>
          <w:tcPr>
            <w:tcW w:w="575" w:type="dxa"/>
            <w:vMerge/>
          </w:tcPr>
          <w:p w14:paraId="0C8D53EA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D8F514" w14:textId="77777777" w:rsidR="000E78D7" w:rsidRPr="003101BC" w:rsidRDefault="000E78D7" w:rsidP="000E78D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3EB52B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B8EF3D" w14:textId="77777777" w:rsidR="000E78D7" w:rsidRPr="003101BC" w:rsidRDefault="000E78D7" w:rsidP="000E78D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0E78D7" w:rsidRPr="003101BC" w14:paraId="31B66388" w14:textId="77777777" w:rsidTr="000E78D7">
        <w:tc>
          <w:tcPr>
            <w:tcW w:w="575" w:type="dxa"/>
            <w:vMerge/>
          </w:tcPr>
          <w:p w14:paraId="1A17222B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867AD4" w14:textId="77777777" w:rsidR="000E78D7" w:rsidRPr="003101BC" w:rsidRDefault="000E78D7" w:rsidP="000E78D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22DB20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23D38BB" w14:textId="77777777" w:rsidR="000E78D7" w:rsidRPr="003101BC" w:rsidRDefault="000E78D7" w:rsidP="000E78D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PARAMETER.RECEIPT TRANSACTION TYPE</w:t>
            </w:r>
          </w:p>
        </w:tc>
      </w:tr>
      <w:tr w:rsidR="000E78D7" w:rsidRPr="003101BC" w14:paraId="128357EA" w14:textId="77777777" w:rsidTr="000E78D7">
        <w:tc>
          <w:tcPr>
            <w:tcW w:w="575" w:type="dxa"/>
            <w:vMerge/>
          </w:tcPr>
          <w:p w14:paraId="3D152D27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71F55A" w14:textId="77777777" w:rsidR="000E78D7" w:rsidRPr="003101BC" w:rsidRDefault="000E78D7" w:rsidP="000E78D7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DE62C6" w14:textId="77777777" w:rsidR="000E78D7" w:rsidRPr="003101BC" w:rsidRDefault="000E78D7" w:rsidP="000E78D7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80211F" w14:textId="6E0D376B" w:rsidR="000E78D7" w:rsidRPr="003101BC" w:rsidRDefault="000E78D7" w:rsidP="000E78D7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5B577DFB" w14:textId="77777777" w:rsidTr="00D562C9">
        <w:tc>
          <w:tcPr>
            <w:tcW w:w="575" w:type="dxa"/>
            <w:vMerge w:val="restart"/>
          </w:tcPr>
          <w:p w14:paraId="491912A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61ED4052" w14:textId="5C01AFDD" w:rsidR="00D562C9" w:rsidRPr="003101BC" w:rsidRDefault="00630A27" w:rsidP="00D562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Transaction Date</w:t>
            </w:r>
          </w:p>
        </w:tc>
        <w:tc>
          <w:tcPr>
            <w:tcW w:w="1457" w:type="dxa"/>
          </w:tcPr>
          <w:p w14:paraId="65C977B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02467F" w14:textId="061FECDF" w:rsidR="00D562C9" w:rsidRPr="003101BC" w:rsidRDefault="00557987" w:rsidP="00D562C9">
            <w:pPr>
              <w:rPr>
                <w:color w:val="000000" w:themeColor="text1"/>
                <w:lang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Transaction Date</w:t>
            </w:r>
          </w:p>
        </w:tc>
      </w:tr>
      <w:tr w:rsidR="00D562C9" w:rsidRPr="003101BC" w14:paraId="0DBDE760" w14:textId="77777777" w:rsidTr="00D562C9">
        <w:tc>
          <w:tcPr>
            <w:tcW w:w="575" w:type="dxa"/>
            <w:vMerge/>
          </w:tcPr>
          <w:p w14:paraId="4688EC2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D8C2E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B9E1D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91B0C91" w14:textId="07C662B4" w:rsidR="00D562C9" w:rsidRPr="003101BC" w:rsidRDefault="00557987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</w:tc>
      </w:tr>
      <w:tr w:rsidR="00D562C9" w:rsidRPr="003101BC" w14:paraId="0FD0ACA0" w14:textId="77777777" w:rsidTr="00D562C9">
        <w:tc>
          <w:tcPr>
            <w:tcW w:w="575" w:type="dxa"/>
            <w:vMerge/>
          </w:tcPr>
          <w:p w14:paraId="4962196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7561D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7D57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E042372" w14:textId="3EAE6EFB" w:rsidR="00D562C9" w:rsidRPr="003101BC" w:rsidRDefault="00D562C9" w:rsidP="00D562C9">
            <w:pPr>
              <w:rPr>
                <w:color w:val="000000" w:themeColor="text1"/>
              </w:rPr>
            </w:pPr>
          </w:p>
        </w:tc>
      </w:tr>
      <w:tr w:rsidR="00D562C9" w:rsidRPr="003101BC" w14:paraId="46BFD23A" w14:textId="77777777" w:rsidTr="00D562C9">
        <w:tc>
          <w:tcPr>
            <w:tcW w:w="575" w:type="dxa"/>
            <w:vMerge/>
          </w:tcPr>
          <w:p w14:paraId="537B324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53B9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0CE41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097B321" w14:textId="6432ABA5" w:rsidR="00D562C9" w:rsidRPr="003101BC" w:rsidRDefault="0013138C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D562C9" w:rsidRPr="003101BC" w14:paraId="18ABBC05" w14:textId="77777777" w:rsidTr="00D562C9">
        <w:tc>
          <w:tcPr>
            <w:tcW w:w="575" w:type="dxa"/>
            <w:vMerge/>
          </w:tcPr>
          <w:p w14:paraId="47F0E1B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104A3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FB781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03BFED4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4F1F0297" w14:textId="77777777" w:rsidTr="00D562C9">
        <w:tc>
          <w:tcPr>
            <w:tcW w:w="575" w:type="dxa"/>
            <w:vMerge/>
          </w:tcPr>
          <w:p w14:paraId="0F58DDB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3E8BC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853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B7192F0" w14:textId="578D4298" w:rsidR="00D562C9" w:rsidRPr="003101BC" w:rsidRDefault="000E78D7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</w:rPr>
              <w:t>System Date</w:t>
            </w:r>
          </w:p>
        </w:tc>
      </w:tr>
      <w:tr w:rsidR="00D562C9" w:rsidRPr="003101BC" w14:paraId="219F883D" w14:textId="77777777" w:rsidTr="00D562C9">
        <w:tc>
          <w:tcPr>
            <w:tcW w:w="575" w:type="dxa"/>
            <w:vMerge/>
          </w:tcPr>
          <w:p w14:paraId="73B3290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38F6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55CF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E13332F" w14:textId="4C1CAA09" w:rsidR="000E78D7" w:rsidRPr="00911B89" w:rsidRDefault="000E78D7" w:rsidP="000E78D7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Transaction Date</w:t>
            </w:r>
          </w:p>
        </w:tc>
      </w:tr>
      <w:tr w:rsidR="00D562C9" w:rsidRPr="003101BC" w14:paraId="3D656671" w14:textId="77777777" w:rsidTr="00D562C9">
        <w:tc>
          <w:tcPr>
            <w:tcW w:w="575" w:type="dxa"/>
            <w:vMerge w:val="restart"/>
          </w:tcPr>
          <w:p w14:paraId="003A50C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83A6445" w14:textId="028FFA9F" w:rsidR="00D562C9" w:rsidRPr="003101BC" w:rsidRDefault="00630A27" w:rsidP="00D562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Source Document Code</w:t>
            </w:r>
          </w:p>
        </w:tc>
        <w:tc>
          <w:tcPr>
            <w:tcW w:w="1457" w:type="dxa"/>
          </w:tcPr>
          <w:p w14:paraId="532593D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3A49E9A" w14:textId="17113155" w:rsidR="00D562C9" w:rsidRPr="003101BC" w:rsidRDefault="00557987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Source Document Code</w:t>
            </w:r>
          </w:p>
        </w:tc>
      </w:tr>
      <w:tr w:rsidR="00D562C9" w:rsidRPr="003101BC" w14:paraId="61540992" w14:textId="77777777" w:rsidTr="00D562C9">
        <w:tc>
          <w:tcPr>
            <w:tcW w:w="575" w:type="dxa"/>
            <w:vMerge/>
          </w:tcPr>
          <w:p w14:paraId="7617D77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B2B97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81E92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CDACF6B" w14:textId="116BFE5C" w:rsidR="00D562C9" w:rsidRPr="003101BC" w:rsidRDefault="00557987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VARCHAR2(25</w:t>
            </w:r>
            <w:r w:rsidR="00D562C9">
              <w:rPr>
                <w:color w:val="000000" w:themeColor="text1"/>
                <w:lang w:bidi="en-US"/>
              </w:rPr>
              <w:t>)</w:t>
            </w:r>
          </w:p>
        </w:tc>
      </w:tr>
      <w:tr w:rsidR="00D562C9" w:rsidRPr="003101BC" w14:paraId="4D69C98B" w14:textId="77777777" w:rsidTr="00D562C9">
        <w:tc>
          <w:tcPr>
            <w:tcW w:w="575" w:type="dxa"/>
            <w:vMerge/>
          </w:tcPr>
          <w:p w14:paraId="70000DB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1BF47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7F1762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B0D860" w14:textId="1735B46E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01A3B84F" w14:textId="77777777" w:rsidTr="00D562C9">
        <w:tc>
          <w:tcPr>
            <w:tcW w:w="575" w:type="dxa"/>
            <w:vMerge/>
          </w:tcPr>
          <w:p w14:paraId="6E65BE32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3E8929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20D39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863398E" w14:textId="648016C7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09C8D56F" w14:textId="77777777" w:rsidTr="00D562C9">
        <w:tc>
          <w:tcPr>
            <w:tcW w:w="575" w:type="dxa"/>
            <w:vMerge/>
          </w:tcPr>
          <w:p w14:paraId="00E2594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87196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E6ADB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7A32B81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54589922" w14:textId="77777777" w:rsidTr="00D562C9">
        <w:tc>
          <w:tcPr>
            <w:tcW w:w="575" w:type="dxa"/>
            <w:vMerge/>
          </w:tcPr>
          <w:p w14:paraId="78B0B2C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C66F2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0A216B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54F0AA7" w14:textId="3C38AA40" w:rsidR="00D562C9" w:rsidRPr="003101BC" w:rsidRDefault="00E458F0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PARAMETER.SOURCE DOCUMENT CODE</w:t>
            </w:r>
          </w:p>
        </w:tc>
      </w:tr>
      <w:tr w:rsidR="00D562C9" w:rsidRPr="003101BC" w14:paraId="12232D1B" w14:textId="77777777" w:rsidTr="00D562C9">
        <w:tc>
          <w:tcPr>
            <w:tcW w:w="575" w:type="dxa"/>
            <w:vMerge/>
          </w:tcPr>
          <w:p w14:paraId="65F79F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BBE9E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09F56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C173A45" w14:textId="7F6B8C95" w:rsidR="00D562C9" w:rsidRPr="003101BC" w:rsidRDefault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458F0" w:rsidRPr="003101BC" w14:paraId="3215A641" w14:textId="77777777" w:rsidTr="00AD078A">
        <w:tc>
          <w:tcPr>
            <w:tcW w:w="575" w:type="dxa"/>
            <w:vMerge w:val="restart"/>
          </w:tcPr>
          <w:p w14:paraId="70D22704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492FAE40" w14:textId="77777777" w:rsidR="00E458F0" w:rsidRPr="003101BC" w:rsidRDefault="00E458F0" w:rsidP="00AD078A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Receipt Source Code</w:t>
            </w:r>
          </w:p>
        </w:tc>
        <w:tc>
          <w:tcPr>
            <w:tcW w:w="1457" w:type="dxa"/>
          </w:tcPr>
          <w:p w14:paraId="453CB95F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5A04F79" w14:textId="77777777" w:rsidR="00E458F0" w:rsidRPr="003101BC" w:rsidRDefault="00E458F0" w:rsidP="00AD078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Receipt Source Code</w:t>
            </w:r>
          </w:p>
        </w:tc>
      </w:tr>
      <w:tr w:rsidR="00E458F0" w:rsidRPr="003101BC" w14:paraId="04F08C5A" w14:textId="77777777" w:rsidTr="00AD078A">
        <w:tc>
          <w:tcPr>
            <w:tcW w:w="575" w:type="dxa"/>
            <w:vMerge/>
          </w:tcPr>
          <w:p w14:paraId="0397E887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C03F82" w14:textId="77777777" w:rsidR="00E458F0" w:rsidRPr="003101BC" w:rsidRDefault="00E458F0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514E78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93C2F55" w14:textId="77777777" w:rsidR="00E458F0" w:rsidRPr="003101BC" w:rsidRDefault="00E458F0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E458F0" w:rsidRPr="003101BC" w14:paraId="6345C106" w14:textId="77777777" w:rsidTr="00AD078A">
        <w:tc>
          <w:tcPr>
            <w:tcW w:w="575" w:type="dxa"/>
            <w:vMerge/>
          </w:tcPr>
          <w:p w14:paraId="1B44FC37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8C8134" w14:textId="77777777" w:rsidR="00E458F0" w:rsidRPr="003101BC" w:rsidRDefault="00E458F0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9457CB5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9CE1D46" w14:textId="77777777" w:rsidR="00E458F0" w:rsidRPr="003101BC" w:rsidRDefault="00E458F0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458F0" w:rsidRPr="003101BC" w14:paraId="1B1244E6" w14:textId="77777777" w:rsidTr="00AD078A">
        <w:tc>
          <w:tcPr>
            <w:tcW w:w="575" w:type="dxa"/>
            <w:vMerge/>
          </w:tcPr>
          <w:p w14:paraId="060ADEAC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0D17A4" w14:textId="77777777" w:rsidR="00E458F0" w:rsidRPr="003101BC" w:rsidRDefault="00E458F0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50E066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0BD5929" w14:textId="77777777" w:rsidR="00E458F0" w:rsidRPr="003101BC" w:rsidRDefault="00E458F0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E458F0" w:rsidRPr="003101BC" w14:paraId="09878A65" w14:textId="77777777" w:rsidTr="00AD078A">
        <w:tc>
          <w:tcPr>
            <w:tcW w:w="575" w:type="dxa"/>
            <w:vMerge/>
          </w:tcPr>
          <w:p w14:paraId="26E9FE94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D83121" w14:textId="77777777" w:rsidR="00E458F0" w:rsidRPr="003101BC" w:rsidRDefault="00E458F0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E1B61F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14BC45" w14:textId="77777777" w:rsidR="00E458F0" w:rsidRPr="003101BC" w:rsidRDefault="00E458F0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458F0" w:rsidRPr="003101BC" w14:paraId="6BBCDA50" w14:textId="77777777" w:rsidTr="00AD078A">
        <w:tc>
          <w:tcPr>
            <w:tcW w:w="575" w:type="dxa"/>
            <w:vMerge/>
          </w:tcPr>
          <w:p w14:paraId="2FD50AC0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0A3B39" w14:textId="77777777" w:rsidR="00E458F0" w:rsidRPr="003101BC" w:rsidRDefault="00E458F0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8EBA84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8965EB9" w14:textId="3F91611B" w:rsidR="00E458F0" w:rsidRPr="003101BC" w:rsidRDefault="00E458F0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PARAMETER.RECEIPT SOURCE CODE</w:t>
            </w:r>
          </w:p>
        </w:tc>
      </w:tr>
      <w:tr w:rsidR="00E458F0" w:rsidRPr="003101BC" w14:paraId="1D14BFFB" w14:textId="77777777" w:rsidTr="00AD078A">
        <w:tc>
          <w:tcPr>
            <w:tcW w:w="575" w:type="dxa"/>
            <w:vMerge/>
          </w:tcPr>
          <w:p w14:paraId="4710199C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B35AE6" w14:textId="77777777" w:rsidR="00E458F0" w:rsidRPr="003101BC" w:rsidRDefault="00E458F0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B3129B" w14:textId="77777777" w:rsidR="00E458F0" w:rsidRPr="003101BC" w:rsidRDefault="00E458F0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6DD911D" w14:textId="653093BA" w:rsidR="00E458F0" w:rsidRPr="003101BC" w:rsidRDefault="00E458F0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D562C9" w:rsidRPr="003101BC" w14:paraId="019D9489" w14:textId="77777777" w:rsidTr="00D562C9">
        <w:tc>
          <w:tcPr>
            <w:tcW w:w="575" w:type="dxa"/>
            <w:vMerge w:val="restart"/>
          </w:tcPr>
          <w:p w14:paraId="16D00C0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466A7C60" w14:textId="42B49CE3" w:rsidR="00D562C9" w:rsidRPr="003101BC" w:rsidRDefault="00630A27" w:rsidP="00D562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Header Interface Number</w:t>
            </w:r>
          </w:p>
        </w:tc>
        <w:tc>
          <w:tcPr>
            <w:tcW w:w="1457" w:type="dxa"/>
          </w:tcPr>
          <w:p w14:paraId="7E32572C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C472D31" w14:textId="2B3811A7" w:rsidR="00D562C9" w:rsidRPr="003101BC" w:rsidRDefault="00557987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Header Interface Number</w:t>
            </w:r>
          </w:p>
        </w:tc>
      </w:tr>
      <w:tr w:rsidR="00D562C9" w:rsidRPr="003101BC" w14:paraId="68130400" w14:textId="77777777" w:rsidTr="00D562C9">
        <w:tc>
          <w:tcPr>
            <w:tcW w:w="575" w:type="dxa"/>
            <w:vMerge/>
          </w:tcPr>
          <w:p w14:paraId="1557F642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8EF514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5CE0F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B2F13AF" w14:textId="50110629" w:rsidR="00D562C9" w:rsidRPr="003101BC" w:rsidRDefault="00557987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VARCHAR2(30</w:t>
            </w:r>
            <w:r w:rsidR="00D562C9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78011529" w14:textId="77777777" w:rsidTr="00D562C9">
        <w:tc>
          <w:tcPr>
            <w:tcW w:w="575" w:type="dxa"/>
            <w:vMerge/>
          </w:tcPr>
          <w:p w14:paraId="3C8D75A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E65E1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B509A0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D3F1477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2F4EDDC8" w14:textId="77777777" w:rsidTr="00D562C9">
        <w:tc>
          <w:tcPr>
            <w:tcW w:w="575" w:type="dxa"/>
            <w:vMerge/>
          </w:tcPr>
          <w:p w14:paraId="5C95B08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A1A41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204AD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E4D1BB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2EF24413" w14:textId="77777777" w:rsidTr="00D562C9">
        <w:tc>
          <w:tcPr>
            <w:tcW w:w="575" w:type="dxa"/>
            <w:vMerge/>
          </w:tcPr>
          <w:p w14:paraId="7F9F1C3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0B6785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E8F097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06C1F1B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726D2684" w14:textId="77777777" w:rsidTr="00D562C9">
        <w:tc>
          <w:tcPr>
            <w:tcW w:w="575" w:type="dxa"/>
            <w:vMerge/>
          </w:tcPr>
          <w:p w14:paraId="1F2A4AA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7E693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96610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4163146" w14:textId="13A042BB" w:rsidR="00D562C9" w:rsidRPr="003101BC" w:rsidRDefault="00363DEF" w:rsidP="00363DEF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ระบุเลขที่ </w:t>
            </w:r>
            <w:r>
              <w:rPr>
                <w:color w:val="000000" w:themeColor="text1"/>
                <w:lang w:bidi="th-TH"/>
              </w:rPr>
              <w:t>MMX INVOICE NUMBER</w:t>
            </w:r>
          </w:p>
        </w:tc>
      </w:tr>
      <w:tr w:rsidR="00D562C9" w:rsidRPr="003101BC" w14:paraId="1AEB0C14" w14:textId="77777777" w:rsidTr="00D562C9">
        <w:tc>
          <w:tcPr>
            <w:tcW w:w="575" w:type="dxa"/>
            <w:vMerge/>
          </w:tcPr>
          <w:p w14:paraId="606B78D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0860C6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A753F0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EFFEB19" w14:textId="7BCBF63C" w:rsidR="00D562C9" w:rsidRPr="00363DEF" w:rsidRDefault="00D562C9" w:rsidP="00363DEF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58D11852" w14:textId="77777777" w:rsidTr="00D562C9">
        <w:tc>
          <w:tcPr>
            <w:tcW w:w="575" w:type="dxa"/>
            <w:vMerge w:val="restart"/>
          </w:tcPr>
          <w:p w14:paraId="463B279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666BB5C2" w14:textId="4F794460" w:rsidR="00D562C9" w:rsidRPr="003101BC" w:rsidRDefault="00630A27" w:rsidP="00D562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Organization Code</w:t>
            </w:r>
          </w:p>
        </w:tc>
        <w:tc>
          <w:tcPr>
            <w:tcW w:w="1457" w:type="dxa"/>
          </w:tcPr>
          <w:p w14:paraId="4D28B9C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6AF8A2" w14:textId="461B8A48" w:rsidR="00D562C9" w:rsidRPr="003101BC" w:rsidRDefault="00B723B6" w:rsidP="0013138C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Organization Code</w:t>
            </w:r>
          </w:p>
        </w:tc>
      </w:tr>
      <w:tr w:rsidR="00D562C9" w:rsidRPr="003101BC" w14:paraId="096C855D" w14:textId="77777777" w:rsidTr="00D562C9">
        <w:tc>
          <w:tcPr>
            <w:tcW w:w="575" w:type="dxa"/>
            <w:vMerge/>
          </w:tcPr>
          <w:p w14:paraId="689EE7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10C15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A9477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8275ECC" w14:textId="08638F8D" w:rsidR="00D562C9" w:rsidRPr="003101BC" w:rsidRDefault="00B723B6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8</w:t>
            </w:r>
            <w:r w:rsidR="00D562C9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351B9EB0" w14:textId="77777777" w:rsidTr="00D562C9">
        <w:tc>
          <w:tcPr>
            <w:tcW w:w="575" w:type="dxa"/>
            <w:vMerge/>
          </w:tcPr>
          <w:p w14:paraId="2344FEA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EB0E0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864B4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02E518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6C4A6778" w14:textId="77777777" w:rsidTr="00D562C9">
        <w:tc>
          <w:tcPr>
            <w:tcW w:w="575" w:type="dxa"/>
            <w:vMerge/>
          </w:tcPr>
          <w:p w14:paraId="7FA39F06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18A84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FBC83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3CB076" w14:textId="764D39F6" w:rsidR="00D562C9" w:rsidRPr="003101BC" w:rsidRDefault="00B71C4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315EEDFB" w14:textId="77777777" w:rsidTr="00D562C9">
        <w:tc>
          <w:tcPr>
            <w:tcW w:w="575" w:type="dxa"/>
            <w:vMerge/>
          </w:tcPr>
          <w:p w14:paraId="7D70672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32D12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8DF09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530E77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1FC928F5" w14:textId="77777777" w:rsidTr="00D562C9">
        <w:tc>
          <w:tcPr>
            <w:tcW w:w="575" w:type="dxa"/>
            <w:vMerge/>
          </w:tcPr>
          <w:p w14:paraId="21DC8EA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A4A2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C9D8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951812" w14:textId="5A28262F" w:rsidR="00D562C9" w:rsidRPr="003101BC" w:rsidRDefault="00363DEF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lang w:bidi="th-TH"/>
              </w:rPr>
              <w:t>PARAMETER.ORGANIZATION CODE</w:t>
            </w:r>
          </w:p>
        </w:tc>
      </w:tr>
      <w:tr w:rsidR="00D562C9" w:rsidRPr="003101BC" w14:paraId="35144F59" w14:textId="77777777" w:rsidTr="00D562C9">
        <w:tc>
          <w:tcPr>
            <w:tcW w:w="575" w:type="dxa"/>
            <w:vMerge/>
          </w:tcPr>
          <w:p w14:paraId="0334FE3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0A760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5FAF4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D456D6" w14:textId="0A858E70" w:rsidR="00D562C9" w:rsidRPr="003101BC" w:rsidRDefault="00363DEF" w:rsidP="00363DEF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Organization</w:t>
            </w:r>
          </w:p>
        </w:tc>
      </w:tr>
      <w:tr w:rsidR="008A6D9F" w:rsidRPr="003101BC" w14:paraId="7EC600D5" w14:textId="77777777" w:rsidTr="00AD078A">
        <w:tc>
          <w:tcPr>
            <w:tcW w:w="575" w:type="dxa"/>
            <w:vMerge w:val="restart"/>
          </w:tcPr>
          <w:p w14:paraId="7AC4E4D2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6E8B4572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Item Number</w:t>
            </w:r>
          </w:p>
        </w:tc>
        <w:tc>
          <w:tcPr>
            <w:tcW w:w="1457" w:type="dxa"/>
          </w:tcPr>
          <w:p w14:paraId="6FF41BAD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D6A008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30A27">
              <w:rPr>
                <w:color w:val="000000" w:themeColor="text1"/>
                <w:lang w:eastAsia="en-US" w:bidi="th-TH"/>
              </w:rPr>
              <w:t>Item Number</w:t>
            </w:r>
          </w:p>
        </w:tc>
      </w:tr>
      <w:tr w:rsidR="008A6D9F" w:rsidRPr="003101BC" w14:paraId="6A3CFD2E" w14:textId="77777777" w:rsidTr="00AD078A">
        <w:tc>
          <w:tcPr>
            <w:tcW w:w="575" w:type="dxa"/>
            <w:vMerge/>
          </w:tcPr>
          <w:p w14:paraId="0D1AF8D9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C964FD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F3414AD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C0A17BA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VARCHAR2(300)</w:t>
            </w:r>
          </w:p>
        </w:tc>
      </w:tr>
      <w:tr w:rsidR="008A6D9F" w:rsidRPr="003101BC" w14:paraId="6F6DF136" w14:textId="77777777" w:rsidTr="00AD078A">
        <w:tc>
          <w:tcPr>
            <w:tcW w:w="575" w:type="dxa"/>
            <w:vMerge/>
          </w:tcPr>
          <w:p w14:paraId="40C9B9E8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EDDE36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728ACB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2436B09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A6D9F" w:rsidRPr="003101BC" w14:paraId="13BEBB40" w14:textId="77777777" w:rsidTr="00AD078A">
        <w:tc>
          <w:tcPr>
            <w:tcW w:w="575" w:type="dxa"/>
            <w:vMerge/>
          </w:tcPr>
          <w:p w14:paraId="67CBA69E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C3F1DD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22656F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49A0501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8A6D9F" w:rsidRPr="003101BC" w14:paraId="4EF33E8F" w14:textId="77777777" w:rsidTr="00AD078A">
        <w:tc>
          <w:tcPr>
            <w:tcW w:w="575" w:type="dxa"/>
            <w:vMerge/>
          </w:tcPr>
          <w:p w14:paraId="17224F75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4F00BE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DC2634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FB2870A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A6D9F" w:rsidRPr="001724F4" w14:paraId="62A22719" w14:textId="77777777" w:rsidTr="00AD078A">
        <w:tc>
          <w:tcPr>
            <w:tcW w:w="575" w:type="dxa"/>
            <w:vMerge/>
          </w:tcPr>
          <w:p w14:paraId="64B3C911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357833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51335C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2C53C6" w14:textId="77777777" w:rsidR="008A6D9F" w:rsidRDefault="008A6D9F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XCUST_MMX_RCV_TBL</w:t>
            </w:r>
            <w:r>
              <w:rPr>
                <w:color w:val="000000" w:themeColor="text1"/>
                <w:shd w:val="clear" w:color="auto" w:fill="FFFFFF"/>
              </w:rPr>
              <w:t>.ITEM_CODE</w:t>
            </w:r>
          </w:p>
          <w:p w14:paraId="1B969671" w14:textId="77777777" w:rsidR="008A6D9F" w:rsidRDefault="008A6D9F" w:rsidP="00AD078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ทำการ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Map Item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เพื่อให้ได้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Item Code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ให้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ERP</w:t>
            </w:r>
          </w:p>
          <w:p w14:paraId="7B1639C6" w14:textId="77777777" w:rsidR="008A6D9F" w:rsidRDefault="008A6D9F" w:rsidP="00AD078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โดยข้อมูล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map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อยู่ที่</w:t>
            </w:r>
          </w:p>
          <w:p w14:paraId="1EB36122" w14:textId="77777777" w:rsidR="008A6D9F" w:rsidRPr="001724F4" w:rsidRDefault="008A6D9F" w:rsidP="00AD078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Inventory &gt; Manage Item Quantity</w:t>
            </w:r>
            <w:r>
              <w:rPr>
                <w:color w:val="000000" w:themeColor="text1"/>
                <w:shd w:val="clear" w:color="auto" w:fill="FFFFFF"/>
              </w:rPr>
              <w:t xml:space="preserve"> &gt; (FF) Attribute1</w:t>
            </w:r>
          </w:p>
        </w:tc>
      </w:tr>
      <w:tr w:rsidR="008A6D9F" w:rsidRPr="003101BC" w14:paraId="44C5DFC5" w14:textId="77777777" w:rsidTr="00AD078A">
        <w:tc>
          <w:tcPr>
            <w:tcW w:w="575" w:type="dxa"/>
            <w:vMerge/>
          </w:tcPr>
          <w:p w14:paraId="01C2CA72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DD1B28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6799A9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7EC7DB" w14:textId="77777777" w:rsidR="008A6D9F" w:rsidRPr="003101BC" w:rsidRDefault="008A6D9F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Item</w:t>
            </w:r>
          </w:p>
        </w:tc>
      </w:tr>
      <w:tr w:rsidR="008A6D9F" w:rsidRPr="003101BC" w14:paraId="3A63B08C" w14:textId="77777777" w:rsidTr="00AD078A">
        <w:tc>
          <w:tcPr>
            <w:tcW w:w="575" w:type="dxa"/>
            <w:vMerge w:val="restart"/>
          </w:tcPr>
          <w:p w14:paraId="60D29EAA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0B1DB87A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Document</w:t>
            </w:r>
            <w:r w:rsidRPr="00630A27">
              <w:rPr>
                <w:color w:val="000000" w:themeColor="text1"/>
                <w:lang w:eastAsia="en-US" w:bidi="th-TH"/>
              </w:rPr>
              <w:t xml:space="preserve"> Number</w:t>
            </w:r>
          </w:p>
        </w:tc>
        <w:tc>
          <w:tcPr>
            <w:tcW w:w="1457" w:type="dxa"/>
          </w:tcPr>
          <w:p w14:paraId="0E3AD632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3806A6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lang w:eastAsia="en-US" w:bidi="th-TH"/>
              </w:rPr>
              <w:t>Document</w:t>
            </w:r>
            <w:r w:rsidRPr="00630A27">
              <w:rPr>
                <w:color w:val="000000" w:themeColor="text1"/>
                <w:lang w:eastAsia="en-US" w:bidi="th-TH"/>
              </w:rPr>
              <w:t xml:space="preserve"> Number</w:t>
            </w:r>
          </w:p>
        </w:tc>
      </w:tr>
      <w:tr w:rsidR="008A6D9F" w:rsidRPr="003101BC" w14:paraId="14994CEF" w14:textId="77777777" w:rsidTr="00AD078A">
        <w:tc>
          <w:tcPr>
            <w:tcW w:w="575" w:type="dxa"/>
            <w:vMerge/>
          </w:tcPr>
          <w:p w14:paraId="1D78C514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2D4F0E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3EAE2C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5AC788C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VARCHAR2(30)</w:t>
            </w:r>
          </w:p>
        </w:tc>
      </w:tr>
      <w:tr w:rsidR="008A6D9F" w:rsidRPr="003101BC" w14:paraId="06843A64" w14:textId="77777777" w:rsidTr="00AD078A">
        <w:tc>
          <w:tcPr>
            <w:tcW w:w="575" w:type="dxa"/>
            <w:vMerge/>
          </w:tcPr>
          <w:p w14:paraId="58291788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78AAC7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F3C5D20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9CD5D61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A6D9F" w:rsidRPr="003101BC" w14:paraId="03FB5ECE" w14:textId="77777777" w:rsidTr="00AD078A">
        <w:tc>
          <w:tcPr>
            <w:tcW w:w="575" w:type="dxa"/>
            <w:vMerge/>
          </w:tcPr>
          <w:p w14:paraId="19C0D43D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9AEDB2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9D8EB7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E790680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8A6D9F" w:rsidRPr="003101BC" w14:paraId="4D4D2065" w14:textId="77777777" w:rsidTr="00AD078A">
        <w:tc>
          <w:tcPr>
            <w:tcW w:w="575" w:type="dxa"/>
            <w:vMerge/>
          </w:tcPr>
          <w:p w14:paraId="5D70B384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A3AF03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D7DDAAE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03B4830" w14:textId="77777777" w:rsidR="008A6D9F" w:rsidRPr="003101BC" w:rsidRDefault="008A6D9F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A6D9F" w:rsidRPr="001724F4" w14:paraId="3C14B550" w14:textId="77777777" w:rsidTr="00AD078A">
        <w:tc>
          <w:tcPr>
            <w:tcW w:w="575" w:type="dxa"/>
            <w:vMerge/>
          </w:tcPr>
          <w:p w14:paraId="22E09D0F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F5FE2D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24C0E5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A08BBAC" w14:textId="77777777" w:rsidR="008A6D9F" w:rsidRPr="001724F4" w:rsidRDefault="008A6D9F" w:rsidP="00AD078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Program Map PO Number</w:t>
            </w:r>
          </w:p>
        </w:tc>
      </w:tr>
      <w:tr w:rsidR="008A6D9F" w:rsidRPr="003101BC" w14:paraId="7410E56B" w14:textId="77777777" w:rsidTr="00AD078A">
        <w:tc>
          <w:tcPr>
            <w:tcW w:w="575" w:type="dxa"/>
            <w:vMerge/>
          </w:tcPr>
          <w:p w14:paraId="017C9ECD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E4BEB2" w14:textId="77777777" w:rsidR="008A6D9F" w:rsidRPr="003101BC" w:rsidRDefault="008A6D9F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746A2F" w14:textId="77777777" w:rsidR="008A6D9F" w:rsidRPr="003101BC" w:rsidRDefault="008A6D9F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B1A8944" w14:textId="77777777" w:rsidR="008A6D9F" w:rsidRPr="003101BC" w:rsidRDefault="008A6D9F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Document Number</w:t>
            </w:r>
          </w:p>
        </w:tc>
      </w:tr>
      <w:tr w:rsidR="00E32382" w:rsidRPr="003101BC" w14:paraId="1927D8AC" w14:textId="77777777" w:rsidTr="00AD078A">
        <w:tc>
          <w:tcPr>
            <w:tcW w:w="575" w:type="dxa"/>
            <w:vMerge w:val="restart"/>
          </w:tcPr>
          <w:p w14:paraId="57C41540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18702DAA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Document</w:t>
            </w:r>
            <w:r w:rsidRPr="00630A27">
              <w:rPr>
                <w:color w:val="000000" w:themeColor="text1"/>
                <w:lang w:eastAsia="en-US" w:bidi="th-TH"/>
              </w:rPr>
              <w:t xml:space="preserve"> </w:t>
            </w:r>
            <w:r>
              <w:rPr>
                <w:color w:val="000000" w:themeColor="text1"/>
                <w:lang w:eastAsia="en-US" w:bidi="th-TH"/>
              </w:rPr>
              <w:t>Line Num</w:t>
            </w:r>
          </w:p>
        </w:tc>
        <w:tc>
          <w:tcPr>
            <w:tcW w:w="1457" w:type="dxa"/>
          </w:tcPr>
          <w:p w14:paraId="22949E70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A8EF3B2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lang w:eastAsia="en-US" w:bidi="th-TH"/>
              </w:rPr>
              <w:t>Document</w:t>
            </w:r>
            <w:r w:rsidRPr="00630A27">
              <w:rPr>
                <w:color w:val="000000" w:themeColor="text1"/>
                <w:lang w:eastAsia="en-US" w:bidi="th-TH"/>
              </w:rPr>
              <w:t xml:space="preserve"> Number</w:t>
            </w:r>
          </w:p>
        </w:tc>
      </w:tr>
      <w:tr w:rsidR="00E32382" w:rsidRPr="003101BC" w14:paraId="7452F020" w14:textId="77777777" w:rsidTr="00AD078A">
        <w:tc>
          <w:tcPr>
            <w:tcW w:w="575" w:type="dxa"/>
            <w:vMerge/>
          </w:tcPr>
          <w:p w14:paraId="28AFEC44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07C5DF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3EB555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BF5600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E32382" w:rsidRPr="003101BC" w14:paraId="7B3666B5" w14:textId="77777777" w:rsidTr="00AD078A">
        <w:tc>
          <w:tcPr>
            <w:tcW w:w="575" w:type="dxa"/>
            <w:vMerge/>
          </w:tcPr>
          <w:p w14:paraId="2CD2E952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4DC5A2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A39F55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C2464A8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32382" w:rsidRPr="003101BC" w14:paraId="59626E6E" w14:textId="77777777" w:rsidTr="00AD078A">
        <w:tc>
          <w:tcPr>
            <w:tcW w:w="575" w:type="dxa"/>
            <w:vMerge/>
          </w:tcPr>
          <w:p w14:paraId="710F1A3F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6EE3B0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21BA12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0EC0400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E32382" w:rsidRPr="003101BC" w14:paraId="536D9959" w14:textId="77777777" w:rsidTr="00AD078A">
        <w:tc>
          <w:tcPr>
            <w:tcW w:w="575" w:type="dxa"/>
            <w:vMerge/>
          </w:tcPr>
          <w:p w14:paraId="30336A86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8A541F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8CA0101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89551BD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32382" w:rsidRPr="001724F4" w14:paraId="5AC64A6F" w14:textId="77777777" w:rsidTr="00AD078A">
        <w:tc>
          <w:tcPr>
            <w:tcW w:w="575" w:type="dxa"/>
            <w:vMerge/>
          </w:tcPr>
          <w:p w14:paraId="2EA0D56F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28BE97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5249AB3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84F719C" w14:textId="77777777" w:rsidR="00E32382" w:rsidRPr="001724F4" w:rsidRDefault="00E32382" w:rsidP="00AD078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Program Map PO Line Number</w:t>
            </w:r>
          </w:p>
        </w:tc>
      </w:tr>
      <w:tr w:rsidR="00E32382" w:rsidRPr="003101BC" w14:paraId="690E8EA2" w14:textId="77777777" w:rsidTr="00AD078A">
        <w:tc>
          <w:tcPr>
            <w:tcW w:w="575" w:type="dxa"/>
            <w:vMerge/>
          </w:tcPr>
          <w:p w14:paraId="04225939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C58B77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843112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F5B3509" w14:textId="77777777" w:rsidR="00E32382" w:rsidRPr="003101BC" w:rsidRDefault="00E32382" w:rsidP="00AD078A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Document Line Number</w:t>
            </w:r>
          </w:p>
        </w:tc>
      </w:tr>
      <w:tr w:rsidR="00E32382" w:rsidRPr="003101BC" w14:paraId="10F87702" w14:textId="77777777" w:rsidTr="00AD078A">
        <w:tc>
          <w:tcPr>
            <w:tcW w:w="575" w:type="dxa"/>
            <w:vMerge w:val="restart"/>
          </w:tcPr>
          <w:p w14:paraId="29CAB362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60508AF8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Business Unit</w:t>
            </w:r>
          </w:p>
        </w:tc>
        <w:tc>
          <w:tcPr>
            <w:tcW w:w="1457" w:type="dxa"/>
          </w:tcPr>
          <w:p w14:paraId="0CF03A2B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6F43093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lang w:eastAsia="en-US" w:bidi="th-TH"/>
              </w:rPr>
              <w:t>BU</w:t>
            </w:r>
          </w:p>
        </w:tc>
      </w:tr>
      <w:tr w:rsidR="00E32382" w:rsidRPr="003101BC" w14:paraId="7501439E" w14:textId="77777777" w:rsidTr="00AD078A">
        <w:tc>
          <w:tcPr>
            <w:tcW w:w="575" w:type="dxa"/>
            <w:vMerge/>
          </w:tcPr>
          <w:p w14:paraId="26FA4818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AC7551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D91E5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A72E67F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E32382" w:rsidRPr="003101BC" w14:paraId="6DF61F3D" w14:textId="77777777" w:rsidTr="00AD078A">
        <w:tc>
          <w:tcPr>
            <w:tcW w:w="575" w:type="dxa"/>
            <w:vMerge/>
          </w:tcPr>
          <w:p w14:paraId="4C8BE80D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22B0B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4A0330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F691923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32382" w:rsidRPr="003101BC" w14:paraId="773CCE89" w14:textId="77777777" w:rsidTr="00AD078A">
        <w:tc>
          <w:tcPr>
            <w:tcW w:w="575" w:type="dxa"/>
            <w:vMerge/>
          </w:tcPr>
          <w:p w14:paraId="16196AF6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292652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DB01885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A95C0A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E32382" w:rsidRPr="003101BC" w14:paraId="7CC9FBCB" w14:textId="77777777" w:rsidTr="00AD078A">
        <w:tc>
          <w:tcPr>
            <w:tcW w:w="575" w:type="dxa"/>
            <w:vMerge/>
          </w:tcPr>
          <w:p w14:paraId="72CC54FA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E4FABA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736772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0544AE5" w14:textId="77777777" w:rsidR="00E32382" w:rsidRPr="003101BC" w:rsidRDefault="00E32382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32382" w:rsidRPr="001724F4" w14:paraId="0BD232D3" w14:textId="77777777" w:rsidTr="00AD078A">
        <w:tc>
          <w:tcPr>
            <w:tcW w:w="575" w:type="dxa"/>
            <w:vMerge/>
          </w:tcPr>
          <w:p w14:paraId="6BCD9B52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CC8D4D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55AE32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D088B3B" w14:textId="77777777" w:rsidR="00E32382" w:rsidRPr="001724F4" w:rsidRDefault="00E32382" w:rsidP="00AD078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PARAMETER.BUSINESS UNIT</w:t>
            </w:r>
          </w:p>
        </w:tc>
      </w:tr>
      <w:tr w:rsidR="00E32382" w:rsidRPr="003101BC" w14:paraId="5D8EF0A0" w14:textId="77777777" w:rsidTr="00AD078A">
        <w:tc>
          <w:tcPr>
            <w:tcW w:w="575" w:type="dxa"/>
            <w:vMerge/>
          </w:tcPr>
          <w:p w14:paraId="19F47AB5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14321E" w14:textId="77777777" w:rsidR="00E32382" w:rsidRPr="003101BC" w:rsidRDefault="00E32382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D383DC" w14:textId="77777777" w:rsidR="00E32382" w:rsidRPr="003101BC" w:rsidRDefault="00E32382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5767C64" w14:textId="087A5293" w:rsidR="00E32382" w:rsidRPr="003101BC" w:rsidRDefault="00E32382" w:rsidP="00AD078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13138C" w:rsidRPr="003101BC" w14:paraId="41BC8D04" w14:textId="77777777" w:rsidTr="00715EC9">
        <w:tc>
          <w:tcPr>
            <w:tcW w:w="575" w:type="dxa"/>
            <w:vMerge w:val="restart"/>
          </w:tcPr>
          <w:p w14:paraId="1116F5A1" w14:textId="0C70F006" w:rsidR="0013138C" w:rsidRPr="003101BC" w:rsidRDefault="00E32382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38D9CF45" w14:textId="230FE7CB" w:rsidR="0013138C" w:rsidRPr="003101BC" w:rsidRDefault="00630A27" w:rsidP="00715E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shd w:val="clear" w:color="auto" w:fill="FFFFFF"/>
              </w:rPr>
              <w:t>Subinventory</w:t>
            </w:r>
          </w:p>
        </w:tc>
        <w:tc>
          <w:tcPr>
            <w:tcW w:w="1457" w:type="dxa"/>
          </w:tcPr>
          <w:p w14:paraId="16F1633C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578AE1E" w14:textId="18C6C446" w:rsidR="0013138C" w:rsidRPr="003101BC" w:rsidRDefault="00D536EF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30A27">
              <w:rPr>
                <w:color w:val="000000" w:themeColor="text1"/>
                <w:shd w:val="clear" w:color="auto" w:fill="FFFFFF"/>
              </w:rPr>
              <w:t>Subinventory</w:t>
            </w:r>
            <w:r w:rsidR="00E32382"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 w:rsidR="00E32382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ที่ทำการรับของ</w:t>
            </w:r>
          </w:p>
        </w:tc>
      </w:tr>
      <w:tr w:rsidR="0013138C" w:rsidRPr="003101BC" w14:paraId="0E9496C9" w14:textId="77777777" w:rsidTr="00715EC9">
        <w:tc>
          <w:tcPr>
            <w:tcW w:w="575" w:type="dxa"/>
            <w:vMerge/>
          </w:tcPr>
          <w:p w14:paraId="797A9D4E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F1A4C8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4B78C8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654853" w14:textId="4785812F" w:rsidR="0013138C" w:rsidRPr="003101BC" w:rsidRDefault="00D536EF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</w:t>
            </w:r>
            <w:r w:rsidR="0013138C">
              <w:rPr>
                <w:color w:val="000000" w:themeColor="text1"/>
                <w:shd w:val="clear" w:color="auto" w:fill="FFFFFF"/>
              </w:rPr>
              <w:t>0)</w:t>
            </w:r>
          </w:p>
        </w:tc>
      </w:tr>
      <w:tr w:rsidR="0013138C" w:rsidRPr="003101BC" w14:paraId="1F14DABD" w14:textId="77777777" w:rsidTr="00715EC9">
        <w:tc>
          <w:tcPr>
            <w:tcW w:w="575" w:type="dxa"/>
            <w:vMerge/>
          </w:tcPr>
          <w:p w14:paraId="75694F98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F6B5C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668D0D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3E0364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7C234FB8" w14:textId="77777777" w:rsidTr="00715EC9">
        <w:tc>
          <w:tcPr>
            <w:tcW w:w="575" w:type="dxa"/>
            <w:vMerge/>
          </w:tcPr>
          <w:p w14:paraId="7E183C1B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6C189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FB63A3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02A26E7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13138C" w:rsidRPr="003101BC" w14:paraId="6BD05E20" w14:textId="77777777" w:rsidTr="00715EC9">
        <w:tc>
          <w:tcPr>
            <w:tcW w:w="575" w:type="dxa"/>
            <w:vMerge/>
          </w:tcPr>
          <w:p w14:paraId="71B643F2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598FB9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EBB34E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34A7DFE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1AFCEE61" w14:textId="77777777" w:rsidTr="00715EC9">
        <w:tc>
          <w:tcPr>
            <w:tcW w:w="575" w:type="dxa"/>
            <w:vMerge/>
          </w:tcPr>
          <w:p w14:paraId="33B7DE32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D405A6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E970D7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9AE981" w14:textId="68DB9DCA" w:rsidR="0013138C" w:rsidRPr="003101BC" w:rsidRDefault="00C01539" w:rsidP="00E32382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XCUST_MMX_RCV_TBL</w:t>
            </w:r>
            <w:r>
              <w:rPr>
                <w:color w:val="000000" w:themeColor="text1"/>
                <w:shd w:val="clear" w:color="auto" w:fill="FFFFFF"/>
              </w:rPr>
              <w:t>.SUBINVENTORY_CODE</w:t>
            </w:r>
          </w:p>
        </w:tc>
      </w:tr>
      <w:tr w:rsidR="0013138C" w:rsidRPr="003101BC" w14:paraId="39BA771A" w14:textId="77777777" w:rsidTr="00715EC9">
        <w:tc>
          <w:tcPr>
            <w:tcW w:w="575" w:type="dxa"/>
            <w:vMerge/>
          </w:tcPr>
          <w:p w14:paraId="7451C405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D9EA46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FD8660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A18EFF5" w14:textId="6A112A30" w:rsidR="0013138C" w:rsidRPr="003101BC" w:rsidRDefault="00C01539" w:rsidP="00C0153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Subinventory</w:t>
            </w:r>
          </w:p>
        </w:tc>
      </w:tr>
      <w:tr w:rsidR="0013138C" w:rsidRPr="003101BC" w14:paraId="5494E3DE" w14:textId="77777777" w:rsidTr="00715EC9">
        <w:tc>
          <w:tcPr>
            <w:tcW w:w="575" w:type="dxa"/>
            <w:vMerge w:val="restart"/>
          </w:tcPr>
          <w:p w14:paraId="436F83AA" w14:textId="578E5AE5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40750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281AD71E" w14:textId="621E268C" w:rsidR="0013138C" w:rsidRPr="003101BC" w:rsidRDefault="00630A27" w:rsidP="00715E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shd w:val="clear" w:color="auto" w:fill="FFFFFF"/>
              </w:rPr>
              <w:t>Locator</w:t>
            </w:r>
          </w:p>
        </w:tc>
        <w:tc>
          <w:tcPr>
            <w:tcW w:w="1457" w:type="dxa"/>
          </w:tcPr>
          <w:p w14:paraId="28BB62E1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CD286E" w14:textId="5375D4B8" w:rsidR="0013138C" w:rsidRPr="003101BC" w:rsidRDefault="00D536EF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30A27">
              <w:rPr>
                <w:color w:val="000000" w:themeColor="text1"/>
                <w:shd w:val="clear" w:color="auto" w:fill="FFFFFF"/>
              </w:rPr>
              <w:t>Locator</w:t>
            </w:r>
            <w:r w:rsidR="00C01539"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 w:rsidR="00C01539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ที่รับของ</w:t>
            </w:r>
          </w:p>
        </w:tc>
      </w:tr>
      <w:tr w:rsidR="0013138C" w:rsidRPr="003101BC" w14:paraId="723DAE2E" w14:textId="77777777" w:rsidTr="00715EC9">
        <w:tc>
          <w:tcPr>
            <w:tcW w:w="575" w:type="dxa"/>
            <w:vMerge/>
          </w:tcPr>
          <w:p w14:paraId="6EF6A8AB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B18CFA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7A192E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4DD6FF" w14:textId="368BFC37" w:rsidR="0013138C" w:rsidRPr="003101BC" w:rsidRDefault="00D536EF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VARCHAR2(81)</w:t>
            </w:r>
          </w:p>
        </w:tc>
      </w:tr>
      <w:tr w:rsidR="0013138C" w:rsidRPr="003101BC" w14:paraId="74491F37" w14:textId="77777777" w:rsidTr="00715EC9">
        <w:tc>
          <w:tcPr>
            <w:tcW w:w="575" w:type="dxa"/>
            <w:vMerge/>
          </w:tcPr>
          <w:p w14:paraId="435007BB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4575DC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C76C76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498C84F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43CABC8B" w14:textId="77777777" w:rsidTr="00715EC9">
        <w:tc>
          <w:tcPr>
            <w:tcW w:w="575" w:type="dxa"/>
            <w:vMerge/>
          </w:tcPr>
          <w:p w14:paraId="343F7ABD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5484F2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CFB0C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8B7F1F8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13138C" w:rsidRPr="003101BC" w14:paraId="32E29930" w14:textId="77777777" w:rsidTr="00715EC9">
        <w:tc>
          <w:tcPr>
            <w:tcW w:w="575" w:type="dxa"/>
            <w:vMerge/>
          </w:tcPr>
          <w:p w14:paraId="53AFE74D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4967C4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E882C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B5ABBC8" w14:textId="77777777" w:rsidR="0013138C" w:rsidRPr="003101BC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4C601800" w14:textId="77777777" w:rsidTr="00715EC9">
        <w:tc>
          <w:tcPr>
            <w:tcW w:w="575" w:type="dxa"/>
            <w:vMerge/>
          </w:tcPr>
          <w:p w14:paraId="3A1B87E3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38EF8F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4B2C40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AED4AED" w14:textId="5BCFD89D" w:rsidR="00740750" w:rsidRPr="003101BC" w:rsidRDefault="00C50F2D" w:rsidP="00C50F2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เนื่องจาก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MMX Store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ไม่มี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Locator</w:t>
            </w:r>
          </w:p>
        </w:tc>
      </w:tr>
      <w:tr w:rsidR="0013138C" w:rsidRPr="003101BC" w14:paraId="69A2190F" w14:textId="77777777" w:rsidTr="00715EC9">
        <w:tc>
          <w:tcPr>
            <w:tcW w:w="575" w:type="dxa"/>
            <w:vMerge/>
          </w:tcPr>
          <w:p w14:paraId="1D8590CB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107897" w14:textId="77777777" w:rsidR="0013138C" w:rsidRPr="003101BC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EEFF37" w14:textId="77777777" w:rsidR="0013138C" w:rsidRPr="003101BC" w:rsidRDefault="0013138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C1A9F6" w14:textId="6D5010F0" w:rsidR="0013138C" w:rsidRPr="00740750" w:rsidRDefault="00740750" w:rsidP="00740750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Locator</w:t>
            </w:r>
          </w:p>
        </w:tc>
      </w:tr>
      <w:tr w:rsidR="00D34055" w:rsidRPr="003101BC" w14:paraId="7B9AA1C8" w14:textId="77777777" w:rsidTr="00715EC9">
        <w:tc>
          <w:tcPr>
            <w:tcW w:w="575" w:type="dxa"/>
            <w:vMerge w:val="restart"/>
          </w:tcPr>
          <w:p w14:paraId="243EA43E" w14:textId="7B0833B6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740750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122F9C6B" w14:textId="6F99DD34" w:rsidR="00D34055" w:rsidRPr="003101BC" w:rsidRDefault="00630A27" w:rsidP="00715E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shd w:val="clear" w:color="auto" w:fill="FFFFFF"/>
              </w:rPr>
              <w:t>Quantity</w:t>
            </w:r>
          </w:p>
        </w:tc>
        <w:tc>
          <w:tcPr>
            <w:tcW w:w="1457" w:type="dxa"/>
          </w:tcPr>
          <w:p w14:paraId="479069B2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A33ADAE" w14:textId="21513512" w:rsidR="00D34055" w:rsidRPr="003101BC" w:rsidRDefault="006B299B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630A27">
              <w:rPr>
                <w:color w:val="000000" w:themeColor="text1"/>
                <w:shd w:val="clear" w:color="auto" w:fill="FFFFFF"/>
              </w:rPr>
              <w:t>Quantity</w:t>
            </w:r>
          </w:p>
        </w:tc>
      </w:tr>
      <w:tr w:rsidR="00D34055" w:rsidRPr="003101BC" w14:paraId="7275669E" w14:textId="77777777" w:rsidTr="00715EC9">
        <w:tc>
          <w:tcPr>
            <w:tcW w:w="575" w:type="dxa"/>
            <w:vMerge/>
          </w:tcPr>
          <w:p w14:paraId="763D70F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24732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25F8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3F7BF5F" w14:textId="7F961E48" w:rsidR="00D34055" w:rsidRPr="003101BC" w:rsidRDefault="006B299B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D34055" w:rsidRPr="003101BC" w14:paraId="3A8A0EB7" w14:textId="77777777" w:rsidTr="00715EC9">
        <w:tc>
          <w:tcPr>
            <w:tcW w:w="575" w:type="dxa"/>
            <w:vMerge/>
          </w:tcPr>
          <w:p w14:paraId="1CEEA3B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0ADDE0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EE97AA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53D44ED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6C4D9336" w14:textId="77777777" w:rsidTr="00715EC9">
        <w:tc>
          <w:tcPr>
            <w:tcW w:w="575" w:type="dxa"/>
            <w:vMerge/>
          </w:tcPr>
          <w:p w14:paraId="5D635B6B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70903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E19C91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4056C6" w14:textId="4B4AA142" w:rsidR="00D34055" w:rsidRPr="003101BC" w:rsidRDefault="006B299B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040A8D76" w14:textId="77777777" w:rsidTr="00715EC9">
        <w:tc>
          <w:tcPr>
            <w:tcW w:w="575" w:type="dxa"/>
            <w:vMerge/>
          </w:tcPr>
          <w:p w14:paraId="7715820A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2AAA8E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DDB2DE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23F213" w14:textId="6063CD0E" w:rsidR="00D34055" w:rsidRPr="00F631C9" w:rsidRDefault="00D34055" w:rsidP="00920262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7BF147FC" w14:textId="77777777" w:rsidTr="00715EC9">
        <w:tc>
          <w:tcPr>
            <w:tcW w:w="575" w:type="dxa"/>
            <w:vMerge/>
          </w:tcPr>
          <w:p w14:paraId="23E1911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87825C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A0D1F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A3188B" w14:textId="6A858AF2" w:rsidR="00D34055" w:rsidRPr="003101BC" w:rsidRDefault="0089586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ยอด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QTY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ที่ทำการ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Match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PO </w:t>
            </w:r>
          </w:p>
        </w:tc>
      </w:tr>
      <w:tr w:rsidR="00D34055" w:rsidRPr="003101BC" w14:paraId="2F409B7B" w14:textId="77777777" w:rsidTr="00715EC9">
        <w:tc>
          <w:tcPr>
            <w:tcW w:w="575" w:type="dxa"/>
            <w:vMerge/>
          </w:tcPr>
          <w:p w14:paraId="7263974A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AFDEC0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1691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2A064D" w14:textId="0078A553" w:rsidR="00D34055" w:rsidRPr="00895865" w:rsidRDefault="00895865" w:rsidP="0089586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QUANTITY</w:t>
            </w:r>
          </w:p>
        </w:tc>
      </w:tr>
      <w:tr w:rsidR="00D34055" w:rsidRPr="003101BC" w14:paraId="145CB50E" w14:textId="77777777" w:rsidTr="00715EC9">
        <w:tc>
          <w:tcPr>
            <w:tcW w:w="575" w:type="dxa"/>
            <w:vMerge w:val="restart"/>
          </w:tcPr>
          <w:p w14:paraId="38A2FF7C" w14:textId="7A3D637B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0520E8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602FF749" w14:textId="5B98A4ED" w:rsidR="00D34055" w:rsidRPr="003101BC" w:rsidRDefault="00630A27" w:rsidP="00715E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shd w:val="clear" w:color="auto" w:fill="FFFFFF"/>
              </w:rPr>
              <w:t>UOM</w:t>
            </w:r>
          </w:p>
        </w:tc>
        <w:tc>
          <w:tcPr>
            <w:tcW w:w="1457" w:type="dxa"/>
          </w:tcPr>
          <w:p w14:paraId="2B2E910D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F57EB" w14:textId="0CA7DF41" w:rsidR="00D34055" w:rsidRPr="003101BC" w:rsidRDefault="00995CD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Unit of Measure</w:t>
            </w:r>
          </w:p>
        </w:tc>
      </w:tr>
      <w:tr w:rsidR="00D34055" w:rsidRPr="003101BC" w14:paraId="6775E1F4" w14:textId="77777777" w:rsidTr="00715EC9">
        <w:tc>
          <w:tcPr>
            <w:tcW w:w="575" w:type="dxa"/>
            <w:vMerge/>
          </w:tcPr>
          <w:p w14:paraId="439A960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7A705F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35C09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9E653" w14:textId="08D6C8B8" w:rsidR="00D34055" w:rsidRPr="003101BC" w:rsidRDefault="00995CD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VARCHAR2(25</w:t>
            </w:r>
            <w:r w:rsidR="00D34055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19DB1595" w14:textId="77777777" w:rsidTr="00715EC9">
        <w:tc>
          <w:tcPr>
            <w:tcW w:w="575" w:type="dxa"/>
            <w:vMerge/>
          </w:tcPr>
          <w:p w14:paraId="306A4BBF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E8ACC2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1388E8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1C0BB37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5190F9FD" w14:textId="77777777" w:rsidTr="00715EC9">
        <w:tc>
          <w:tcPr>
            <w:tcW w:w="575" w:type="dxa"/>
            <w:vMerge/>
          </w:tcPr>
          <w:p w14:paraId="04D7BE7D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B36E3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9825A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919D5" w14:textId="70616FD5" w:rsidR="00D34055" w:rsidRPr="003101BC" w:rsidRDefault="0007209B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3425EB2E" w14:textId="77777777" w:rsidTr="00715EC9">
        <w:tc>
          <w:tcPr>
            <w:tcW w:w="575" w:type="dxa"/>
            <w:vMerge/>
          </w:tcPr>
          <w:p w14:paraId="41D3312E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129C7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0A14A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C7B2E0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567B5E8F" w14:textId="77777777" w:rsidTr="00715EC9">
        <w:tc>
          <w:tcPr>
            <w:tcW w:w="575" w:type="dxa"/>
            <w:vMerge/>
          </w:tcPr>
          <w:p w14:paraId="2DBC193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1FC366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97DBEB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34D61C" w14:textId="77777777" w:rsidR="00995CD9" w:rsidRPr="00950A5F" w:rsidRDefault="00995CD9" w:rsidP="00995CD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Procurement &gt;(P) Purchase Order &gt;(P) </w:t>
            </w:r>
          </w:p>
          <w:p w14:paraId="69DCCB97" w14:textId="55666A22" w:rsidR="00D34055" w:rsidRPr="003101BC" w:rsidRDefault="00995CD9" w:rsidP="00995CD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950A5F">
              <w:rPr>
                <w:color w:val="000000" w:themeColor="text1"/>
                <w:lang w:bidi="th-TH"/>
              </w:rPr>
              <w:t xml:space="preserve">Manage Orders </w:t>
            </w:r>
            <w:r>
              <w:rPr>
                <w:color w:val="000000" w:themeColor="text1"/>
                <w:lang w:bidi="th-TH"/>
              </w:rPr>
              <w:t>&gt;</w:t>
            </w:r>
            <w:r w:rsidR="007E40C5">
              <w:rPr>
                <w:color w:val="000000" w:themeColor="text1"/>
                <w:lang w:bidi="th-TH"/>
              </w:rPr>
              <w:t xml:space="preserve">(P) Purchase Order </w:t>
            </w:r>
            <w:r>
              <w:rPr>
                <w:color w:val="000000" w:themeColor="text1"/>
                <w:lang w:bidi="th-TH"/>
              </w:rPr>
              <w:t>(</w:t>
            </w:r>
            <w:r w:rsidR="007E40C5">
              <w:rPr>
                <w:color w:val="000000" w:themeColor="text1"/>
                <w:lang w:bidi="th-TH"/>
              </w:rPr>
              <w:t>P</w:t>
            </w:r>
            <w:r>
              <w:rPr>
                <w:color w:val="000000" w:themeColor="text1"/>
                <w:lang w:bidi="th-TH"/>
              </w:rPr>
              <w:t>) Line &gt;(F) UOM</w:t>
            </w:r>
          </w:p>
        </w:tc>
      </w:tr>
      <w:tr w:rsidR="00D34055" w:rsidRPr="003101BC" w14:paraId="7953ACC2" w14:textId="77777777" w:rsidTr="00715EC9">
        <w:tc>
          <w:tcPr>
            <w:tcW w:w="575" w:type="dxa"/>
            <w:vMerge/>
          </w:tcPr>
          <w:p w14:paraId="55E773B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4EC5D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088FD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D6E3B8A" w14:textId="4EF21E0E" w:rsidR="00895865" w:rsidRDefault="00895865" w:rsidP="0089586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RCV_TRANSACTION_INTERFACE.UOM</w:t>
            </w:r>
          </w:p>
          <w:p w14:paraId="48EEFE9D" w14:textId="77777777" w:rsidR="00895865" w:rsidRDefault="00895865" w:rsidP="00895865">
            <w:pPr>
              <w:rPr>
                <w:color w:val="000000" w:themeColor="text1"/>
                <w:lang w:bidi="th-TH"/>
              </w:rPr>
            </w:pPr>
          </w:p>
          <w:p w14:paraId="4B82F090" w14:textId="4618141E" w:rsidR="00D34055" w:rsidRPr="00911B89" w:rsidRDefault="00895865" w:rsidP="0089586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UOM</w:t>
            </w:r>
          </w:p>
        </w:tc>
      </w:tr>
      <w:tr w:rsidR="00D34055" w:rsidRPr="003101BC" w14:paraId="37690BEE" w14:textId="77777777" w:rsidTr="00715EC9">
        <w:tc>
          <w:tcPr>
            <w:tcW w:w="575" w:type="dxa"/>
            <w:vMerge w:val="restart"/>
          </w:tcPr>
          <w:p w14:paraId="2D148971" w14:textId="08C7241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4A2E21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07E97A43" w14:textId="1EE34E6F" w:rsidR="00D34055" w:rsidRPr="003101BC" w:rsidRDefault="00630A27" w:rsidP="00715EC9">
            <w:pPr>
              <w:rPr>
                <w:color w:val="000000" w:themeColor="text1"/>
                <w:lang w:eastAsia="en-US" w:bidi="th-TH"/>
              </w:rPr>
            </w:pPr>
            <w:r w:rsidRPr="00630A27">
              <w:rPr>
                <w:color w:val="000000" w:themeColor="text1"/>
                <w:shd w:val="clear" w:color="auto" w:fill="FFFFFF"/>
              </w:rPr>
              <w:t>Interface Source Code</w:t>
            </w:r>
          </w:p>
        </w:tc>
        <w:tc>
          <w:tcPr>
            <w:tcW w:w="1457" w:type="dxa"/>
          </w:tcPr>
          <w:p w14:paraId="2304176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01E988" w14:textId="0D113F65" w:rsidR="00D34055" w:rsidRPr="003101BC" w:rsidRDefault="00634483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630A27">
              <w:rPr>
                <w:color w:val="000000" w:themeColor="text1"/>
                <w:shd w:val="clear" w:color="auto" w:fill="FFFFFF"/>
              </w:rPr>
              <w:t>Interface Source Code</w:t>
            </w:r>
          </w:p>
        </w:tc>
      </w:tr>
      <w:tr w:rsidR="00D34055" w:rsidRPr="003101BC" w14:paraId="061AC066" w14:textId="77777777" w:rsidTr="00715EC9">
        <w:tc>
          <w:tcPr>
            <w:tcW w:w="575" w:type="dxa"/>
            <w:vMerge/>
          </w:tcPr>
          <w:p w14:paraId="53FB774F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1D0755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AF4ED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6FD3BD" w14:textId="468F3140" w:rsidR="00D34055" w:rsidRPr="003101BC" w:rsidRDefault="00634483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D34055" w:rsidRPr="003101BC" w14:paraId="4D8963A5" w14:textId="77777777" w:rsidTr="00715EC9">
        <w:tc>
          <w:tcPr>
            <w:tcW w:w="575" w:type="dxa"/>
            <w:vMerge/>
          </w:tcPr>
          <w:p w14:paraId="4B53BF2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D91A8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DC75D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1A1215A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6A18C675" w14:textId="77777777" w:rsidTr="00715EC9">
        <w:tc>
          <w:tcPr>
            <w:tcW w:w="575" w:type="dxa"/>
            <w:vMerge/>
          </w:tcPr>
          <w:p w14:paraId="2AC084CA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B2F6A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AE14A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35B2149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4070F24D" w14:textId="77777777" w:rsidTr="00715EC9">
        <w:tc>
          <w:tcPr>
            <w:tcW w:w="575" w:type="dxa"/>
            <w:vMerge/>
          </w:tcPr>
          <w:p w14:paraId="538267A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F096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A93DF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0BAFC62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32413780" w14:textId="77777777" w:rsidTr="00715EC9">
        <w:tc>
          <w:tcPr>
            <w:tcW w:w="575" w:type="dxa"/>
            <w:vMerge/>
          </w:tcPr>
          <w:p w14:paraId="480C3E60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C1D0E1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76FFB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3CB6E5" w14:textId="3B3966E1" w:rsidR="00D34055" w:rsidRPr="003101BC" w:rsidRDefault="00AD078A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PARAMETER.INTERFACE SOUCE CODE</w:t>
            </w:r>
          </w:p>
        </w:tc>
      </w:tr>
      <w:tr w:rsidR="00AD078A" w:rsidRPr="003101BC" w14:paraId="5365494E" w14:textId="77777777" w:rsidTr="00715EC9">
        <w:tc>
          <w:tcPr>
            <w:tcW w:w="575" w:type="dxa"/>
            <w:vMerge/>
          </w:tcPr>
          <w:p w14:paraId="0AFAE7D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9D01BD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58994F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1FE49E2" w14:textId="4D72FE07" w:rsidR="00AD078A" w:rsidRPr="003101BC" w:rsidRDefault="00AD078A" w:rsidP="00AD078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D078A" w:rsidRPr="003101BC" w14:paraId="6BFDF86C" w14:textId="77777777" w:rsidTr="00715EC9">
        <w:tc>
          <w:tcPr>
            <w:tcW w:w="575" w:type="dxa"/>
            <w:vMerge w:val="restart"/>
          </w:tcPr>
          <w:p w14:paraId="69A4456F" w14:textId="034A6D51" w:rsidR="00AD078A" w:rsidRPr="003101BC" w:rsidRDefault="004A2E21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5E08A2F7" w14:textId="411A95BA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ATTRIBUTE1-ATTRIBUTE15</w:t>
            </w:r>
          </w:p>
        </w:tc>
        <w:tc>
          <w:tcPr>
            <w:tcW w:w="1457" w:type="dxa"/>
          </w:tcPr>
          <w:p w14:paraId="0C60D04D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23C308" w14:textId="77777777" w:rsidR="00AD078A" w:rsidRPr="003101BC" w:rsidRDefault="00AD078A" w:rsidP="00AD078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AD078A" w:rsidRPr="003101BC" w14:paraId="2DA75AA8" w14:textId="77777777" w:rsidTr="00715EC9">
        <w:tc>
          <w:tcPr>
            <w:tcW w:w="575" w:type="dxa"/>
            <w:vMerge/>
          </w:tcPr>
          <w:p w14:paraId="09304471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BE6A9C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0CA80D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7980291" w14:textId="77777777" w:rsidR="00AD078A" w:rsidRPr="003101BC" w:rsidRDefault="00AD078A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AD078A" w:rsidRPr="003101BC" w14:paraId="3156EC21" w14:textId="77777777" w:rsidTr="00715EC9">
        <w:tc>
          <w:tcPr>
            <w:tcW w:w="575" w:type="dxa"/>
            <w:vMerge/>
          </w:tcPr>
          <w:p w14:paraId="084D9AAE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33A8CE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DFA506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CACE3D" w14:textId="77777777" w:rsidR="00AD078A" w:rsidRPr="003101BC" w:rsidRDefault="00AD078A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D078A" w:rsidRPr="003101BC" w14:paraId="6554CAC4" w14:textId="77777777" w:rsidTr="00715EC9">
        <w:tc>
          <w:tcPr>
            <w:tcW w:w="575" w:type="dxa"/>
            <w:vMerge/>
          </w:tcPr>
          <w:p w14:paraId="6EAD6C07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1631AC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7C40F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DD52763" w14:textId="77777777" w:rsidR="00AD078A" w:rsidRPr="003101BC" w:rsidRDefault="00AD078A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AD078A" w:rsidRPr="003101BC" w14:paraId="7FDB1BEB" w14:textId="77777777" w:rsidTr="00715EC9">
        <w:tc>
          <w:tcPr>
            <w:tcW w:w="575" w:type="dxa"/>
            <w:vMerge/>
          </w:tcPr>
          <w:p w14:paraId="00F3BE30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3EA04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C5663B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4EFD56B" w14:textId="77777777" w:rsidR="00AD078A" w:rsidRPr="003101BC" w:rsidRDefault="00AD078A" w:rsidP="00AD078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D078A" w:rsidRPr="003101BC" w14:paraId="53FC951F" w14:textId="77777777" w:rsidTr="00715EC9">
        <w:tc>
          <w:tcPr>
            <w:tcW w:w="575" w:type="dxa"/>
            <w:vMerge/>
          </w:tcPr>
          <w:p w14:paraId="13CB1377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B670E7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16425C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FC8163" w14:textId="5148EEC5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7BEC9A7A" w14:textId="77777777" w:rsidTr="00715EC9">
        <w:tc>
          <w:tcPr>
            <w:tcW w:w="575" w:type="dxa"/>
            <w:vMerge/>
          </w:tcPr>
          <w:p w14:paraId="1BF19E2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4D1A7B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FDB221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EA786D5" w14:textId="28FEC7EF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05486441" w14:textId="77777777" w:rsidTr="00D562C9">
        <w:tc>
          <w:tcPr>
            <w:tcW w:w="575" w:type="dxa"/>
            <w:vMerge w:val="restart"/>
          </w:tcPr>
          <w:p w14:paraId="4441F561" w14:textId="2774F3F1" w:rsidR="00AD078A" w:rsidRPr="003101BC" w:rsidRDefault="004A2E21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18</w:t>
            </w:r>
          </w:p>
        </w:tc>
        <w:tc>
          <w:tcPr>
            <w:tcW w:w="2485" w:type="dxa"/>
            <w:vMerge w:val="restart"/>
          </w:tcPr>
          <w:p w14:paraId="316F65A7" w14:textId="434B53CB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ATTRIBUTE_NUMBER1-ATTRIBUTE_NUMBER15</w:t>
            </w:r>
          </w:p>
        </w:tc>
        <w:tc>
          <w:tcPr>
            <w:tcW w:w="1457" w:type="dxa"/>
          </w:tcPr>
          <w:p w14:paraId="199B823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DF9447" w14:textId="77777777" w:rsidR="00AD078A" w:rsidRPr="003101BC" w:rsidRDefault="00AD078A" w:rsidP="00AD078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AD078A" w:rsidRPr="003101BC" w14:paraId="3EC02612" w14:textId="77777777" w:rsidTr="00D562C9">
        <w:tc>
          <w:tcPr>
            <w:tcW w:w="575" w:type="dxa"/>
            <w:vMerge/>
          </w:tcPr>
          <w:p w14:paraId="453AB9DA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8A86C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23B54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18B0EB6" w14:textId="1F216B21" w:rsidR="00AD078A" w:rsidRPr="003101BC" w:rsidRDefault="00AD078A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AD078A" w:rsidRPr="003101BC" w14:paraId="780AD68B" w14:textId="77777777" w:rsidTr="00D562C9">
        <w:tc>
          <w:tcPr>
            <w:tcW w:w="575" w:type="dxa"/>
            <w:vMerge/>
          </w:tcPr>
          <w:p w14:paraId="6C816517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101A6B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D2467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E6745C" w14:textId="77777777" w:rsidR="00AD078A" w:rsidRPr="003101BC" w:rsidRDefault="00AD078A" w:rsidP="00AD078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AD078A" w:rsidRPr="003101BC" w14:paraId="144B935B" w14:textId="77777777" w:rsidTr="00D562C9">
        <w:tc>
          <w:tcPr>
            <w:tcW w:w="575" w:type="dxa"/>
            <w:vMerge/>
          </w:tcPr>
          <w:p w14:paraId="52D58CA1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80D953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1E2104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DE56473" w14:textId="77777777" w:rsidR="00AD078A" w:rsidRPr="003101BC" w:rsidRDefault="00AD078A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AD078A" w:rsidRPr="003101BC" w14:paraId="76A0572A" w14:textId="77777777" w:rsidTr="00D562C9">
        <w:tc>
          <w:tcPr>
            <w:tcW w:w="575" w:type="dxa"/>
            <w:vMerge/>
          </w:tcPr>
          <w:p w14:paraId="3260BC0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1A8507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6E3CA0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818B338" w14:textId="77777777" w:rsidR="00AD078A" w:rsidRPr="003101BC" w:rsidRDefault="00AD078A" w:rsidP="00AD078A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D078A" w:rsidRPr="003101BC" w14:paraId="401BC6A3" w14:textId="77777777" w:rsidTr="00D562C9">
        <w:tc>
          <w:tcPr>
            <w:tcW w:w="575" w:type="dxa"/>
            <w:vMerge/>
          </w:tcPr>
          <w:p w14:paraId="003CCEB6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D2D7B0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A93DED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DB97DCC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1360A2D8" w14:textId="77777777" w:rsidTr="00D562C9">
        <w:tc>
          <w:tcPr>
            <w:tcW w:w="575" w:type="dxa"/>
            <w:vMerge/>
          </w:tcPr>
          <w:p w14:paraId="04A038A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AA258E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F659E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79A3E9C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676F4D38" w14:textId="77777777" w:rsidTr="00D562C9">
        <w:tc>
          <w:tcPr>
            <w:tcW w:w="575" w:type="dxa"/>
            <w:vMerge w:val="restart"/>
          </w:tcPr>
          <w:p w14:paraId="7D53E679" w14:textId="38D801B6" w:rsidR="00AD078A" w:rsidRPr="003101BC" w:rsidRDefault="004A2E21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19</w:t>
            </w:r>
          </w:p>
        </w:tc>
        <w:tc>
          <w:tcPr>
            <w:tcW w:w="2485" w:type="dxa"/>
            <w:vMerge w:val="restart"/>
          </w:tcPr>
          <w:p w14:paraId="16BD9E08" w14:textId="7EA7DE1C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ATTRIBUTE_DATE1-</w:t>
            </w:r>
            <w:r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036445F1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8DBE865" w14:textId="77777777" w:rsidR="00AD078A" w:rsidRPr="003101BC" w:rsidRDefault="00AD078A" w:rsidP="00AD078A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AD078A" w:rsidRPr="003101BC" w14:paraId="6D6E4B97" w14:textId="77777777" w:rsidTr="00D562C9">
        <w:tc>
          <w:tcPr>
            <w:tcW w:w="575" w:type="dxa"/>
            <w:vMerge/>
          </w:tcPr>
          <w:p w14:paraId="33F25814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29BEF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9029C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9F9088" w14:textId="77777777" w:rsidR="00AD078A" w:rsidRDefault="00AD078A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4078980F" w14:textId="759EE0F5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FORMAT : YYYY-MON-DD </w:t>
            </w:r>
            <w:r>
              <w:rPr>
                <w:color w:val="000000" w:themeColor="text1"/>
                <w:lang w:bidi="th-TH"/>
              </w:rPr>
              <w:t>HH24:MI:SS</w:t>
            </w:r>
          </w:p>
        </w:tc>
      </w:tr>
      <w:tr w:rsidR="00AD078A" w:rsidRPr="003101BC" w14:paraId="42B85207" w14:textId="77777777" w:rsidTr="00D562C9">
        <w:tc>
          <w:tcPr>
            <w:tcW w:w="575" w:type="dxa"/>
            <w:vMerge/>
          </w:tcPr>
          <w:p w14:paraId="3B56DF62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C49270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6329261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D2655D9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2D773F52" w14:textId="77777777" w:rsidTr="00D562C9">
        <w:tc>
          <w:tcPr>
            <w:tcW w:w="575" w:type="dxa"/>
            <w:vMerge/>
          </w:tcPr>
          <w:p w14:paraId="342FBB7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7DE23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8519BA3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CC9B85" w14:textId="77777777" w:rsidR="00AD078A" w:rsidRPr="003101BC" w:rsidRDefault="00AD078A" w:rsidP="00AD078A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AD078A" w:rsidRPr="003101BC" w14:paraId="6B8AB241" w14:textId="77777777" w:rsidTr="00D562C9">
        <w:tc>
          <w:tcPr>
            <w:tcW w:w="575" w:type="dxa"/>
            <w:vMerge/>
          </w:tcPr>
          <w:p w14:paraId="52C4E5F5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B6D88B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F9E45F5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5EE8C57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23334A29" w14:textId="77777777" w:rsidTr="00D562C9">
        <w:tc>
          <w:tcPr>
            <w:tcW w:w="575" w:type="dxa"/>
            <w:vMerge/>
          </w:tcPr>
          <w:p w14:paraId="42E560D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C13AC6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3F8A4E2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DA3BC1" w14:textId="77777777" w:rsidR="00AD078A" w:rsidRPr="003101BC" w:rsidRDefault="00AD078A" w:rsidP="00AD078A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AD078A" w:rsidRPr="003101BC" w14:paraId="0CFD99B8" w14:textId="77777777" w:rsidTr="00D562C9">
        <w:trPr>
          <w:trHeight w:val="522"/>
        </w:trPr>
        <w:tc>
          <w:tcPr>
            <w:tcW w:w="575" w:type="dxa"/>
            <w:vMerge/>
          </w:tcPr>
          <w:p w14:paraId="01B0C1B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045382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048DC0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3BEE254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10FA46DB" w14:textId="77777777" w:rsidTr="00D562C9">
        <w:tc>
          <w:tcPr>
            <w:tcW w:w="575" w:type="dxa"/>
            <w:vMerge w:val="restart"/>
          </w:tcPr>
          <w:p w14:paraId="77FEDC37" w14:textId="450B27D1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  <w:r w:rsidR="004A2E21">
              <w:rPr>
                <w:color w:val="000000" w:themeColor="text1"/>
                <w:lang w:bidi="en-US"/>
              </w:rPr>
              <w:t>0</w:t>
            </w:r>
          </w:p>
        </w:tc>
        <w:tc>
          <w:tcPr>
            <w:tcW w:w="2485" w:type="dxa"/>
            <w:vMerge w:val="restart"/>
          </w:tcPr>
          <w:p w14:paraId="075328EA" w14:textId="3402829D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  <w:r w:rsidRPr="00852ABF">
              <w:rPr>
                <w:color w:val="000000" w:themeColor="text1"/>
                <w:shd w:val="clear" w:color="auto" w:fill="FFFFFF"/>
              </w:rPr>
              <w:t>ATTRIBUTE_TIMESTAMP1</w:t>
            </w:r>
            <w:r>
              <w:rPr>
                <w:color w:val="000000" w:themeColor="text1"/>
                <w:lang w:bidi="th-TH"/>
              </w:rPr>
              <w:t>-</w:t>
            </w:r>
            <w:r w:rsidRPr="00852ABF">
              <w:rPr>
                <w:color w:val="000000" w:themeColor="text1"/>
                <w:lang w:bidi="th-TH"/>
              </w:rPr>
              <w:t>ATTRIBUTE_TIMESTAMP</w:t>
            </w:r>
            <w:r>
              <w:rPr>
                <w:color w:val="000000" w:themeColor="text1"/>
                <w:lang w:bidi="th-TH"/>
              </w:rPr>
              <w:t>15</w:t>
            </w:r>
          </w:p>
        </w:tc>
        <w:tc>
          <w:tcPr>
            <w:tcW w:w="1457" w:type="dxa"/>
          </w:tcPr>
          <w:p w14:paraId="1C55411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AF1661" w14:textId="77777777" w:rsidR="00AD078A" w:rsidRPr="003101BC" w:rsidRDefault="00AD078A" w:rsidP="00AD078A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AD078A" w:rsidRPr="003101BC" w14:paraId="5F785D57" w14:textId="77777777" w:rsidTr="00D562C9">
        <w:tc>
          <w:tcPr>
            <w:tcW w:w="575" w:type="dxa"/>
            <w:vMerge/>
          </w:tcPr>
          <w:p w14:paraId="6C7CFB33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BDC3D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80F1A1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66908C0" w14:textId="77777777" w:rsidR="00AD078A" w:rsidRDefault="00AD078A" w:rsidP="00AD078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DATETIME</w:t>
            </w:r>
          </w:p>
          <w:p w14:paraId="76817527" w14:textId="18415953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FORMAT : </w:t>
            </w:r>
            <w:r w:rsidRPr="00C80E0F">
              <w:rPr>
                <w:color w:val="000000" w:themeColor="text1"/>
                <w:shd w:val="clear" w:color="auto" w:fill="FFFFFF"/>
              </w:rPr>
              <w:t>YYYYMMDDHHMMSS</w:t>
            </w:r>
          </w:p>
        </w:tc>
      </w:tr>
      <w:tr w:rsidR="00AD078A" w:rsidRPr="003101BC" w14:paraId="7C2666FC" w14:textId="77777777" w:rsidTr="00D562C9">
        <w:tc>
          <w:tcPr>
            <w:tcW w:w="575" w:type="dxa"/>
            <w:vMerge/>
          </w:tcPr>
          <w:p w14:paraId="27A1BC55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2C7AC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572CD35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03714D1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24F403CF" w14:textId="77777777" w:rsidTr="00D562C9">
        <w:tc>
          <w:tcPr>
            <w:tcW w:w="575" w:type="dxa"/>
            <w:vMerge/>
          </w:tcPr>
          <w:p w14:paraId="6849D70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CB2B57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44A95DA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639FBD" w14:textId="77777777" w:rsidR="00AD078A" w:rsidRPr="003101BC" w:rsidRDefault="00AD078A" w:rsidP="00AD078A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AD078A" w:rsidRPr="003101BC" w14:paraId="24538227" w14:textId="77777777" w:rsidTr="00D562C9">
        <w:tc>
          <w:tcPr>
            <w:tcW w:w="575" w:type="dxa"/>
            <w:vMerge/>
          </w:tcPr>
          <w:p w14:paraId="4042D020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3730BE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55D00E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51B5333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44623F00" w14:textId="77777777" w:rsidTr="00D562C9">
        <w:tc>
          <w:tcPr>
            <w:tcW w:w="575" w:type="dxa"/>
            <w:vMerge/>
          </w:tcPr>
          <w:p w14:paraId="32B4D59B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736111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B5FA724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F9BBB02" w14:textId="77777777" w:rsidR="00AD078A" w:rsidRPr="003101BC" w:rsidRDefault="00AD078A" w:rsidP="00AD078A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AD078A" w:rsidRPr="003101BC" w14:paraId="1274EF82" w14:textId="77777777" w:rsidTr="00D562C9">
        <w:trPr>
          <w:trHeight w:val="522"/>
        </w:trPr>
        <w:tc>
          <w:tcPr>
            <w:tcW w:w="575" w:type="dxa"/>
            <w:vMerge/>
          </w:tcPr>
          <w:p w14:paraId="0817C5D6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0D4643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4D2F8F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67C21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67598CC1" w14:textId="77777777" w:rsidTr="00D562C9">
        <w:tc>
          <w:tcPr>
            <w:tcW w:w="575" w:type="dxa"/>
            <w:vMerge w:val="restart"/>
          </w:tcPr>
          <w:p w14:paraId="2B1508D2" w14:textId="127DB661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  <w:r w:rsidR="004A2E21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61003BC6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10212D0" w14:textId="77777777" w:rsidR="00AD078A" w:rsidRPr="00775523" w:rsidRDefault="00AD078A" w:rsidP="00AD078A">
            <w:pPr>
              <w:rPr>
                <w:color w:val="000000" w:themeColor="text1"/>
                <w:lang w:bidi="en-US"/>
              </w:rPr>
            </w:pPr>
            <w:r w:rsidRPr="00775523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98A761" w14:textId="77777777" w:rsidR="00AD078A" w:rsidRPr="00775523" w:rsidRDefault="00AD078A" w:rsidP="00AD078A">
            <w:pPr>
              <w:rPr>
                <w:color w:val="000000" w:themeColor="text1"/>
                <w:lang w:bidi="th-TH"/>
              </w:rPr>
            </w:pPr>
            <w:r w:rsidRPr="00775523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775523">
              <w:rPr>
                <w:color w:val="000000" w:themeColor="text1"/>
                <w:lang w:bidi="th-TH"/>
              </w:rPr>
              <w:t>Interface</w:t>
            </w:r>
          </w:p>
          <w:p w14:paraId="265A0AB5" w14:textId="77777777" w:rsidR="00AD078A" w:rsidRPr="00775523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22134B24" w14:textId="77777777" w:rsidTr="00D562C9">
        <w:tc>
          <w:tcPr>
            <w:tcW w:w="575" w:type="dxa"/>
            <w:vMerge/>
          </w:tcPr>
          <w:p w14:paraId="7179C17F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0108DD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DBDFD7F" w14:textId="77777777" w:rsidR="00AD078A" w:rsidRPr="00775523" w:rsidRDefault="00AD078A" w:rsidP="00AD078A">
            <w:pPr>
              <w:rPr>
                <w:color w:val="000000" w:themeColor="text1"/>
                <w:lang w:bidi="en-US"/>
              </w:rPr>
            </w:pPr>
            <w:r w:rsidRPr="00775523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B2CA99" w14:textId="77777777" w:rsidR="00AD078A" w:rsidRPr="00775523" w:rsidRDefault="00AD078A" w:rsidP="00AD078A">
            <w:pPr>
              <w:rPr>
                <w:color w:val="000000" w:themeColor="text1"/>
                <w:lang w:bidi="th-TH"/>
              </w:rPr>
            </w:pPr>
            <w:r w:rsidRPr="00775523">
              <w:rPr>
                <w:color w:val="000000" w:themeColor="text1"/>
                <w:lang w:bidi="th-TH"/>
              </w:rPr>
              <w:t>VARCHAR2(1)</w:t>
            </w:r>
          </w:p>
        </w:tc>
      </w:tr>
      <w:tr w:rsidR="00AD078A" w:rsidRPr="003101BC" w14:paraId="594F1141" w14:textId="77777777" w:rsidTr="00D562C9">
        <w:tc>
          <w:tcPr>
            <w:tcW w:w="575" w:type="dxa"/>
            <w:vMerge/>
          </w:tcPr>
          <w:p w14:paraId="59366BC9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1D158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758CFD8" w14:textId="77777777" w:rsidR="00AD078A" w:rsidRPr="00775523" w:rsidRDefault="00AD078A" w:rsidP="00AD078A">
            <w:pPr>
              <w:rPr>
                <w:color w:val="000000" w:themeColor="text1"/>
                <w:lang w:bidi="en-US"/>
              </w:rPr>
            </w:pPr>
            <w:r w:rsidRPr="00775523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2A781F" w14:textId="77777777" w:rsidR="00AD078A" w:rsidRPr="00775523" w:rsidRDefault="00AD078A" w:rsidP="00AD078A">
            <w:pPr>
              <w:rPr>
                <w:color w:val="000000" w:themeColor="text1"/>
                <w:lang w:bidi="th-TH"/>
              </w:rPr>
            </w:pPr>
            <w:r w:rsidRPr="00775523">
              <w:rPr>
                <w:color w:val="000000" w:themeColor="text1"/>
                <w:lang w:bidi="th-TH"/>
              </w:rPr>
              <w:t>‘N’</w:t>
            </w:r>
          </w:p>
        </w:tc>
      </w:tr>
      <w:tr w:rsidR="00AD078A" w:rsidRPr="003101BC" w14:paraId="5F14CD1D" w14:textId="77777777" w:rsidTr="00D562C9">
        <w:tc>
          <w:tcPr>
            <w:tcW w:w="575" w:type="dxa"/>
            <w:vMerge/>
          </w:tcPr>
          <w:p w14:paraId="4955DC34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ED9ED0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F28F4B" w14:textId="77777777" w:rsidR="00AD078A" w:rsidRPr="00775523" w:rsidRDefault="00AD078A" w:rsidP="00AD078A">
            <w:pPr>
              <w:rPr>
                <w:color w:val="000000" w:themeColor="text1"/>
                <w:lang w:bidi="en-US"/>
              </w:rPr>
            </w:pPr>
            <w:r w:rsidRPr="00775523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70024B" w14:textId="77777777" w:rsidR="00AD078A" w:rsidRPr="00775523" w:rsidRDefault="00AD078A" w:rsidP="00AD078A">
            <w:pPr>
              <w:rPr>
                <w:color w:val="000000" w:themeColor="text1"/>
                <w:cs/>
                <w:lang w:bidi="th-TH"/>
              </w:rPr>
            </w:pPr>
            <w:r w:rsidRPr="00775523">
              <w:rPr>
                <w:color w:val="000000" w:themeColor="text1"/>
                <w:lang w:bidi="th-TH"/>
              </w:rPr>
              <w:t>Yes</w:t>
            </w:r>
          </w:p>
        </w:tc>
      </w:tr>
      <w:tr w:rsidR="00AD078A" w:rsidRPr="003101BC" w14:paraId="62F8B433" w14:textId="77777777" w:rsidTr="00D562C9">
        <w:tc>
          <w:tcPr>
            <w:tcW w:w="575" w:type="dxa"/>
            <w:vMerge/>
          </w:tcPr>
          <w:p w14:paraId="3C0DB185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008F0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43E649" w14:textId="77777777" w:rsidR="00AD078A" w:rsidRPr="00775523" w:rsidRDefault="00AD078A" w:rsidP="00AD078A">
            <w:pPr>
              <w:rPr>
                <w:color w:val="000000" w:themeColor="text1"/>
                <w:lang w:bidi="en-US"/>
              </w:rPr>
            </w:pPr>
            <w:r w:rsidRPr="00775523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EE6452C" w14:textId="77777777" w:rsidR="00AD078A" w:rsidRPr="00775523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  <w:tr w:rsidR="00AD078A" w:rsidRPr="003101BC" w14:paraId="49D7CA99" w14:textId="77777777" w:rsidTr="00D562C9">
        <w:tc>
          <w:tcPr>
            <w:tcW w:w="575" w:type="dxa"/>
            <w:vMerge/>
          </w:tcPr>
          <w:p w14:paraId="7A25F53F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E613C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24EB46" w14:textId="77777777" w:rsidR="00AD078A" w:rsidRPr="00775523" w:rsidRDefault="00AD078A" w:rsidP="00AD078A">
            <w:pPr>
              <w:rPr>
                <w:color w:val="000000" w:themeColor="text1"/>
                <w:lang w:bidi="en-US"/>
              </w:rPr>
            </w:pPr>
            <w:r w:rsidRPr="00775523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62CA47" w14:textId="77777777" w:rsidR="00AD078A" w:rsidRPr="005F4885" w:rsidRDefault="00AD078A" w:rsidP="00AD078A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5F4885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5F4885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4F6C45C" w14:textId="4F882051" w:rsidR="00AD078A" w:rsidRPr="005F4885" w:rsidRDefault="00AD078A" w:rsidP="00AD078A">
            <w:pPr>
              <w:rPr>
                <w:color w:val="000000" w:themeColor="text1"/>
                <w:shd w:val="clear" w:color="auto" w:fill="FFFFFF"/>
              </w:rPr>
            </w:pPr>
            <w:r w:rsidRPr="005F4885">
              <w:rPr>
                <w:color w:val="000000" w:themeColor="text1"/>
                <w:shd w:val="clear" w:color="auto" w:fill="FFFFFF"/>
              </w:rPr>
              <w:t>N = NO PROCESS</w:t>
            </w:r>
            <w:r w:rsidRPr="005F4885">
              <w:rPr>
                <w:color w:val="000000" w:themeColor="text1"/>
              </w:rPr>
              <w:br/>
            </w:r>
            <w:r w:rsidRPr="005F4885">
              <w:rPr>
                <w:color w:val="000000" w:themeColor="text1"/>
                <w:shd w:val="clear" w:color="auto" w:fill="FFFFFF"/>
              </w:rPr>
              <w:t>P = PROCESSING</w:t>
            </w:r>
            <w:r w:rsidRPr="005F4885">
              <w:rPr>
                <w:color w:val="000000" w:themeColor="text1"/>
              </w:rPr>
              <w:br/>
            </w:r>
            <w:r w:rsidRPr="005F4885">
              <w:rPr>
                <w:color w:val="000000" w:themeColor="text1"/>
                <w:shd w:val="clear" w:color="auto" w:fill="FFFFFF"/>
              </w:rPr>
              <w:t>Y = PROCESS COMPLETE</w:t>
            </w:r>
            <w:r w:rsidRPr="005F4885">
              <w:rPr>
                <w:color w:val="000000" w:themeColor="text1"/>
              </w:rPr>
              <w:br/>
            </w:r>
            <w:r w:rsidRPr="005F4885">
              <w:rPr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AD078A" w:rsidRPr="003101BC" w14:paraId="434B46D8" w14:textId="77777777" w:rsidTr="00D562C9">
        <w:trPr>
          <w:trHeight w:val="522"/>
        </w:trPr>
        <w:tc>
          <w:tcPr>
            <w:tcW w:w="575" w:type="dxa"/>
            <w:vMerge/>
          </w:tcPr>
          <w:p w14:paraId="76842CDD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A1FF5" w14:textId="77777777" w:rsidR="00AD078A" w:rsidRPr="003101BC" w:rsidRDefault="00AD078A" w:rsidP="00AD078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A68D5A4" w14:textId="77777777" w:rsidR="00AD078A" w:rsidRPr="003101BC" w:rsidRDefault="00AD078A" w:rsidP="00AD078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D8D40A" w14:textId="77777777" w:rsidR="00AD078A" w:rsidRPr="003101BC" w:rsidRDefault="00AD078A" w:rsidP="00AD078A">
            <w:pPr>
              <w:rPr>
                <w:color w:val="000000" w:themeColor="text1"/>
                <w:lang w:bidi="th-TH"/>
              </w:rPr>
            </w:pPr>
          </w:p>
        </w:tc>
      </w:tr>
    </w:tbl>
    <w:p w14:paraId="39E9A3B0" w14:textId="77777777" w:rsidR="00D562C9" w:rsidRPr="003101BC" w:rsidRDefault="00D562C9" w:rsidP="00D562C9">
      <w:pPr>
        <w:rPr>
          <w:color w:val="000000" w:themeColor="text1"/>
        </w:rPr>
      </w:pPr>
    </w:p>
    <w:p w14:paraId="53395AE6" w14:textId="77777777" w:rsidR="00D562C9" w:rsidRDefault="00D562C9" w:rsidP="00D562C9">
      <w:pPr>
        <w:rPr>
          <w:color w:val="000000" w:themeColor="text1"/>
        </w:rPr>
      </w:pPr>
    </w:p>
    <w:p w14:paraId="0C3F5627" w14:textId="77777777" w:rsidR="00E47874" w:rsidRPr="003101BC" w:rsidRDefault="00E47874" w:rsidP="00D562C9">
      <w:pPr>
        <w:rPr>
          <w:color w:val="000000" w:themeColor="text1"/>
        </w:rPr>
      </w:pPr>
    </w:p>
    <w:p w14:paraId="57B7DC0A" w14:textId="77777777" w:rsidR="00715EC9" w:rsidRDefault="00715EC9" w:rsidP="00715EC9">
      <w:pPr>
        <w:rPr>
          <w:color w:val="000000" w:themeColor="text1"/>
        </w:rPr>
      </w:pPr>
    </w:p>
    <w:p w14:paraId="13B6F8FC" w14:textId="7C58898B" w:rsidR="00781A32" w:rsidRDefault="00E47874" w:rsidP="00715EC9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 w:rsidRPr="00E47874">
        <w:rPr>
          <w:b/>
          <w:bCs/>
          <w:color w:val="000000" w:themeColor="text1"/>
          <w:lang w:bidi="th-TH"/>
        </w:rPr>
        <w:t>XCUST_PO_RCP_LOT_TBL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47874" w:rsidRPr="003101BC" w14:paraId="15CD74FC" w14:textId="77777777" w:rsidTr="005D490B">
        <w:tc>
          <w:tcPr>
            <w:tcW w:w="575" w:type="dxa"/>
            <w:shd w:val="clear" w:color="auto" w:fill="D9D9D9"/>
          </w:tcPr>
          <w:p w14:paraId="62387E6D" w14:textId="77777777" w:rsidR="00E47874" w:rsidRPr="003101BC" w:rsidRDefault="00E47874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2C56FAAF" w14:textId="77777777" w:rsidR="00E47874" w:rsidRPr="003101BC" w:rsidRDefault="00E47874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1FDBD24F" w14:textId="77777777" w:rsidR="00E47874" w:rsidRPr="003101BC" w:rsidRDefault="00E47874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4F1FE628" w14:textId="77777777" w:rsidR="00E47874" w:rsidRPr="003101BC" w:rsidRDefault="00E47874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E47874" w:rsidRPr="003101BC" w14:paraId="3D2875B6" w14:textId="77777777" w:rsidTr="005D490B">
        <w:tc>
          <w:tcPr>
            <w:tcW w:w="575" w:type="dxa"/>
            <w:vMerge w:val="restart"/>
          </w:tcPr>
          <w:p w14:paraId="060DA2F8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431B924" w14:textId="00B4FE6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RCV Interface Line Number</w:t>
            </w:r>
          </w:p>
        </w:tc>
        <w:tc>
          <w:tcPr>
            <w:tcW w:w="1457" w:type="dxa"/>
          </w:tcPr>
          <w:p w14:paraId="12988B00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1192837" w14:textId="0002112E" w:rsidR="00E47874" w:rsidRPr="003101BC" w:rsidRDefault="00E47874" w:rsidP="005D490B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Interface Line Number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E47874" w:rsidRPr="003101BC" w14:paraId="4C2F3006" w14:textId="77777777" w:rsidTr="005D490B">
        <w:tc>
          <w:tcPr>
            <w:tcW w:w="575" w:type="dxa"/>
            <w:vMerge/>
          </w:tcPr>
          <w:p w14:paraId="543895A4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D1A7AC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1A24F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508C30A" w14:textId="77777777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</w:t>
            </w:r>
            <w:r w:rsidRPr="003101BC">
              <w:rPr>
                <w:color w:val="000000" w:themeColor="text1"/>
                <w:lang w:bidi="th-TH"/>
              </w:rPr>
              <w:t>0)</w:t>
            </w:r>
          </w:p>
        </w:tc>
      </w:tr>
      <w:tr w:rsidR="00E47874" w:rsidRPr="003101BC" w14:paraId="0582DF55" w14:textId="77777777" w:rsidTr="005D490B">
        <w:tc>
          <w:tcPr>
            <w:tcW w:w="575" w:type="dxa"/>
            <w:vMerge/>
          </w:tcPr>
          <w:p w14:paraId="49522468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4B7588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E8D4BF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B36846B" w14:textId="77777777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47874" w:rsidRPr="003101BC" w14:paraId="38CE71BD" w14:textId="77777777" w:rsidTr="005D490B">
        <w:tc>
          <w:tcPr>
            <w:tcW w:w="575" w:type="dxa"/>
            <w:vMerge/>
          </w:tcPr>
          <w:p w14:paraId="08BE66EC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7F1134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C3A47A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08992B9" w14:textId="77777777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E47874" w:rsidRPr="003101BC" w14:paraId="7BD9085C" w14:textId="77777777" w:rsidTr="005D490B">
        <w:tc>
          <w:tcPr>
            <w:tcW w:w="575" w:type="dxa"/>
            <w:vMerge/>
          </w:tcPr>
          <w:p w14:paraId="62EE31C8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F8ADF4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D3663D9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AA15F7C" w14:textId="395DE25B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47874" w:rsidRPr="003101BC" w14:paraId="408FA07F" w14:textId="77777777" w:rsidTr="005D490B">
        <w:tc>
          <w:tcPr>
            <w:tcW w:w="575" w:type="dxa"/>
            <w:vMerge/>
          </w:tcPr>
          <w:p w14:paraId="5022BC57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A02674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F0099B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CAD5481" w14:textId="11CE2909" w:rsidR="00E47874" w:rsidRPr="003101BC" w:rsidRDefault="00E47874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bidi="th-TH"/>
              </w:rPr>
              <w:t>must match Interface Line Number of the XCUST_PO_RCP_LINE_TBL</w:t>
            </w:r>
          </w:p>
        </w:tc>
      </w:tr>
      <w:tr w:rsidR="00E47874" w:rsidRPr="003101BC" w14:paraId="1AE71362" w14:textId="77777777" w:rsidTr="005D490B">
        <w:tc>
          <w:tcPr>
            <w:tcW w:w="575" w:type="dxa"/>
            <w:vMerge/>
          </w:tcPr>
          <w:p w14:paraId="610CF47D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0C3CC5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8437D7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5F30FC" w14:textId="556C89C4" w:rsidR="00E47874" w:rsidRPr="003101BC" w:rsidRDefault="00E47874" w:rsidP="005D490B">
            <w:pPr>
              <w:rPr>
                <w:color w:val="000000" w:themeColor="text1"/>
                <w:lang w:bidi="th-TH"/>
              </w:rPr>
            </w:pPr>
          </w:p>
        </w:tc>
      </w:tr>
      <w:tr w:rsidR="00E47874" w:rsidRPr="00110FC9" w14:paraId="55FAAD6A" w14:textId="77777777" w:rsidTr="005D490B">
        <w:tc>
          <w:tcPr>
            <w:tcW w:w="575" w:type="dxa"/>
            <w:vMerge w:val="restart"/>
          </w:tcPr>
          <w:p w14:paraId="2DDF565E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lastRenderedPageBreak/>
              <w:t>2</w:t>
            </w:r>
          </w:p>
        </w:tc>
        <w:tc>
          <w:tcPr>
            <w:tcW w:w="2485" w:type="dxa"/>
            <w:vMerge w:val="restart"/>
          </w:tcPr>
          <w:p w14:paraId="6C011DBA" w14:textId="0FBB54A4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Lot Number</w:t>
            </w:r>
          </w:p>
        </w:tc>
        <w:tc>
          <w:tcPr>
            <w:tcW w:w="1457" w:type="dxa"/>
          </w:tcPr>
          <w:p w14:paraId="01DE50A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C8AF52" w14:textId="5D63DF46" w:rsidR="00E47874" w:rsidRPr="00110FC9" w:rsidRDefault="00E47874" w:rsidP="005D490B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Lot Number</w:t>
            </w:r>
          </w:p>
        </w:tc>
      </w:tr>
      <w:tr w:rsidR="00E47874" w:rsidRPr="003101BC" w14:paraId="40C364D8" w14:textId="77777777" w:rsidTr="005D490B">
        <w:tc>
          <w:tcPr>
            <w:tcW w:w="575" w:type="dxa"/>
            <w:vMerge/>
          </w:tcPr>
          <w:p w14:paraId="0CDB9713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3F6607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3A083E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35AE301" w14:textId="604BBEC3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VARCHAR2(80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E47874" w:rsidRPr="003101BC" w14:paraId="4D557811" w14:textId="77777777" w:rsidTr="005D490B">
        <w:tc>
          <w:tcPr>
            <w:tcW w:w="575" w:type="dxa"/>
            <w:vMerge/>
          </w:tcPr>
          <w:p w14:paraId="23009740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7317D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F26DF0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D706EC0" w14:textId="77777777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47874" w:rsidRPr="003101BC" w14:paraId="65B15CA9" w14:textId="77777777" w:rsidTr="005D490B">
        <w:tc>
          <w:tcPr>
            <w:tcW w:w="575" w:type="dxa"/>
            <w:vMerge/>
          </w:tcPr>
          <w:p w14:paraId="62EC067B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C18284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B8AFAA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537B898" w14:textId="5B7964D5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E47874" w:rsidRPr="003101BC" w14:paraId="323F44A2" w14:textId="77777777" w:rsidTr="005D490B">
        <w:tc>
          <w:tcPr>
            <w:tcW w:w="575" w:type="dxa"/>
            <w:vMerge/>
          </w:tcPr>
          <w:p w14:paraId="603CAE23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F16064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0B907A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B28258" w14:textId="77777777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47874" w:rsidRPr="003101BC" w14:paraId="19D09FC4" w14:textId="77777777" w:rsidTr="005D490B">
        <w:tc>
          <w:tcPr>
            <w:tcW w:w="575" w:type="dxa"/>
            <w:vMerge/>
          </w:tcPr>
          <w:p w14:paraId="4038CC73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082A32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47B8DF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8C34C1" w14:textId="14A4A600" w:rsidR="00E47874" w:rsidRPr="003101BC" w:rsidRDefault="00CB77CF" w:rsidP="005D490B">
            <w:pPr>
              <w:rPr>
                <w:color w:val="000000" w:themeColor="text1"/>
                <w:lang w:bidi="th-TH"/>
              </w:rPr>
            </w:pPr>
            <w:r w:rsidRPr="00CB77CF">
              <w:rPr>
                <w:color w:val="000000" w:themeColor="text1"/>
                <w:lang w:bidi="th-TH"/>
              </w:rPr>
              <w:t>XCUST_MMX_RCV_TBL</w:t>
            </w:r>
            <w:r>
              <w:rPr>
                <w:color w:val="000000" w:themeColor="text1"/>
                <w:lang w:bidi="th-TH"/>
              </w:rPr>
              <w:t>.</w:t>
            </w:r>
            <w:r w:rsidRPr="00E47874">
              <w:rPr>
                <w:color w:val="000000" w:themeColor="text1"/>
                <w:lang w:eastAsia="en-US" w:bidi="th-TH"/>
              </w:rPr>
              <w:t>Lot Number</w:t>
            </w:r>
          </w:p>
        </w:tc>
      </w:tr>
      <w:tr w:rsidR="00E47874" w:rsidRPr="003101BC" w14:paraId="70235A82" w14:textId="77777777" w:rsidTr="005D490B">
        <w:tc>
          <w:tcPr>
            <w:tcW w:w="575" w:type="dxa"/>
            <w:vMerge/>
          </w:tcPr>
          <w:p w14:paraId="738DD8E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C6E053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F9891DE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B20B097" w14:textId="077EB681" w:rsidR="00E47874" w:rsidRPr="003101BC" w:rsidRDefault="00CB77CF" w:rsidP="005D490B">
            <w:pPr>
              <w:rPr>
                <w:color w:val="000000" w:themeColor="text1"/>
                <w:cs/>
                <w:lang w:bidi="th-TH"/>
              </w:rPr>
            </w:pPr>
            <w:r w:rsidRPr="00426676">
              <w:rPr>
                <w:lang w:bidi="th-TH"/>
              </w:rPr>
              <w:t>Oracle Cloud : (N) Se</w:t>
            </w:r>
            <w:r>
              <w:rPr>
                <w:lang w:bidi="th-TH"/>
              </w:rPr>
              <w:t xml:space="preserve">tup and Maintenance &gt; </w:t>
            </w:r>
            <w:r w:rsidRPr="00426676">
              <w:rPr>
                <w:lang w:bidi="th-TH"/>
              </w:rPr>
              <w:t>Setup: Manufacturing and Supply Chain Materials Management</w:t>
            </w:r>
            <w:r>
              <w:rPr>
                <w:lang w:bidi="th-TH"/>
              </w:rPr>
              <w:t xml:space="preserve"> </w:t>
            </w:r>
            <w:r w:rsidRPr="00426676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&gt; (</w:t>
            </w:r>
            <w:r w:rsidRPr="00426676">
              <w:rPr>
                <w:lang w:bidi="th-TH"/>
              </w:rPr>
              <w:t>N</w:t>
            </w:r>
            <w:r>
              <w:rPr>
                <w:lang w:bidi="th-TH"/>
              </w:rPr>
              <w:t>)</w:t>
            </w:r>
            <w:r w:rsidRPr="00426676">
              <w:rPr>
                <w:lang w:bidi="th-TH"/>
              </w:rPr>
              <w:t xml:space="preserve"> Organization Structures </w:t>
            </w:r>
            <w:r>
              <w:rPr>
                <w:lang w:bidi="th-TH"/>
              </w:rPr>
              <w:t xml:space="preserve">&gt; </w:t>
            </w:r>
            <w:r w:rsidRPr="00426676">
              <w:rPr>
                <w:lang w:bidi="th-TH"/>
              </w:rPr>
              <w:t>(</w:t>
            </w:r>
            <w:r>
              <w:rPr>
                <w:lang w:bidi="th-TH"/>
              </w:rPr>
              <w:t xml:space="preserve">N) Inventory Management &gt; </w:t>
            </w:r>
            <w:r w:rsidRPr="00426676">
              <w:rPr>
                <w:lang w:bidi="th-TH"/>
              </w:rPr>
              <w:t>(</w:t>
            </w:r>
            <w:r>
              <w:rPr>
                <w:lang w:bidi="th-TH"/>
              </w:rPr>
              <w:t xml:space="preserve">N) </w:t>
            </w:r>
            <w:r w:rsidRPr="004B6B80">
              <w:rPr>
                <w:lang w:bidi="th-TH"/>
              </w:rPr>
              <w:t>Manage Lot and Serial Attributes Mapping</w:t>
            </w:r>
            <w:r>
              <w:rPr>
                <w:lang w:bidi="th-TH"/>
              </w:rPr>
              <w:t xml:space="preserve"> &gt; (F) Name</w:t>
            </w:r>
          </w:p>
        </w:tc>
      </w:tr>
      <w:tr w:rsidR="00E47874" w:rsidRPr="003101BC" w14:paraId="57CCA068" w14:textId="77777777" w:rsidTr="005D490B">
        <w:tc>
          <w:tcPr>
            <w:tcW w:w="575" w:type="dxa"/>
            <w:vMerge w:val="restart"/>
          </w:tcPr>
          <w:p w14:paraId="17541C4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10CD6467" w14:textId="75F4DB92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Lot Expiration Date</w:t>
            </w:r>
          </w:p>
        </w:tc>
        <w:tc>
          <w:tcPr>
            <w:tcW w:w="1457" w:type="dxa"/>
          </w:tcPr>
          <w:p w14:paraId="3291750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1432419" w14:textId="1BF1766A" w:rsidR="00E47874" w:rsidRPr="003101BC" w:rsidRDefault="00E47874" w:rsidP="005D490B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Lot Expiration Date</w:t>
            </w:r>
          </w:p>
        </w:tc>
      </w:tr>
      <w:tr w:rsidR="00E47874" w:rsidRPr="003101BC" w14:paraId="2E87B61D" w14:textId="77777777" w:rsidTr="005D490B">
        <w:tc>
          <w:tcPr>
            <w:tcW w:w="575" w:type="dxa"/>
            <w:vMerge/>
          </w:tcPr>
          <w:p w14:paraId="6032A101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577A6F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00AA58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893F0C0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</w:tc>
      </w:tr>
      <w:tr w:rsidR="00E47874" w:rsidRPr="003101BC" w14:paraId="755B429C" w14:textId="77777777" w:rsidTr="005D490B">
        <w:tc>
          <w:tcPr>
            <w:tcW w:w="575" w:type="dxa"/>
            <w:vMerge/>
          </w:tcPr>
          <w:p w14:paraId="27625180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DD629C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51CBC9C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7C8085" w14:textId="77777777" w:rsidR="00E47874" w:rsidRPr="003101BC" w:rsidRDefault="00E47874" w:rsidP="005D490B">
            <w:pPr>
              <w:rPr>
                <w:color w:val="000000" w:themeColor="text1"/>
              </w:rPr>
            </w:pPr>
          </w:p>
        </w:tc>
      </w:tr>
      <w:tr w:rsidR="00E47874" w:rsidRPr="003101BC" w14:paraId="517BCAF5" w14:textId="77777777" w:rsidTr="005D490B">
        <w:tc>
          <w:tcPr>
            <w:tcW w:w="575" w:type="dxa"/>
            <w:vMerge/>
          </w:tcPr>
          <w:p w14:paraId="491741C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432060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3DB560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8640E0D" w14:textId="77777777" w:rsidR="00E47874" w:rsidRPr="003101BC" w:rsidRDefault="00E47874" w:rsidP="005D49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E47874" w:rsidRPr="003101BC" w14:paraId="3F7D00A9" w14:textId="77777777" w:rsidTr="005D490B">
        <w:tc>
          <w:tcPr>
            <w:tcW w:w="575" w:type="dxa"/>
            <w:vMerge/>
          </w:tcPr>
          <w:p w14:paraId="152608BA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297460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62788B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0B73519" w14:textId="77777777" w:rsidR="00E47874" w:rsidRPr="003101BC" w:rsidRDefault="00E47874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47874" w:rsidRPr="003101BC" w14:paraId="14E8231F" w14:textId="77777777" w:rsidTr="005D490B">
        <w:tc>
          <w:tcPr>
            <w:tcW w:w="575" w:type="dxa"/>
            <w:vMerge/>
          </w:tcPr>
          <w:p w14:paraId="398F218C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06BCA5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7FD609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7431E23" w14:textId="38EE1C12" w:rsidR="00E47874" w:rsidRPr="003101BC" w:rsidRDefault="00CB77CF">
            <w:pPr>
              <w:rPr>
                <w:color w:val="000000" w:themeColor="text1"/>
                <w:lang w:bidi="th-TH"/>
              </w:rPr>
            </w:pPr>
            <w:r w:rsidRPr="00CB77CF">
              <w:rPr>
                <w:color w:val="000000" w:themeColor="text1"/>
                <w:lang w:bidi="th-TH"/>
              </w:rPr>
              <w:t>XCUST_MMX_RCV_TBL</w:t>
            </w:r>
            <w:r>
              <w:rPr>
                <w:color w:val="000000" w:themeColor="text1"/>
                <w:lang w:bidi="th-TH"/>
              </w:rPr>
              <w:t>.</w:t>
            </w:r>
            <w:r w:rsidRPr="00E47874">
              <w:rPr>
                <w:color w:val="000000" w:themeColor="text1"/>
                <w:lang w:eastAsia="en-US" w:bidi="th-TH"/>
              </w:rPr>
              <w:t>Lot Expiration Date</w:t>
            </w:r>
          </w:p>
        </w:tc>
      </w:tr>
      <w:tr w:rsidR="00E47874" w:rsidRPr="003101BC" w14:paraId="43678387" w14:textId="77777777" w:rsidTr="005D490B">
        <w:tc>
          <w:tcPr>
            <w:tcW w:w="575" w:type="dxa"/>
            <w:vMerge/>
          </w:tcPr>
          <w:p w14:paraId="2898202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161B02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E170753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CA28F7D" w14:textId="308E09C6" w:rsidR="00E47874" w:rsidRPr="00911B89" w:rsidRDefault="00E47874" w:rsidP="005D490B">
            <w:pPr>
              <w:rPr>
                <w:color w:val="000000" w:themeColor="text1"/>
                <w:lang w:bidi="th-TH"/>
              </w:rPr>
            </w:pPr>
          </w:p>
        </w:tc>
      </w:tr>
      <w:tr w:rsidR="00E47874" w:rsidRPr="003101BC" w14:paraId="332954CD" w14:textId="77777777" w:rsidTr="005D490B">
        <w:tc>
          <w:tcPr>
            <w:tcW w:w="575" w:type="dxa"/>
            <w:vMerge w:val="restart"/>
          </w:tcPr>
          <w:p w14:paraId="752DB911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7621B802" w14:textId="61AE405D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Transaction Quantity</w:t>
            </w:r>
          </w:p>
        </w:tc>
        <w:tc>
          <w:tcPr>
            <w:tcW w:w="1457" w:type="dxa"/>
          </w:tcPr>
          <w:p w14:paraId="069D283B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1D0A84" w14:textId="0B91BA5E" w:rsidR="00E47874" w:rsidRPr="003101BC" w:rsidRDefault="00E47874" w:rsidP="005D490B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Transaction Quantity</w:t>
            </w:r>
          </w:p>
        </w:tc>
      </w:tr>
      <w:tr w:rsidR="00E47874" w:rsidRPr="003101BC" w14:paraId="5A001FB3" w14:textId="77777777" w:rsidTr="005D490B">
        <w:tc>
          <w:tcPr>
            <w:tcW w:w="575" w:type="dxa"/>
            <w:vMerge/>
          </w:tcPr>
          <w:p w14:paraId="53A7170F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2C8B71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EE4497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6CA4D31" w14:textId="02D9A15C" w:rsidR="00E47874" w:rsidRPr="003101BC" w:rsidRDefault="00E47874" w:rsidP="005D490B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E47874" w:rsidRPr="003101BC" w14:paraId="23F9B67F" w14:textId="77777777" w:rsidTr="005D490B">
        <w:tc>
          <w:tcPr>
            <w:tcW w:w="575" w:type="dxa"/>
            <w:vMerge/>
          </w:tcPr>
          <w:p w14:paraId="51CCFA21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4B79A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D247333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A6446B6" w14:textId="77777777" w:rsidR="00E47874" w:rsidRPr="003101BC" w:rsidRDefault="00E47874" w:rsidP="005D490B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47874" w:rsidRPr="003101BC" w14:paraId="2145B135" w14:textId="77777777" w:rsidTr="005D490B">
        <w:tc>
          <w:tcPr>
            <w:tcW w:w="575" w:type="dxa"/>
            <w:vMerge/>
          </w:tcPr>
          <w:p w14:paraId="3DDADBB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2BAA17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28E714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A35E959" w14:textId="77777777" w:rsidR="00E47874" w:rsidRPr="003101BC" w:rsidRDefault="00E47874" w:rsidP="005D490B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E47874" w:rsidRPr="003101BC" w14:paraId="43B92BA6" w14:textId="77777777" w:rsidTr="005D490B">
        <w:tc>
          <w:tcPr>
            <w:tcW w:w="575" w:type="dxa"/>
            <w:vMerge/>
          </w:tcPr>
          <w:p w14:paraId="09AC08BC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D7DCE7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F426422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1083A80" w14:textId="77777777" w:rsidR="00E47874" w:rsidRPr="003101BC" w:rsidRDefault="00E47874" w:rsidP="005D490B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47874" w:rsidRPr="003101BC" w14:paraId="51799AEF" w14:textId="77777777" w:rsidTr="005D490B">
        <w:tc>
          <w:tcPr>
            <w:tcW w:w="575" w:type="dxa"/>
            <w:vMerge/>
          </w:tcPr>
          <w:p w14:paraId="31CC4F67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0F02EE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F01624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D8E26F6" w14:textId="679FAD52" w:rsidR="00E47874" w:rsidRPr="003101BC" w:rsidRDefault="00E47874" w:rsidP="005D490B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ยอด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QTY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ที่ทำการ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Match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PO</w:t>
            </w:r>
          </w:p>
        </w:tc>
      </w:tr>
      <w:tr w:rsidR="00E47874" w:rsidRPr="003101BC" w14:paraId="035D0A20" w14:textId="77777777" w:rsidTr="005D490B">
        <w:tc>
          <w:tcPr>
            <w:tcW w:w="575" w:type="dxa"/>
            <w:vMerge/>
          </w:tcPr>
          <w:p w14:paraId="4139AE7F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E818A6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068254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22DD550" w14:textId="111A83F4" w:rsidR="00E47874" w:rsidRPr="003101BC" w:rsidRDefault="004970DF" w:rsidP="005D490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QUANTITY</w:t>
            </w:r>
          </w:p>
        </w:tc>
      </w:tr>
      <w:tr w:rsidR="00E47874" w:rsidRPr="003101BC" w14:paraId="49A6AA06" w14:textId="77777777" w:rsidTr="005D490B">
        <w:tc>
          <w:tcPr>
            <w:tcW w:w="575" w:type="dxa"/>
            <w:vMerge w:val="restart"/>
          </w:tcPr>
          <w:p w14:paraId="235A199C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5295410D" w14:textId="78C765C9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Primary Quantity</w:t>
            </w:r>
          </w:p>
        </w:tc>
        <w:tc>
          <w:tcPr>
            <w:tcW w:w="1457" w:type="dxa"/>
          </w:tcPr>
          <w:p w14:paraId="42ED5F39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6ADCD5" w14:textId="20281A05" w:rsidR="00E47874" w:rsidRPr="003101BC" w:rsidRDefault="00E47874" w:rsidP="005D490B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Primary Quantity</w:t>
            </w:r>
          </w:p>
        </w:tc>
      </w:tr>
      <w:tr w:rsidR="00E47874" w:rsidRPr="003101BC" w14:paraId="7C8A0EE7" w14:textId="77777777" w:rsidTr="005D490B">
        <w:tc>
          <w:tcPr>
            <w:tcW w:w="575" w:type="dxa"/>
            <w:vMerge/>
          </w:tcPr>
          <w:p w14:paraId="19D58F6F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EC5457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6C5E3A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967C1FE" w14:textId="40500C25" w:rsidR="00E47874" w:rsidRPr="003101BC" w:rsidRDefault="00E47874" w:rsidP="005D490B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E47874" w:rsidRPr="003101BC" w14:paraId="2937A588" w14:textId="77777777" w:rsidTr="005D490B">
        <w:tc>
          <w:tcPr>
            <w:tcW w:w="575" w:type="dxa"/>
            <w:vMerge/>
          </w:tcPr>
          <w:p w14:paraId="576AA7C2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B2906C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5B5BFF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E51A89" w14:textId="77777777" w:rsidR="00E47874" w:rsidRPr="003101BC" w:rsidRDefault="00E47874" w:rsidP="005D490B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47874" w:rsidRPr="003101BC" w14:paraId="07D190D7" w14:textId="77777777" w:rsidTr="005D490B">
        <w:tc>
          <w:tcPr>
            <w:tcW w:w="575" w:type="dxa"/>
            <w:vMerge/>
          </w:tcPr>
          <w:p w14:paraId="56D608E1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1F7B99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D590F3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2267133" w14:textId="77777777" w:rsidR="00E47874" w:rsidRPr="003101BC" w:rsidRDefault="00E47874" w:rsidP="005D490B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E47874" w:rsidRPr="003101BC" w14:paraId="39C2F712" w14:textId="77777777" w:rsidTr="005D490B">
        <w:tc>
          <w:tcPr>
            <w:tcW w:w="575" w:type="dxa"/>
            <w:vMerge/>
          </w:tcPr>
          <w:p w14:paraId="0DAE3D62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7591B2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963433C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0175274" w14:textId="77777777" w:rsidR="00E47874" w:rsidRPr="003101BC" w:rsidRDefault="00E47874" w:rsidP="005D490B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47874" w:rsidRPr="003101BC" w14:paraId="1368CFFF" w14:textId="77777777" w:rsidTr="005D490B">
        <w:tc>
          <w:tcPr>
            <w:tcW w:w="575" w:type="dxa"/>
            <w:vMerge/>
          </w:tcPr>
          <w:p w14:paraId="078D3998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E73DB5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371926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CCC32F" w14:textId="5C6199C7" w:rsidR="00E47874" w:rsidRPr="003101BC" w:rsidRDefault="00E47874" w:rsidP="005D490B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ยอด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QTY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ที่ทำการ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Match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จาก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PO</w:t>
            </w:r>
          </w:p>
        </w:tc>
      </w:tr>
      <w:tr w:rsidR="00E47874" w:rsidRPr="003101BC" w14:paraId="2D6BCF91" w14:textId="77777777" w:rsidTr="005D490B">
        <w:tc>
          <w:tcPr>
            <w:tcW w:w="575" w:type="dxa"/>
            <w:vMerge/>
          </w:tcPr>
          <w:p w14:paraId="37002F05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18B44D" w14:textId="77777777" w:rsidR="00E47874" w:rsidRPr="003101BC" w:rsidRDefault="00E47874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C9AD83" w14:textId="77777777" w:rsidR="00E47874" w:rsidRPr="003101BC" w:rsidRDefault="00E47874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F1255A0" w14:textId="4144DEA3" w:rsidR="00E47874" w:rsidRPr="003101BC" w:rsidRDefault="004970DF" w:rsidP="005D490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Inventory Management &gt; Receipt &gt; Inspected Receipt</w:t>
            </w:r>
            <w:r>
              <w:rPr>
                <w:color w:val="000000" w:themeColor="text1"/>
                <w:shd w:val="clear" w:color="auto" w:fill="FFFFFF"/>
              </w:rPr>
              <w:t>s &gt; (F) QUANTITY</w:t>
            </w:r>
          </w:p>
        </w:tc>
      </w:tr>
    </w:tbl>
    <w:p w14:paraId="05CD88EE" w14:textId="77777777" w:rsidR="00153899" w:rsidRDefault="00153899" w:rsidP="00715EC9">
      <w:pPr>
        <w:rPr>
          <w:color w:val="000000" w:themeColor="text1"/>
        </w:rPr>
      </w:pPr>
    </w:p>
    <w:p w14:paraId="390AB827" w14:textId="77777777" w:rsidR="00153899" w:rsidRDefault="00153899" w:rsidP="00715EC9">
      <w:pPr>
        <w:rPr>
          <w:color w:val="000000" w:themeColor="text1"/>
        </w:rPr>
      </w:pPr>
    </w:p>
    <w:p w14:paraId="4C1A237C" w14:textId="77777777" w:rsidR="00D04583" w:rsidRDefault="00D04583" w:rsidP="00715EC9">
      <w:pPr>
        <w:rPr>
          <w:color w:val="000000" w:themeColor="text1"/>
        </w:rPr>
      </w:pPr>
    </w:p>
    <w:p w14:paraId="100AEBE4" w14:textId="1D184DD2" w:rsidR="00D04583" w:rsidRDefault="00D04583" w:rsidP="00D04583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 w:rsidRPr="00D04583">
        <w:rPr>
          <w:b/>
          <w:bCs/>
          <w:color w:val="000000" w:themeColor="text1"/>
          <w:lang w:bidi="th-TH"/>
        </w:rPr>
        <w:t>XCUST_PO_RCP_SERIAL_TBL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D04583" w:rsidRPr="003101BC" w14:paraId="153D607E" w14:textId="77777777" w:rsidTr="005D490B">
        <w:tc>
          <w:tcPr>
            <w:tcW w:w="575" w:type="dxa"/>
            <w:shd w:val="clear" w:color="auto" w:fill="D9D9D9"/>
          </w:tcPr>
          <w:p w14:paraId="71D8B314" w14:textId="77777777" w:rsidR="00D04583" w:rsidRPr="003101BC" w:rsidRDefault="00D04583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215AECD8" w14:textId="77777777" w:rsidR="00D04583" w:rsidRPr="003101BC" w:rsidRDefault="00D04583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383CE792" w14:textId="77777777" w:rsidR="00D04583" w:rsidRPr="003101BC" w:rsidRDefault="00D04583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138CA25C" w14:textId="77777777" w:rsidR="00D04583" w:rsidRPr="003101BC" w:rsidRDefault="00D04583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D04583" w:rsidRPr="003101BC" w14:paraId="2AB22DDA" w14:textId="77777777" w:rsidTr="005D490B">
        <w:tc>
          <w:tcPr>
            <w:tcW w:w="575" w:type="dxa"/>
            <w:vMerge w:val="restart"/>
          </w:tcPr>
          <w:p w14:paraId="6EAB76AC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42F48777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RCV Interface Line Number</w:t>
            </w:r>
          </w:p>
        </w:tc>
        <w:tc>
          <w:tcPr>
            <w:tcW w:w="1457" w:type="dxa"/>
          </w:tcPr>
          <w:p w14:paraId="39FDB81F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58D5993" w14:textId="77777777" w:rsidR="00D04583" w:rsidRPr="003101BC" w:rsidRDefault="00D04583" w:rsidP="005D490B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Interface Line Number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D04583" w:rsidRPr="003101BC" w14:paraId="33946EE2" w14:textId="77777777" w:rsidTr="005D490B">
        <w:tc>
          <w:tcPr>
            <w:tcW w:w="575" w:type="dxa"/>
            <w:vMerge/>
          </w:tcPr>
          <w:p w14:paraId="1095C8AF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4095CC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1BFA41B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0074FFE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</w:t>
            </w:r>
            <w:r w:rsidRPr="003101BC">
              <w:rPr>
                <w:color w:val="000000" w:themeColor="text1"/>
                <w:lang w:bidi="th-TH"/>
              </w:rPr>
              <w:t>0)</w:t>
            </w:r>
          </w:p>
        </w:tc>
      </w:tr>
      <w:tr w:rsidR="00D04583" w:rsidRPr="003101BC" w14:paraId="41D2787B" w14:textId="77777777" w:rsidTr="005D490B">
        <w:tc>
          <w:tcPr>
            <w:tcW w:w="575" w:type="dxa"/>
            <w:vMerge/>
          </w:tcPr>
          <w:p w14:paraId="606EA300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7028BF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D7D085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E6773CD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04583" w:rsidRPr="003101BC" w14:paraId="713C1D25" w14:textId="77777777" w:rsidTr="005D490B">
        <w:tc>
          <w:tcPr>
            <w:tcW w:w="575" w:type="dxa"/>
            <w:vMerge/>
          </w:tcPr>
          <w:p w14:paraId="4264EDEF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08CF34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01CE84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5C6284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04583" w:rsidRPr="003101BC" w14:paraId="74EDCF67" w14:textId="77777777" w:rsidTr="005D490B">
        <w:tc>
          <w:tcPr>
            <w:tcW w:w="575" w:type="dxa"/>
            <w:vMerge/>
          </w:tcPr>
          <w:p w14:paraId="2A370150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3A310F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78BB82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CBE2067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04583" w:rsidRPr="003101BC" w14:paraId="13418497" w14:textId="77777777" w:rsidTr="005D490B">
        <w:tc>
          <w:tcPr>
            <w:tcW w:w="575" w:type="dxa"/>
            <w:vMerge/>
          </w:tcPr>
          <w:p w14:paraId="623AA744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2FB77D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9F23CE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82D772B" w14:textId="77777777" w:rsidR="00D04583" w:rsidRPr="003101BC" w:rsidRDefault="00D04583" w:rsidP="005D490B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bidi="th-TH"/>
              </w:rPr>
              <w:t>must match Interface Line Number of the XCUST_PO_RCP_LINE_TBL</w:t>
            </w:r>
          </w:p>
        </w:tc>
      </w:tr>
      <w:tr w:rsidR="00D04583" w:rsidRPr="003101BC" w14:paraId="17FB8FBD" w14:textId="77777777" w:rsidTr="005D490B">
        <w:tc>
          <w:tcPr>
            <w:tcW w:w="575" w:type="dxa"/>
            <w:vMerge/>
          </w:tcPr>
          <w:p w14:paraId="538851C5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B5E642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4F36D5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9F786D0" w14:textId="77777777" w:rsidR="00D04583" w:rsidRPr="003101BC" w:rsidRDefault="00D04583" w:rsidP="005D490B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bidi="th-TH"/>
              </w:rPr>
              <w:t>INV_TRANSACTION_LOTS_INTERFACE</w:t>
            </w:r>
            <w:r>
              <w:rPr>
                <w:color w:val="000000" w:themeColor="text1"/>
                <w:lang w:bidi="th-TH"/>
              </w:rPr>
              <w:t>.</w:t>
            </w:r>
            <w:r w:rsidRPr="00E47874">
              <w:rPr>
                <w:color w:val="000000" w:themeColor="text1"/>
                <w:lang w:eastAsia="en-US" w:bidi="th-TH"/>
              </w:rPr>
              <w:t>RCV Interface Line Number</w:t>
            </w:r>
          </w:p>
        </w:tc>
      </w:tr>
      <w:tr w:rsidR="00D04583" w:rsidRPr="00110FC9" w14:paraId="61FE47E5" w14:textId="77777777" w:rsidTr="005D490B">
        <w:tc>
          <w:tcPr>
            <w:tcW w:w="575" w:type="dxa"/>
            <w:vMerge w:val="restart"/>
          </w:tcPr>
          <w:p w14:paraId="28C605A7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4FD38FCA" w14:textId="3A4437C4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From Serial Number</w:t>
            </w:r>
          </w:p>
        </w:tc>
        <w:tc>
          <w:tcPr>
            <w:tcW w:w="1457" w:type="dxa"/>
          </w:tcPr>
          <w:p w14:paraId="02401419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4FC325" w14:textId="66FBBDDF" w:rsidR="00D04583" w:rsidRPr="00110FC9" w:rsidRDefault="00D04583" w:rsidP="005D490B">
            <w:pPr>
              <w:rPr>
                <w:color w:val="000000" w:themeColor="text1"/>
                <w:lang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From Serial Number</w:t>
            </w:r>
          </w:p>
        </w:tc>
      </w:tr>
      <w:tr w:rsidR="00D04583" w:rsidRPr="003101BC" w14:paraId="5A5C43CF" w14:textId="77777777" w:rsidTr="005D490B">
        <w:tc>
          <w:tcPr>
            <w:tcW w:w="575" w:type="dxa"/>
            <w:vMerge/>
          </w:tcPr>
          <w:p w14:paraId="73190ADC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C27EA1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809EC3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3576220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VARCHAR2(80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D04583" w:rsidRPr="003101BC" w14:paraId="046B42C0" w14:textId="77777777" w:rsidTr="005D490B">
        <w:tc>
          <w:tcPr>
            <w:tcW w:w="575" w:type="dxa"/>
            <w:vMerge/>
          </w:tcPr>
          <w:p w14:paraId="20A24267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DA39F8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EE9CAF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FDCB40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04583" w:rsidRPr="003101BC" w14:paraId="1E017201" w14:textId="77777777" w:rsidTr="005D490B">
        <w:tc>
          <w:tcPr>
            <w:tcW w:w="575" w:type="dxa"/>
            <w:vMerge/>
          </w:tcPr>
          <w:p w14:paraId="21EC73D4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2448B6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06268B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5014D5C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D04583" w:rsidRPr="003101BC" w14:paraId="0AD96BCE" w14:textId="77777777" w:rsidTr="005D490B">
        <w:tc>
          <w:tcPr>
            <w:tcW w:w="575" w:type="dxa"/>
            <w:vMerge/>
          </w:tcPr>
          <w:p w14:paraId="387F50F4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516A26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61EE8C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D095A49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04583" w:rsidRPr="003101BC" w14:paraId="0247E402" w14:textId="77777777" w:rsidTr="005D490B">
        <w:tc>
          <w:tcPr>
            <w:tcW w:w="575" w:type="dxa"/>
            <w:vMerge/>
          </w:tcPr>
          <w:p w14:paraId="520963AD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41B345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874C95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D91ED43" w14:textId="042E4588" w:rsidR="00D04583" w:rsidRPr="005F4885" w:rsidRDefault="003E1A64" w:rsidP="005D490B">
            <w:pPr>
              <w:rPr>
                <w:b/>
                <w:bCs/>
                <w:color w:val="000000" w:themeColor="text1"/>
                <w:lang w:bidi="th-TH"/>
              </w:rPr>
            </w:pPr>
            <w:r w:rsidRPr="003E1A64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 w:rsidRPr="00D04583">
              <w:rPr>
                <w:color w:val="000000" w:themeColor="text1"/>
                <w:lang w:eastAsia="en-US" w:bidi="th-TH"/>
              </w:rPr>
              <w:t>From Serial Number</w:t>
            </w:r>
          </w:p>
        </w:tc>
      </w:tr>
      <w:tr w:rsidR="00D04583" w:rsidRPr="003101BC" w14:paraId="536C4C76" w14:textId="77777777" w:rsidTr="005D490B">
        <w:tc>
          <w:tcPr>
            <w:tcW w:w="575" w:type="dxa"/>
            <w:vMerge/>
          </w:tcPr>
          <w:p w14:paraId="1B02CAD7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2C50BB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21F060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0F4F91" w14:textId="2BACF0CC" w:rsidR="00D04583" w:rsidRPr="003101BC" w:rsidRDefault="003E1A64" w:rsidP="005D490B">
            <w:pPr>
              <w:rPr>
                <w:color w:val="000000" w:themeColor="text1"/>
                <w:cs/>
                <w:lang w:bidi="th-TH"/>
              </w:rPr>
            </w:pPr>
            <w:r w:rsidRPr="00426676">
              <w:rPr>
                <w:lang w:bidi="th-TH"/>
              </w:rPr>
              <w:t>Oracle Cloud : (N) Se</w:t>
            </w:r>
            <w:r>
              <w:rPr>
                <w:lang w:bidi="th-TH"/>
              </w:rPr>
              <w:t xml:space="preserve">tup and Maintenance &gt; </w:t>
            </w:r>
            <w:r w:rsidRPr="00426676">
              <w:rPr>
                <w:lang w:bidi="th-TH"/>
              </w:rPr>
              <w:t>Setup: Manufacturing and Supply Chain Materials Management</w:t>
            </w:r>
            <w:r>
              <w:rPr>
                <w:lang w:bidi="th-TH"/>
              </w:rPr>
              <w:t xml:space="preserve"> </w:t>
            </w:r>
            <w:r w:rsidRPr="00426676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&gt; (</w:t>
            </w:r>
            <w:r w:rsidRPr="00426676">
              <w:rPr>
                <w:lang w:bidi="th-TH"/>
              </w:rPr>
              <w:t>N</w:t>
            </w:r>
            <w:r>
              <w:rPr>
                <w:lang w:bidi="th-TH"/>
              </w:rPr>
              <w:t>)</w:t>
            </w:r>
            <w:r w:rsidRPr="00426676">
              <w:rPr>
                <w:lang w:bidi="th-TH"/>
              </w:rPr>
              <w:t xml:space="preserve"> Organization Structures </w:t>
            </w:r>
            <w:r>
              <w:rPr>
                <w:lang w:bidi="th-TH"/>
              </w:rPr>
              <w:t xml:space="preserve">&gt; </w:t>
            </w:r>
            <w:r w:rsidRPr="00426676">
              <w:rPr>
                <w:lang w:bidi="th-TH"/>
              </w:rPr>
              <w:t>(</w:t>
            </w:r>
            <w:r>
              <w:rPr>
                <w:lang w:bidi="th-TH"/>
              </w:rPr>
              <w:t xml:space="preserve">N) Inventory Management &gt; </w:t>
            </w:r>
            <w:r w:rsidRPr="00426676">
              <w:rPr>
                <w:lang w:bidi="th-TH"/>
              </w:rPr>
              <w:t>(</w:t>
            </w:r>
            <w:r>
              <w:rPr>
                <w:lang w:bidi="th-TH"/>
              </w:rPr>
              <w:t xml:space="preserve">N) </w:t>
            </w:r>
            <w:r w:rsidRPr="004B6B80">
              <w:rPr>
                <w:lang w:bidi="th-TH"/>
              </w:rPr>
              <w:t>Manage Lot and Serial Attributes Mapping</w:t>
            </w:r>
            <w:r>
              <w:rPr>
                <w:lang w:bidi="th-TH"/>
              </w:rPr>
              <w:t xml:space="preserve"> &gt; (F) Name</w:t>
            </w:r>
          </w:p>
        </w:tc>
      </w:tr>
      <w:tr w:rsidR="00D04583" w:rsidRPr="003101BC" w14:paraId="557AC3EC" w14:textId="77777777" w:rsidTr="005D490B">
        <w:tc>
          <w:tcPr>
            <w:tcW w:w="575" w:type="dxa"/>
            <w:vMerge w:val="restart"/>
          </w:tcPr>
          <w:p w14:paraId="7CBE1C16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2448744D" w14:textId="30E702AA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To Serial Number</w:t>
            </w:r>
          </w:p>
        </w:tc>
        <w:tc>
          <w:tcPr>
            <w:tcW w:w="1457" w:type="dxa"/>
          </w:tcPr>
          <w:p w14:paraId="0AA26EA4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7B33B1" w14:textId="3A7BBDC3" w:rsidR="00D04583" w:rsidRPr="003101BC" w:rsidRDefault="00D04583" w:rsidP="005D490B">
            <w:pPr>
              <w:rPr>
                <w:color w:val="000000" w:themeColor="text1"/>
                <w:lang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To Serial Number</w:t>
            </w:r>
          </w:p>
        </w:tc>
      </w:tr>
      <w:tr w:rsidR="00D04583" w:rsidRPr="003101BC" w14:paraId="149B8B4F" w14:textId="77777777" w:rsidTr="005D490B">
        <w:tc>
          <w:tcPr>
            <w:tcW w:w="575" w:type="dxa"/>
            <w:vMerge/>
          </w:tcPr>
          <w:p w14:paraId="61BB1E88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8F3387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B8A001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7DF17AA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</w:tc>
      </w:tr>
      <w:tr w:rsidR="00D04583" w:rsidRPr="003101BC" w14:paraId="168DDBB8" w14:textId="77777777" w:rsidTr="005D490B">
        <w:tc>
          <w:tcPr>
            <w:tcW w:w="575" w:type="dxa"/>
            <w:vMerge/>
          </w:tcPr>
          <w:p w14:paraId="2E3C122B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91C580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529D15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C6129CF" w14:textId="77777777" w:rsidR="00D04583" w:rsidRPr="003101BC" w:rsidRDefault="00D04583" w:rsidP="005D490B">
            <w:pPr>
              <w:rPr>
                <w:color w:val="000000" w:themeColor="text1"/>
              </w:rPr>
            </w:pPr>
          </w:p>
        </w:tc>
      </w:tr>
      <w:tr w:rsidR="00D04583" w:rsidRPr="003101BC" w14:paraId="019860B4" w14:textId="77777777" w:rsidTr="005D490B">
        <w:tc>
          <w:tcPr>
            <w:tcW w:w="575" w:type="dxa"/>
            <w:vMerge/>
          </w:tcPr>
          <w:p w14:paraId="5B32DC70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3F902D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8ADFDF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B3977" w14:textId="77777777" w:rsidR="00D04583" w:rsidRPr="003101BC" w:rsidRDefault="00D04583" w:rsidP="005D49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D04583" w:rsidRPr="003101BC" w14:paraId="05455827" w14:textId="77777777" w:rsidTr="005D490B">
        <w:tc>
          <w:tcPr>
            <w:tcW w:w="575" w:type="dxa"/>
            <w:vMerge/>
          </w:tcPr>
          <w:p w14:paraId="4DC27E08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69CBEE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C1324B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0B33000" w14:textId="77777777" w:rsidR="00D04583" w:rsidRPr="003101BC" w:rsidRDefault="00D04583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04583" w:rsidRPr="003101BC" w14:paraId="6C292053" w14:textId="77777777" w:rsidTr="005D490B">
        <w:tc>
          <w:tcPr>
            <w:tcW w:w="575" w:type="dxa"/>
            <w:vMerge/>
          </w:tcPr>
          <w:p w14:paraId="50539613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B142CD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5C7B86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FBC7B5" w14:textId="6A2B8192" w:rsidR="00D04583" w:rsidRPr="003101BC" w:rsidRDefault="003E1A64" w:rsidP="005D490B">
            <w:pPr>
              <w:rPr>
                <w:color w:val="000000" w:themeColor="text1"/>
                <w:lang w:bidi="th-TH"/>
              </w:rPr>
            </w:pPr>
            <w:r w:rsidRPr="003E1A64">
              <w:rPr>
                <w:color w:val="000000" w:themeColor="text1"/>
                <w:lang w:bidi="th-TH"/>
              </w:rPr>
              <w:t>XCUST_MMX_RCV_TBL</w:t>
            </w:r>
            <w:r>
              <w:rPr>
                <w:color w:val="000000" w:themeColor="text1"/>
                <w:lang w:bidi="th-TH"/>
              </w:rPr>
              <w:t>.</w:t>
            </w:r>
            <w:r>
              <w:rPr>
                <w:color w:val="000000" w:themeColor="text1"/>
                <w:lang w:eastAsia="en-US" w:bidi="th-TH"/>
              </w:rPr>
              <w:t>To</w:t>
            </w:r>
            <w:r w:rsidRPr="00D04583">
              <w:rPr>
                <w:color w:val="000000" w:themeColor="text1"/>
                <w:lang w:eastAsia="en-US" w:bidi="th-TH"/>
              </w:rPr>
              <w:t xml:space="preserve"> Serial Number</w:t>
            </w:r>
          </w:p>
        </w:tc>
      </w:tr>
      <w:tr w:rsidR="00D04583" w:rsidRPr="003101BC" w14:paraId="2C3A03A0" w14:textId="77777777" w:rsidTr="005D490B">
        <w:tc>
          <w:tcPr>
            <w:tcW w:w="575" w:type="dxa"/>
            <w:vMerge/>
          </w:tcPr>
          <w:p w14:paraId="00CA0B7D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276D49" w14:textId="77777777" w:rsidR="00D04583" w:rsidRPr="003101BC" w:rsidRDefault="00D04583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98702D" w14:textId="77777777" w:rsidR="00D04583" w:rsidRPr="003101BC" w:rsidRDefault="00D04583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C142771" w14:textId="00194D6F" w:rsidR="00D04583" w:rsidRPr="00911B89" w:rsidRDefault="003E1A64" w:rsidP="005D490B">
            <w:pPr>
              <w:rPr>
                <w:color w:val="000000" w:themeColor="text1"/>
                <w:lang w:bidi="th-TH"/>
              </w:rPr>
            </w:pPr>
            <w:r w:rsidRPr="00426676">
              <w:rPr>
                <w:lang w:bidi="th-TH"/>
              </w:rPr>
              <w:t>Oracle Cloud : (N) Se</w:t>
            </w:r>
            <w:r>
              <w:rPr>
                <w:lang w:bidi="th-TH"/>
              </w:rPr>
              <w:t xml:space="preserve">tup and Maintenance &gt; </w:t>
            </w:r>
            <w:r w:rsidRPr="00426676">
              <w:rPr>
                <w:lang w:bidi="th-TH"/>
              </w:rPr>
              <w:t>Setup: Manufacturing and Supply Chain Materials Management</w:t>
            </w:r>
            <w:r>
              <w:rPr>
                <w:lang w:bidi="th-TH"/>
              </w:rPr>
              <w:t xml:space="preserve"> </w:t>
            </w:r>
            <w:r w:rsidRPr="00426676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&gt; (</w:t>
            </w:r>
            <w:r w:rsidRPr="00426676">
              <w:rPr>
                <w:lang w:bidi="th-TH"/>
              </w:rPr>
              <w:t>N</w:t>
            </w:r>
            <w:r>
              <w:rPr>
                <w:lang w:bidi="th-TH"/>
              </w:rPr>
              <w:t>)</w:t>
            </w:r>
            <w:r w:rsidRPr="00426676">
              <w:rPr>
                <w:lang w:bidi="th-TH"/>
              </w:rPr>
              <w:t xml:space="preserve"> Organization Structures </w:t>
            </w:r>
            <w:r>
              <w:rPr>
                <w:lang w:bidi="th-TH"/>
              </w:rPr>
              <w:t xml:space="preserve">&gt; </w:t>
            </w:r>
            <w:r w:rsidRPr="00426676">
              <w:rPr>
                <w:lang w:bidi="th-TH"/>
              </w:rPr>
              <w:t>(</w:t>
            </w:r>
            <w:r>
              <w:rPr>
                <w:lang w:bidi="th-TH"/>
              </w:rPr>
              <w:t xml:space="preserve">N) Inventory Management &gt; </w:t>
            </w:r>
            <w:r w:rsidRPr="00426676">
              <w:rPr>
                <w:lang w:bidi="th-TH"/>
              </w:rPr>
              <w:t>(</w:t>
            </w:r>
            <w:r>
              <w:rPr>
                <w:lang w:bidi="th-TH"/>
              </w:rPr>
              <w:t xml:space="preserve">N) </w:t>
            </w:r>
            <w:r w:rsidRPr="004B6B80">
              <w:rPr>
                <w:lang w:bidi="th-TH"/>
              </w:rPr>
              <w:t>Manage Lot and Serial Attributes Mapping</w:t>
            </w:r>
            <w:r>
              <w:rPr>
                <w:lang w:bidi="th-TH"/>
              </w:rPr>
              <w:t xml:space="preserve"> &gt; (F) Name</w:t>
            </w:r>
          </w:p>
        </w:tc>
      </w:tr>
    </w:tbl>
    <w:p w14:paraId="4DE20FD3" w14:textId="77777777" w:rsidR="00E47874" w:rsidRDefault="00E47874" w:rsidP="00715EC9">
      <w:pPr>
        <w:rPr>
          <w:color w:val="000000" w:themeColor="text1"/>
        </w:rPr>
      </w:pPr>
    </w:p>
    <w:p w14:paraId="4648577F" w14:textId="77777777" w:rsidR="004409ED" w:rsidRDefault="004409ED" w:rsidP="004409ED">
      <w:pPr>
        <w:rPr>
          <w:b/>
          <w:bCs/>
          <w:color w:val="000000" w:themeColor="text1"/>
          <w:lang w:bidi="th-TH"/>
        </w:rPr>
      </w:pPr>
    </w:p>
    <w:p w14:paraId="1600F02A" w14:textId="17F276EC" w:rsidR="004409ED" w:rsidRDefault="004409ED" w:rsidP="004409ED">
      <w:pPr>
        <w:rPr>
          <w:b/>
          <w:bCs/>
          <w:color w:val="000000" w:themeColor="text1"/>
          <w:lang w:bidi="th-TH"/>
        </w:rPr>
      </w:pPr>
      <w:r>
        <w:rPr>
          <w:b/>
          <w:bCs/>
          <w:color w:val="000000" w:themeColor="text1"/>
          <w:lang w:bidi="th-TH"/>
        </w:rPr>
        <w:t>Non Direct</w:t>
      </w:r>
      <w:r w:rsidR="00A7697B">
        <w:rPr>
          <w:b/>
          <w:bCs/>
          <w:color w:val="000000" w:themeColor="text1"/>
          <w:lang w:bidi="th-TH"/>
        </w:rPr>
        <w:t xml:space="preserve"> Supplier</w:t>
      </w:r>
    </w:p>
    <w:p w14:paraId="6BEEE15B" w14:textId="664C790F" w:rsidR="004409ED" w:rsidRDefault="004409ED" w:rsidP="004409ED">
      <w:pPr>
        <w:rPr>
          <w:b/>
          <w:bCs/>
          <w:color w:val="000000"/>
          <w:lang w:bidi="th-TH"/>
        </w:rPr>
      </w:pPr>
      <w:r>
        <w:rPr>
          <w:b/>
          <w:bCs/>
          <w:lang w:bidi="th-TH"/>
        </w:rPr>
        <w:t xml:space="preserve">Table </w:t>
      </w:r>
      <w:r w:rsidRPr="00447B5B">
        <w:rPr>
          <w:b/>
          <w:bCs/>
          <w:lang w:bidi="th-TH"/>
        </w:rPr>
        <w:t xml:space="preserve">: </w:t>
      </w:r>
      <w:r w:rsidR="00A7697B" w:rsidRPr="005F4885">
        <w:rPr>
          <w:b/>
          <w:bCs/>
          <w:color w:val="000000" w:themeColor="text1"/>
          <w:lang w:bidi="th-TH"/>
        </w:rPr>
        <w:t>XCUST_INV_TRN_INT_TBL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4409ED" w:rsidRPr="00B0775D" w14:paraId="37885E16" w14:textId="77777777" w:rsidTr="0094746B">
        <w:tc>
          <w:tcPr>
            <w:tcW w:w="575" w:type="dxa"/>
            <w:shd w:val="clear" w:color="auto" w:fill="D9D9D9"/>
          </w:tcPr>
          <w:p w14:paraId="6C090081" w14:textId="77777777" w:rsidR="004409ED" w:rsidRPr="00B0775D" w:rsidRDefault="004409ED" w:rsidP="0094746B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0654BED" w14:textId="77777777" w:rsidR="004409ED" w:rsidRPr="00B0775D" w:rsidRDefault="004409ED" w:rsidP="0094746B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391E8EB3" w14:textId="77777777" w:rsidR="004409ED" w:rsidRPr="00B0775D" w:rsidRDefault="004409ED" w:rsidP="0094746B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64554D6E" w14:textId="77777777" w:rsidR="004409ED" w:rsidRPr="00B0775D" w:rsidRDefault="004409ED" w:rsidP="0094746B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Information</w:t>
            </w:r>
          </w:p>
        </w:tc>
      </w:tr>
      <w:tr w:rsidR="004409ED" w:rsidRPr="00B0775D" w14:paraId="2E3EC5B5" w14:textId="77777777" w:rsidTr="0094746B">
        <w:tc>
          <w:tcPr>
            <w:tcW w:w="575" w:type="dxa"/>
            <w:vMerge w:val="restart"/>
          </w:tcPr>
          <w:p w14:paraId="058E45C4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3E172687" w14:textId="77777777" w:rsidR="004409ED" w:rsidRDefault="004409ED" w:rsidP="0094746B">
            <w:pPr>
              <w:rPr>
                <w:lang w:bidi="th-TH"/>
              </w:rPr>
            </w:pPr>
            <w:r w:rsidRPr="00CA35DE">
              <w:rPr>
                <w:lang w:bidi="th-TH"/>
              </w:rPr>
              <w:t>ORGANIZATION_NAME</w:t>
            </w:r>
          </w:p>
        </w:tc>
        <w:tc>
          <w:tcPr>
            <w:tcW w:w="1457" w:type="dxa"/>
          </w:tcPr>
          <w:p w14:paraId="192DD6F9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E9CBE57" w14:textId="77777777" w:rsidR="004409ED" w:rsidRPr="00B0775D" w:rsidRDefault="004409ED" w:rsidP="0094746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รหัสคลังสินค้า</w:t>
            </w:r>
          </w:p>
        </w:tc>
      </w:tr>
      <w:tr w:rsidR="004409ED" w:rsidRPr="00B0775D" w14:paraId="17FB2153" w14:textId="77777777" w:rsidTr="0094746B">
        <w:tc>
          <w:tcPr>
            <w:tcW w:w="575" w:type="dxa"/>
            <w:vMerge/>
          </w:tcPr>
          <w:p w14:paraId="393369C6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46DB38A" w14:textId="77777777" w:rsidR="004409ED" w:rsidRDefault="004409ED" w:rsidP="0094746B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7F8D6A1B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F2C77C1" w14:textId="77777777" w:rsidR="004409ED" w:rsidRPr="00B0775D" w:rsidRDefault="004409ED" w:rsidP="0094746B">
            <w:pPr>
              <w:rPr>
                <w:lang w:bidi="th-TH"/>
              </w:rPr>
            </w:pPr>
            <w:r>
              <w:rPr>
                <w:lang w:bidi="th-TH"/>
              </w:rPr>
              <w:t>Number</w:t>
            </w:r>
          </w:p>
        </w:tc>
      </w:tr>
      <w:tr w:rsidR="004409ED" w:rsidRPr="00B0775D" w14:paraId="3278C5D9" w14:textId="77777777" w:rsidTr="0094746B">
        <w:tc>
          <w:tcPr>
            <w:tcW w:w="575" w:type="dxa"/>
            <w:vMerge/>
          </w:tcPr>
          <w:p w14:paraId="183A2A85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7E0118" w14:textId="77777777" w:rsidR="004409ED" w:rsidRDefault="004409ED" w:rsidP="0094746B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1EFCA1DB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CDA0182" w14:textId="77777777" w:rsidR="004409ED" w:rsidRPr="00B0775D" w:rsidRDefault="004409ED" w:rsidP="0094746B">
            <w:pPr>
              <w:rPr>
                <w:lang w:bidi="th-TH"/>
              </w:rPr>
            </w:pPr>
          </w:p>
        </w:tc>
      </w:tr>
      <w:tr w:rsidR="004409ED" w:rsidRPr="00B0775D" w14:paraId="3BE04A0B" w14:textId="77777777" w:rsidTr="0094746B">
        <w:tc>
          <w:tcPr>
            <w:tcW w:w="575" w:type="dxa"/>
            <w:vMerge/>
          </w:tcPr>
          <w:p w14:paraId="5E4AE5B4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A5B1C5A" w14:textId="77777777" w:rsidR="004409ED" w:rsidRDefault="004409ED" w:rsidP="0094746B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145BB377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D009EFE" w14:textId="77777777" w:rsidR="004409ED" w:rsidRPr="00B0775D" w:rsidRDefault="004409ED" w:rsidP="0094746B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4409ED" w:rsidRPr="00B0775D" w14:paraId="6F36406E" w14:textId="77777777" w:rsidTr="0094746B">
        <w:tc>
          <w:tcPr>
            <w:tcW w:w="575" w:type="dxa"/>
            <w:vMerge/>
          </w:tcPr>
          <w:p w14:paraId="268564AF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6745B7F" w14:textId="77777777" w:rsidR="004409ED" w:rsidRDefault="004409ED" w:rsidP="0094746B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18E713BF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32E3DB7" w14:textId="148422C5" w:rsidR="004409ED" w:rsidRPr="00F74836" w:rsidRDefault="00F74836" w:rsidP="0094746B">
            <w:pPr>
              <w:rPr>
                <w:lang w:bidi="th-TH"/>
              </w:rPr>
            </w:pPr>
            <w:r>
              <w:rPr>
                <w:lang w:bidi="th-TH"/>
              </w:rPr>
              <w:t xml:space="preserve">Mapping </w:t>
            </w:r>
            <w:r>
              <w:rPr>
                <w:rFonts w:hint="cs"/>
                <w:cs/>
                <w:lang w:bidi="th-TH"/>
              </w:rPr>
              <w:t xml:space="preserve">จากระบบ </w:t>
            </w:r>
            <w:r>
              <w:rPr>
                <w:lang w:bidi="th-TH"/>
              </w:rPr>
              <w:t xml:space="preserve">mx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r>
              <w:rPr>
                <w:lang w:bidi="th-TH"/>
              </w:rPr>
              <w:t>erp</w:t>
            </w:r>
          </w:p>
          <w:p w14:paraId="73ED3C7B" w14:textId="7AAD2B61" w:rsidR="00F74836" w:rsidRPr="00B0775D" w:rsidRDefault="00F74836" w:rsidP="0094746B">
            <w:pPr>
              <w:rPr>
                <w:lang w:bidi="th-TH"/>
              </w:rPr>
            </w:pPr>
          </w:p>
        </w:tc>
      </w:tr>
      <w:tr w:rsidR="004409ED" w:rsidRPr="00B0775D" w14:paraId="76EFBDFD" w14:textId="77777777" w:rsidTr="0094746B">
        <w:tc>
          <w:tcPr>
            <w:tcW w:w="575" w:type="dxa"/>
            <w:vMerge/>
          </w:tcPr>
          <w:p w14:paraId="0F529EA5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F9CDBF5" w14:textId="77777777" w:rsidR="004409ED" w:rsidRDefault="004409ED" w:rsidP="0094746B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6FAF32CC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695ABE1" w14:textId="05C03E4E" w:rsidR="004409ED" w:rsidRPr="00BA3DA7" w:rsidRDefault="00BA3DA7">
            <w:pPr>
              <w:rPr>
                <w:lang w:bidi="th-TH"/>
              </w:rPr>
            </w:pPr>
            <w:r>
              <w:rPr>
                <w:color w:val="000000"/>
                <w:sz w:val="18"/>
                <w:szCs w:val="18"/>
                <w:lang w:eastAsia="en-US" w:bidi="th-TH"/>
              </w:rPr>
              <w:t>PARAMETER.</w:t>
            </w:r>
            <w:r w:rsidRPr="003462D6">
              <w:rPr>
                <w:color w:val="000000" w:themeColor="text1"/>
                <w:lang w:bidi="en-US"/>
              </w:rPr>
              <w:t>Oraganization</w:t>
            </w:r>
          </w:p>
        </w:tc>
      </w:tr>
      <w:tr w:rsidR="004409ED" w:rsidRPr="00B0775D" w14:paraId="3A54367A" w14:textId="77777777" w:rsidTr="0094746B">
        <w:tc>
          <w:tcPr>
            <w:tcW w:w="575" w:type="dxa"/>
            <w:vMerge/>
          </w:tcPr>
          <w:p w14:paraId="66587849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0B7F94" w14:textId="77777777" w:rsidR="004409ED" w:rsidRDefault="004409ED" w:rsidP="0094746B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332A42A8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74C0477" w14:textId="414C3643" w:rsidR="004409ED" w:rsidRPr="00B0775D" w:rsidRDefault="00BA3DA7" w:rsidP="0094746B">
            <w:pPr>
              <w:rPr>
                <w:lang w:bidi="th-TH"/>
              </w:rPr>
            </w:pPr>
            <w:r w:rsidRPr="00426676">
              <w:rPr>
                <w:lang w:bidi="th-TH"/>
              </w:rPr>
              <w:t>Oracle Cloud : (N) Se</w:t>
            </w:r>
            <w:r>
              <w:rPr>
                <w:lang w:bidi="th-TH"/>
              </w:rPr>
              <w:t xml:space="preserve">tup and Maintenance &gt; </w:t>
            </w:r>
            <w:r w:rsidRPr="00426676">
              <w:rPr>
                <w:lang w:bidi="th-TH"/>
              </w:rPr>
              <w:t>Setup: Manufacturing and Supply Chain Materials Management</w:t>
            </w:r>
            <w:r>
              <w:rPr>
                <w:lang w:bidi="th-TH"/>
              </w:rPr>
              <w:t xml:space="preserve"> </w:t>
            </w:r>
            <w:r w:rsidRPr="00426676">
              <w:rPr>
                <w:lang w:bidi="th-TH"/>
              </w:rPr>
              <w:t>&gt;</w:t>
            </w:r>
            <w:r>
              <w:rPr>
                <w:lang w:bidi="th-TH"/>
              </w:rPr>
              <w:t xml:space="preserve"> &gt; (</w:t>
            </w:r>
            <w:r w:rsidRPr="00426676">
              <w:rPr>
                <w:lang w:bidi="th-TH"/>
              </w:rPr>
              <w:t>N</w:t>
            </w:r>
            <w:r>
              <w:rPr>
                <w:lang w:bidi="th-TH"/>
              </w:rPr>
              <w:t>)</w:t>
            </w:r>
            <w:r w:rsidRPr="00426676">
              <w:rPr>
                <w:lang w:bidi="th-TH"/>
              </w:rPr>
              <w:t xml:space="preserve"> Organization Structures </w:t>
            </w:r>
            <w:r>
              <w:rPr>
                <w:lang w:bidi="th-TH"/>
              </w:rPr>
              <w:t xml:space="preserve">&gt; </w:t>
            </w:r>
            <w:r w:rsidRPr="00426676">
              <w:rPr>
                <w:lang w:bidi="th-TH"/>
              </w:rPr>
              <w:t xml:space="preserve">(F) </w:t>
            </w:r>
            <w:r>
              <w:rPr>
                <w:lang w:bidi="th-TH"/>
              </w:rPr>
              <w:t>Name</w:t>
            </w:r>
          </w:p>
        </w:tc>
      </w:tr>
      <w:tr w:rsidR="004409ED" w:rsidRPr="00B0775D" w14:paraId="5BF5042C" w14:textId="77777777" w:rsidTr="0094746B">
        <w:tc>
          <w:tcPr>
            <w:tcW w:w="575" w:type="dxa"/>
            <w:vMerge w:val="restart"/>
          </w:tcPr>
          <w:p w14:paraId="4BBAB9DD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5579416E" w14:textId="77777777" w:rsidR="004409ED" w:rsidRPr="00CA35DE" w:rsidRDefault="004409ED" w:rsidP="0094746B">
            <w:pPr>
              <w:rPr>
                <w:lang w:bidi="th-TH"/>
              </w:rPr>
            </w:pPr>
            <w:r w:rsidRPr="00CA35DE">
              <w:rPr>
                <w:lang w:bidi="th-TH"/>
              </w:rPr>
              <w:t>PROCESS_FLAG</w:t>
            </w:r>
          </w:p>
        </w:tc>
        <w:tc>
          <w:tcPr>
            <w:tcW w:w="1457" w:type="dxa"/>
          </w:tcPr>
          <w:p w14:paraId="27CFF340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B3B35E" w14:textId="77777777" w:rsidR="004409ED" w:rsidRPr="00CA35DE" w:rsidRDefault="004409ED" w:rsidP="0094746B">
            <w:pPr>
              <w:rPr>
                <w:cs/>
                <w:lang w:bidi="th-TH"/>
              </w:rPr>
            </w:pPr>
            <w:r w:rsidRPr="00CA35DE">
              <w:rPr>
                <w:rFonts w:hint="cs"/>
                <w:cs/>
                <w:lang w:bidi="th-TH"/>
              </w:rPr>
              <w:t>สถานะเอกสาร</w:t>
            </w:r>
          </w:p>
        </w:tc>
      </w:tr>
      <w:tr w:rsidR="004409ED" w:rsidRPr="00B0775D" w14:paraId="4E6E2000" w14:textId="77777777" w:rsidTr="0094746B">
        <w:tc>
          <w:tcPr>
            <w:tcW w:w="575" w:type="dxa"/>
            <w:vMerge/>
          </w:tcPr>
          <w:p w14:paraId="61AE02E5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B1EF25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430441F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B21F78" w14:textId="77777777" w:rsidR="004409ED" w:rsidRPr="00CA35DE" w:rsidRDefault="004409ED" w:rsidP="0094746B">
            <w:pPr>
              <w:rPr>
                <w:lang w:bidi="th-TH"/>
              </w:rPr>
            </w:pPr>
            <w:r>
              <w:rPr>
                <w:lang w:bidi="th-TH"/>
              </w:rPr>
              <w:t>Varchar2(30)</w:t>
            </w:r>
          </w:p>
        </w:tc>
      </w:tr>
      <w:tr w:rsidR="004409ED" w:rsidRPr="00B0775D" w14:paraId="0A91511A" w14:textId="77777777" w:rsidTr="0094746B">
        <w:tc>
          <w:tcPr>
            <w:tcW w:w="575" w:type="dxa"/>
            <w:vMerge/>
          </w:tcPr>
          <w:p w14:paraId="71CE7EEE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9E875FC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6031267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EE5A254" w14:textId="77777777" w:rsidR="004409ED" w:rsidRPr="00CA35DE" w:rsidRDefault="004409ED" w:rsidP="0094746B">
            <w:pPr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</w:tr>
      <w:tr w:rsidR="004409ED" w:rsidRPr="00B0775D" w14:paraId="714BE492" w14:textId="77777777" w:rsidTr="0094746B">
        <w:tc>
          <w:tcPr>
            <w:tcW w:w="575" w:type="dxa"/>
            <w:vMerge/>
          </w:tcPr>
          <w:p w14:paraId="03E10B18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B73577B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2EFF9A0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B48575B" w14:textId="77777777" w:rsidR="004409ED" w:rsidRPr="00CA35DE" w:rsidRDefault="004409ED" w:rsidP="0094746B">
            <w:pPr>
              <w:rPr>
                <w:cs/>
                <w:lang w:bidi="th-TH"/>
              </w:rPr>
            </w:pPr>
            <w:r w:rsidRPr="00CA35DE">
              <w:rPr>
                <w:lang w:bidi="th-TH"/>
              </w:rPr>
              <w:t>Yes</w:t>
            </w:r>
          </w:p>
        </w:tc>
      </w:tr>
      <w:tr w:rsidR="004409ED" w:rsidRPr="00B0775D" w14:paraId="105A463A" w14:textId="77777777" w:rsidTr="0094746B">
        <w:tc>
          <w:tcPr>
            <w:tcW w:w="575" w:type="dxa"/>
            <w:vMerge/>
          </w:tcPr>
          <w:p w14:paraId="078C9CD2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868C76E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6B7A812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EB77D99" w14:textId="77777777" w:rsidR="004409ED" w:rsidRPr="00CA35DE" w:rsidRDefault="004409ED" w:rsidP="0094746B">
            <w:pPr>
              <w:rPr>
                <w:lang w:bidi="th-TH"/>
              </w:rPr>
            </w:pPr>
            <w:r>
              <w:rPr>
                <w:lang w:bidi="th-TH"/>
              </w:rPr>
              <w:t>Fixed = “1”</w:t>
            </w:r>
          </w:p>
        </w:tc>
      </w:tr>
      <w:tr w:rsidR="004409ED" w:rsidRPr="00B0775D" w14:paraId="47DEA948" w14:textId="77777777" w:rsidTr="0094746B">
        <w:tc>
          <w:tcPr>
            <w:tcW w:w="575" w:type="dxa"/>
            <w:vMerge/>
          </w:tcPr>
          <w:p w14:paraId="7244EB6B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086B98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3148CA6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6647B65" w14:textId="77777777" w:rsidR="004409ED" w:rsidRPr="00CA35DE" w:rsidRDefault="004409ED" w:rsidP="0094746B">
            <w:pPr>
              <w:rPr>
                <w:lang w:bidi="th-TH"/>
              </w:rPr>
            </w:pPr>
          </w:p>
        </w:tc>
      </w:tr>
      <w:tr w:rsidR="004409ED" w:rsidRPr="00B0775D" w14:paraId="0EECCAB9" w14:textId="77777777" w:rsidTr="0094746B">
        <w:trPr>
          <w:trHeight w:val="522"/>
        </w:trPr>
        <w:tc>
          <w:tcPr>
            <w:tcW w:w="575" w:type="dxa"/>
            <w:vMerge/>
          </w:tcPr>
          <w:p w14:paraId="441115F5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8439EF" w14:textId="77777777" w:rsidR="004409ED" w:rsidRPr="00CA35DE" w:rsidRDefault="004409ED" w:rsidP="0094746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11AF6F2D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248D3AA" w14:textId="36379352" w:rsidR="004409ED" w:rsidRPr="00CA35DE" w:rsidRDefault="004409ED" w:rsidP="0094746B">
            <w:pPr>
              <w:rPr>
                <w:lang w:bidi="th-TH"/>
              </w:rPr>
            </w:pPr>
          </w:p>
        </w:tc>
      </w:tr>
      <w:tr w:rsidR="004409ED" w:rsidRPr="00B0775D" w14:paraId="2C854F6F" w14:textId="77777777" w:rsidTr="0094746B">
        <w:tc>
          <w:tcPr>
            <w:tcW w:w="575" w:type="dxa"/>
            <w:vMerge w:val="restart"/>
          </w:tcPr>
          <w:p w14:paraId="2D29C3E5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364CF3DF" w14:textId="77777777" w:rsidR="004409ED" w:rsidRPr="00B0775D" w:rsidRDefault="004409ED" w:rsidP="0094746B">
            <w:pPr>
              <w:rPr>
                <w:lang w:bidi="en-US"/>
              </w:rPr>
            </w:pPr>
            <w:r w:rsidRPr="00CA35DE">
              <w:rPr>
                <w:lang w:eastAsia="en-US" w:bidi="th-TH"/>
              </w:rPr>
              <w:t>ITEM_NUMBER</w:t>
            </w:r>
          </w:p>
        </w:tc>
        <w:tc>
          <w:tcPr>
            <w:tcW w:w="1457" w:type="dxa"/>
          </w:tcPr>
          <w:p w14:paraId="41347705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C6DFD3" w14:textId="77777777" w:rsidR="004409ED" w:rsidRPr="00B0775D" w:rsidRDefault="004409ED" w:rsidP="0094746B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รหัสสินค้า</w:t>
            </w:r>
          </w:p>
        </w:tc>
      </w:tr>
      <w:tr w:rsidR="004409ED" w:rsidRPr="00B0775D" w14:paraId="3E6223AB" w14:textId="77777777" w:rsidTr="0094746B">
        <w:tc>
          <w:tcPr>
            <w:tcW w:w="575" w:type="dxa"/>
            <w:vMerge/>
          </w:tcPr>
          <w:p w14:paraId="11452E7E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6155118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AD4DDD6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4F2598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th-TH"/>
              </w:rPr>
              <w:t>Varchar2(300)</w:t>
            </w:r>
          </w:p>
        </w:tc>
      </w:tr>
      <w:tr w:rsidR="004409ED" w:rsidRPr="00B0775D" w14:paraId="3BBCCAA5" w14:textId="77777777" w:rsidTr="0094746B">
        <w:tc>
          <w:tcPr>
            <w:tcW w:w="575" w:type="dxa"/>
            <w:vMerge/>
          </w:tcPr>
          <w:p w14:paraId="55FF1CE1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03C1B3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62AC154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1476A10" w14:textId="77777777" w:rsidR="004409ED" w:rsidRPr="00B0775D" w:rsidRDefault="004409ED" w:rsidP="0094746B">
            <w:pPr>
              <w:rPr>
                <w:lang w:bidi="th-TH"/>
              </w:rPr>
            </w:pPr>
          </w:p>
        </w:tc>
      </w:tr>
      <w:tr w:rsidR="004409ED" w:rsidRPr="00B0775D" w14:paraId="3FC33D75" w14:textId="77777777" w:rsidTr="0094746B">
        <w:tc>
          <w:tcPr>
            <w:tcW w:w="575" w:type="dxa"/>
            <w:vMerge/>
          </w:tcPr>
          <w:p w14:paraId="54B6E5D2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79B86E1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4921431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1D8D52" w14:textId="77777777" w:rsidR="004409ED" w:rsidRPr="00B0775D" w:rsidRDefault="004409ED" w:rsidP="0094746B">
            <w:r>
              <w:t>Yes</w:t>
            </w:r>
          </w:p>
        </w:tc>
      </w:tr>
      <w:tr w:rsidR="004409ED" w:rsidRPr="00B0775D" w14:paraId="0D8038FB" w14:textId="77777777" w:rsidTr="0094746B">
        <w:tc>
          <w:tcPr>
            <w:tcW w:w="575" w:type="dxa"/>
            <w:vMerge/>
          </w:tcPr>
          <w:p w14:paraId="401993F6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04E11C5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E0C7E65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059BBA4" w14:textId="0C4589B1" w:rsidR="004409ED" w:rsidRPr="00B0775D" w:rsidRDefault="004409ED" w:rsidP="0094746B">
            <w:pPr>
              <w:rPr>
                <w:cs/>
                <w:lang w:bidi="th-TH"/>
              </w:rPr>
            </w:pPr>
          </w:p>
        </w:tc>
      </w:tr>
      <w:tr w:rsidR="004409ED" w:rsidRPr="00B0775D" w14:paraId="67872AF3" w14:textId="77777777" w:rsidTr="0094746B">
        <w:tc>
          <w:tcPr>
            <w:tcW w:w="575" w:type="dxa"/>
            <w:vMerge/>
          </w:tcPr>
          <w:p w14:paraId="0B16A3B8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E9383F7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C3AA0FB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45241D" w14:textId="691F510E" w:rsidR="004409ED" w:rsidRPr="00B0775D" w:rsidRDefault="00BA3DA7" w:rsidP="0094746B">
            <w:pPr>
              <w:rPr>
                <w:lang w:bidi="th-TH"/>
              </w:rPr>
            </w:pPr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bidi="en-US"/>
              </w:rPr>
              <w:t>ITEM_NUMBER</w:t>
            </w:r>
          </w:p>
        </w:tc>
      </w:tr>
      <w:tr w:rsidR="004409ED" w:rsidRPr="00B0775D" w14:paraId="4052F41F" w14:textId="77777777" w:rsidTr="0094746B">
        <w:tc>
          <w:tcPr>
            <w:tcW w:w="575" w:type="dxa"/>
            <w:vMerge/>
          </w:tcPr>
          <w:p w14:paraId="478791E1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6F44A44" w14:textId="77777777" w:rsidR="004409ED" w:rsidRPr="00B0775D" w:rsidRDefault="004409ED" w:rsidP="0094746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4D1F143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5217A06" w14:textId="5921AF3E" w:rsidR="004409ED" w:rsidRPr="002C5F05" w:rsidRDefault="00213893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item</w:t>
            </w:r>
          </w:p>
        </w:tc>
      </w:tr>
      <w:tr w:rsidR="004409ED" w:rsidRPr="00B0775D" w14:paraId="188307F7" w14:textId="77777777" w:rsidTr="0094746B">
        <w:tc>
          <w:tcPr>
            <w:tcW w:w="575" w:type="dxa"/>
            <w:vMerge w:val="restart"/>
          </w:tcPr>
          <w:p w14:paraId="496C2F17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657596D" w14:textId="77777777" w:rsidR="004409ED" w:rsidRPr="00B0775D" w:rsidRDefault="004409ED" w:rsidP="0094746B">
            <w:pPr>
              <w:rPr>
                <w:cs/>
                <w:lang w:bidi="en-US"/>
              </w:rPr>
            </w:pPr>
            <w:r w:rsidRPr="00CA35DE">
              <w:rPr>
                <w:lang w:eastAsia="en-US" w:bidi="th-TH"/>
              </w:rPr>
              <w:t>INV_LOTSERIAL_INTERFACE_NUM</w:t>
            </w:r>
          </w:p>
        </w:tc>
        <w:tc>
          <w:tcPr>
            <w:tcW w:w="1457" w:type="dxa"/>
          </w:tcPr>
          <w:p w14:paraId="700E7CCB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6D65B8C" w14:textId="77777777" w:rsidR="004409ED" w:rsidRPr="00B0775D" w:rsidRDefault="004409ED" w:rsidP="0094746B">
            <w:pPr>
              <w:rPr>
                <w:cs/>
                <w:lang w:bidi="th-TH"/>
              </w:rPr>
            </w:pPr>
            <w:r>
              <w:rPr>
                <w:lang w:bidi="th-TH"/>
              </w:rPr>
              <w:t>Lot number</w:t>
            </w:r>
          </w:p>
        </w:tc>
      </w:tr>
      <w:tr w:rsidR="004409ED" w:rsidRPr="00B0775D" w14:paraId="28EE5F97" w14:textId="77777777" w:rsidTr="0094746B">
        <w:tc>
          <w:tcPr>
            <w:tcW w:w="575" w:type="dxa"/>
            <w:vMerge/>
          </w:tcPr>
          <w:p w14:paraId="75D55D2D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5648E5F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B69246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016775F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th-TH"/>
              </w:rPr>
              <w:t>Varchar2(30)</w:t>
            </w:r>
          </w:p>
        </w:tc>
      </w:tr>
      <w:tr w:rsidR="004409ED" w:rsidRPr="00B0775D" w14:paraId="2D6DDD12" w14:textId="77777777" w:rsidTr="0094746B">
        <w:tc>
          <w:tcPr>
            <w:tcW w:w="575" w:type="dxa"/>
            <w:vMerge/>
          </w:tcPr>
          <w:p w14:paraId="5BD5E2DE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6D55A3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87B12C5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48C177D" w14:textId="77777777" w:rsidR="004409ED" w:rsidRPr="00B0775D" w:rsidRDefault="004409ED" w:rsidP="0094746B">
            <w:pPr>
              <w:rPr>
                <w:lang w:bidi="th-TH"/>
              </w:rPr>
            </w:pPr>
          </w:p>
        </w:tc>
      </w:tr>
      <w:tr w:rsidR="004409ED" w:rsidRPr="00B0775D" w14:paraId="3C15E219" w14:textId="77777777" w:rsidTr="0094746B">
        <w:tc>
          <w:tcPr>
            <w:tcW w:w="575" w:type="dxa"/>
            <w:vMerge/>
          </w:tcPr>
          <w:p w14:paraId="6AC6BA07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4DB8B1D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574B904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9EAB45A" w14:textId="77777777" w:rsidR="004409ED" w:rsidRPr="00B0775D" w:rsidRDefault="004409ED" w:rsidP="0094746B"/>
        </w:tc>
      </w:tr>
      <w:tr w:rsidR="004409ED" w:rsidRPr="00B0775D" w14:paraId="5E1F17CE" w14:textId="77777777" w:rsidTr="0094746B">
        <w:tc>
          <w:tcPr>
            <w:tcW w:w="575" w:type="dxa"/>
            <w:vMerge/>
          </w:tcPr>
          <w:p w14:paraId="2E8FA73C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0F6D94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2EBBD3A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8C73A95" w14:textId="77777777" w:rsidR="004409ED" w:rsidRPr="00B0775D" w:rsidRDefault="004409ED" w:rsidP="0094746B">
            <w:pPr>
              <w:rPr>
                <w:cs/>
                <w:lang w:bidi="th-TH"/>
              </w:rPr>
            </w:pPr>
          </w:p>
        </w:tc>
      </w:tr>
      <w:tr w:rsidR="004409ED" w:rsidRPr="00B0775D" w14:paraId="4FB837BF" w14:textId="77777777" w:rsidTr="0094746B">
        <w:tc>
          <w:tcPr>
            <w:tcW w:w="575" w:type="dxa"/>
            <w:vMerge/>
          </w:tcPr>
          <w:p w14:paraId="69E12415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D322932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8634EC4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D16262" w14:textId="7A40222A" w:rsidR="004409ED" w:rsidRPr="00B0775D" w:rsidRDefault="00027339" w:rsidP="0094746B">
            <w:pPr>
              <w:rPr>
                <w:lang w:bidi="th-TH"/>
              </w:rPr>
            </w:pPr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 w:rsidR="002211A5">
              <w:rPr>
                <w:lang w:bidi="th-TH"/>
              </w:rPr>
              <w:t>Lot number</w:t>
            </w:r>
          </w:p>
        </w:tc>
      </w:tr>
      <w:tr w:rsidR="004409ED" w:rsidRPr="00B0775D" w14:paraId="50EA9443" w14:textId="77777777" w:rsidTr="0094746B">
        <w:tc>
          <w:tcPr>
            <w:tcW w:w="575" w:type="dxa"/>
            <w:vMerge/>
          </w:tcPr>
          <w:p w14:paraId="693F74AC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26BE5F7" w14:textId="77777777" w:rsidR="004409ED" w:rsidRPr="00B0775D" w:rsidRDefault="004409ED" w:rsidP="0094746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0621BC2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ECFB1F4" w14:textId="717CED22" w:rsidR="004409ED" w:rsidRPr="002C5F05" w:rsidRDefault="00BA3DA7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426676">
              <w:rPr>
                <w:lang w:bidi="th-TH"/>
              </w:rPr>
              <w:t xml:space="preserve">Oracle Cloud : (N) </w:t>
            </w:r>
            <w:r w:rsidR="00C10563">
              <w:rPr>
                <w:lang w:bidi="th-TH"/>
              </w:rPr>
              <w:t>Inventory Management &gt;(N)</w:t>
            </w:r>
            <w:r w:rsidR="002C5F05" w:rsidRPr="002C5F05">
              <w:rPr>
                <w:lang w:bidi="th-TH"/>
              </w:rPr>
              <w:t xml:space="preserve">Review Completed Transactions </w:t>
            </w:r>
            <w:r w:rsidR="002C5F05">
              <w:rPr>
                <w:lang w:bidi="th-TH"/>
              </w:rPr>
              <w:t>&gt;(F) lot and serial</w:t>
            </w:r>
          </w:p>
        </w:tc>
      </w:tr>
      <w:tr w:rsidR="004409ED" w:rsidRPr="00B0775D" w14:paraId="2A470F97" w14:textId="77777777" w:rsidTr="0094746B">
        <w:tc>
          <w:tcPr>
            <w:tcW w:w="575" w:type="dxa"/>
            <w:vMerge w:val="restart"/>
          </w:tcPr>
          <w:p w14:paraId="5246B823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7E1302D5" w14:textId="77777777" w:rsidR="004409ED" w:rsidRPr="00B0775D" w:rsidRDefault="004409ED" w:rsidP="0094746B">
            <w:pPr>
              <w:rPr>
                <w:lang w:bidi="en-US"/>
              </w:rPr>
            </w:pPr>
            <w:r w:rsidRPr="00CA35DE">
              <w:rPr>
                <w:lang w:eastAsia="en-US" w:bidi="th-TH"/>
              </w:rPr>
              <w:t>SUBINVENTORY_CODE</w:t>
            </w:r>
          </w:p>
        </w:tc>
        <w:tc>
          <w:tcPr>
            <w:tcW w:w="1457" w:type="dxa"/>
          </w:tcPr>
          <w:p w14:paraId="3A60A9B4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95B2FD7" w14:textId="77777777" w:rsidR="004409ED" w:rsidRPr="00B0775D" w:rsidRDefault="004409ED" w:rsidP="0094746B">
            <w:pPr>
              <w:rPr>
                <w:cs/>
                <w:lang w:bidi="th-TH"/>
              </w:rPr>
            </w:pPr>
            <w:r>
              <w:rPr>
                <w:lang w:bidi="th-TH"/>
              </w:rPr>
              <w:t>Subinventory</w:t>
            </w:r>
          </w:p>
        </w:tc>
      </w:tr>
      <w:tr w:rsidR="004409ED" w:rsidRPr="00B0775D" w14:paraId="3870DD01" w14:textId="77777777" w:rsidTr="0094746B">
        <w:tc>
          <w:tcPr>
            <w:tcW w:w="575" w:type="dxa"/>
            <w:vMerge/>
          </w:tcPr>
          <w:p w14:paraId="032DEE73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21560C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DEEBA8A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A77291C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th-TH"/>
              </w:rPr>
              <w:t>Varchar2(10)</w:t>
            </w:r>
          </w:p>
        </w:tc>
      </w:tr>
      <w:tr w:rsidR="004409ED" w:rsidRPr="00B0775D" w14:paraId="1F4B80C4" w14:textId="77777777" w:rsidTr="0094746B">
        <w:tc>
          <w:tcPr>
            <w:tcW w:w="575" w:type="dxa"/>
            <w:vMerge/>
          </w:tcPr>
          <w:p w14:paraId="5CDB544A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3D8E6C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58DA286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5A0A7A1" w14:textId="77777777" w:rsidR="004409ED" w:rsidRPr="00B0775D" w:rsidRDefault="004409ED" w:rsidP="0094746B"/>
        </w:tc>
      </w:tr>
      <w:tr w:rsidR="004409ED" w:rsidRPr="00B0775D" w14:paraId="13F62981" w14:textId="77777777" w:rsidTr="0094746B">
        <w:tc>
          <w:tcPr>
            <w:tcW w:w="575" w:type="dxa"/>
            <w:vMerge/>
          </w:tcPr>
          <w:p w14:paraId="2E97984D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BA8530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694334A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E808835" w14:textId="77777777" w:rsidR="004409ED" w:rsidRPr="00B0775D" w:rsidRDefault="004409ED" w:rsidP="0094746B">
            <w:r>
              <w:t>Yes</w:t>
            </w:r>
          </w:p>
        </w:tc>
      </w:tr>
      <w:tr w:rsidR="004409ED" w:rsidRPr="00B0775D" w14:paraId="44FD6E33" w14:textId="77777777" w:rsidTr="0094746B">
        <w:tc>
          <w:tcPr>
            <w:tcW w:w="575" w:type="dxa"/>
            <w:vMerge/>
          </w:tcPr>
          <w:p w14:paraId="65A301F1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98E70B7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886E11E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976FE0F" w14:textId="76BF5DDD" w:rsidR="004409ED" w:rsidRPr="00B0775D" w:rsidRDefault="004409ED" w:rsidP="0094746B">
            <w:pPr>
              <w:rPr>
                <w:lang w:bidi="th-TH"/>
              </w:rPr>
            </w:pPr>
          </w:p>
        </w:tc>
      </w:tr>
      <w:tr w:rsidR="004409ED" w:rsidRPr="00B0775D" w14:paraId="23B186E5" w14:textId="77777777" w:rsidTr="0094746B">
        <w:tc>
          <w:tcPr>
            <w:tcW w:w="575" w:type="dxa"/>
            <w:vMerge/>
          </w:tcPr>
          <w:p w14:paraId="497971D2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3105037" w14:textId="77777777" w:rsidR="004409ED" w:rsidRPr="00B0775D" w:rsidRDefault="004409ED" w:rsidP="0094746B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3E24066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9CD4A8C" w14:textId="23D79C2B" w:rsidR="004409ED" w:rsidRPr="00AD236C" w:rsidRDefault="00842CC5" w:rsidP="0094746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PARAMETER.DEFAULT_SUBINVENTORY_GI</w:t>
            </w:r>
          </w:p>
        </w:tc>
      </w:tr>
      <w:tr w:rsidR="004409ED" w:rsidRPr="00B0775D" w14:paraId="0B23384E" w14:textId="77777777" w:rsidTr="0094746B">
        <w:tc>
          <w:tcPr>
            <w:tcW w:w="575" w:type="dxa"/>
            <w:vMerge/>
          </w:tcPr>
          <w:p w14:paraId="6C90D535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B50402D" w14:textId="77777777" w:rsidR="004409ED" w:rsidRPr="00B0775D" w:rsidRDefault="004409ED" w:rsidP="0094746B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0BAC3CF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7F69E49" w14:textId="526F9318" w:rsidR="004409ED" w:rsidRPr="00B0775D" w:rsidRDefault="002211A5" w:rsidP="0094746B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 xml:space="preserve">&gt;(F) </w:t>
            </w:r>
            <w:r w:rsidR="00F74836" w:rsidRPr="00D925C0">
              <w:rPr>
                <w:lang w:bidi="th-TH"/>
              </w:rPr>
              <w:t>Subinventory</w:t>
            </w:r>
          </w:p>
        </w:tc>
      </w:tr>
      <w:tr w:rsidR="004409ED" w:rsidRPr="00010AA8" w14:paraId="3952FE43" w14:textId="77777777" w:rsidTr="0094746B">
        <w:tc>
          <w:tcPr>
            <w:tcW w:w="575" w:type="dxa"/>
            <w:vMerge w:val="restart"/>
          </w:tcPr>
          <w:p w14:paraId="6133BD62" w14:textId="77777777" w:rsidR="004409ED" w:rsidRPr="00010AA8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18F54985" w14:textId="77777777" w:rsidR="004409ED" w:rsidRPr="00010AA8" w:rsidRDefault="004409ED" w:rsidP="0094746B">
            <w:pPr>
              <w:rPr>
                <w:lang w:bidi="th-TH"/>
              </w:rPr>
            </w:pPr>
            <w:r w:rsidRPr="00CA35DE">
              <w:rPr>
                <w:lang w:bidi="th-TH"/>
              </w:rPr>
              <w:t>LOCATOR_NAME</w:t>
            </w:r>
          </w:p>
        </w:tc>
        <w:tc>
          <w:tcPr>
            <w:tcW w:w="1457" w:type="dxa"/>
          </w:tcPr>
          <w:p w14:paraId="151242E5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89CFAEB" w14:textId="77777777" w:rsidR="004409ED" w:rsidRPr="00010AA8" w:rsidRDefault="004409ED" w:rsidP="0094746B">
            <w:pPr>
              <w:rPr>
                <w:lang w:bidi="th-TH"/>
              </w:rPr>
            </w:pPr>
            <w:r>
              <w:rPr>
                <w:lang w:bidi="th-TH"/>
              </w:rPr>
              <w:t>Locator</w:t>
            </w:r>
          </w:p>
        </w:tc>
      </w:tr>
      <w:tr w:rsidR="004409ED" w:rsidRPr="00010AA8" w14:paraId="0ADC4F3A" w14:textId="77777777" w:rsidTr="0094746B">
        <w:tc>
          <w:tcPr>
            <w:tcW w:w="575" w:type="dxa"/>
            <w:vMerge/>
          </w:tcPr>
          <w:p w14:paraId="3FF1119A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3D22CE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A6CF4DB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0FA3BFE" w14:textId="77777777" w:rsidR="004409ED" w:rsidRPr="00010AA8" w:rsidRDefault="004409ED" w:rsidP="0094746B">
            <w:pPr>
              <w:rPr>
                <w:lang w:bidi="en-US"/>
              </w:rPr>
            </w:pPr>
            <w:r>
              <w:rPr>
                <w:lang w:bidi="th-TH"/>
              </w:rPr>
              <w:t>Varchar2(2000)</w:t>
            </w:r>
          </w:p>
        </w:tc>
      </w:tr>
      <w:tr w:rsidR="004409ED" w:rsidRPr="00010AA8" w14:paraId="56C74133" w14:textId="77777777" w:rsidTr="0094746B">
        <w:tc>
          <w:tcPr>
            <w:tcW w:w="575" w:type="dxa"/>
            <w:vMerge/>
          </w:tcPr>
          <w:p w14:paraId="40D81047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F55414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A74667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544ADAB" w14:textId="77777777" w:rsidR="004409ED" w:rsidRPr="00010AA8" w:rsidRDefault="004409ED" w:rsidP="0094746B"/>
        </w:tc>
      </w:tr>
      <w:tr w:rsidR="004409ED" w:rsidRPr="00010AA8" w14:paraId="675879EB" w14:textId="77777777" w:rsidTr="0094746B">
        <w:tc>
          <w:tcPr>
            <w:tcW w:w="575" w:type="dxa"/>
            <w:vMerge/>
          </w:tcPr>
          <w:p w14:paraId="351D37B1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CEE45F0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BFDCA5A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248A114" w14:textId="77777777" w:rsidR="004409ED" w:rsidRPr="00010AA8" w:rsidRDefault="004409ED" w:rsidP="0094746B">
            <w:r>
              <w:t>Yes</w:t>
            </w:r>
          </w:p>
        </w:tc>
      </w:tr>
      <w:tr w:rsidR="004409ED" w:rsidRPr="00010AA8" w14:paraId="004B44A7" w14:textId="77777777" w:rsidTr="0094746B">
        <w:tc>
          <w:tcPr>
            <w:tcW w:w="575" w:type="dxa"/>
            <w:vMerge/>
          </w:tcPr>
          <w:p w14:paraId="484A1DBD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63AEAE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1312CF1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695EA53" w14:textId="77777777" w:rsidR="004409ED" w:rsidRPr="00010AA8" w:rsidRDefault="004409ED" w:rsidP="0094746B">
            <w:pPr>
              <w:rPr>
                <w:color w:val="000000" w:themeColor="text1"/>
              </w:rPr>
            </w:pPr>
            <w:r w:rsidRPr="001039A7">
              <w:rPr>
                <w:color w:val="000000" w:themeColor="text1"/>
              </w:rPr>
              <w:t>Concatenated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bidi="th-TH"/>
              </w:rPr>
              <w:t xml:space="preserve">field </w:t>
            </w:r>
            <w:r w:rsidRPr="001039A7">
              <w:rPr>
                <w:lang w:bidi="th-TH"/>
              </w:rPr>
              <w:t>LOC_SEGMENT1</w:t>
            </w:r>
            <w:r>
              <w:rPr>
                <w:lang w:bidi="th-TH"/>
              </w:rPr>
              <w:t>-</w:t>
            </w:r>
            <w:r w:rsidRPr="001039A7">
              <w:rPr>
                <w:lang w:bidi="th-TH"/>
              </w:rPr>
              <w:t>LOC_SEGMENT</w:t>
            </w:r>
            <w:r>
              <w:rPr>
                <w:lang w:bidi="th-TH"/>
              </w:rPr>
              <w:t>20</w:t>
            </w:r>
          </w:p>
        </w:tc>
      </w:tr>
      <w:tr w:rsidR="004409ED" w:rsidRPr="00010AA8" w14:paraId="112DA568" w14:textId="77777777" w:rsidTr="0094746B">
        <w:tc>
          <w:tcPr>
            <w:tcW w:w="575" w:type="dxa"/>
            <w:vMerge/>
          </w:tcPr>
          <w:p w14:paraId="62956D9E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99B3406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2278213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9B1E61B" w14:textId="77777777" w:rsidR="004409ED" w:rsidRDefault="001213D7" w:rsidP="00A22BDE">
            <w:pPr>
              <w:rPr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Mapping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กำหนดตามเลขที่ </w:t>
            </w:r>
            <w:r>
              <w:rPr>
                <w:color w:val="000000" w:themeColor="text1"/>
                <w:lang w:bidi="th-TH"/>
              </w:rPr>
              <w:t>subinventory (store)</w:t>
            </w:r>
            <w:r w:rsidR="00842CC5">
              <w:rPr>
                <w:rFonts w:hint="cs"/>
                <w:cs/>
                <w:lang w:bidi="th-TH"/>
              </w:rPr>
              <w:t xml:space="preserve"> คือ</w:t>
            </w:r>
          </w:p>
          <w:p w14:paraId="4BFC7041" w14:textId="77777777" w:rsidR="00842CC5" w:rsidRPr="00AD236C" w:rsidRDefault="00842CC5" w:rsidP="00AD236C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lang w:bidi="th-TH"/>
              </w:rPr>
            </w:pPr>
            <w:r w:rsidRPr="00AD236C">
              <w:rPr>
                <w:rFonts w:hint="cs"/>
                <w:color w:val="000000" w:themeColor="text1"/>
                <w:cs/>
                <w:lang w:bidi="th-TH"/>
              </w:rPr>
              <w:t xml:space="preserve">นำ </w:t>
            </w:r>
            <w:r w:rsidRPr="00842CC5">
              <w:rPr>
                <w:b/>
                <w:bCs/>
                <w:color w:val="000000" w:themeColor="text1"/>
                <w:lang w:bidi="th-TH"/>
              </w:rPr>
              <w:t>XCUST_MMX_RCV_TBL</w:t>
            </w:r>
            <w:r w:rsidRPr="00AD236C">
              <w:rPr>
                <w:color w:val="000000" w:themeColor="text1"/>
                <w:lang w:bidi="th-TH"/>
              </w:rPr>
              <w:t xml:space="preserve">.STORE_NO </w:t>
            </w:r>
            <w:r w:rsidRPr="00AD236C">
              <w:rPr>
                <w:rFonts w:hint="cs"/>
                <w:color w:val="000000" w:themeColor="text1"/>
                <w:cs/>
                <w:lang w:bidi="th-TH"/>
              </w:rPr>
              <w:t xml:space="preserve">ไปค้นหาที่ </w:t>
            </w:r>
            <w:r w:rsidRPr="00AD236C">
              <w:rPr>
                <w:color w:val="000000" w:themeColor="text1"/>
                <w:lang w:bidi="th-TH"/>
              </w:rPr>
              <w:t>Locator.Attribute1</w:t>
            </w:r>
          </w:p>
          <w:p w14:paraId="1633D4D8" w14:textId="46DA7BE9" w:rsidR="00842CC5" w:rsidRPr="00AD236C" w:rsidRDefault="00842CC5" w:rsidP="00AD236C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lang w:bidi="th-TH"/>
              </w:rPr>
            </w:pPr>
            <w:r w:rsidRPr="00AD236C">
              <w:rPr>
                <w:rFonts w:hint="cs"/>
                <w:color w:val="000000" w:themeColor="text1"/>
                <w:cs/>
                <w:lang w:bidi="th-TH"/>
              </w:rPr>
              <w:t xml:space="preserve">จะได้ชื่อ </w:t>
            </w:r>
            <w:r w:rsidRPr="00AD236C">
              <w:rPr>
                <w:color w:val="000000" w:themeColor="text1"/>
                <w:lang w:bidi="th-TH"/>
              </w:rPr>
              <w:t>Locator</w:t>
            </w:r>
          </w:p>
          <w:p w14:paraId="70B60012" w14:textId="395727CC" w:rsidR="00842CC5" w:rsidRPr="00010AA8" w:rsidRDefault="00842CC5" w:rsidP="00AD236C">
            <w:pPr>
              <w:pStyle w:val="ListParagraph"/>
              <w:numPr>
                <w:ilvl w:val="0"/>
                <w:numId w:val="36"/>
              </w:numPr>
              <w:rPr>
                <w:lang w:bidi="th-TH"/>
              </w:rPr>
            </w:pPr>
            <w:r w:rsidRPr="00AD236C">
              <w:rPr>
                <w:rFonts w:hint="cs"/>
                <w:color w:val="000000" w:themeColor="text1"/>
                <w:cs/>
                <w:lang w:bidi="th-TH"/>
              </w:rPr>
              <w:t xml:space="preserve">ให้ระบุเป็น </w:t>
            </w:r>
            <w:r w:rsidRPr="00AD236C">
              <w:rPr>
                <w:color w:val="000000" w:themeColor="text1"/>
                <w:lang w:bidi="th-TH"/>
              </w:rPr>
              <w:t>Subinventory_code ||’-‘||</w:t>
            </w:r>
            <w:r w:rsidRPr="00AD236C">
              <w:rPr>
                <w:rFonts w:hint="cs"/>
                <w:color w:val="000000" w:themeColor="text1"/>
                <w:cs/>
                <w:lang w:bidi="th-TH"/>
              </w:rPr>
              <w:t xml:space="preserve">ชือ่ </w:t>
            </w:r>
            <w:r w:rsidRPr="00AD236C">
              <w:rPr>
                <w:color w:val="000000" w:themeColor="text1"/>
                <w:lang w:bidi="th-TH"/>
              </w:rPr>
              <w:t>Locator</w:t>
            </w:r>
          </w:p>
        </w:tc>
      </w:tr>
      <w:tr w:rsidR="004409ED" w:rsidRPr="00010AA8" w14:paraId="3E9B28CC" w14:textId="77777777" w:rsidTr="0094746B">
        <w:tc>
          <w:tcPr>
            <w:tcW w:w="575" w:type="dxa"/>
            <w:vMerge/>
          </w:tcPr>
          <w:p w14:paraId="1F2F4BCB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47B6962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D86CF1C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7C43E69" w14:textId="44DAC8A5" w:rsidR="004409ED" w:rsidRPr="00010AA8" w:rsidRDefault="002211A5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locator</w:t>
            </w:r>
          </w:p>
        </w:tc>
      </w:tr>
      <w:tr w:rsidR="004409ED" w:rsidRPr="00B0775D" w14:paraId="265D2CEA" w14:textId="77777777" w:rsidTr="0094746B">
        <w:tc>
          <w:tcPr>
            <w:tcW w:w="575" w:type="dxa"/>
            <w:vMerge w:val="restart"/>
          </w:tcPr>
          <w:p w14:paraId="6178EE41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77590CC6" w14:textId="77777777" w:rsidR="004409ED" w:rsidRPr="00A84DCD" w:rsidRDefault="004409ED" w:rsidP="0094746B">
            <w:pPr>
              <w:rPr>
                <w:highlight w:val="yellow"/>
                <w:lang w:bidi="th-TH"/>
              </w:rPr>
            </w:pPr>
            <w:r w:rsidRPr="00A84DCD">
              <w:rPr>
                <w:highlight w:val="yellow"/>
                <w:lang w:bidi="th-TH"/>
              </w:rPr>
              <w:t>LOC_SEGMENT1-LOC_SEGMENT20</w:t>
            </w:r>
          </w:p>
        </w:tc>
        <w:tc>
          <w:tcPr>
            <w:tcW w:w="1457" w:type="dxa"/>
          </w:tcPr>
          <w:p w14:paraId="2E4C0DFA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6C10803" w14:textId="77777777" w:rsidR="004409ED" w:rsidRPr="00A84DCD" w:rsidRDefault="004409ED" w:rsidP="0094746B">
            <w:pPr>
              <w:rPr>
                <w:highlight w:val="yellow"/>
                <w:lang w:bidi="th-TH"/>
              </w:rPr>
            </w:pPr>
            <w:r w:rsidRPr="00A84DCD">
              <w:rPr>
                <w:highlight w:val="yellow"/>
                <w:lang w:bidi="th-TH"/>
              </w:rPr>
              <w:t>Locator segment1-20</w:t>
            </w:r>
          </w:p>
        </w:tc>
      </w:tr>
      <w:tr w:rsidR="004409ED" w:rsidRPr="00B0775D" w14:paraId="798AC659" w14:textId="77777777" w:rsidTr="0094746B">
        <w:tc>
          <w:tcPr>
            <w:tcW w:w="575" w:type="dxa"/>
            <w:vMerge/>
          </w:tcPr>
          <w:p w14:paraId="5F90CDF8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13A8F70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4E9DAE8D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23E4286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th-TH"/>
              </w:rPr>
              <w:t>Varchar2(40)</w:t>
            </w:r>
          </w:p>
        </w:tc>
      </w:tr>
      <w:tr w:rsidR="004409ED" w:rsidRPr="00B0775D" w14:paraId="459416F2" w14:textId="77777777" w:rsidTr="0094746B">
        <w:tc>
          <w:tcPr>
            <w:tcW w:w="575" w:type="dxa"/>
            <w:vMerge/>
          </w:tcPr>
          <w:p w14:paraId="5BE842F6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5DB04E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3D41917A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76D9F4" w14:textId="77777777" w:rsidR="004409ED" w:rsidRPr="00A84DCD" w:rsidRDefault="004409ED" w:rsidP="0094746B">
            <w:pPr>
              <w:rPr>
                <w:highlight w:val="yellow"/>
              </w:rPr>
            </w:pPr>
          </w:p>
        </w:tc>
      </w:tr>
      <w:tr w:rsidR="004409ED" w:rsidRPr="00B0775D" w14:paraId="06B7A97F" w14:textId="77777777" w:rsidTr="0094746B">
        <w:tc>
          <w:tcPr>
            <w:tcW w:w="575" w:type="dxa"/>
            <w:vMerge/>
          </w:tcPr>
          <w:p w14:paraId="5D410952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0F6C9A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21C6134F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6DF7C7D" w14:textId="77777777" w:rsidR="004409ED" w:rsidRPr="00A84DCD" w:rsidRDefault="004409ED" w:rsidP="0094746B">
            <w:pPr>
              <w:rPr>
                <w:highlight w:val="yellow"/>
              </w:rPr>
            </w:pPr>
            <w:r w:rsidRPr="00A84DCD">
              <w:rPr>
                <w:highlight w:val="yellow"/>
              </w:rPr>
              <w:t>Yes</w:t>
            </w:r>
          </w:p>
        </w:tc>
      </w:tr>
      <w:tr w:rsidR="004409ED" w:rsidRPr="00B0775D" w14:paraId="6537FCF6" w14:textId="77777777" w:rsidTr="0094746B">
        <w:tc>
          <w:tcPr>
            <w:tcW w:w="575" w:type="dxa"/>
            <w:vMerge/>
          </w:tcPr>
          <w:p w14:paraId="4EEE17B2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F0FE819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4047D828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3419DED" w14:textId="6463C14A" w:rsidR="004409ED" w:rsidRDefault="001213D7" w:rsidP="0094746B">
            <w:pPr>
              <w:rPr>
                <w:color w:val="000000" w:themeColor="text1"/>
                <w:highlight w:val="yellow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Mapping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กำหนดตามเลขที่ </w:t>
            </w:r>
            <w:r>
              <w:rPr>
                <w:color w:val="000000" w:themeColor="text1"/>
                <w:lang w:bidi="th-TH"/>
              </w:rPr>
              <w:t>subinventory (store)</w:t>
            </w:r>
            <w:r w:rsidR="00842CC5">
              <w:rPr>
                <w:color w:val="000000" w:themeColor="text1"/>
                <w:highlight w:val="yellow"/>
              </w:rPr>
              <w:t xml:space="preserve"> </w:t>
            </w:r>
            <w:r w:rsidR="00842CC5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>ดังนี้</w:t>
            </w:r>
          </w:p>
          <w:p w14:paraId="17546777" w14:textId="77777777" w:rsidR="00842CC5" w:rsidRPr="00864BB7" w:rsidRDefault="00842CC5" w:rsidP="00842CC5">
            <w:pPr>
              <w:pStyle w:val="ListParagraph"/>
              <w:numPr>
                <w:ilvl w:val="0"/>
                <w:numId w:val="37"/>
              </w:numPr>
              <w:rPr>
                <w:color w:val="000000" w:themeColor="text1"/>
                <w:lang w:bidi="th-TH"/>
              </w:rPr>
            </w:pPr>
            <w:r w:rsidRPr="00864BB7">
              <w:rPr>
                <w:rFonts w:hint="cs"/>
                <w:color w:val="000000" w:themeColor="text1"/>
                <w:cs/>
                <w:lang w:bidi="th-TH"/>
              </w:rPr>
              <w:t xml:space="preserve">นำ </w:t>
            </w:r>
            <w:r w:rsidRPr="00842CC5">
              <w:rPr>
                <w:b/>
                <w:bCs/>
                <w:color w:val="000000" w:themeColor="text1"/>
                <w:lang w:bidi="th-TH"/>
              </w:rPr>
              <w:t>XCUST_MMX_RCV_TBL</w:t>
            </w:r>
            <w:r w:rsidRPr="00864BB7">
              <w:rPr>
                <w:color w:val="000000" w:themeColor="text1"/>
                <w:lang w:bidi="th-TH"/>
              </w:rPr>
              <w:t xml:space="preserve">.STORE_NO </w:t>
            </w:r>
            <w:r w:rsidRPr="00864BB7">
              <w:rPr>
                <w:rFonts w:hint="cs"/>
                <w:color w:val="000000" w:themeColor="text1"/>
                <w:cs/>
                <w:lang w:bidi="th-TH"/>
              </w:rPr>
              <w:t xml:space="preserve">ไปค้นหาที่ </w:t>
            </w:r>
            <w:r w:rsidRPr="00864BB7">
              <w:rPr>
                <w:color w:val="000000" w:themeColor="text1"/>
                <w:lang w:bidi="th-TH"/>
              </w:rPr>
              <w:t>Locator.Attribute1</w:t>
            </w:r>
          </w:p>
          <w:p w14:paraId="1C11F5F5" w14:textId="77777777" w:rsidR="00842CC5" w:rsidRDefault="00842CC5" w:rsidP="00842CC5">
            <w:pPr>
              <w:pStyle w:val="ListParagraph"/>
              <w:numPr>
                <w:ilvl w:val="0"/>
                <w:numId w:val="37"/>
              </w:numPr>
              <w:rPr>
                <w:color w:val="000000" w:themeColor="text1"/>
                <w:lang w:bidi="th-TH"/>
              </w:rPr>
            </w:pPr>
            <w:r w:rsidRPr="00864BB7">
              <w:rPr>
                <w:rFonts w:hint="cs"/>
                <w:color w:val="000000" w:themeColor="text1"/>
                <w:cs/>
                <w:lang w:bidi="th-TH"/>
              </w:rPr>
              <w:t xml:space="preserve">จะได้ชื่อ </w:t>
            </w:r>
            <w:r w:rsidRPr="00864BB7">
              <w:rPr>
                <w:color w:val="000000" w:themeColor="text1"/>
                <w:lang w:bidi="th-TH"/>
              </w:rPr>
              <w:t>Locator</w:t>
            </w:r>
          </w:p>
          <w:p w14:paraId="06D26D56" w14:textId="77777777" w:rsidR="00842CC5" w:rsidRDefault="00842CC5" w:rsidP="00AD236C">
            <w:pPr>
              <w:pStyle w:val="ListParagraph"/>
              <w:numPr>
                <w:ilvl w:val="0"/>
                <w:numId w:val="37"/>
              </w:numPr>
              <w:rPr>
                <w:color w:val="000000" w:themeColor="text1"/>
                <w:lang w:bidi="th-TH"/>
              </w:rPr>
            </w:pPr>
            <w:r w:rsidRPr="00AD236C">
              <w:rPr>
                <w:rFonts w:hint="cs"/>
                <w:color w:val="000000" w:themeColor="text1"/>
                <w:cs/>
                <w:lang w:bidi="th-TH"/>
              </w:rPr>
              <w:t>ให้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>
              <w:rPr>
                <w:color w:val="000000" w:themeColor="text1"/>
                <w:lang w:bidi="th-TH"/>
              </w:rPr>
              <w:t xml:space="preserve">loc_segment1 = subinventory </w:t>
            </w:r>
          </w:p>
          <w:p w14:paraId="1F3C3E8A" w14:textId="4428B3D2" w:rsidR="00842CC5" w:rsidRPr="00AD236C" w:rsidRDefault="00842CC5" w:rsidP="00AD236C">
            <w:pPr>
              <w:pStyle w:val="ListParagraph"/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ให้ </w:t>
            </w:r>
            <w:r>
              <w:rPr>
                <w:color w:val="000000" w:themeColor="text1"/>
                <w:lang w:bidi="th-TH"/>
              </w:rPr>
              <w:t>loc_segment2 = Locator</w:t>
            </w:r>
          </w:p>
        </w:tc>
      </w:tr>
      <w:tr w:rsidR="004409ED" w:rsidRPr="00B0775D" w14:paraId="42146CC3" w14:textId="77777777" w:rsidTr="0094746B">
        <w:tc>
          <w:tcPr>
            <w:tcW w:w="575" w:type="dxa"/>
            <w:vMerge/>
          </w:tcPr>
          <w:p w14:paraId="2FF0587D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27F7533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</w:p>
        </w:tc>
        <w:tc>
          <w:tcPr>
            <w:tcW w:w="1457" w:type="dxa"/>
          </w:tcPr>
          <w:p w14:paraId="5EBFEB6F" w14:textId="77777777" w:rsidR="004409ED" w:rsidRPr="00A84DCD" w:rsidRDefault="004409ED" w:rsidP="0094746B">
            <w:pPr>
              <w:rPr>
                <w:highlight w:val="yellow"/>
                <w:lang w:bidi="en-US"/>
              </w:rPr>
            </w:pPr>
            <w:r w:rsidRPr="00A84DCD">
              <w:rPr>
                <w:highlight w:val="yellow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3B7ED3A" w14:textId="04966BAA" w:rsidR="004409ED" w:rsidRPr="00A84DCD" w:rsidRDefault="004409ED" w:rsidP="00A84DCD">
            <w:pPr>
              <w:rPr>
                <w:highlight w:val="yellow"/>
                <w:cs/>
                <w:lang w:bidi="th-TH"/>
              </w:rPr>
            </w:pPr>
          </w:p>
        </w:tc>
      </w:tr>
      <w:tr w:rsidR="004409ED" w:rsidRPr="00B0775D" w14:paraId="1E347493" w14:textId="77777777" w:rsidTr="0094746B">
        <w:tc>
          <w:tcPr>
            <w:tcW w:w="575" w:type="dxa"/>
            <w:vMerge/>
          </w:tcPr>
          <w:p w14:paraId="249D5281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272D44A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A46E1EA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C55AF58" w14:textId="201C27EB" w:rsidR="004409ED" w:rsidRPr="005F4885" w:rsidRDefault="002211A5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locator</w:t>
            </w:r>
          </w:p>
        </w:tc>
      </w:tr>
      <w:tr w:rsidR="004409ED" w:rsidRPr="00B0775D" w14:paraId="3C68CBE2" w14:textId="77777777" w:rsidTr="0094746B">
        <w:tc>
          <w:tcPr>
            <w:tcW w:w="575" w:type="dxa"/>
            <w:vMerge w:val="restart"/>
          </w:tcPr>
          <w:p w14:paraId="5D68E851" w14:textId="77777777" w:rsidR="004409ED" w:rsidRPr="00010AA8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1CA55F1E" w14:textId="77777777" w:rsidR="004409ED" w:rsidRPr="00010AA8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TRANSACTION_QUANTITY</w:t>
            </w:r>
          </w:p>
        </w:tc>
        <w:tc>
          <w:tcPr>
            <w:tcW w:w="1457" w:type="dxa"/>
          </w:tcPr>
          <w:p w14:paraId="0F3EC6C3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65BD78A" w14:textId="77777777" w:rsidR="004409ED" w:rsidRPr="00010AA8" w:rsidRDefault="004409ED" w:rsidP="0094746B">
            <w:pPr>
              <w:rPr>
                <w:lang w:bidi="th-TH"/>
              </w:rPr>
            </w:pPr>
            <w:r>
              <w:rPr>
                <w:lang w:bidi="th-TH"/>
              </w:rPr>
              <w:t>Quantity</w:t>
            </w:r>
          </w:p>
        </w:tc>
      </w:tr>
      <w:tr w:rsidR="004409ED" w:rsidRPr="00B0775D" w14:paraId="10E33BD0" w14:textId="77777777" w:rsidTr="0094746B">
        <w:tc>
          <w:tcPr>
            <w:tcW w:w="575" w:type="dxa"/>
            <w:vMerge/>
          </w:tcPr>
          <w:p w14:paraId="1B627598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B460F8D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9CF6B11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54B32A8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N</w:t>
            </w:r>
            <w:r>
              <w:rPr>
                <w:lang w:bidi="en-US"/>
              </w:rPr>
              <w:t>umber</w:t>
            </w:r>
          </w:p>
        </w:tc>
      </w:tr>
      <w:tr w:rsidR="004409ED" w:rsidRPr="00B0775D" w14:paraId="66BE89AF" w14:textId="77777777" w:rsidTr="0094746B">
        <w:tc>
          <w:tcPr>
            <w:tcW w:w="575" w:type="dxa"/>
            <w:vMerge/>
          </w:tcPr>
          <w:p w14:paraId="787A59CD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D3F301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61E25A2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D96A181" w14:textId="77777777" w:rsidR="004409ED" w:rsidRPr="00010AA8" w:rsidRDefault="004409ED" w:rsidP="0094746B"/>
        </w:tc>
      </w:tr>
      <w:tr w:rsidR="004409ED" w:rsidRPr="00B0775D" w14:paraId="04F67320" w14:textId="77777777" w:rsidTr="0094746B">
        <w:tc>
          <w:tcPr>
            <w:tcW w:w="575" w:type="dxa"/>
            <w:vMerge/>
          </w:tcPr>
          <w:p w14:paraId="36B4E4C7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4B976D7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A10FA0F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855F721" w14:textId="77777777" w:rsidR="004409ED" w:rsidRPr="00010AA8" w:rsidRDefault="004409ED" w:rsidP="0094746B"/>
        </w:tc>
      </w:tr>
      <w:tr w:rsidR="004409ED" w:rsidRPr="00B0775D" w14:paraId="74308EA8" w14:textId="77777777" w:rsidTr="0094746B">
        <w:tc>
          <w:tcPr>
            <w:tcW w:w="575" w:type="dxa"/>
            <w:vMerge/>
          </w:tcPr>
          <w:p w14:paraId="7DAB46B2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C42415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5A91890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3202B79" w14:textId="77777777" w:rsidR="004409ED" w:rsidRPr="00010AA8" w:rsidRDefault="004409ED" w:rsidP="0094746B">
            <w:pPr>
              <w:rPr>
                <w:color w:val="000000" w:themeColor="text1"/>
              </w:rPr>
            </w:pPr>
          </w:p>
        </w:tc>
      </w:tr>
      <w:tr w:rsidR="004409ED" w:rsidRPr="00B0775D" w14:paraId="51FABD05" w14:textId="77777777" w:rsidTr="0094746B">
        <w:tc>
          <w:tcPr>
            <w:tcW w:w="575" w:type="dxa"/>
            <w:vMerge/>
          </w:tcPr>
          <w:p w14:paraId="05DDAABC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EBB0C3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3E8E0BD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8027978" w14:textId="0DE0E3A9" w:rsidR="004409ED" w:rsidRPr="00010AA8" w:rsidRDefault="002211A5" w:rsidP="0094746B">
            <w:pPr>
              <w:rPr>
                <w:lang w:bidi="th-TH"/>
              </w:rPr>
            </w:pPr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 w:rsidRPr="00B95D69">
              <w:rPr>
                <w:lang w:eastAsia="en-US" w:bidi="th-TH"/>
              </w:rPr>
              <w:t>Transaction Quantity</w:t>
            </w:r>
          </w:p>
        </w:tc>
      </w:tr>
      <w:tr w:rsidR="004409ED" w:rsidRPr="00B0775D" w14:paraId="1626F963" w14:textId="77777777" w:rsidTr="0094746B">
        <w:tc>
          <w:tcPr>
            <w:tcW w:w="575" w:type="dxa"/>
            <w:vMerge/>
          </w:tcPr>
          <w:p w14:paraId="1B324D26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3C66698" w14:textId="77777777" w:rsidR="004409ED" w:rsidRPr="00010AA8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D5AD37A" w14:textId="77777777" w:rsidR="004409ED" w:rsidRPr="00010AA8" w:rsidRDefault="004409ED" w:rsidP="0094746B">
            <w:pPr>
              <w:rPr>
                <w:lang w:bidi="en-US"/>
              </w:rPr>
            </w:pPr>
            <w:r w:rsidRPr="00010AA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06FA558" w14:textId="4927B7F2" w:rsidR="004409ED" w:rsidRPr="00010AA8" w:rsidRDefault="002211A5" w:rsidP="0094746B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quantity</w:t>
            </w:r>
          </w:p>
        </w:tc>
      </w:tr>
      <w:tr w:rsidR="004409ED" w:rsidRPr="00B0775D" w14:paraId="044CE713" w14:textId="77777777" w:rsidTr="0094746B">
        <w:tc>
          <w:tcPr>
            <w:tcW w:w="575" w:type="dxa"/>
            <w:vMerge w:val="restart"/>
          </w:tcPr>
          <w:p w14:paraId="703A0B53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7DD1707A" w14:textId="77777777" w:rsidR="004409ED" w:rsidRPr="00B0775D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TRANSACTION_UOM</w:t>
            </w:r>
          </w:p>
        </w:tc>
        <w:tc>
          <w:tcPr>
            <w:tcW w:w="1457" w:type="dxa"/>
          </w:tcPr>
          <w:p w14:paraId="66D4E5F0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0861E81" w14:textId="77777777" w:rsidR="004409ED" w:rsidRPr="00B0775D" w:rsidRDefault="004409ED" w:rsidP="0094746B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หน่วยนับสินค้า</w:t>
            </w:r>
          </w:p>
        </w:tc>
      </w:tr>
      <w:tr w:rsidR="004409ED" w:rsidRPr="00B0775D" w14:paraId="7EFF259F" w14:textId="77777777" w:rsidTr="0094746B">
        <w:tc>
          <w:tcPr>
            <w:tcW w:w="575" w:type="dxa"/>
            <w:vMerge/>
          </w:tcPr>
          <w:p w14:paraId="15497DD3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F6CCACA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BAC77A1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27649EF" w14:textId="77777777" w:rsidR="004409ED" w:rsidRPr="00B0775D" w:rsidRDefault="004409ED" w:rsidP="0094746B">
            <w:pPr>
              <w:rPr>
                <w:lang w:bidi="en-US"/>
              </w:rPr>
            </w:pPr>
            <w:r>
              <w:rPr>
                <w:lang w:bidi="th-TH"/>
              </w:rPr>
              <w:t>Varchar2</w:t>
            </w:r>
            <w:r>
              <w:rPr>
                <w:lang w:bidi="en-US"/>
              </w:rPr>
              <w:t xml:space="preserve"> (25)</w:t>
            </w:r>
          </w:p>
        </w:tc>
      </w:tr>
      <w:tr w:rsidR="004409ED" w:rsidRPr="00B0775D" w14:paraId="00A0E7EE" w14:textId="77777777" w:rsidTr="0094746B">
        <w:tc>
          <w:tcPr>
            <w:tcW w:w="575" w:type="dxa"/>
            <w:vMerge/>
          </w:tcPr>
          <w:p w14:paraId="1D532FC3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B5C0E01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591FEC0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3CE6E30B" w14:textId="77777777" w:rsidR="004409ED" w:rsidRPr="00B0775D" w:rsidRDefault="004409ED" w:rsidP="0094746B"/>
        </w:tc>
      </w:tr>
      <w:tr w:rsidR="004409ED" w:rsidRPr="00B0775D" w14:paraId="63B0E802" w14:textId="77777777" w:rsidTr="0094746B">
        <w:tc>
          <w:tcPr>
            <w:tcW w:w="575" w:type="dxa"/>
            <w:vMerge/>
          </w:tcPr>
          <w:p w14:paraId="37EE3B27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96008A8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438F0E6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77E4F32" w14:textId="77777777" w:rsidR="004409ED" w:rsidRPr="00B0775D" w:rsidRDefault="004409ED" w:rsidP="0094746B">
            <w:r>
              <w:t>Y</w:t>
            </w:r>
          </w:p>
        </w:tc>
      </w:tr>
      <w:tr w:rsidR="004409ED" w:rsidRPr="00B0775D" w14:paraId="5579D39F" w14:textId="77777777" w:rsidTr="0094746B">
        <w:tc>
          <w:tcPr>
            <w:tcW w:w="575" w:type="dxa"/>
            <w:vMerge/>
          </w:tcPr>
          <w:p w14:paraId="14C1936F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141C2B8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2D7EBEE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082D032" w14:textId="77777777" w:rsidR="004409ED" w:rsidRPr="00135603" w:rsidRDefault="004409ED" w:rsidP="0094746B">
            <w:pPr>
              <w:rPr>
                <w:color w:val="000000" w:themeColor="text1"/>
              </w:rPr>
            </w:pPr>
          </w:p>
        </w:tc>
      </w:tr>
      <w:tr w:rsidR="004409ED" w:rsidRPr="00B0775D" w14:paraId="0A9F6362" w14:textId="77777777" w:rsidTr="0094746B">
        <w:tc>
          <w:tcPr>
            <w:tcW w:w="575" w:type="dxa"/>
            <w:vMerge/>
          </w:tcPr>
          <w:p w14:paraId="3DB86336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C2F066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28D5479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2EE4A27" w14:textId="33548FE1" w:rsidR="004409ED" w:rsidRPr="00B0775D" w:rsidRDefault="002211A5">
            <w:pPr>
              <w:rPr>
                <w:cs/>
                <w:lang w:bidi="th-TH"/>
              </w:rPr>
            </w:pPr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eastAsia="en-US" w:bidi="th-TH"/>
              </w:rPr>
              <w:t>uom</w:t>
            </w:r>
          </w:p>
        </w:tc>
      </w:tr>
      <w:tr w:rsidR="004409ED" w:rsidRPr="00B0775D" w14:paraId="030137F1" w14:textId="77777777" w:rsidTr="0094746B">
        <w:tc>
          <w:tcPr>
            <w:tcW w:w="575" w:type="dxa"/>
            <w:vMerge/>
          </w:tcPr>
          <w:p w14:paraId="1FB46D55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D313B6" w14:textId="77777777" w:rsidR="004409ED" w:rsidRPr="00B0775D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7A81FD6" w14:textId="77777777" w:rsidR="004409ED" w:rsidRPr="00B0775D" w:rsidRDefault="004409ED" w:rsidP="0094746B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7DA0BBD" w14:textId="1C6A92A2" w:rsidR="004409ED" w:rsidRPr="00B0775D" w:rsidRDefault="002211A5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uom</w:t>
            </w:r>
          </w:p>
        </w:tc>
      </w:tr>
      <w:tr w:rsidR="004409ED" w:rsidRPr="00B0775D" w14:paraId="49C470C7" w14:textId="77777777" w:rsidTr="0094746B">
        <w:tc>
          <w:tcPr>
            <w:tcW w:w="575" w:type="dxa"/>
            <w:vMerge w:val="restart"/>
          </w:tcPr>
          <w:p w14:paraId="60CBC9C7" w14:textId="77777777" w:rsidR="004409ED" w:rsidRPr="00CA35DE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0508BE1A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TRANSACTION_DATE</w:t>
            </w:r>
          </w:p>
        </w:tc>
        <w:tc>
          <w:tcPr>
            <w:tcW w:w="1457" w:type="dxa"/>
          </w:tcPr>
          <w:p w14:paraId="3B7197A7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FD3C1F4" w14:textId="77777777" w:rsidR="004409ED" w:rsidRPr="00CA35DE" w:rsidRDefault="004409ED" w:rsidP="0094746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วันที่ทำ </w:t>
            </w:r>
            <w:r>
              <w:rPr>
                <w:lang w:bidi="th-TH"/>
              </w:rPr>
              <w:t>transaction</w:t>
            </w:r>
          </w:p>
        </w:tc>
      </w:tr>
      <w:tr w:rsidR="004409ED" w:rsidRPr="00B0775D" w14:paraId="1B5C853A" w14:textId="77777777" w:rsidTr="0094746B">
        <w:tc>
          <w:tcPr>
            <w:tcW w:w="575" w:type="dxa"/>
            <w:vMerge/>
          </w:tcPr>
          <w:p w14:paraId="1027528B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F966694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7EA0B90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8CA7E4F" w14:textId="77777777" w:rsidR="004409ED" w:rsidRPr="00CA35DE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Date</w:t>
            </w:r>
          </w:p>
        </w:tc>
      </w:tr>
      <w:tr w:rsidR="004409ED" w:rsidRPr="00B0775D" w14:paraId="231A446D" w14:textId="77777777" w:rsidTr="0094746B">
        <w:tc>
          <w:tcPr>
            <w:tcW w:w="575" w:type="dxa"/>
            <w:vMerge/>
          </w:tcPr>
          <w:p w14:paraId="476FC475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D093CC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C2C40A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3E77FAF" w14:textId="77777777" w:rsidR="004409ED" w:rsidRPr="00CA35DE" w:rsidRDefault="004409ED" w:rsidP="0094746B"/>
        </w:tc>
      </w:tr>
      <w:tr w:rsidR="004409ED" w:rsidRPr="00B0775D" w14:paraId="6557EC83" w14:textId="77777777" w:rsidTr="0094746B">
        <w:tc>
          <w:tcPr>
            <w:tcW w:w="575" w:type="dxa"/>
            <w:vMerge/>
          </w:tcPr>
          <w:p w14:paraId="41BFD9FF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81AE1A7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A4FB197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E5CB351" w14:textId="77777777" w:rsidR="004409ED" w:rsidRPr="00CA35DE" w:rsidRDefault="004409ED" w:rsidP="0094746B">
            <w:r w:rsidRPr="00CA35DE">
              <w:t>Y</w:t>
            </w:r>
          </w:p>
        </w:tc>
      </w:tr>
      <w:tr w:rsidR="004409ED" w:rsidRPr="00B0775D" w14:paraId="5690FE9D" w14:textId="77777777" w:rsidTr="0094746B">
        <w:tc>
          <w:tcPr>
            <w:tcW w:w="575" w:type="dxa"/>
            <w:vMerge/>
          </w:tcPr>
          <w:p w14:paraId="79193F5E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A0FAEC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2C720A7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3C763F" w14:textId="77777777" w:rsidR="004409ED" w:rsidRPr="00CA35DE" w:rsidRDefault="004409ED" w:rsidP="0094746B">
            <w:pPr>
              <w:rPr>
                <w:color w:val="000000" w:themeColor="text1"/>
              </w:rPr>
            </w:pPr>
          </w:p>
        </w:tc>
      </w:tr>
      <w:tr w:rsidR="004409ED" w:rsidRPr="00B0775D" w14:paraId="13945FDC" w14:textId="77777777" w:rsidTr="0094746B">
        <w:tc>
          <w:tcPr>
            <w:tcW w:w="575" w:type="dxa"/>
            <w:vMerge/>
          </w:tcPr>
          <w:p w14:paraId="1384C1ED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10625C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A9A4546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B60972D" w14:textId="7C73BD30" w:rsidR="004409ED" w:rsidRPr="00CA35DE" w:rsidRDefault="002211A5" w:rsidP="0094746B">
            <w:pPr>
              <w:rPr>
                <w:lang w:bidi="th-TH"/>
              </w:rPr>
            </w:pPr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 w:rsidR="006E56F3" w:rsidRPr="00B95D69">
              <w:rPr>
                <w:lang w:eastAsia="en-US" w:bidi="th-TH"/>
              </w:rPr>
              <w:t>Transaction Date</w:t>
            </w:r>
          </w:p>
        </w:tc>
      </w:tr>
      <w:tr w:rsidR="004409ED" w:rsidRPr="00B0775D" w14:paraId="05F26A96" w14:textId="77777777" w:rsidTr="0094746B">
        <w:tc>
          <w:tcPr>
            <w:tcW w:w="575" w:type="dxa"/>
            <w:vMerge/>
          </w:tcPr>
          <w:p w14:paraId="3E2E2B7A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C46B5C6" w14:textId="77777777" w:rsidR="004409ED" w:rsidRPr="00CA35DE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FB8273A" w14:textId="77777777" w:rsidR="004409ED" w:rsidRPr="00CA35DE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Data Destination</w:t>
            </w:r>
          </w:p>
        </w:tc>
        <w:tc>
          <w:tcPr>
            <w:tcW w:w="5522" w:type="dxa"/>
            <w:shd w:val="clear" w:color="auto" w:fill="auto"/>
          </w:tcPr>
          <w:p w14:paraId="26C59BB0" w14:textId="197B7DAF" w:rsidR="004409ED" w:rsidRPr="00CA35DE" w:rsidRDefault="002211A5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date</w:t>
            </w:r>
          </w:p>
        </w:tc>
      </w:tr>
      <w:tr w:rsidR="004409ED" w:rsidRPr="00B0775D" w14:paraId="009D65F2" w14:textId="77777777" w:rsidTr="0094746B">
        <w:tc>
          <w:tcPr>
            <w:tcW w:w="575" w:type="dxa"/>
            <w:vMerge w:val="restart"/>
          </w:tcPr>
          <w:p w14:paraId="3FEFA015" w14:textId="77777777" w:rsidR="004409ED" w:rsidRPr="00D433F3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66DD2A2E" w14:textId="77777777" w:rsidR="004409ED" w:rsidRPr="00D433F3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TRANSACTION_TYPE_NAME</w:t>
            </w:r>
          </w:p>
        </w:tc>
        <w:tc>
          <w:tcPr>
            <w:tcW w:w="1457" w:type="dxa"/>
          </w:tcPr>
          <w:p w14:paraId="4DA81DC5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58B0075" w14:textId="77777777" w:rsidR="004409ED" w:rsidRPr="00D433F3" w:rsidRDefault="004409ED" w:rsidP="0094746B">
            <w:pPr>
              <w:rPr>
                <w:cs/>
                <w:lang w:bidi="th-TH"/>
              </w:rPr>
            </w:pPr>
            <w:r>
              <w:rPr>
                <w:lang w:bidi="th-TH"/>
              </w:rPr>
              <w:t>Transaction type</w:t>
            </w:r>
          </w:p>
        </w:tc>
      </w:tr>
      <w:tr w:rsidR="004409ED" w:rsidRPr="00B0775D" w14:paraId="657C3A43" w14:textId="77777777" w:rsidTr="0094746B">
        <w:tc>
          <w:tcPr>
            <w:tcW w:w="575" w:type="dxa"/>
            <w:vMerge/>
          </w:tcPr>
          <w:p w14:paraId="315C956F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7DD96B8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AEBFC8E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449E5D" w14:textId="77777777" w:rsidR="004409ED" w:rsidRPr="00D433F3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Varchar2(80</w:t>
            </w:r>
            <w:r w:rsidRPr="00D433F3">
              <w:rPr>
                <w:lang w:bidi="en-US"/>
              </w:rPr>
              <w:t>)</w:t>
            </w:r>
          </w:p>
        </w:tc>
      </w:tr>
      <w:tr w:rsidR="004409ED" w:rsidRPr="00B0775D" w14:paraId="2BC6A8EC" w14:textId="77777777" w:rsidTr="0094746B">
        <w:tc>
          <w:tcPr>
            <w:tcW w:w="575" w:type="dxa"/>
            <w:vMerge/>
          </w:tcPr>
          <w:p w14:paraId="69D40C6E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6EDCDFA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C03A684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31806B8" w14:textId="77777777" w:rsidR="004409ED" w:rsidRPr="00D433F3" w:rsidRDefault="004409ED" w:rsidP="0094746B"/>
        </w:tc>
      </w:tr>
      <w:tr w:rsidR="004409ED" w:rsidRPr="00B0775D" w14:paraId="79EFCAAB" w14:textId="77777777" w:rsidTr="0094746B">
        <w:tc>
          <w:tcPr>
            <w:tcW w:w="575" w:type="dxa"/>
            <w:vMerge/>
          </w:tcPr>
          <w:p w14:paraId="7F4B24AC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0CACA82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EC77F9D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677B88D" w14:textId="77777777" w:rsidR="004409ED" w:rsidRPr="00D433F3" w:rsidRDefault="004409ED" w:rsidP="0094746B">
            <w:r w:rsidRPr="00D433F3">
              <w:t>Y</w:t>
            </w:r>
          </w:p>
        </w:tc>
      </w:tr>
      <w:tr w:rsidR="004409ED" w:rsidRPr="00B0775D" w14:paraId="2C63DF98" w14:textId="77777777" w:rsidTr="0094746B">
        <w:tc>
          <w:tcPr>
            <w:tcW w:w="575" w:type="dxa"/>
            <w:vMerge/>
          </w:tcPr>
          <w:p w14:paraId="7F3EECF7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C15C0D5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9938405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B3C8917" w14:textId="1C6D19F5" w:rsidR="004409ED" w:rsidRPr="00D433F3" w:rsidRDefault="002211A5" w:rsidP="0094746B">
            <w:pPr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="004409ED">
              <w:rPr>
                <w:color w:val="000000" w:themeColor="text1"/>
              </w:rPr>
              <w:t>“</w:t>
            </w:r>
            <w:r w:rsidR="004409ED" w:rsidRPr="007207EE">
              <w:rPr>
                <w:color w:val="000000" w:themeColor="text1"/>
              </w:rPr>
              <w:t>Subinventory Transfer</w:t>
            </w:r>
            <w:r w:rsidR="004409ED">
              <w:rPr>
                <w:color w:val="000000" w:themeColor="text1"/>
              </w:rPr>
              <w:t>”</w:t>
            </w:r>
          </w:p>
        </w:tc>
      </w:tr>
      <w:tr w:rsidR="004409ED" w:rsidRPr="00B0775D" w14:paraId="1C2B943C" w14:textId="77777777" w:rsidTr="0094746B">
        <w:tc>
          <w:tcPr>
            <w:tcW w:w="575" w:type="dxa"/>
            <w:vMerge/>
          </w:tcPr>
          <w:p w14:paraId="0E859274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5502383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E6F3B58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C44883E" w14:textId="49136594" w:rsidR="004409ED" w:rsidRPr="00D433F3" w:rsidRDefault="00842CC5" w:rsidP="0094746B">
            <w:pPr>
              <w:rPr>
                <w:cs/>
                <w:lang w:bidi="th-TH"/>
              </w:rPr>
            </w:pPr>
            <w:r>
              <w:rPr>
                <w:color w:val="000000" w:themeColor="text1"/>
              </w:rPr>
              <w:t>“</w:t>
            </w:r>
            <w:r w:rsidRPr="007207EE">
              <w:rPr>
                <w:color w:val="000000" w:themeColor="text1"/>
              </w:rPr>
              <w:t>Subinventory Transfer</w:t>
            </w:r>
            <w:r>
              <w:rPr>
                <w:color w:val="000000" w:themeColor="text1"/>
              </w:rPr>
              <w:t>”</w:t>
            </w:r>
          </w:p>
        </w:tc>
      </w:tr>
      <w:tr w:rsidR="004409ED" w:rsidRPr="00B0775D" w14:paraId="22E8A448" w14:textId="77777777" w:rsidTr="0094746B">
        <w:tc>
          <w:tcPr>
            <w:tcW w:w="575" w:type="dxa"/>
            <w:vMerge/>
          </w:tcPr>
          <w:p w14:paraId="4EE26FE1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EAD969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FA386B5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73A75E" w14:textId="770BF1F0" w:rsidR="004409ED" w:rsidRPr="00D433F3" w:rsidRDefault="002211A5" w:rsidP="0094746B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type</w:t>
            </w:r>
          </w:p>
        </w:tc>
      </w:tr>
      <w:tr w:rsidR="004409ED" w:rsidRPr="00D433F3" w14:paraId="2703A5B4" w14:textId="77777777" w:rsidTr="0094746B">
        <w:tc>
          <w:tcPr>
            <w:tcW w:w="575" w:type="dxa"/>
            <w:vMerge w:val="restart"/>
          </w:tcPr>
          <w:p w14:paraId="51F31D8B" w14:textId="77777777" w:rsidR="004409ED" w:rsidRPr="00D433F3" w:rsidRDefault="004409ED" w:rsidP="0094746B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>
              <w:rPr>
                <w:lang w:bidi="th-TH"/>
              </w:rPr>
              <w:t>2</w:t>
            </w:r>
          </w:p>
        </w:tc>
        <w:tc>
          <w:tcPr>
            <w:tcW w:w="2485" w:type="dxa"/>
            <w:vMerge w:val="restart"/>
          </w:tcPr>
          <w:p w14:paraId="76C150F5" w14:textId="77777777" w:rsidR="004409ED" w:rsidRPr="00D433F3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TRANSFER_ORGANIZATION_NAME</w:t>
            </w:r>
          </w:p>
        </w:tc>
        <w:tc>
          <w:tcPr>
            <w:tcW w:w="1457" w:type="dxa"/>
          </w:tcPr>
          <w:p w14:paraId="714BC3AF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9EF402" w14:textId="77777777" w:rsidR="004409ED" w:rsidRPr="00D433F3" w:rsidRDefault="004409ED" w:rsidP="0094746B">
            <w:pPr>
              <w:rPr>
                <w:cs/>
                <w:lang w:bidi="th-TH"/>
              </w:rPr>
            </w:pPr>
            <w:r w:rsidRPr="00D433F3">
              <w:rPr>
                <w:rFonts w:hint="cs"/>
                <w:cs/>
                <w:lang w:bidi="th-TH"/>
              </w:rPr>
              <w:t>คลังสินค้าที่รับโอน</w:t>
            </w:r>
          </w:p>
        </w:tc>
      </w:tr>
      <w:tr w:rsidR="004409ED" w:rsidRPr="00D433F3" w14:paraId="142A91AD" w14:textId="77777777" w:rsidTr="0094746B">
        <w:tc>
          <w:tcPr>
            <w:tcW w:w="575" w:type="dxa"/>
            <w:vMerge/>
          </w:tcPr>
          <w:p w14:paraId="51F8ADFA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373A85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DCCCCF7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4E018F7" w14:textId="77777777" w:rsidR="004409ED" w:rsidRPr="00D433F3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Varchar2(240</w:t>
            </w:r>
            <w:r w:rsidRPr="00D433F3">
              <w:rPr>
                <w:lang w:bidi="en-US"/>
              </w:rPr>
              <w:t>)</w:t>
            </w:r>
          </w:p>
        </w:tc>
      </w:tr>
      <w:tr w:rsidR="004409ED" w:rsidRPr="00D433F3" w14:paraId="55160E1C" w14:textId="77777777" w:rsidTr="0094746B">
        <w:tc>
          <w:tcPr>
            <w:tcW w:w="575" w:type="dxa"/>
            <w:vMerge/>
          </w:tcPr>
          <w:p w14:paraId="40235A70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7514432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3B1ECE8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BDA69B5" w14:textId="77777777" w:rsidR="004409ED" w:rsidRPr="00D433F3" w:rsidRDefault="004409ED" w:rsidP="0094746B"/>
        </w:tc>
      </w:tr>
      <w:tr w:rsidR="004409ED" w:rsidRPr="00D433F3" w14:paraId="0CBC684F" w14:textId="77777777" w:rsidTr="0094746B">
        <w:tc>
          <w:tcPr>
            <w:tcW w:w="575" w:type="dxa"/>
            <w:vMerge/>
          </w:tcPr>
          <w:p w14:paraId="4A281B58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FADCA45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935A7F6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2A795B9D" w14:textId="77777777" w:rsidR="004409ED" w:rsidRPr="00D433F3" w:rsidRDefault="004409ED" w:rsidP="0094746B">
            <w:r w:rsidRPr="00D433F3">
              <w:t>Y</w:t>
            </w:r>
          </w:p>
        </w:tc>
      </w:tr>
      <w:tr w:rsidR="004409ED" w:rsidRPr="00D433F3" w14:paraId="63DFA1D4" w14:textId="77777777" w:rsidTr="0094746B">
        <w:tc>
          <w:tcPr>
            <w:tcW w:w="575" w:type="dxa"/>
            <w:vMerge/>
          </w:tcPr>
          <w:p w14:paraId="32FA631C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AB8FCCB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5C6C67F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5B9CC4E" w14:textId="604A38DE" w:rsidR="004409ED" w:rsidRPr="00D433F3" w:rsidRDefault="0012593A" w:rsidP="0094746B">
            <w:pPr>
              <w:rPr>
                <w:color w:val="000000" w:themeColor="text1"/>
              </w:rPr>
            </w:pPr>
            <w:r>
              <w:rPr>
                <w:lang w:bidi="th-TH"/>
              </w:rPr>
              <w:t>parameter.organization</w:t>
            </w:r>
          </w:p>
        </w:tc>
      </w:tr>
      <w:tr w:rsidR="004409ED" w:rsidRPr="00D433F3" w14:paraId="09DCB018" w14:textId="77777777" w:rsidTr="0094746B">
        <w:tc>
          <w:tcPr>
            <w:tcW w:w="575" w:type="dxa"/>
            <w:vMerge/>
          </w:tcPr>
          <w:p w14:paraId="15502586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BC418C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72B76B8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DA7E799" w14:textId="02149A44" w:rsidR="004409ED" w:rsidRDefault="004409ED" w:rsidP="0094746B">
            <w:pPr>
              <w:rPr>
                <w:lang w:bidi="th-TH"/>
              </w:rPr>
            </w:pPr>
          </w:p>
          <w:p w14:paraId="39764909" w14:textId="5D6CD6D6" w:rsidR="00842CC5" w:rsidRPr="00D433F3" w:rsidRDefault="00842CC5" w:rsidP="0094746B">
            <w:pPr>
              <w:rPr>
                <w:cs/>
                <w:lang w:bidi="th-TH"/>
              </w:rPr>
            </w:pPr>
            <w:r>
              <w:rPr>
                <w:lang w:bidi="th-TH"/>
              </w:rPr>
              <w:t>parameter.organization</w:t>
            </w:r>
          </w:p>
        </w:tc>
      </w:tr>
      <w:tr w:rsidR="004409ED" w:rsidRPr="00D433F3" w14:paraId="6EBDD3B7" w14:textId="77777777" w:rsidTr="0094746B">
        <w:tc>
          <w:tcPr>
            <w:tcW w:w="575" w:type="dxa"/>
            <w:vMerge/>
          </w:tcPr>
          <w:p w14:paraId="725C49AE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83848E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5812E9A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7E59CD0" w14:textId="20B08920" w:rsidR="004409ED" w:rsidRPr="00D433F3" w:rsidRDefault="004409ED">
            <w:pPr>
              <w:rPr>
                <w:cs/>
                <w:lang w:bidi="th-TH"/>
              </w:rPr>
            </w:pPr>
          </w:p>
        </w:tc>
      </w:tr>
      <w:tr w:rsidR="004409ED" w:rsidRPr="00D433F3" w14:paraId="733C4840" w14:textId="77777777" w:rsidTr="0094746B">
        <w:tc>
          <w:tcPr>
            <w:tcW w:w="575" w:type="dxa"/>
            <w:vMerge w:val="restart"/>
          </w:tcPr>
          <w:p w14:paraId="037012DD" w14:textId="77777777" w:rsidR="004409ED" w:rsidRPr="00D433F3" w:rsidRDefault="004409ED" w:rsidP="0094746B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>
              <w:rPr>
                <w:lang w:bidi="th-TH"/>
              </w:rPr>
              <w:t>3</w:t>
            </w:r>
          </w:p>
        </w:tc>
        <w:tc>
          <w:tcPr>
            <w:tcW w:w="2485" w:type="dxa"/>
            <w:vMerge w:val="restart"/>
          </w:tcPr>
          <w:p w14:paraId="7D9053AA" w14:textId="77777777" w:rsidR="004409ED" w:rsidRPr="00D433F3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TRANSFER_SUBINVENTORY</w:t>
            </w:r>
          </w:p>
        </w:tc>
        <w:tc>
          <w:tcPr>
            <w:tcW w:w="1457" w:type="dxa"/>
          </w:tcPr>
          <w:p w14:paraId="24E6A77B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FB3E3F0" w14:textId="77777777" w:rsidR="004409ED" w:rsidRPr="00D433F3" w:rsidRDefault="004409ED" w:rsidP="0094746B">
            <w:pPr>
              <w:rPr>
                <w:cs/>
                <w:lang w:bidi="th-TH"/>
              </w:rPr>
            </w:pPr>
            <w:r>
              <w:rPr>
                <w:lang w:bidi="th-TH"/>
              </w:rPr>
              <w:t xml:space="preserve">Subinventory </w:t>
            </w:r>
            <w:r w:rsidRPr="00D433F3">
              <w:rPr>
                <w:rFonts w:hint="cs"/>
                <w:cs/>
                <w:lang w:bidi="th-TH"/>
              </w:rPr>
              <w:t>ที่รับโอน</w:t>
            </w:r>
          </w:p>
        </w:tc>
      </w:tr>
      <w:tr w:rsidR="004409ED" w:rsidRPr="00D433F3" w14:paraId="6950E068" w14:textId="77777777" w:rsidTr="0094746B">
        <w:tc>
          <w:tcPr>
            <w:tcW w:w="575" w:type="dxa"/>
            <w:vMerge/>
          </w:tcPr>
          <w:p w14:paraId="6AACA5D3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C62831D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A4CEC37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0EDD6A" w14:textId="77777777" w:rsidR="004409ED" w:rsidRPr="00D433F3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Varchar2</w:t>
            </w:r>
            <w:r w:rsidRPr="00D433F3">
              <w:rPr>
                <w:lang w:bidi="en-US"/>
              </w:rPr>
              <w:t>(10)</w:t>
            </w:r>
          </w:p>
        </w:tc>
      </w:tr>
      <w:tr w:rsidR="004409ED" w:rsidRPr="00D433F3" w14:paraId="2BDA6BAD" w14:textId="77777777" w:rsidTr="0094746B">
        <w:tc>
          <w:tcPr>
            <w:tcW w:w="575" w:type="dxa"/>
            <w:vMerge/>
          </w:tcPr>
          <w:p w14:paraId="5EBDD8C3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43188A8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B546A5F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081BA72" w14:textId="3B5B8092" w:rsidR="004409ED" w:rsidRPr="00D433F3" w:rsidRDefault="004409ED" w:rsidP="0094746B"/>
        </w:tc>
      </w:tr>
      <w:tr w:rsidR="004409ED" w:rsidRPr="00D433F3" w14:paraId="43FA7F04" w14:textId="77777777" w:rsidTr="0094746B">
        <w:tc>
          <w:tcPr>
            <w:tcW w:w="575" w:type="dxa"/>
            <w:vMerge/>
          </w:tcPr>
          <w:p w14:paraId="75619187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B18E566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5254F8C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369915D" w14:textId="77777777" w:rsidR="004409ED" w:rsidRPr="00D433F3" w:rsidRDefault="004409ED" w:rsidP="0094746B">
            <w:r w:rsidRPr="00D433F3">
              <w:t>Y</w:t>
            </w:r>
          </w:p>
        </w:tc>
      </w:tr>
      <w:tr w:rsidR="004409ED" w:rsidRPr="00D433F3" w14:paraId="171FD66A" w14:textId="77777777" w:rsidTr="0094746B">
        <w:tc>
          <w:tcPr>
            <w:tcW w:w="575" w:type="dxa"/>
            <w:vMerge/>
          </w:tcPr>
          <w:p w14:paraId="7BE79B4F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F3E2440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E01A383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EAA098" w14:textId="77777777" w:rsidR="004409ED" w:rsidRPr="00D433F3" w:rsidRDefault="004409ED" w:rsidP="0094746B">
            <w:pPr>
              <w:rPr>
                <w:color w:val="000000" w:themeColor="text1"/>
              </w:rPr>
            </w:pPr>
          </w:p>
        </w:tc>
      </w:tr>
      <w:tr w:rsidR="004409ED" w:rsidRPr="00D433F3" w14:paraId="3893303A" w14:textId="77777777" w:rsidTr="0094746B">
        <w:tc>
          <w:tcPr>
            <w:tcW w:w="575" w:type="dxa"/>
            <w:vMerge/>
          </w:tcPr>
          <w:p w14:paraId="3B716944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8E0177E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7F202AF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79AEB59" w14:textId="167D2FFE" w:rsidR="006A4811" w:rsidRDefault="006A4811" w:rsidP="006A4811">
            <w:pPr>
              <w:rPr>
                <w:lang w:bidi="th-TH"/>
              </w:rPr>
            </w:pPr>
            <w:r w:rsidRPr="00BA3DA7">
              <w:rPr>
                <w:lang w:bidi="th-TH"/>
              </w:rPr>
              <w:t xml:space="preserve"> </w:t>
            </w:r>
          </w:p>
          <w:p w14:paraId="69029A7D" w14:textId="1D43976A" w:rsidR="004409ED" w:rsidRDefault="006A4811" w:rsidP="006A4811">
            <w:pPr>
              <w:rPr>
                <w:lang w:eastAsia="en-US" w:bidi="th-TH"/>
              </w:rPr>
            </w:pPr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eastAsia="en-US" w:bidi="th-TH"/>
              </w:rPr>
              <w:t>store_code</w:t>
            </w:r>
          </w:p>
          <w:p w14:paraId="3B39D2D3" w14:textId="77777777" w:rsidR="006A4811" w:rsidRDefault="006A4811" w:rsidP="006A4811">
            <w:pPr>
              <w:rPr>
                <w:lang w:eastAsia="en-US" w:bidi="th-TH"/>
              </w:rPr>
            </w:pPr>
            <w:r>
              <w:rPr>
                <w:rFonts w:hint="cs"/>
                <w:cs/>
                <w:lang w:eastAsia="en-US" w:bidi="th-TH"/>
              </w:rPr>
              <w:t xml:space="preserve">ต้องทำการ </w:t>
            </w:r>
            <w:r>
              <w:rPr>
                <w:lang w:eastAsia="en-US" w:bidi="th-TH"/>
              </w:rPr>
              <w:t xml:space="preserve">Map </w:t>
            </w:r>
            <w:r>
              <w:rPr>
                <w:rFonts w:hint="cs"/>
                <w:cs/>
                <w:lang w:eastAsia="en-US" w:bidi="th-TH"/>
              </w:rPr>
              <w:t>โดย</w:t>
            </w:r>
          </w:p>
          <w:p w14:paraId="0661A72E" w14:textId="77777777" w:rsidR="006A4811" w:rsidRDefault="006A4811" w:rsidP="00AD236C">
            <w:pPr>
              <w:pStyle w:val="ListParagraph"/>
              <w:numPr>
                <w:ilvl w:val="0"/>
                <w:numId w:val="38"/>
              </w:num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นำ </w:t>
            </w:r>
            <w:r>
              <w:rPr>
                <w:lang w:bidi="th-TH"/>
              </w:rPr>
              <w:t xml:space="preserve">Store Code </w:t>
            </w:r>
            <w:r>
              <w:rPr>
                <w:rFonts w:hint="cs"/>
                <w:cs/>
                <w:lang w:bidi="th-TH"/>
              </w:rPr>
              <w:t xml:space="preserve">จาก </w:t>
            </w:r>
            <w:r>
              <w:rPr>
                <w:lang w:bidi="th-TH"/>
              </w:rPr>
              <w:t xml:space="preserve">MMX </w:t>
            </w:r>
            <w:r>
              <w:rPr>
                <w:rFonts w:hint="cs"/>
                <w:cs/>
                <w:lang w:bidi="th-TH"/>
              </w:rPr>
              <w:t xml:space="preserve">ไปค้นหาที่ </w:t>
            </w:r>
            <w:r>
              <w:rPr>
                <w:lang w:bidi="th-TH"/>
              </w:rPr>
              <w:t>Subinventory Master .attribute1</w:t>
            </w:r>
          </w:p>
          <w:p w14:paraId="3A5DB91C" w14:textId="673717DA" w:rsidR="006A4811" w:rsidRPr="00D433F3" w:rsidRDefault="006A4811" w:rsidP="00AD236C">
            <w:pPr>
              <w:pStyle w:val="ListParagraph"/>
              <w:numPr>
                <w:ilvl w:val="0"/>
                <w:numId w:val="38"/>
              </w:num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จะได้ </w:t>
            </w:r>
            <w:r>
              <w:rPr>
                <w:lang w:bidi="th-TH"/>
              </w:rPr>
              <w:t xml:space="preserve">Subinventory </w:t>
            </w:r>
            <w:r>
              <w:rPr>
                <w:rFonts w:hint="cs"/>
                <w:cs/>
                <w:lang w:bidi="th-TH"/>
              </w:rPr>
              <w:t xml:space="preserve">ใน </w:t>
            </w:r>
            <w:r>
              <w:rPr>
                <w:lang w:bidi="th-TH"/>
              </w:rPr>
              <w:t>ERP</w:t>
            </w:r>
          </w:p>
        </w:tc>
      </w:tr>
      <w:tr w:rsidR="004409ED" w:rsidRPr="00D433F3" w14:paraId="7E6EEA05" w14:textId="77777777" w:rsidTr="0094746B">
        <w:tc>
          <w:tcPr>
            <w:tcW w:w="575" w:type="dxa"/>
            <w:vMerge/>
          </w:tcPr>
          <w:p w14:paraId="01ADFEBC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B1227B9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28AAB3E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CD83B7D" w14:textId="44A81E81" w:rsidR="004409ED" w:rsidRPr="00D433F3" w:rsidRDefault="002211A5" w:rsidP="0094746B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subinventory</w:t>
            </w:r>
          </w:p>
        </w:tc>
      </w:tr>
      <w:tr w:rsidR="004409ED" w:rsidRPr="00D433F3" w14:paraId="1AFD9377" w14:textId="77777777" w:rsidTr="0094746B">
        <w:tc>
          <w:tcPr>
            <w:tcW w:w="575" w:type="dxa"/>
            <w:vMerge w:val="restart"/>
          </w:tcPr>
          <w:p w14:paraId="0014CA31" w14:textId="77777777" w:rsidR="004409ED" w:rsidRPr="00D433F3" w:rsidRDefault="004409ED" w:rsidP="0094746B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>
              <w:rPr>
                <w:lang w:bidi="th-TH"/>
              </w:rPr>
              <w:t>4</w:t>
            </w:r>
          </w:p>
        </w:tc>
        <w:tc>
          <w:tcPr>
            <w:tcW w:w="2485" w:type="dxa"/>
            <w:vMerge w:val="restart"/>
          </w:tcPr>
          <w:p w14:paraId="389D5D64" w14:textId="77777777" w:rsidR="004409ED" w:rsidRPr="00D433F3" w:rsidRDefault="004409ED" w:rsidP="0094746B">
            <w:pPr>
              <w:rPr>
                <w:cs/>
                <w:lang w:bidi="th-TH"/>
              </w:rPr>
            </w:pPr>
            <w:r w:rsidRPr="00230164">
              <w:rPr>
                <w:lang w:bidi="en-US"/>
              </w:rPr>
              <w:t>TRANSFER_LOCATOR_NAME</w:t>
            </w:r>
          </w:p>
        </w:tc>
        <w:tc>
          <w:tcPr>
            <w:tcW w:w="1457" w:type="dxa"/>
          </w:tcPr>
          <w:p w14:paraId="0814A9E3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BC62170" w14:textId="77777777" w:rsidR="004409ED" w:rsidRPr="00D433F3" w:rsidRDefault="004409ED" w:rsidP="0094746B">
            <w:pPr>
              <w:rPr>
                <w:cs/>
                <w:lang w:bidi="th-TH"/>
              </w:rPr>
            </w:pPr>
            <w:r w:rsidRPr="00230164">
              <w:rPr>
                <w:lang w:bidi="th-TH"/>
              </w:rPr>
              <w:t>transfer locator name</w:t>
            </w:r>
          </w:p>
        </w:tc>
      </w:tr>
      <w:tr w:rsidR="004409ED" w:rsidRPr="00D433F3" w14:paraId="47C1B50C" w14:textId="77777777" w:rsidTr="0094746B">
        <w:tc>
          <w:tcPr>
            <w:tcW w:w="575" w:type="dxa"/>
            <w:vMerge/>
          </w:tcPr>
          <w:p w14:paraId="0D0F048A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2DE07A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F096098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5CB6A81" w14:textId="77777777" w:rsidR="004409ED" w:rsidRPr="00D433F3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Varchar2(2000</w:t>
            </w:r>
            <w:r w:rsidRPr="00D433F3">
              <w:rPr>
                <w:lang w:bidi="en-US"/>
              </w:rPr>
              <w:t>)</w:t>
            </w:r>
          </w:p>
        </w:tc>
      </w:tr>
      <w:tr w:rsidR="004409ED" w:rsidRPr="00D433F3" w14:paraId="2D3A651D" w14:textId="77777777" w:rsidTr="0094746B">
        <w:tc>
          <w:tcPr>
            <w:tcW w:w="575" w:type="dxa"/>
            <w:vMerge/>
          </w:tcPr>
          <w:p w14:paraId="6D4B738F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9D2BDD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2A87AF3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481A8EC" w14:textId="77777777" w:rsidR="004409ED" w:rsidRPr="00D433F3" w:rsidRDefault="004409ED" w:rsidP="0094746B"/>
        </w:tc>
      </w:tr>
      <w:tr w:rsidR="004409ED" w:rsidRPr="00D433F3" w14:paraId="3C06942B" w14:textId="77777777" w:rsidTr="0094746B">
        <w:tc>
          <w:tcPr>
            <w:tcW w:w="575" w:type="dxa"/>
            <w:vMerge/>
          </w:tcPr>
          <w:p w14:paraId="3445DB48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FA3983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87D470E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791BD6A6" w14:textId="77777777" w:rsidR="004409ED" w:rsidRPr="00D433F3" w:rsidRDefault="004409ED" w:rsidP="0094746B">
            <w:r w:rsidRPr="00D433F3">
              <w:t>Y</w:t>
            </w:r>
          </w:p>
        </w:tc>
      </w:tr>
      <w:tr w:rsidR="004409ED" w:rsidRPr="00D433F3" w14:paraId="09C0F1A4" w14:textId="77777777" w:rsidTr="0094746B">
        <w:tc>
          <w:tcPr>
            <w:tcW w:w="575" w:type="dxa"/>
            <w:vMerge/>
          </w:tcPr>
          <w:p w14:paraId="636F04D2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518C5E7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26D120D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5A3C1C" w14:textId="584B864A" w:rsidR="004409ED" w:rsidRPr="00D433F3" w:rsidRDefault="006D2CED" w:rsidP="0094746B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กำหนดตามเลขที่ </w:t>
            </w:r>
            <w:r>
              <w:rPr>
                <w:color w:val="000000" w:themeColor="text1"/>
                <w:lang w:bidi="th-TH"/>
              </w:rPr>
              <w:t>subinventory (store)</w:t>
            </w:r>
          </w:p>
        </w:tc>
      </w:tr>
      <w:tr w:rsidR="004409ED" w:rsidRPr="00D433F3" w14:paraId="57CE5D27" w14:textId="77777777" w:rsidTr="0094746B">
        <w:tc>
          <w:tcPr>
            <w:tcW w:w="575" w:type="dxa"/>
            <w:vMerge/>
          </w:tcPr>
          <w:p w14:paraId="4A02D09B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909B4B4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4665AE6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B37036" w14:textId="77777777" w:rsidR="004409ED" w:rsidRDefault="00213893">
            <w:pPr>
              <w:rPr>
                <w:lang w:bidi="th-TH"/>
              </w:rPr>
            </w:pPr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eastAsia="en-US" w:bidi="th-TH"/>
              </w:rPr>
              <w:t>locator</w:t>
            </w:r>
          </w:p>
          <w:p w14:paraId="29E49073" w14:textId="77777777" w:rsidR="006A4811" w:rsidRDefault="006A4811" w:rsidP="006A4811">
            <w:pPr>
              <w:rPr>
                <w:lang w:eastAsia="en-US" w:bidi="th-TH"/>
              </w:rPr>
            </w:pPr>
            <w:r>
              <w:rPr>
                <w:rFonts w:hint="cs"/>
                <w:cs/>
                <w:lang w:eastAsia="en-US" w:bidi="th-TH"/>
              </w:rPr>
              <w:t xml:space="preserve">ต้องทำการ </w:t>
            </w:r>
            <w:r>
              <w:rPr>
                <w:lang w:eastAsia="en-US" w:bidi="th-TH"/>
              </w:rPr>
              <w:t xml:space="preserve">Map </w:t>
            </w:r>
            <w:r>
              <w:rPr>
                <w:rFonts w:hint="cs"/>
                <w:cs/>
                <w:lang w:eastAsia="en-US" w:bidi="th-TH"/>
              </w:rPr>
              <w:t>โดย</w:t>
            </w:r>
          </w:p>
          <w:p w14:paraId="15F4FAA6" w14:textId="3F99C755" w:rsidR="006A4811" w:rsidRDefault="006A4811" w:rsidP="00AD236C">
            <w:pPr>
              <w:pStyle w:val="ListParagraph"/>
              <w:numPr>
                <w:ilvl w:val="0"/>
                <w:numId w:val="39"/>
              </w:num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นำ </w:t>
            </w:r>
            <w:r>
              <w:rPr>
                <w:lang w:bidi="th-TH"/>
              </w:rPr>
              <w:t xml:space="preserve">Store Code </w:t>
            </w:r>
            <w:r>
              <w:rPr>
                <w:rFonts w:hint="cs"/>
                <w:cs/>
                <w:lang w:bidi="th-TH"/>
              </w:rPr>
              <w:t xml:space="preserve">จาก </w:t>
            </w:r>
            <w:r>
              <w:rPr>
                <w:lang w:bidi="th-TH"/>
              </w:rPr>
              <w:t xml:space="preserve">MMX </w:t>
            </w:r>
            <w:r>
              <w:rPr>
                <w:rFonts w:hint="cs"/>
                <w:cs/>
                <w:lang w:bidi="th-TH"/>
              </w:rPr>
              <w:t xml:space="preserve">ไปค้นหาที่ </w:t>
            </w:r>
            <w:r>
              <w:rPr>
                <w:lang w:bidi="th-TH"/>
              </w:rPr>
              <w:t>Subinventory Locator Master .attribute1</w:t>
            </w:r>
          </w:p>
          <w:p w14:paraId="55B9E68C" w14:textId="3E45D346" w:rsidR="006A4811" w:rsidRPr="00D433F3" w:rsidRDefault="006A4811" w:rsidP="00AD236C">
            <w:pPr>
              <w:pStyle w:val="ListParagraph"/>
              <w:numPr>
                <w:ilvl w:val="0"/>
                <w:numId w:val="39"/>
              </w:num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จะได้ </w:t>
            </w:r>
            <w:r>
              <w:rPr>
                <w:lang w:bidi="th-TH"/>
              </w:rPr>
              <w:t xml:space="preserve">locator </w:t>
            </w:r>
            <w:r>
              <w:rPr>
                <w:rFonts w:hint="cs"/>
                <w:cs/>
                <w:lang w:bidi="th-TH"/>
              </w:rPr>
              <w:t xml:space="preserve">ใน </w:t>
            </w:r>
            <w:r>
              <w:rPr>
                <w:lang w:bidi="th-TH"/>
              </w:rPr>
              <w:t>ERP</w:t>
            </w:r>
          </w:p>
        </w:tc>
      </w:tr>
      <w:tr w:rsidR="004409ED" w:rsidRPr="00D433F3" w14:paraId="530371A4" w14:textId="77777777" w:rsidTr="0094746B">
        <w:tc>
          <w:tcPr>
            <w:tcW w:w="575" w:type="dxa"/>
            <w:vMerge/>
          </w:tcPr>
          <w:p w14:paraId="22D88845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F09681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3CAD218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EAA687" w14:textId="787D68DB" w:rsidR="004409ED" w:rsidRPr="002211A5" w:rsidRDefault="002211A5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locator</w:t>
            </w:r>
          </w:p>
        </w:tc>
      </w:tr>
      <w:tr w:rsidR="004409ED" w:rsidRPr="00D433F3" w14:paraId="0269F4CE" w14:textId="77777777" w:rsidTr="0094746B">
        <w:tc>
          <w:tcPr>
            <w:tcW w:w="575" w:type="dxa"/>
            <w:vMerge w:val="restart"/>
          </w:tcPr>
          <w:p w14:paraId="462B904C" w14:textId="77777777" w:rsidR="004409ED" w:rsidRPr="005F4885" w:rsidRDefault="004409ED" w:rsidP="0094746B">
            <w:pPr>
              <w:rPr>
                <w:lang w:bidi="th-TH"/>
              </w:rPr>
            </w:pPr>
            <w:r w:rsidRPr="005F4885">
              <w:rPr>
                <w:lang w:bidi="th-TH"/>
              </w:rPr>
              <w:t>15</w:t>
            </w:r>
          </w:p>
        </w:tc>
        <w:tc>
          <w:tcPr>
            <w:tcW w:w="2485" w:type="dxa"/>
            <w:vMerge w:val="restart"/>
          </w:tcPr>
          <w:p w14:paraId="104B86C8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SOURCE_CODE</w:t>
            </w:r>
          </w:p>
        </w:tc>
        <w:tc>
          <w:tcPr>
            <w:tcW w:w="1457" w:type="dxa"/>
          </w:tcPr>
          <w:p w14:paraId="3C7E71F6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7C708B0" w14:textId="77777777" w:rsidR="004409ED" w:rsidRDefault="004409ED" w:rsidP="0094746B">
            <w:pPr>
              <w:rPr>
                <w:lang w:bidi="th-TH"/>
              </w:rPr>
            </w:pPr>
            <w:r w:rsidRPr="005F4885">
              <w:rPr>
                <w:lang w:bidi="th-TH"/>
              </w:rPr>
              <w:t>Transaction source</w:t>
            </w:r>
          </w:p>
          <w:p w14:paraId="59E6B2E6" w14:textId="5D4CB448" w:rsidR="006A4811" w:rsidRPr="005F4885" w:rsidRDefault="006A4811" w:rsidP="0094746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ระบุ</w:t>
            </w:r>
            <w:r w:rsidR="00F726BC">
              <w:rPr>
                <w:rFonts w:hint="cs"/>
                <w:cs/>
                <w:lang w:bidi="th-TH"/>
              </w:rPr>
              <w:t xml:space="preserve"> </w:t>
            </w:r>
            <w:r w:rsidR="00F726BC">
              <w:rPr>
                <w:lang w:bidi="th-TH"/>
              </w:rPr>
              <w:t>YYYYMMDD_STORECODE</w:t>
            </w:r>
          </w:p>
        </w:tc>
      </w:tr>
      <w:tr w:rsidR="004409ED" w:rsidRPr="00D433F3" w14:paraId="4D07DA53" w14:textId="77777777" w:rsidTr="0094746B">
        <w:tc>
          <w:tcPr>
            <w:tcW w:w="575" w:type="dxa"/>
            <w:vMerge/>
          </w:tcPr>
          <w:p w14:paraId="35E12EBF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ACB19CD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CA991BB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0489EFC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Varchar2(30)</w:t>
            </w:r>
          </w:p>
        </w:tc>
      </w:tr>
      <w:tr w:rsidR="004409ED" w:rsidRPr="00D433F3" w14:paraId="05A69302" w14:textId="77777777" w:rsidTr="0094746B">
        <w:tc>
          <w:tcPr>
            <w:tcW w:w="575" w:type="dxa"/>
            <w:vMerge/>
          </w:tcPr>
          <w:p w14:paraId="414F8582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C1A086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937F56A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2CEE14F" w14:textId="77777777" w:rsidR="004409ED" w:rsidRPr="005F4885" w:rsidRDefault="004409ED" w:rsidP="0094746B"/>
        </w:tc>
      </w:tr>
      <w:tr w:rsidR="004409ED" w:rsidRPr="00D433F3" w14:paraId="3D0B1A39" w14:textId="77777777" w:rsidTr="0094746B">
        <w:tc>
          <w:tcPr>
            <w:tcW w:w="575" w:type="dxa"/>
            <w:vMerge/>
          </w:tcPr>
          <w:p w14:paraId="62625837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DF216D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8123E92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F73724" w14:textId="77777777" w:rsidR="004409ED" w:rsidRPr="005F4885" w:rsidRDefault="004409ED" w:rsidP="0094746B">
            <w:r w:rsidRPr="005F4885">
              <w:t>Y</w:t>
            </w:r>
          </w:p>
        </w:tc>
      </w:tr>
      <w:tr w:rsidR="004409ED" w:rsidRPr="00D433F3" w14:paraId="63976DEB" w14:textId="77777777" w:rsidTr="0094746B">
        <w:tc>
          <w:tcPr>
            <w:tcW w:w="575" w:type="dxa"/>
            <w:vMerge/>
          </w:tcPr>
          <w:p w14:paraId="6DF9D4BF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4638DA3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A3D6F93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1EE0736" w14:textId="77777777" w:rsidR="004409ED" w:rsidRPr="005F4885" w:rsidRDefault="004409ED" w:rsidP="0094746B">
            <w:pPr>
              <w:rPr>
                <w:color w:val="000000" w:themeColor="text1"/>
              </w:rPr>
            </w:pPr>
          </w:p>
        </w:tc>
      </w:tr>
      <w:tr w:rsidR="004409ED" w:rsidRPr="00D433F3" w14:paraId="3F0D2537" w14:textId="77777777" w:rsidTr="0094746B">
        <w:tc>
          <w:tcPr>
            <w:tcW w:w="575" w:type="dxa"/>
            <w:vMerge/>
          </w:tcPr>
          <w:p w14:paraId="4360BF44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9666F2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1F84A8D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375F41C" w14:textId="28D1AD20" w:rsidR="004409ED" w:rsidRDefault="004409ED" w:rsidP="00966D0A">
            <w:pPr>
              <w:rPr>
                <w:lang w:bidi="th-TH"/>
              </w:rPr>
            </w:pPr>
          </w:p>
          <w:p w14:paraId="1D50C7C9" w14:textId="5F228BD2" w:rsidR="00F726BC" w:rsidRPr="005F4885" w:rsidRDefault="00F726BC" w:rsidP="00966D0A">
            <w:pPr>
              <w:rPr>
                <w:cs/>
                <w:lang w:bidi="th-TH"/>
              </w:rPr>
            </w:pPr>
            <w:r>
              <w:rPr>
                <w:lang w:bidi="th-TH"/>
              </w:rPr>
              <w:lastRenderedPageBreak/>
              <w:t>YYYYMMDD_STORECODE</w:t>
            </w:r>
          </w:p>
        </w:tc>
      </w:tr>
      <w:tr w:rsidR="004409ED" w:rsidRPr="00D433F3" w14:paraId="4AA072F1" w14:textId="77777777" w:rsidTr="0094746B">
        <w:tc>
          <w:tcPr>
            <w:tcW w:w="575" w:type="dxa"/>
            <w:vMerge/>
          </w:tcPr>
          <w:p w14:paraId="7659757C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FD1353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7DB4BF7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2FE2363" w14:textId="31FA9F41" w:rsidR="004409ED" w:rsidRPr="005F4885" w:rsidRDefault="004409ED" w:rsidP="0094746B">
            <w:pPr>
              <w:rPr>
                <w:lang w:bidi="th-TH"/>
              </w:rPr>
            </w:pPr>
          </w:p>
        </w:tc>
      </w:tr>
      <w:tr w:rsidR="004409ED" w:rsidRPr="00D433F3" w14:paraId="3E14C08F" w14:textId="77777777" w:rsidTr="0094746B">
        <w:tc>
          <w:tcPr>
            <w:tcW w:w="575" w:type="dxa"/>
            <w:vMerge w:val="restart"/>
          </w:tcPr>
          <w:p w14:paraId="08666990" w14:textId="77777777" w:rsidR="004409ED" w:rsidRPr="005F4885" w:rsidRDefault="004409ED" w:rsidP="0094746B">
            <w:pPr>
              <w:rPr>
                <w:lang w:bidi="th-TH"/>
              </w:rPr>
            </w:pPr>
            <w:r w:rsidRPr="005F4885">
              <w:rPr>
                <w:lang w:bidi="th-TH"/>
              </w:rPr>
              <w:t>16</w:t>
            </w:r>
          </w:p>
        </w:tc>
        <w:tc>
          <w:tcPr>
            <w:tcW w:w="2485" w:type="dxa"/>
            <w:vMerge w:val="restart"/>
          </w:tcPr>
          <w:p w14:paraId="5BEC5CE7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SOURCE_HEADER_ID</w:t>
            </w:r>
          </w:p>
        </w:tc>
        <w:tc>
          <w:tcPr>
            <w:tcW w:w="1457" w:type="dxa"/>
          </w:tcPr>
          <w:p w14:paraId="15B4EE7A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2D68A7" w14:textId="77777777" w:rsidR="004409ED" w:rsidRPr="005F4885" w:rsidRDefault="004409ED" w:rsidP="0094746B">
            <w:pPr>
              <w:rPr>
                <w:cs/>
                <w:lang w:bidi="th-TH"/>
              </w:rPr>
            </w:pPr>
            <w:r w:rsidRPr="005F4885">
              <w:rPr>
                <w:lang w:bidi="th-TH"/>
              </w:rPr>
              <w:t>Transaction source group</w:t>
            </w:r>
          </w:p>
        </w:tc>
      </w:tr>
      <w:tr w:rsidR="004409ED" w:rsidRPr="00D433F3" w14:paraId="54D15253" w14:textId="77777777" w:rsidTr="0094746B">
        <w:tc>
          <w:tcPr>
            <w:tcW w:w="575" w:type="dxa"/>
            <w:vMerge/>
          </w:tcPr>
          <w:p w14:paraId="3D2C0B63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DBD9BD8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E10A73A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FEC3C47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Number</w:t>
            </w:r>
          </w:p>
        </w:tc>
      </w:tr>
      <w:tr w:rsidR="004409ED" w:rsidRPr="00D433F3" w14:paraId="74D02B47" w14:textId="77777777" w:rsidTr="0094746B">
        <w:tc>
          <w:tcPr>
            <w:tcW w:w="575" w:type="dxa"/>
            <w:vMerge/>
          </w:tcPr>
          <w:p w14:paraId="7D500E98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34CD243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52AFD54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D4540B5" w14:textId="77777777" w:rsidR="004409ED" w:rsidRPr="005F4885" w:rsidRDefault="004409ED" w:rsidP="0094746B"/>
        </w:tc>
      </w:tr>
      <w:tr w:rsidR="004409ED" w:rsidRPr="00D433F3" w14:paraId="170695A3" w14:textId="77777777" w:rsidTr="0094746B">
        <w:tc>
          <w:tcPr>
            <w:tcW w:w="575" w:type="dxa"/>
            <w:vMerge/>
          </w:tcPr>
          <w:p w14:paraId="71194697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B5FC2C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D9824C9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0C81627" w14:textId="77777777" w:rsidR="004409ED" w:rsidRPr="005F4885" w:rsidRDefault="004409ED" w:rsidP="0094746B">
            <w:r w:rsidRPr="005F4885">
              <w:t>Y</w:t>
            </w:r>
          </w:p>
        </w:tc>
      </w:tr>
      <w:tr w:rsidR="004409ED" w:rsidRPr="00D433F3" w14:paraId="0E3A15C1" w14:textId="77777777" w:rsidTr="0094746B">
        <w:tc>
          <w:tcPr>
            <w:tcW w:w="575" w:type="dxa"/>
            <w:vMerge/>
          </w:tcPr>
          <w:p w14:paraId="72A73BEB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B2AA6F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5413087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0EF7A77" w14:textId="77777777" w:rsidR="004409ED" w:rsidRPr="005F4885" w:rsidRDefault="004409ED" w:rsidP="0094746B">
            <w:pPr>
              <w:rPr>
                <w:color w:val="000000" w:themeColor="text1"/>
              </w:rPr>
            </w:pPr>
          </w:p>
        </w:tc>
      </w:tr>
      <w:tr w:rsidR="004409ED" w:rsidRPr="00D433F3" w14:paraId="7C544CD8" w14:textId="77777777" w:rsidTr="0094746B">
        <w:tc>
          <w:tcPr>
            <w:tcW w:w="575" w:type="dxa"/>
            <w:vMerge/>
          </w:tcPr>
          <w:p w14:paraId="65613D84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81D7D4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641C8EB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4C59E3D" w14:textId="663D67BF" w:rsidR="004409ED" w:rsidRPr="005F4885" w:rsidRDefault="00722F35" w:rsidP="00966D0A">
            <w:pPr>
              <w:rPr>
                <w:cs/>
                <w:lang w:bidi="th-TH"/>
              </w:rPr>
            </w:pPr>
            <w:r>
              <w:rPr>
                <w:lang w:bidi="th-TH"/>
              </w:rPr>
              <w:t>PROGRAM RUNNING</w:t>
            </w:r>
          </w:p>
        </w:tc>
      </w:tr>
      <w:tr w:rsidR="004409ED" w:rsidRPr="00D433F3" w14:paraId="08CA171F" w14:textId="77777777" w:rsidTr="0094746B">
        <w:tc>
          <w:tcPr>
            <w:tcW w:w="575" w:type="dxa"/>
            <w:vMerge/>
          </w:tcPr>
          <w:p w14:paraId="4914EDA2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2ED40BC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2D940D1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3986793" w14:textId="562064C2" w:rsidR="004409ED" w:rsidRPr="005F4885" w:rsidRDefault="004409ED" w:rsidP="0094746B">
            <w:pPr>
              <w:rPr>
                <w:cs/>
                <w:lang w:bidi="th-TH"/>
              </w:rPr>
            </w:pPr>
          </w:p>
        </w:tc>
      </w:tr>
      <w:tr w:rsidR="004409ED" w:rsidRPr="00D433F3" w14:paraId="1D8EC5BD" w14:textId="77777777" w:rsidTr="0094746B">
        <w:tc>
          <w:tcPr>
            <w:tcW w:w="575" w:type="dxa"/>
            <w:vMerge w:val="restart"/>
          </w:tcPr>
          <w:p w14:paraId="4BE5B3E3" w14:textId="77777777" w:rsidR="004409ED" w:rsidRPr="005F4885" w:rsidRDefault="004409ED" w:rsidP="0094746B">
            <w:pPr>
              <w:rPr>
                <w:lang w:bidi="th-TH"/>
              </w:rPr>
            </w:pPr>
            <w:r w:rsidRPr="005F4885">
              <w:rPr>
                <w:lang w:bidi="th-TH"/>
              </w:rPr>
              <w:t>17</w:t>
            </w:r>
          </w:p>
        </w:tc>
        <w:tc>
          <w:tcPr>
            <w:tcW w:w="2485" w:type="dxa"/>
            <w:vMerge w:val="restart"/>
          </w:tcPr>
          <w:p w14:paraId="4632EB13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SOURCE_LINE_ID</w:t>
            </w:r>
          </w:p>
        </w:tc>
        <w:tc>
          <w:tcPr>
            <w:tcW w:w="1457" w:type="dxa"/>
          </w:tcPr>
          <w:p w14:paraId="2A71090D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D7506B2" w14:textId="77777777" w:rsidR="004409ED" w:rsidRPr="005F4885" w:rsidRDefault="004409ED" w:rsidP="0094746B">
            <w:pPr>
              <w:rPr>
                <w:cs/>
                <w:lang w:bidi="th-TH"/>
              </w:rPr>
            </w:pPr>
            <w:r w:rsidRPr="005F4885">
              <w:rPr>
                <w:lang w:bidi="th-TH"/>
              </w:rPr>
              <w:t>Transaction source line</w:t>
            </w:r>
          </w:p>
        </w:tc>
      </w:tr>
      <w:tr w:rsidR="004409ED" w:rsidRPr="00D433F3" w14:paraId="0395E8EA" w14:textId="77777777" w:rsidTr="0094746B">
        <w:tc>
          <w:tcPr>
            <w:tcW w:w="575" w:type="dxa"/>
            <w:vMerge/>
          </w:tcPr>
          <w:p w14:paraId="0944ACCB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AA5A603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FDE98C2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9711E3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Number</w:t>
            </w:r>
          </w:p>
        </w:tc>
      </w:tr>
      <w:tr w:rsidR="004409ED" w:rsidRPr="00D433F3" w14:paraId="0D3BBE2A" w14:textId="77777777" w:rsidTr="0094746B">
        <w:tc>
          <w:tcPr>
            <w:tcW w:w="575" w:type="dxa"/>
            <w:vMerge/>
          </w:tcPr>
          <w:p w14:paraId="29151C5F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9EE274E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066970E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6ABDC502" w14:textId="77777777" w:rsidR="004409ED" w:rsidRPr="005F4885" w:rsidRDefault="004409ED" w:rsidP="0094746B"/>
        </w:tc>
      </w:tr>
      <w:tr w:rsidR="004409ED" w:rsidRPr="00D433F3" w14:paraId="71287903" w14:textId="77777777" w:rsidTr="0094746B">
        <w:tc>
          <w:tcPr>
            <w:tcW w:w="575" w:type="dxa"/>
            <w:vMerge/>
          </w:tcPr>
          <w:p w14:paraId="47FAFBF7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A1211B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A7FAB46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DA8B8E" w14:textId="77777777" w:rsidR="004409ED" w:rsidRPr="005F4885" w:rsidRDefault="004409ED" w:rsidP="0094746B">
            <w:r w:rsidRPr="005F4885">
              <w:t>Y</w:t>
            </w:r>
          </w:p>
        </w:tc>
      </w:tr>
      <w:tr w:rsidR="004409ED" w:rsidRPr="00D433F3" w14:paraId="6AC6CCDE" w14:textId="77777777" w:rsidTr="0094746B">
        <w:tc>
          <w:tcPr>
            <w:tcW w:w="575" w:type="dxa"/>
            <w:vMerge/>
          </w:tcPr>
          <w:p w14:paraId="38B74B4C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AD068F7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857BB13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8B09EBF" w14:textId="77777777" w:rsidR="004409ED" w:rsidRPr="005F4885" w:rsidRDefault="004409ED" w:rsidP="0094746B">
            <w:pPr>
              <w:rPr>
                <w:color w:val="000000" w:themeColor="text1"/>
              </w:rPr>
            </w:pPr>
          </w:p>
        </w:tc>
      </w:tr>
      <w:tr w:rsidR="004409ED" w:rsidRPr="00D433F3" w14:paraId="70417DD2" w14:textId="77777777" w:rsidTr="0094746B">
        <w:tc>
          <w:tcPr>
            <w:tcW w:w="575" w:type="dxa"/>
            <w:vMerge/>
          </w:tcPr>
          <w:p w14:paraId="67AE456D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AA4C47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73D05ED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B192F89" w14:textId="10D9ED6E" w:rsidR="004409ED" w:rsidRPr="005F4885" w:rsidRDefault="00722F35" w:rsidP="00966D0A">
            <w:pPr>
              <w:rPr>
                <w:lang w:bidi="th-TH"/>
              </w:rPr>
            </w:pPr>
            <w:r>
              <w:rPr>
                <w:lang w:bidi="th-TH"/>
              </w:rPr>
              <w:t>PROGRAM RUNNING</w:t>
            </w:r>
          </w:p>
        </w:tc>
      </w:tr>
      <w:tr w:rsidR="004409ED" w:rsidRPr="00D433F3" w14:paraId="060DEF20" w14:textId="77777777" w:rsidTr="0094746B">
        <w:tc>
          <w:tcPr>
            <w:tcW w:w="575" w:type="dxa"/>
            <w:vMerge/>
          </w:tcPr>
          <w:p w14:paraId="1B84E670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48927FC" w14:textId="77777777" w:rsidR="004409ED" w:rsidRPr="005F4885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CCFCB76" w14:textId="77777777" w:rsidR="004409ED" w:rsidRPr="005F4885" w:rsidRDefault="004409ED" w:rsidP="0094746B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ABD2A56" w14:textId="325AAB6F" w:rsidR="004409ED" w:rsidRPr="005F4885" w:rsidRDefault="004409ED" w:rsidP="0094746B">
            <w:pPr>
              <w:rPr>
                <w:cs/>
                <w:lang w:bidi="th-TH"/>
              </w:rPr>
            </w:pPr>
          </w:p>
        </w:tc>
      </w:tr>
      <w:tr w:rsidR="004409ED" w:rsidRPr="00D433F3" w14:paraId="37D4DC60" w14:textId="77777777" w:rsidTr="0094746B">
        <w:tc>
          <w:tcPr>
            <w:tcW w:w="575" w:type="dxa"/>
            <w:vMerge w:val="restart"/>
          </w:tcPr>
          <w:p w14:paraId="5F9B55D8" w14:textId="77777777" w:rsidR="004409ED" w:rsidRPr="00D433F3" w:rsidRDefault="004409ED" w:rsidP="0094746B">
            <w:pPr>
              <w:rPr>
                <w:lang w:bidi="th-TH"/>
              </w:rPr>
            </w:pPr>
            <w:r w:rsidRPr="00D433F3">
              <w:rPr>
                <w:lang w:bidi="th-TH"/>
              </w:rPr>
              <w:t>1</w:t>
            </w:r>
            <w:r>
              <w:rPr>
                <w:lang w:bidi="th-TH"/>
              </w:rPr>
              <w:t>8</w:t>
            </w:r>
          </w:p>
        </w:tc>
        <w:tc>
          <w:tcPr>
            <w:tcW w:w="2485" w:type="dxa"/>
            <w:vMerge w:val="restart"/>
          </w:tcPr>
          <w:p w14:paraId="65393AA6" w14:textId="77777777" w:rsidR="004409ED" w:rsidRPr="00D433F3" w:rsidRDefault="004409ED" w:rsidP="0094746B">
            <w:pPr>
              <w:rPr>
                <w:lang w:bidi="en-US"/>
              </w:rPr>
            </w:pPr>
            <w:r w:rsidRPr="00CA35DE">
              <w:rPr>
                <w:lang w:bidi="en-US"/>
              </w:rPr>
              <w:t>TRANSACTION_MODE</w:t>
            </w:r>
          </w:p>
        </w:tc>
        <w:tc>
          <w:tcPr>
            <w:tcW w:w="1457" w:type="dxa"/>
          </w:tcPr>
          <w:p w14:paraId="5F8BE3D2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B5940CF" w14:textId="1376419F" w:rsidR="004409ED" w:rsidRDefault="004409ED" w:rsidP="0094746B">
            <w:pPr>
              <w:rPr>
                <w:lang w:bidi="th-TH"/>
              </w:rPr>
            </w:pPr>
          </w:p>
          <w:p w14:paraId="69955C36" w14:textId="45DE0693" w:rsidR="00722F35" w:rsidRDefault="00722F35" w:rsidP="0094746B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เป็นข้อกำหนดของระบบงาน </w:t>
            </w:r>
            <w:r>
              <w:rPr>
                <w:lang w:bidi="th-TH"/>
              </w:rPr>
              <w:t xml:space="preserve">ERP </w:t>
            </w:r>
            <w:r>
              <w:rPr>
                <w:rFonts w:hint="cs"/>
                <w:cs/>
                <w:lang w:bidi="th-TH"/>
              </w:rPr>
              <w:t>ให้</w:t>
            </w:r>
          </w:p>
          <w:p w14:paraId="14AFD040" w14:textId="308496AE" w:rsidR="00722F35" w:rsidRPr="00D433F3" w:rsidRDefault="00722F35" w:rsidP="0094746B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 xml:space="preserve">‘2’ </w:t>
            </w:r>
            <w:r>
              <w:rPr>
                <w:rFonts w:hint="cs"/>
                <w:cs/>
                <w:lang w:bidi="th-TH"/>
              </w:rPr>
              <w:t xml:space="preserve">กรณี </w:t>
            </w:r>
            <w:r>
              <w:rPr>
                <w:lang w:bidi="th-TH"/>
              </w:rPr>
              <w:t>Run Back Group Process</w:t>
            </w:r>
          </w:p>
        </w:tc>
      </w:tr>
      <w:tr w:rsidR="004409ED" w:rsidRPr="00D433F3" w14:paraId="69873508" w14:textId="77777777" w:rsidTr="0094746B">
        <w:tc>
          <w:tcPr>
            <w:tcW w:w="575" w:type="dxa"/>
            <w:vMerge/>
          </w:tcPr>
          <w:p w14:paraId="7C172065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42B483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013B5C6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F31188B" w14:textId="77777777" w:rsidR="004409ED" w:rsidRPr="00D433F3" w:rsidRDefault="004409ED" w:rsidP="0094746B">
            <w:pPr>
              <w:rPr>
                <w:lang w:bidi="en-US"/>
              </w:rPr>
            </w:pPr>
            <w:r>
              <w:rPr>
                <w:lang w:bidi="en-US"/>
              </w:rPr>
              <w:t>Varchar2(3</w:t>
            </w:r>
            <w:r w:rsidRPr="00D433F3">
              <w:rPr>
                <w:lang w:bidi="en-US"/>
              </w:rPr>
              <w:t>0)</w:t>
            </w:r>
          </w:p>
        </w:tc>
      </w:tr>
      <w:tr w:rsidR="004409ED" w:rsidRPr="00D433F3" w14:paraId="2719996E" w14:textId="77777777" w:rsidTr="0094746B">
        <w:tc>
          <w:tcPr>
            <w:tcW w:w="575" w:type="dxa"/>
            <w:vMerge/>
          </w:tcPr>
          <w:p w14:paraId="030A65AC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0EB18C1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6217078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1BE47999" w14:textId="77777777" w:rsidR="004409ED" w:rsidRPr="00D433F3" w:rsidRDefault="004409ED" w:rsidP="0094746B"/>
        </w:tc>
      </w:tr>
      <w:tr w:rsidR="004409ED" w:rsidRPr="00D433F3" w14:paraId="616AA7AE" w14:textId="77777777" w:rsidTr="0094746B">
        <w:tc>
          <w:tcPr>
            <w:tcW w:w="575" w:type="dxa"/>
            <w:vMerge/>
          </w:tcPr>
          <w:p w14:paraId="1C1FE94E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F460EBC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DAFFB05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3DB58D" w14:textId="77777777" w:rsidR="004409ED" w:rsidRPr="00D433F3" w:rsidRDefault="004409ED" w:rsidP="0094746B">
            <w:r w:rsidRPr="00D433F3">
              <w:t>Y</w:t>
            </w:r>
          </w:p>
        </w:tc>
      </w:tr>
      <w:tr w:rsidR="004409ED" w:rsidRPr="00D433F3" w14:paraId="6580B943" w14:textId="77777777" w:rsidTr="0094746B">
        <w:tc>
          <w:tcPr>
            <w:tcW w:w="575" w:type="dxa"/>
            <w:vMerge/>
          </w:tcPr>
          <w:p w14:paraId="53AFA6A9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499832E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04A30C2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93D7365" w14:textId="6843A355" w:rsidR="004409ED" w:rsidRPr="00D433F3" w:rsidRDefault="004409ED" w:rsidP="0094746B">
            <w:pPr>
              <w:rPr>
                <w:color w:val="000000" w:themeColor="text1"/>
              </w:rPr>
            </w:pPr>
          </w:p>
        </w:tc>
      </w:tr>
      <w:tr w:rsidR="004409ED" w:rsidRPr="00D433F3" w14:paraId="14DF0BBB" w14:textId="77777777" w:rsidTr="0094746B">
        <w:tc>
          <w:tcPr>
            <w:tcW w:w="575" w:type="dxa"/>
            <w:vMerge/>
          </w:tcPr>
          <w:p w14:paraId="16503BCC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F12CFA3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FB4617B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60C672D" w14:textId="3ED90183" w:rsidR="004409ED" w:rsidRPr="00D433F3" w:rsidRDefault="00722F35" w:rsidP="0094746B">
            <w:pPr>
              <w:rPr>
                <w:cs/>
                <w:lang w:bidi="th-TH"/>
              </w:rPr>
            </w:pPr>
            <w:r>
              <w:rPr>
                <w:lang w:bidi="th-TH"/>
              </w:rPr>
              <w:t>‘2’</w:t>
            </w:r>
          </w:p>
        </w:tc>
      </w:tr>
      <w:tr w:rsidR="004409ED" w:rsidRPr="00D433F3" w14:paraId="0E52F3C8" w14:textId="77777777" w:rsidTr="0094746B">
        <w:tc>
          <w:tcPr>
            <w:tcW w:w="575" w:type="dxa"/>
            <w:vMerge/>
          </w:tcPr>
          <w:p w14:paraId="4BD1CB5E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A73A519" w14:textId="77777777" w:rsidR="004409ED" w:rsidRPr="00D433F3" w:rsidRDefault="004409ED" w:rsidP="0094746B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19182A7" w14:textId="77777777" w:rsidR="004409ED" w:rsidRPr="00D433F3" w:rsidRDefault="004409ED" w:rsidP="0094746B">
            <w:pPr>
              <w:rPr>
                <w:lang w:bidi="en-US"/>
              </w:rPr>
            </w:pPr>
            <w:r w:rsidRPr="00D433F3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64E20F3" w14:textId="77777777" w:rsidR="004409ED" w:rsidRPr="00D433F3" w:rsidRDefault="004409ED" w:rsidP="0094746B">
            <w:pPr>
              <w:rPr>
                <w:cs/>
                <w:lang w:bidi="th-TH"/>
              </w:rPr>
            </w:pPr>
            <w:r w:rsidRPr="009E1522">
              <w:rPr>
                <w:lang w:bidi="th-TH"/>
              </w:rPr>
              <w:t>INV_TRANSACTIONS_INTERFACE</w:t>
            </w:r>
            <w:r w:rsidRPr="00CA35DE">
              <w:rPr>
                <w:lang w:bidi="th-TH"/>
              </w:rPr>
              <w:t>.</w:t>
            </w:r>
            <w:r w:rsidRPr="00CA35DE">
              <w:rPr>
                <w:lang w:bidi="en-US"/>
              </w:rPr>
              <w:t>TRANSACTION_MODE</w:t>
            </w:r>
          </w:p>
        </w:tc>
      </w:tr>
    </w:tbl>
    <w:p w14:paraId="2A647BD2" w14:textId="77777777" w:rsidR="004409ED" w:rsidRDefault="004409ED" w:rsidP="004409ED">
      <w:pPr>
        <w:rPr>
          <w:color w:val="000000" w:themeColor="text1"/>
          <w:lang w:bidi="th-TH"/>
        </w:rPr>
      </w:pPr>
    </w:p>
    <w:p w14:paraId="0EBB2F3B" w14:textId="77777777" w:rsidR="00B76891" w:rsidRDefault="00B76891" w:rsidP="004409ED">
      <w:pPr>
        <w:rPr>
          <w:color w:val="000000" w:themeColor="text1"/>
          <w:lang w:bidi="th-TH"/>
        </w:rPr>
      </w:pPr>
    </w:p>
    <w:p w14:paraId="54B5C785" w14:textId="7EE7692F" w:rsidR="00B76891" w:rsidRPr="005F4885" w:rsidRDefault="00B76891" w:rsidP="004409ED">
      <w:pPr>
        <w:rPr>
          <w:b/>
          <w:bCs/>
          <w:color w:val="000000"/>
          <w:lang w:bidi="th-TH"/>
        </w:rPr>
      </w:pPr>
      <w:r>
        <w:rPr>
          <w:b/>
          <w:bCs/>
          <w:lang w:bidi="th-TH"/>
        </w:rPr>
        <w:t xml:space="preserve">Table </w:t>
      </w:r>
      <w:r w:rsidRPr="00447B5B">
        <w:rPr>
          <w:b/>
          <w:bCs/>
          <w:lang w:bidi="th-TH"/>
        </w:rPr>
        <w:t xml:space="preserve">: </w:t>
      </w:r>
      <w:r w:rsidRPr="005F4885">
        <w:rPr>
          <w:b/>
          <w:bCs/>
          <w:color w:val="000000" w:themeColor="text1"/>
          <w:lang w:bidi="th-TH"/>
        </w:rPr>
        <w:t>XCUST_INV_TRN_LOT_INT_TBL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B76891" w:rsidRPr="00B0775D" w14:paraId="12A3802E" w14:textId="77777777" w:rsidTr="00EF330C">
        <w:tc>
          <w:tcPr>
            <w:tcW w:w="575" w:type="dxa"/>
            <w:shd w:val="clear" w:color="auto" w:fill="D9D9D9"/>
          </w:tcPr>
          <w:p w14:paraId="16C05244" w14:textId="77777777" w:rsidR="00B76891" w:rsidRPr="00B0775D" w:rsidRDefault="00B76891" w:rsidP="00EF330C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6B20B931" w14:textId="77777777" w:rsidR="00B76891" w:rsidRPr="00B0775D" w:rsidRDefault="00B76891" w:rsidP="00EF330C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616D795F" w14:textId="77777777" w:rsidR="00B76891" w:rsidRPr="00B0775D" w:rsidRDefault="00B76891" w:rsidP="00EF330C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3FD612FE" w14:textId="77777777" w:rsidR="00B76891" w:rsidRPr="00B0775D" w:rsidRDefault="00B76891" w:rsidP="00EF330C">
            <w:pPr>
              <w:jc w:val="center"/>
              <w:rPr>
                <w:b/>
                <w:bCs/>
                <w:lang w:bidi="en-US"/>
              </w:rPr>
            </w:pPr>
            <w:r w:rsidRPr="00B0775D">
              <w:rPr>
                <w:b/>
                <w:bCs/>
                <w:lang w:bidi="en-US"/>
              </w:rPr>
              <w:t>Information</w:t>
            </w:r>
          </w:p>
        </w:tc>
      </w:tr>
      <w:tr w:rsidR="00B76891" w:rsidRPr="00B0775D" w14:paraId="78F9D3C9" w14:textId="77777777" w:rsidTr="00EF330C">
        <w:tc>
          <w:tcPr>
            <w:tcW w:w="575" w:type="dxa"/>
            <w:vMerge w:val="restart"/>
          </w:tcPr>
          <w:p w14:paraId="25791963" w14:textId="77777777" w:rsidR="00B76891" w:rsidRPr="00B0775D" w:rsidRDefault="00B76891" w:rsidP="00EF330C">
            <w:pPr>
              <w:rPr>
                <w:lang w:bidi="en-US"/>
              </w:rPr>
            </w:pPr>
            <w:r>
              <w:rPr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31CFB90B" w14:textId="77777777" w:rsidR="00B76891" w:rsidRDefault="00B76891" w:rsidP="00EF330C">
            <w:pPr>
              <w:rPr>
                <w:cs/>
                <w:lang w:bidi="th-TH"/>
              </w:rPr>
            </w:pPr>
            <w:r w:rsidRPr="00C67E38">
              <w:rPr>
                <w:lang w:bidi="th-TH"/>
              </w:rPr>
              <w:t>Inventory Lot Interface Number</w:t>
            </w:r>
          </w:p>
        </w:tc>
        <w:tc>
          <w:tcPr>
            <w:tcW w:w="1457" w:type="dxa"/>
          </w:tcPr>
          <w:p w14:paraId="08FA98D1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0C537C9" w14:textId="77777777" w:rsidR="00B76891" w:rsidRPr="00B0775D" w:rsidRDefault="00B76891" w:rsidP="00EF330C">
            <w:pPr>
              <w:rPr>
                <w:lang w:bidi="th-TH"/>
              </w:rPr>
            </w:pPr>
            <w:r w:rsidRPr="003B4A62">
              <w:rPr>
                <w:lang w:bidi="th-TH"/>
              </w:rPr>
              <w:t>Inventory Lot Interface Number</w:t>
            </w:r>
          </w:p>
        </w:tc>
      </w:tr>
      <w:tr w:rsidR="00B76891" w:rsidRPr="00B0775D" w14:paraId="03010C21" w14:textId="77777777" w:rsidTr="00EF330C">
        <w:tc>
          <w:tcPr>
            <w:tcW w:w="575" w:type="dxa"/>
            <w:vMerge/>
          </w:tcPr>
          <w:p w14:paraId="233EC7F3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A89678E" w14:textId="77777777" w:rsidR="00B76891" w:rsidRDefault="00B76891" w:rsidP="00EF330C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445687DB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6A6AB29" w14:textId="77777777" w:rsidR="00B76891" w:rsidRPr="00B0775D" w:rsidRDefault="00B76891" w:rsidP="00EF330C">
            <w:pPr>
              <w:rPr>
                <w:lang w:bidi="th-TH"/>
              </w:rPr>
            </w:pPr>
            <w:r>
              <w:rPr>
                <w:lang w:bidi="en-US"/>
              </w:rPr>
              <w:t>Varchar2(3</w:t>
            </w:r>
            <w:r w:rsidRPr="00D433F3">
              <w:rPr>
                <w:lang w:bidi="en-US"/>
              </w:rPr>
              <w:t>0)</w:t>
            </w:r>
          </w:p>
        </w:tc>
      </w:tr>
      <w:tr w:rsidR="00B76891" w:rsidRPr="00B0775D" w14:paraId="31941D79" w14:textId="77777777" w:rsidTr="00EF330C">
        <w:tc>
          <w:tcPr>
            <w:tcW w:w="575" w:type="dxa"/>
            <w:vMerge/>
          </w:tcPr>
          <w:p w14:paraId="5A3B055C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497D2F" w14:textId="77777777" w:rsidR="00B76891" w:rsidRDefault="00B76891" w:rsidP="00EF330C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0F5427A1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A80FDC4" w14:textId="77777777" w:rsidR="00B76891" w:rsidRPr="00B0775D" w:rsidRDefault="00B76891" w:rsidP="00EF330C">
            <w:pPr>
              <w:rPr>
                <w:lang w:bidi="th-TH"/>
              </w:rPr>
            </w:pPr>
          </w:p>
        </w:tc>
      </w:tr>
      <w:tr w:rsidR="00B76891" w:rsidRPr="00B0775D" w14:paraId="3A9E7BC4" w14:textId="77777777" w:rsidTr="00EF330C">
        <w:tc>
          <w:tcPr>
            <w:tcW w:w="575" w:type="dxa"/>
            <w:vMerge/>
          </w:tcPr>
          <w:p w14:paraId="1A3B798F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B32B2D" w14:textId="77777777" w:rsidR="00B76891" w:rsidRDefault="00B76891" w:rsidP="00EF330C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528C6172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83353E" w14:textId="77777777" w:rsidR="00B76891" w:rsidRPr="00B0775D" w:rsidRDefault="00B76891" w:rsidP="00EF330C">
            <w:pPr>
              <w:rPr>
                <w:cs/>
                <w:lang w:bidi="th-TH"/>
              </w:rPr>
            </w:pPr>
            <w:r w:rsidRPr="00B0775D">
              <w:rPr>
                <w:lang w:bidi="th-TH"/>
              </w:rPr>
              <w:t>Yes</w:t>
            </w:r>
          </w:p>
        </w:tc>
      </w:tr>
      <w:tr w:rsidR="00B76891" w:rsidRPr="00B0775D" w14:paraId="6FE4BFA5" w14:textId="77777777" w:rsidTr="00EF330C">
        <w:tc>
          <w:tcPr>
            <w:tcW w:w="575" w:type="dxa"/>
            <w:vMerge/>
          </w:tcPr>
          <w:p w14:paraId="6CFEEBF0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AE38F2" w14:textId="77777777" w:rsidR="00B76891" w:rsidRDefault="00B76891" w:rsidP="00EF330C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58CB5EF9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D07661B" w14:textId="2ED85C14" w:rsidR="00B76891" w:rsidRPr="00B0775D" w:rsidRDefault="00B76891" w:rsidP="00EF330C">
            <w:pPr>
              <w:rPr>
                <w:cs/>
                <w:lang w:bidi="th-TH"/>
              </w:rPr>
            </w:pPr>
          </w:p>
        </w:tc>
      </w:tr>
      <w:tr w:rsidR="00B76891" w:rsidRPr="00B0775D" w14:paraId="12DA0C9E" w14:textId="77777777" w:rsidTr="00EF330C">
        <w:tc>
          <w:tcPr>
            <w:tcW w:w="575" w:type="dxa"/>
            <w:vMerge/>
          </w:tcPr>
          <w:p w14:paraId="359912BB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C705817" w14:textId="77777777" w:rsidR="00B76891" w:rsidRDefault="00B76891" w:rsidP="00EF330C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0CF04120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7FF2923" w14:textId="46C84706" w:rsidR="00B76891" w:rsidRPr="00B0775D" w:rsidRDefault="00371E62" w:rsidP="00EF330C">
            <w:pPr>
              <w:rPr>
                <w:lang w:bidi="th-TH"/>
              </w:rPr>
            </w:pPr>
            <w:r>
              <w:rPr>
                <w:lang w:bidi="th-TH"/>
              </w:rPr>
              <w:t xml:space="preserve">Program </w:t>
            </w:r>
            <w:r w:rsidR="007C7284">
              <w:rPr>
                <w:lang w:bidi="th-TH"/>
              </w:rPr>
              <w:t>Running code</w:t>
            </w:r>
          </w:p>
        </w:tc>
      </w:tr>
      <w:tr w:rsidR="00B76891" w:rsidRPr="00B0775D" w14:paraId="242E81AA" w14:textId="77777777" w:rsidTr="00EF330C">
        <w:tc>
          <w:tcPr>
            <w:tcW w:w="575" w:type="dxa"/>
            <w:vMerge/>
          </w:tcPr>
          <w:p w14:paraId="5222C843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B699B64" w14:textId="77777777" w:rsidR="00B76891" w:rsidRDefault="00B76891" w:rsidP="00EF330C">
            <w:pPr>
              <w:rPr>
                <w:lang w:bidi="th-TH"/>
              </w:rPr>
            </w:pPr>
          </w:p>
        </w:tc>
        <w:tc>
          <w:tcPr>
            <w:tcW w:w="1457" w:type="dxa"/>
          </w:tcPr>
          <w:p w14:paraId="3D7B1821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6598ACC" w14:textId="67946AA9" w:rsidR="00B76891" w:rsidRPr="00B0775D" w:rsidRDefault="00B76891" w:rsidP="00EF330C">
            <w:pPr>
              <w:rPr>
                <w:cs/>
                <w:lang w:bidi="th-TH"/>
              </w:rPr>
            </w:pPr>
          </w:p>
        </w:tc>
      </w:tr>
      <w:tr w:rsidR="00B76891" w:rsidRPr="00B0775D" w14:paraId="595AF650" w14:textId="77777777" w:rsidTr="00EF330C">
        <w:tc>
          <w:tcPr>
            <w:tcW w:w="575" w:type="dxa"/>
            <w:vMerge w:val="restart"/>
          </w:tcPr>
          <w:p w14:paraId="27310A29" w14:textId="77777777" w:rsidR="00B76891" w:rsidRPr="004F1B10" w:rsidRDefault="00B76891" w:rsidP="00EF330C">
            <w:pPr>
              <w:rPr>
                <w:highlight w:val="yellow"/>
                <w:lang w:bidi="en-US"/>
              </w:rPr>
            </w:pPr>
            <w:r w:rsidRPr="005F4885">
              <w:rPr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1F5F919A" w14:textId="77777777" w:rsidR="00B76891" w:rsidRPr="005F4885" w:rsidRDefault="00B76891" w:rsidP="00EF330C">
            <w:pPr>
              <w:rPr>
                <w:lang w:bidi="th-TH"/>
              </w:rPr>
            </w:pPr>
            <w:r w:rsidRPr="005F4885">
              <w:rPr>
                <w:lang w:bidi="th-TH"/>
              </w:rPr>
              <w:t>LOT_NUMBER</w:t>
            </w:r>
          </w:p>
        </w:tc>
        <w:tc>
          <w:tcPr>
            <w:tcW w:w="1457" w:type="dxa"/>
          </w:tcPr>
          <w:p w14:paraId="30617818" w14:textId="77777777" w:rsidR="00B76891" w:rsidRPr="005F4885" w:rsidRDefault="00B76891" w:rsidP="00EF330C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648FE92" w14:textId="4E50212D" w:rsidR="00B76891" w:rsidRPr="005F4885" w:rsidRDefault="00EE2EE0" w:rsidP="00EF330C">
            <w:pPr>
              <w:rPr>
                <w:cs/>
                <w:lang w:bidi="th-TH"/>
              </w:rPr>
            </w:pPr>
            <w:r>
              <w:rPr>
                <w:lang w:bidi="th-TH"/>
              </w:rPr>
              <w:t>Lot number</w:t>
            </w:r>
          </w:p>
        </w:tc>
      </w:tr>
      <w:tr w:rsidR="00B76891" w:rsidRPr="00B0775D" w14:paraId="44DF075E" w14:textId="77777777" w:rsidTr="00EF330C">
        <w:tc>
          <w:tcPr>
            <w:tcW w:w="575" w:type="dxa"/>
            <w:vMerge/>
          </w:tcPr>
          <w:p w14:paraId="11A83BA6" w14:textId="77777777" w:rsidR="00B76891" w:rsidRPr="004F1B10" w:rsidRDefault="00B76891" w:rsidP="00EF330C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7E0507F2" w14:textId="77777777" w:rsidR="00B76891" w:rsidRPr="005F4885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20EDB68" w14:textId="77777777" w:rsidR="00B76891" w:rsidRPr="005F4885" w:rsidRDefault="00B76891" w:rsidP="00EF330C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03EE70" w14:textId="77777777" w:rsidR="00B76891" w:rsidRPr="005F4885" w:rsidRDefault="00B76891" w:rsidP="00EF330C">
            <w:pPr>
              <w:rPr>
                <w:lang w:bidi="th-TH"/>
              </w:rPr>
            </w:pPr>
            <w:r w:rsidRPr="005F4885">
              <w:rPr>
                <w:lang w:bidi="en-US"/>
              </w:rPr>
              <w:t>Varchar2(80)</w:t>
            </w:r>
          </w:p>
        </w:tc>
      </w:tr>
      <w:tr w:rsidR="00B76891" w:rsidRPr="00B0775D" w14:paraId="2530F46A" w14:textId="77777777" w:rsidTr="00EF330C">
        <w:tc>
          <w:tcPr>
            <w:tcW w:w="575" w:type="dxa"/>
            <w:vMerge/>
          </w:tcPr>
          <w:p w14:paraId="3B2A8255" w14:textId="77777777" w:rsidR="00B76891" w:rsidRPr="004F1B10" w:rsidRDefault="00B76891" w:rsidP="00EF330C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68D6C0E8" w14:textId="77777777" w:rsidR="00B76891" w:rsidRPr="005F4885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1B36FCE" w14:textId="77777777" w:rsidR="00B76891" w:rsidRPr="005F4885" w:rsidRDefault="00B76891" w:rsidP="00EF330C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BD4FE6A" w14:textId="77777777" w:rsidR="00B76891" w:rsidRPr="005F4885" w:rsidRDefault="00B76891" w:rsidP="00EF330C">
            <w:pPr>
              <w:rPr>
                <w:lang w:bidi="th-TH"/>
              </w:rPr>
            </w:pPr>
          </w:p>
        </w:tc>
      </w:tr>
      <w:tr w:rsidR="00B76891" w:rsidRPr="00B0775D" w14:paraId="60A5E0CD" w14:textId="77777777" w:rsidTr="00EF330C">
        <w:tc>
          <w:tcPr>
            <w:tcW w:w="575" w:type="dxa"/>
            <w:vMerge/>
          </w:tcPr>
          <w:p w14:paraId="621D3A0F" w14:textId="77777777" w:rsidR="00B76891" w:rsidRPr="004F1B10" w:rsidRDefault="00B76891" w:rsidP="00EF330C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16492A18" w14:textId="77777777" w:rsidR="00B76891" w:rsidRPr="005F4885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FE089A1" w14:textId="77777777" w:rsidR="00B76891" w:rsidRPr="005F4885" w:rsidRDefault="00B76891" w:rsidP="00EF330C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40C8DBA" w14:textId="77777777" w:rsidR="00B76891" w:rsidRPr="005F4885" w:rsidRDefault="00B76891" w:rsidP="00EF330C">
            <w:pPr>
              <w:rPr>
                <w:cs/>
                <w:lang w:bidi="th-TH"/>
              </w:rPr>
            </w:pPr>
            <w:r w:rsidRPr="005F4885">
              <w:rPr>
                <w:lang w:bidi="th-TH"/>
              </w:rPr>
              <w:t>Yes</w:t>
            </w:r>
          </w:p>
        </w:tc>
      </w:tr>
      <w:tr w:rsidR="00B76891" w:rsidRPr="00B0775D" w14:paraId="2B83F112" w14:textId="77777777" w:rsidTr="00EF330C">
        <w:tc>
          <w:tcPr>
            <w:tcW w:w="575" w:type="dxa"/>
            <w:vMerge/>
          </w:tcPr>
          <w:p w14:paraId="56ADF635" w14:textId="77777777" w:rsidR="00B76891" w:rsidRPr="004F1B10" w:rsidRDefault="00B76891" w:rsidP="00EF330C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6ACB3202" w14:textId="77777777" w:rsidR="00B76891" w:rsidRPr="005F4885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4A6001" w14:textId="77777777" w:rsidR="00B76891" w:rsidRPr="005F4885" w:rsidRDefault="00B76891" w:rsidP="00EF330C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051C1C9" w14:textId="77777777" w:rsidR="00B76891" w:rsidRPr="005F4885" w:rsidRDefault="00B76891" w:rsidP="00EF330C">
            <w:pPr>
              <w:rPr>
                <w:lang w:bidi="th-TH"/>
              </w:rPr>
            </w:pPr>
          </w:p>
        </w:tc>
      </w:tr>
      <w:tr w:rsidR="00B76891" w:rsidRPr="00B0775D" w14:paraId="5EA44265" w14:textId="77777777" w:rsidTr="00EF330C">
        <w:tc>
          <w:tcPr>
            <w:tcW w:w="575" w:type="dxa"/>
            <w:vMerge/>
          </w:tcPr>
          <w:p w14:paraId="7FC40A17" w14:textId="77777777" w:rsidR="00B76891" w:rsidRPr="004F1B10" w:rsidRDefault="00B76891" w:rsidP="00EF330C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1EC40A4C" w14:textId="77777777" w:rsidR="00B76891" w:rsidRPr="005F4885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1CBB57D" w14:textId="77777777" w:rsidR="00B76891" w:rsidRPr="005F4885" w:rsidRDefault="00B76891" w:rsidP="00EF330C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EFE58DF" w14:textId="4498B6F0" w:rsidR="00B76891" w:rsidRPr="005F4885" w:rsidRDefault="00702C41">
            <w:pPr>
              <w:rPr>
                <w:lang w:bidi="th-TH"/>
              </w:rPr>
            </w:pPr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bidi="en-US"/>
              </w:rPr>
              <w:t>lot_number</w:t>
            </w:r>
          </w:p>
        </w:tc>
      </w:tr>
      <w:tr w:rsidR="00B76891" w:rsidRPr="00B0775D" w14:paraId="3BD979A5" w14:textId="77777777" w:rsidTr="00EF330C">
        <w:trPr>
          <w:trHeight w:val="522"/>
        </w:trPr>
        <w:tc>
          <w:tcPr>
            <w:tcW w:w="575" w:type="dxa"/>
            <w:vMerge/>
          </w:tcPr>
          <w:p w14:paraId="5E93FF4C" w14:textId="77777777" w:rsidR="00B76891" w:rsidRPr="004F1B10" w:rsidRDefault="00B76891" w:rsidP="00EF330C">
            <w:pPr>
              <w:rPr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6EB5E1F2" w14:textId="77777777" w:rsidR="00B76891" w:rsidRPr="005F4885" w:rsidRDefault="00B76891" w:rsidP="00EF330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A9EADD" w14:textId="77777777" w:rsidR="00B76891" w:rsidRPr="005F4885" w:rsidRDefault="00B76891" w:rsidP="00EF330C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9084EC3" w14:textId="77777777" w:rsidR="0003204F" w:rsidRDefault="0003204F" w:rsidP="00EF330C">
            <w:pPr>
              <w:rPr>
                <w:lang w:bidi="th-TH"/>
              </w:rPr>
            </w:pPr>
          </w:p>
          <w:p w14:paraId="140155C1" w14:textId="25504058" w:rsidR="0003204F" w:rsidRPr="00AD236C" w:rsidRDefault="0003204F" w:rsidP="00EF330C">
            <w:pPr>
              <w:rPr>
                <w:color w:val="000000" w:themeColor="text1"/>
                <w:lang w:bidi="th-TH"/>
              </w:rPr>
            </w:pPr>
            <w:r w:rsidRPr="00AD236C">
              <w:rPr>
                <w:color w:val="000000" w:themeColor="text1"/>
                <w:lang w:bidi="th-TH"/>
              </w:rPr>
              <w:t>Oracle Cloud : (N) Inventory Management &gt;(N)Review Completed Transactions &gt;(F) lot and serial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  <w:p w14:paraId="42B5A193" w14:textId="77777777" w:rsidR="0003204F" w:rsidRDefault="0003204F" w:rsidP="00EF330C">
            <w:pPr>
              <w:rPr>
                <w:lang w:bidi="th-TH"/>
              </w:rPr>
            </w:pPr>
          </w:p>
          <w:p w14:paraId="5BA3F421" w14:textId="77777777" w:rsidR="00B76891" w:rsidRPr="005F4885" w:rsidRDefault="00B76891" w:rsidP="00EF330C">
            <w:pPr>
              <w:rPr>
                <w:lang w:bidi="th-TH"/>
              </w:rPr>
            </w:pPr>
            <w:r w:rsidRPr="005F4885">
              <w:rPr>
                <w:lang w:bidi="th-TH"/>
              </w:rPr>
              <w:t>INV_TRANSACTION_LOTS_INTERFACE.LOT_NUMBER</w:t>
            </w:r>
          </w:p>
        </w:tc>
      </w:tr>
      <w:tr w:rsidR="00B76891" w:rsidRPr="00B0775D" w14:paraId="56346903" w14:textId="77777777" w:rsidTr="00EF330C">
        <w:tc>
          <w:tcPr>
            <w:tcW w:w="575" w:type="dxa"/>
            <w:vMerge w:val="restart"/>
          </w:tcPr>
          <w:p w14:paraId="211C78BF" w14:textId="77777777" w:rsidR="00B76891" w:rsidRPr="00B0775D" w:rsidRDefault="00B76891" w:rsidP="00EF330C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C510E01" w14:textId="77777777" w:rsidR="00B76891" w:rsidRPr="00B0775D" w:rsidRDefault="00B76891" w:rsidP="00EF330C">
            <w:pPr>
              <w:rPr>
                <w:lang w:bidi="en-US"/>
              </w:rPr>
            </w:pPr>
            <w:r w:rsidRPr="00C67E38">
              <w:rPr>
                <w:lang w:eastAsia="en-US" w:bidi="th-TH"/>
              </w:rPr>
              <w:t>LOT_EXPIRATION_DATE</w:t>
            </w:r>
          </w:p>
        </w:tc>
        <w:tc>
          <w:tcPr>
            <w:tcW w:w="1457" w:type="dxa"/>
          </w:tcPr>
          <w:p w14:paraId="2C93154E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1A51C1E" w14:textId="77777777" w:rsidR="00B76891" w:rsidRPr="00B0775D" w:rsidRDefault="00B76891" w:rsidP="00EF330C">
            <w:pPr>
              <w:rPr>
                <w:cs/>
                <w:lang w:bidi="th-TH"/>
              </w:rPr>
            </w:pPr>
            <w:r w:rsidRPr="003B4A62">
              <w:rPr>
                <w:lang w:bidi="th-TH"/>
              </w:rPr>
              <w:t>Expiration date</w:t>
            </w:r>
          </w:p>
        </w:tc>
      </w:tr>
      <w:tr w:rsidR="00B76891" w:rsidRPr="00B0775D" w14:paraId="4F1EF098" w14:textId="77777777" w:rsidTr="00EF330C">
        <w:tc>
          <w:tcPr>
            <w:tcW w:w="575" w:type="dxa"/>
            <w:vMerge/>
          </w:tcPr>
          <w:p w14:paraId="33AD882F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4E42BA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C629045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C457179" w14:textId="77777777" w:rsidR="00B76891" w:rsidRPr="00B0775D" w:rsidRDefault="00B76891" w:rsidP="00EF330C">
            <w:pPr>
              <w:rPr>
                <w:lang w:bidi="en-US"/>
              </w:rPr>
            </w:pPr>
            <w:r>
              <w:rPr>
                <w:lang w:bidi="en-US"/>
              </w:rPr>
              <w:t>Date</w:t>
            </w:r>
          </w:p>
        </w:tc>
      </w:tr>
      <w:tr w:rsidR="00B76891" w:rsidRPr="00B0775D" w14:paraId="31BB52DE" w14:textId="77777777" w:rsidTr="00EF330C">
        <w:tc>
          <w:tcPr>
            <w:tcW w:w="575" w:type="dxa"/>
            <w:vMerge/>
          </w:tcPr>
          <w:p w14:paraId="7100D58D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0D765D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782963E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7CA94CC" w14:textId="77777777" w:rsidR="00B76891" w:rsidRPr="00B0775D" w:rsidRDefault="00B76891" w:rsidP="00EF330C"/>
        </w:tc>
      </w:tr>
      <w:tr w:rsidR="00B76891" w:rsidRPr="00B0775D" w14:paraId="79CE6EBD" w14:textId="77777777" w:rsidTr="00EF330C">
        <w:tc>
          <w:tcPr>
            <w:tcW w:w="575" w:type="dxa"/>
            <w:vMerge/>
          </w:tcPr>
          <w:p w14:paraId="7A66D2C1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5B03A96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4C46BB9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65933D" w14:textId="77777777" w:rsidR="00B76891" w:rsidRPr="00B0775D" w:rsidRDefault="00B76891" w:rsidP="00EF330C">
            <w:r>
              <w:t>Y</w:t>
            </w:r>
          </w:p>
        </w:tc>
      </w:tr>
      <w:tr w:rsidR="00B76891" w:rsidRPr="00B0775D" w14:paraId="0BCFD9BC" w14:textId="77777777" w:rsidTr="00EF330C">
        <w:tc>
          <w:tcPr>
            <w:tcW w:w="575" w:type="dxa"/>
            <w:vMerge/>
          </w:tcPr>
          <w:p w14:paraId="7F7B31DB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4349FA9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1DDEF08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A28018A" w14:textId="77777777" w:rsidR="00B76891" w:rsidRPr="00B0775D" w:rsidRDefault="00B76891" w:rsidP="00EF330C">
            <w:pPr>
              <w:rPr>
                <w:cs/>
                <w:lang w:bidi="th-TH"/>
              </w:rPr>
            </w:pPr>
          </w:p>
        </w:tc>
      </w:tr>
      <w:tr w:rsidR="00B76891" w:rsidRPr="00B0775D" w14:paraId="674C97A2" w14:textId="77777777" w:rsidTr="00EF330C">
        <w:tc>
          <w:tcPr>
            <w:tcW w:w="575" w:type="dxa"/>
            <w:vMerge/>
          </w:tcPr>
          <w:p w14:paraId="3FE0C987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DA01DC8" w14:textId="77777777" w:rsidR="00B76891" w:rsidRPr="00B0775D" w:rsidRDefault="00B76891" w:rsidP="00EF330C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2A33E0C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B903BA1" w14:textId="6D737C71" w:rsidR="00B76891" w:rsidRPr="00B0775D" w:rsidRDefault="00702C41" w:rsidP="00EF330C">
            <w:pPr>
              <w:rPr>
                <w:cs/>
                <w:lang w:bidi="th-TH"/>
              </w:rPr>
            </w:pPr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bidi="en-US"/>
              </w:rPr>
              <w:t>lot_expiration_date</w:t>
            </w:r>
          </w:p>
        </w:tc>
      </w:tr>
      <w:tr w:rsidR="00B76891" w:rsidRPr="00B0775D" w14:paraId="57316A7D" w14:textId="77777777" w:rsidTr="00EF330C">
        <w:tc>
          <w:tcPr>
            <w:tcW w:w="575" w:type="dxa"/>
            <w:vMerge/>
          </w:tcPr>
          <w:p w14:paraId="0061FD58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A40C421" w14:textId="77777777" w:rsidR="00B76891" w:rsidRPr="00B0775D" w:rsidRDefault="00B76891" w:rsidP="00EF330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1B0F172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60E7" w14:textId="77777777" w:rsidR="00B76891" w:rsidRPr="00B0775D" w:rsidRDefault="00B76891" w:rsidP="00EF330C">
            <w:pPr>
              <w:rPr>
                <w:cs/>
                <w:lang w:bidi="th-TH"/>
              </w:rPr>
            </w:pPr>
            <w:r w:rsidRPr="003B4A62">
              <w:rPr>
                <w:lang w:bidi="th-TH"/>
              </w:rPr>
              <w:t>INV_TRANSACTION_LOTS_INTERFACE</w:t>
            </w:r>
            <w:r>
              <w:rPr>
                <w:lang w:bidi="th-TH"/>
              </w:rPr>
              <w:t>.</w:t>
            </w:r>
            <w:r w:rsidRPr="00C67E38">
              <w:rPr>
                <w:lang w:eastAsia="en-US" w:bidi="th-TH"/>
              </w:rPr>
              <w:t>LOT_EXPIRATION_DATE</w:t>
            </w:r>
          </w:p>
        </w:tc>
      </w:tr>
      <w:tr w:rsidR="00B76891" w:rsidRPr="00B0775D" w14:paraId="74D6D995" w14:textId="77777777" w:rsidTr="00EF330C">
        <w:tc>
          <w:tcPr>
            <w:tcW w:w="575" w:type="dxa"/>
            <w:vMerge w:val="restart"/>
          </w:tcPr>
          <w:p w14:paraId="1DCF1EE5" w14:textId="77777777" w:rsidR="00B76891" w:rsidRPr="00B0775D" w:rsidRDefault="00B76891" w:rsidP="00EF330C">
            <w:pPr>
              <w:rPr>
                <w:lang w:bidi="en-US"/>
              </w:rPr>
            </w:pPr>
            <w:r>
              <w:rPr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2DE0F6BB" w14:textId="77777777" w:rsidR="00B76891" w:rsidRPr="00B0775D" w:rsidRDefault="00B76891" w:rsidP="00EF330C">
            <w:pPr>
              <w:rPr>
                <w:lang w:bidi="en-US"/>
              </w:rPr>
            </w:pPr>
            <w:r w:rsidRPr="003B4A62">
              <w:rPr>
                <w:lang w:eastAsia="en-US" w:bidi="th-TH"/>
              </w:rPr>
              <w:t>TRANSACTION_QUANTITY</w:t>
            </w:r>
          </w:p>
        </w:tc>
        <w:tc>
          <w:tcPr>
            <w:tcW w:w="1457" w:type="dxa"/>
          </w:tcPr>
          <w:p w14:paraId="2A663EF9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F8AA489" w14:textId="77777777" w:rsidR="00B76891" w:rsidRPr="00B0775D" w:rsidRDefault="00B76891" w:rsidP="00EF330C">
            <w:pPr>
              <w:rPr>
                <w:cs/>
                <w:lang w:bidi="th-TH"/>
              </w:rPr>
            </w:pPr>
            <w:r w:rsidRPr="003B4A62">
              <w:rPr>
                <w:lang w:bidi="th-TH"/>
              </w:rPr>
              <w:t>Transaction Quantity</w:t>
            </w:r>
          </w:p>
        </w:tc>
      </w:tr>
      <w:tr w:rsidR="00B76891" w:rsidRPr="00B0775D" w14:paraId="19A77142" w14:textId="77777777" w:rsidTr="00EF330C">
        <w:tc>
          <w:tcPr>
            <w:tcW w:w="575" w:type="dxa"/>
            <w:vMerge/>
          </w:tcPr>
          <w:p w14:paraId="716623B5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674DD3F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C58BBE2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2CD2FF" w14:textId="77777777" w:rsidR="00B76891" w:rsidRPr="00B0775D" w:rsidRDefault="00B76891" w:rsidP="00EF330C">
            <w:pPr>
              <w:rPr>
                <w:lang w:bidi="en-US"/>
              </w:rPr>
            </w:pPr>
            <w:r>
              <w:rPr>
                <w:lang w:bidi="en-US"/>
              </w:rPr>
              <w:t>Number</w:t>
            </w:r>
          </w:p>
        </w:tc>
      </w:tr>
      <w:tr w:rsidR="00B76891" w:rsidRPr="00B0775D" w14:paraId="7CB89AE0" w14:textId="77777777" w:rsidTr="00EF330C">
        <w:tc>
          <w:tcPr>
            <w:tcW w:w="575" w:type="dxa"/>
            <w:vMerge/>
          </w:tcPr>
          <w:p w14:paraId="47B0A4C0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EAD474B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894F784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5E852AD" w14:textId="77777777" w:rsidR="00B76891" w:rsidRPr="00B0775D" w:rsidRDefault="00B76891" w:rsidP="00EF330C"/>
        </w:tc>
      </w:tr>
      <w:tr w:rsidR="00B76891" w:rsidRPr="00B0775D" w14:paraId="630D135D" w14:textId="77777777" w:rsidTr="00EF330C">
        <w:tc>
          <w:tcPr>
            <w:tcW w:w="575" w:type="dxa"/>
            <w:vMerge/>
          </w:tcPr>
          <w:p w14:paraId="511A7005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E485857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871EA5B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5387C81" w14:textId="77777777" w:rsidR="00B76891" w:rsidRPr="00B0775D" w:rsidRDefault="00B76891" w:rsidP="00EF330C">
            <w:r>
              <w:t>Y</w:t>
            </w:r>
          </w:p>
        </w:tc>
      </w:tr>
      <w:tr w:rsidR="00B76891" w:rsidRPr="00B0775D" w14:paraId="685847C3" w14:textId="77777777" w:rsidTr="00EF330C">
        <w:tc>
          <w:tcPr>
            <w:tcW w:w="575" w:type="dxa"/>
            <w:vMerge/>
          </w:tcPr>
          <w:p w14:paraId="07ACC0F6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9735F9C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A2786AA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965FAEE" w14:textId="77777777" w:rsidR="00B76891" w:rsidRPr="00B0775D" w:rsidRDefault="00B76891" w:rsidP="00EF330C">
            <w:pPr>
              <w:rPr>
                <w:cs/>
                <w:lang w:bidi="th-TH"/>
              </w:rPr>
            </w:pPr>
          </w:p>
        </w:tc>
      </w:tr>
      <w:tr w:rsidR="00B76891" w:rsidRPr="00B0775D" w14:paraId="2E5BB271" w14:textId="77777777" w:rsidTr="00EF330C">
        <w:tc>
          <w:tcPr>
            <w:tcW w:w="575" w:type="dxa"/>
            <w:vMerge/>
          </w:tcPr>
          <w:p w14:paraId="1DC5F2BC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DFDE98B" w14:textId="77777777" w:rsidR="00B76891" w:rsidRPr="00B0775D" w:rsidRDefault="00B76891" w:rsidP="00EF330C">
            <w:pPr>
              <w:autoSpaceDE w:val="0"/>
              <w:autoSpaceDN w:val="0"/>
              <w:adjustRightInd w:val="0"/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20F54BC5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D6888F9" w14:textId="5FEC1579" w:rsidR="00B76891" w:rsidRPr="00B0775D" w:rsidRDefault="00702C41">
            <w:pPr>
              <w:rPr>
                <w:lang w:bidi="th-TH"/>
              </w:rPr>
            </w:pPr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bidi="en-US"/>
              </w:rPr>
              <w:t>transaction_quantity</w:t>
            </w:r>
          </w:p>
        </w:tc>
      </w:tr>
      <w:tr w:rsidR="00B76891" w:rsidRPr="00B0775D" w14:paraId="1698543B" w14:textId="77777777" w:rsidTr="00EF330C">
        <w:tc>
          <w:tcPr>
            <w:tcW w:w="575" w:type="dxa"/>
            <w:vMerge/>
          </w:tcPr>
          <w:p w14:paraId="0ED967CE" w14:textId="77777777" w:rsidR="00B76891" w:rsidRPr="00B0775D" w:rsidRDefault="00B76891" w:rsidP="00EF330C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56FF9A4" w14:textId="77777777" w:rsidR="00B76891" w:rsidRPr="00B0775D" w:rsidRDefault="00B76891" w:rsidP="00EF330C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73C8DE12" w14:textId="77777777" w:rsidR="00B76891" w:rsidRPr="00B0775D" w:rsidRDefault="00B76891" w:rsidP="00EF330C">
            <w:pPr>
              <w:rPr>
                <w:lang w:bidi="en-US"/>
              </w:rPr>
            </w:pPr>
            <w:r w:rsidRPr="00B0775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BFC3C0A" w14:textId="4BA0EBCD" w:rsidR="00B76891" w:rsidRPr="00B0775D" w:rsidRDefault="00702C41" w:rsidP="00EF330C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quantity</w:t>
            </w:r>
          </w:p>
        </w:tc>
      </w:tr>
      <w:tr w:rsidR="006C4915" w:rsidRPr="00C67E38" w14:paraId="33FD1A58" w14:textId="77777777" w:rsidTr="001C7C31">
        <w:tc>
          <w:tcPr>
            <w:tcW w:w="575" w:type="dxa"/>
            <w:vMerge w:val="restart"/>
          </w:tcPr>
          <w:p w14:paraId="123D069F" w14:textId="00951D25" w:rsidR="006C4915" w:rsidRPr="00C67E38" w:rsidRDefault="006C4915" w:rsidP="001C7C31">
            <w:pPr>
              <w:rPr>
                <w:lang w:bidi="en-US"/>
              </w:rPr>
            </w:pPr>
            <w:r>
              <w:rPr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4A33B3F7" w14:textId="77777777" w:rsidR="006C4915" w:rsidRPr="00C67E38" w:rsidRDefault="006C4915" w:rsidP="001C7C31">
            <w:pPr>
              <w:rPr>
                <w:cs/>
                <w:lang w:bidi="th-TH"/>
              </w:rPr>
            </w:pPr>
            <w:r w:rsidRPr="00C67E38">
              <w:rPr>
                <w:lang w:bidi="th-TH"/>
              </w:rPr>
              <w:t>PRIMARY_QUANTITY</w:t>
            </w:r>
          </w:p>
        </w:tc>
        <w:tc>
          <w:tcPr>
            <w:tcW w:w="1457" w:type="dxa"/>
          </w:tcPr>
          <w:p w14:paraId="3C8BD908" w14:textId="77777777" w:rsidR="006C4915" w:rsidRPr="00C67E38" w:rsidRDefault="006C4915" w:rsidP="001C7C31">
            <w:pPr>
              <w:rPr>
                <w:lang w:bidi="en-US"/>
              </w:rPr>
            </w:pPr>
            <w:r w:rsidRPr="00C67E38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C11DAA0" w14:textId="77777777" w:rsidR="006C4915" w:rsidRPr="00C67E38" w:rsidRDefault="006C4915" w:rsidP="001C7C31">
            <w:pPr>
              <w:rPr>
                <w:cs/>
                <w:lang w:bidi="th-TH"/>
              </w:rPr>
            </w:pPr>
            <w:r w:rsidRPr="003038B5">
              <w:rPr>
                <w:lang w:bidi="th-TH"/>
              </w:rPr>
              <w:t>Quantity</w:t>
            </w:r>
          </w:p>
        </w:tc>
      </w:tr>
      <w:tr w:rsidR="006C4915" w:rsidRPr="00C67E38" w14:paraId="0084F53B" w14:textId="77777777" w:rsidTr="001C7C31">
        <w:tc>
          <w:tcPr>
            <w:tcW w:w="575" w:type="dxa"/>
            <w:vMerge/>
          </w:tcPr>
          <w:p w14:paraId="0FE8833B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5FF1911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6718895" w14:textId="77777777" w:rsidR="006C4915" w:rsidRPr="00C67E38" w:rsidRDefault="006C4915" w:rsidP="001C7C31">
            <w:pPr>
              <w:rPr>
                <w:lang w:bidi="en-US"/>
              </w:rPr>
            </w:pPr>
            <w:r w:rsidRPr="00C67E38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C9162B7" w14:textId="77777777" w:rsidR="006C4915" w:rsidRPr="00C67E38" w:rsidRDefault="006C4915" w:rsidP="001C7C31">
            <w:pPr>
              <w:rPr>
                <w:lang w:bidi="en-US"/>
              </w:rPr>
            </w:pPr>
            <w:r>
              <w:rPr>
                <w:lang w:bidi="en-US"/>
              </w:rPr>
              <w:t>Number</w:t>
            </w:r>
          </w:p>
        </w:tc>
      </w:tr>
      <w:tr w:rsidR="006C4915" w:rsidRPr="00C67E38" w14:paraId="3D8791EA" w14:textId="77777777" w:rsidTr="001C7C31">
        <w:tc>
          <w:tcPr>
            <w:tcW w:w="575" w:type="dxa"/>
            <w:vMerge/>
          </w:tcPr>
          <w:p w14:paraId="07C07762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DB09EC0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BC72146" w14:textId="77777777" w:rsidR="006C4915" w:rsidRPr="00C67E38" w:rsidRDefault="006C4915" w:rsidP="001C7C31">
            <w:pPr>
              <w:rPr>
                <w:lang w:bidi="en-US"/>
              </w:rPr>
            </w:pPr>
            <w:r w:rsidRPr="00C67E38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215463DB" w14:textId="77777777" w:rsidR="006C4915" w:rsidRPr="00C67E38" w:rsidRDefault="006C4915" w:rsidP="001C7C31"/>
        </w:tc>
      </w:tr>
      <w:tr w:rsidR="006C4915" w:rsidRPr="00C67E38" w14:paraId="7EA2B604" w14:textId="77777777" w:rsidTr="001C7C31">
        <w:tc>
          <w:tcPr>
            <w:tcW w:w="575" w:type="dxa"/>
            <w:vMerge/>
          </w:tcPr>
          <w:p w14:paraId="14F5912E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BCF5D04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302AFC" w14:textId="77777777" w:rsidR="006C4915" w:rsidRPr="00C67E38" w:rsidRDefault="006C4915" w:rsidP="001C7C31">
            <w:pPr>
              <w:rPr>
                <w:lang w:bidi="en-US"/>
              </w:rPr>
            </w:pPr>
            <w:r w:rsidRPr="00C67E38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BEDD8CB" w14:textId="77777777" w:rsidR="006C4915" w:rsidRPr="00C67E38" w:rsidRDefault="006C4915" w:rsidP="001C7C31">
            <w:r w:rsidRPr="00C67E38">
              <w:t>Y</w:t>
            </w:r>
          </w:p>
        </w:tc>
      </w:tr>
      <w:tr w:rsidR="006C4915" w:rsidRPr="00C67E38" w14:paraId="02278B9A" w14:textId="77777777" w:rsidTr="001C7C31">
        <w:tc>
          <w:tcPr>
            <w:tcW w:w="575" w:type="dxa"/>
            <w:vMerge/>
          </w:tcPr>
          <w:p w14:paraId="432DA23A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8B55EC4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1015AEB" w14:textId="77777777" w:rsidR="006C4915" w:rsidRPr="00C67E38" w:rsidRDefault="006C4915" w:rsidP="001C7C31">
            <w:pPr>
              <w:rPr>
                <w:lang w:bidi="en-US"/>
              </w:rPr>
            </w:pPr>
            <w:r w:rsidRPr="00C67E38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C09E1C8" w14:textId="77777777" w:rsidR="006C4915" w:rsidRPr="00C67E38" w:rsidRDefault="006C4915" w:rsidP="001C7C31">
            <w:pPr>
              <w:rPr>
                <w:color w:val="000000" w:themeColor="text1"/>
              </w:rPr>
            </w:pPr>
          </w:p>
        </w:tc>
      </w:tr>
      <w:tr w:rsidR="006C4915" w:rsidRPr="00C67E38" w14:paraId="3A5A76E1" w14:textId="77777777" w:rsidTr="001C7C31">
        <w:tc>
          <w:tcPr>
            <w:tcW w:w="575" w:type="dxa"/>
            <w:vMerge/>
          </w:tcPr>
          <w:p w14:paraId="42235389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0487846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73B0D8A" w14:textId="77777777" w:rsidR="006C4915" w:rsidRPr="00C67E38" w:rsidRDefault="006C4915" w:rsidP="001C7C31">
            <w:pPr>
              <w:rPr>
                <w:lang w:bidi="en-US"/>
              </w:rPr>
            </w:pPr>
            <w:r w:rsidRPr="00C67E38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F83477E" w14:textId="77777777" w:rsidR="006C4915" w:rsidRPr="00C67E38" w:rsidRDefault="006C4915" w:rsidP="001C7C31">
            <w:pPr>
              <w:rPr>
                <w:cs/>
                <w:lang w:bidi="th-TH"/>
              </w:rPr>
            </w:pPr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bidi="en-US"/>
              </w:rPr>
              <w:t>transaction_quantity</w:t>
            </w:r>
          </w:p>
        </w:tc>
      </w:tr>
      <w:tr w:rsidR="006C4915" w:rsidRPr="00C67E38" w14:paraId="55D8FE00" w14:textId="77777777" w:rsidTr="001C7C31">
        <w:tc>
          <w:tcPr>
            <w:tcW w:w="575" w:type="dxa"/>
            <w:vMerge/>
          </w:tcPr>
          <w:p w14:paraId="3B8F61DE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6AA4A1C" w14:textId="77777777" w:rsidR="006C4915" w:rsidRPr="00C67E38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DE9BA16" w14:textId="77777777" w:rsidR="006C4915" w:rsidRPr="00C67E38" w:rsidRDefault="006C4915" w:rsidP="001C7C31">
            <w:pPr>
              <w:rPr>
                <w:lang w:bidi="en-US"/>
              </w:rPr>
            </w:pPr>
            <w:r w:rsidRPr="00C67E38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A94B463" w14:textId="77777777" w:rsidR="006C4915" w:rsidRPr="00C67E38" w:rsidRDefault="006C4915" w:rsidP="001C7C31">
            <w:pPr>
              <w:rPr>
                <w:cs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transaction quantity</w:t>
            </w:r>
          </w:p>
        </w:tc>
      </w:tr>
      <w:tr w:rsidR="006C4915" w:rsidRPr="005F4885" w14:paraId="4895805C" w14:textId="77777777" w:rsidTr="001C7C31">
        <w:tc>
          <w:tcPr>
            <w:tcW w:w="575" w:type="dxa"/>
            <w:vMerge w:val="restart"/>
          </w:tcPr>
          <w:p w14:paraId="00F193AF" w14:textId="55EE639E" w:rsidR="006C4915" w:rsidRPr="005F4885" w:rsidRDefault="006C4915" w:rsidP="001C7C31">
            <w:pPr>
              <w:rPr>
                <w:lang w:bidi="th-TH"/>
              </w:rPr>
            </w:pPr>
            <w:r>
              <w:rPr>
                <w:lang w:bidi="th-TH"/>
              </w:rPr>
              <w:t>5</w:t>
            </w:r>
          </w:p>
        </w:tc>
        <w:tc>
          <w:tcPr>
            <w:tcW w:w="2485" w:type="dxa"/>
            <w:vMerge w:val="restart"/>
          </w:tcPr>
          <w:p w14:paraId="4EBB522D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SOURCE_CODE</w:t>
            </w:r>
          </w:p>
        </w:tc>
        <w:tc>
          <w:tcPr>
            <w:tcW w:w="1457" w:type="dxa"/>
          </w:tcPr>
          <w:p w14:paraId="034C6BA2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C9D848" w14:textId="77777777" w:rsidR="006C4915" w:rsidRDefault="006C4915" w:rsidP="001C7C31">
            <w:pPr>
              <w:rPr>
                <w:lang w:bidi="th-TH"/>
              </w:rPr>
            </w:pPr>
            <w:r w:rsidRPr="005F4885">
              <w:rPr>
                <w:lang w:bidi="th-TH"/>
              </w:rPr>
              <w:t>Transaction source</w:t>
            </w:r>
          </w:p>
          <w:p w14:paraId="4B7AFF00" w14:textId="77777777" w:rsidR="006C4915" w:rsidRPr="005F4885" w:rsidRDefault="006C4915" w:rsidP="001C7C31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>YYYYMMDD_STORECODE</w:t>
            </w:r>
          </w:p>
        </w:tc>
      </w:tr>
      <w:tr w:rsidR="006C4915" w:rsidRPr="005F4885" w14:paraId="1356B4A7" w14:textId="77777777" w:rsidTr="001C7C31">
        <w:tc>
          <w:tcPr>
            <w:tcW w:w="575" w:type="dxa"/>
            <w:vMerge/>
          </w:tcPr>
          <w:p w14:paraId="2A6A2FB3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6B4BD8B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ED85D55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D814591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Varchar2(30)</w:t>
            </w:r>
          </w:p>
        </w:tc>
      </w:tr>
      <w:tr w:rsidR="006C4915" w:rsidRPr="005F4885" w14:paraId="1350F1E2" w14:textId="77777777" w:rsidTr="001C7C31">
        <w:tc>
          <w:tcPr>
            <w:tcW w:w="575" w:type="dxa"/>
            <w:vMerge/>
          </w:tcPr>
          <w:p w14:paraId="005D3095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21D634D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C774A08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75FDA92" w14:textId="77777777" w:rsidR="006C4915" w:rsidRPr="005F4885" w:rsidRDefault="006C4915" w:rsidP="001C7C31"/>
        </w:tc>
      </w:tr>
      <w:tr w:rsidR="006C4915" w:rsidRPr="005F4885" w14:paraId="317CA527" w14:textId="77777777" w:rsidTr="001C7C31">
        <w:tc>
          <w:tcPr>
            <w:tcW w:w="575" w:type="dxa"/>
            <w:vMerge/>
          </w:tcPr>
          <w:p w14:paraId="235C24CC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FC7AB5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FC2801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4977552" w14:textId="77777777" w:rsidR="006C4915" w:rsidRPr="005F4885" w:rsidRDefault="006C4915" w:rsidP="001C7C31">
            <w:r w:rsidRPr="005F4885">
              <w:t>Y</w:t>
            </w:r>
          </w:p>
        </w:tc>
      </w:tr>
      <w:tr w:rsidR="006C4915" w:rsidRPr="005F4885" w14:paraId="77E06E66" w14:textId="77777777" w:rsidTr="001C7C31">
        <w:tc>
          <w:tcPr>
            <w:tcW w:w="575" w:type="dxa"/>
            <w:vMerge/>
          </w:tcPr>
          <w:p w14:paraId="15D8A542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3489185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2036C2B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85960B9" w14:textId="77777777" w:rsidR="006C4915" w:rsidRPr="005F4885" w:rsidRDefault="006C4915" w:rsidP="001C7C31">
            <w:pPr>
              <w:rPr>
                <w:color w:val="000000" w:themeColor="text1"/>
              </w:rPr>
            </w:pPr>
          </w:p>
        </w:tc>
      </w:tr>
      <w:tr w:rsidR="006C4915" w:rsidRPr="005F4885" w14:paraId="20FCDEB1" w14:textId="77777777" w:rsidTr="001C7C31">
        <w:tc>
          <w:tcPr>
            <w:tcW w:w="575" w:type="dxa"/>
            <w:vMerge/>
          </w:tcPr>
          <w:p w14:paraId="77F8440D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A579073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C4D4AA4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C355EA1" w14:textId="77777777" w:rsidR="006C4915" w:rsidRDefault="006C4915" w:rsidP="001C7C31">
            <w:pPr>
              <w:rPr>
                <w:lang w:bidi="th-TH"/>
              </w:rPr>
            </w:pPr>
          </w:p>
          <w:p w14:paraId="467C134A" w14:textId="77777777" w:rsidR="006C4915" w:rsidRPr="005F4885" w:rsidRDefault="006C4915" w:rsidP="001C7C31">
            <w:pPr>
              <w:rPr>
                <w:cs/>
                <w:lang w:bidi="th-TH"/>
              </w:rPr>
            </w:pPr>
            <w:r>
              <w:rPr>
                <w:lang w:bidi="th-TH"/>
              </w:rPr>
              <w:t>YYYYMMDD_STORECODE</w:t>
            </w:r>
          </w:p>
        </w:tc>
      </w:tr>
      <w:tr w:rsidR="006C4915" w:rsidRPr="005F4885" w14:paraId="7BBFD592" w14:textId="77777777" w:rsidTr="001C7C31">
        <w:tc>
          <w:tcPr>
            <w:tcW w:w="575" w:type="dxa"/>
            <w:vMerge/>
          </w:tcPr>
          <w:p w14:paraId="1FF7F9DB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738F9F7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FDA1D12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9A190C" w14:textId="77777777" w:rsidR="006C4915" w:rsidRPr="005F4885" w:rsidRDefault="006C4915" w:rsidP="001C7C31">
            <w:pPr>
              <w:rPr>
                <w:lang w:bidi="th-TH"/>
              </w:rPr>
            </w:pPr>
          </w:p>
        </w:tc>
      </w:tr>
      <w:tr w:rsidR="006C4915" w:rsidRPr="005F4885" w14:paraId="7E3456B0" w14:textId="77777777" w:rsidTr="001C7C31">
        <w:tc>
          <w:tcPr>
            <w:tcW w:w="575" w:type="dxa"/>
            <w:vMerge w:val="restart"/>
          </w:tcPr>
          <w:p w14:paraId="097137AE" w14:textId="3570971D" w:rsidR="006C4915" w:rsidRPr="005F4885" w:rsidRDefault="006C4915" w:rsidP="001C7C31">
            <w:pPr>
              <w:rPr>
                <w:lang w:bidi="th-TH"/>
              </w:rPr>
            </w:pPr>
            <w:r w:rsidRPr="005F4885">
              <w:rPr>
                <w:lang w:bidi="th-TH"/>
              </w:rPr>
              <w:t>6</w:t>
            </w:r>
          </w:p>
        </w:tc>
        <w:tc>
          <w:tcPr>
            <w:tcW w:w="2485" w:type="dxa"/>
            <w:vMerge w:val="restart"/>
          </w:tcPr>
          <w:p w14:paraId="5771C894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SOURCE_HEADER_ID</w:t>
            </w:r>
          </w:p>
        </w:tc>
        <w:tc>
          <w:tcPr>
            <w:tcW w:w="1457" w:type="dxa"/>
          </w:tcPr>
          <w:p w14:paraId="4328C2B6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C29E01" w14:textId="77777777" w:rsidR="006C4915" w:rsidRPr="005F4885" w:rsidRDefault="006C4915" w:rsidP="001C7C31">
            <w:pPr>
              <w:rPr>
                <w:cs/>
                <w:lang w:bidi="th-TH"/>
              </w:rPr>
            </w:pPr>
            <w:r w:rsidRPr="005F4885">
              <w:rPr>
                <w:lang w:bidi="th-TH"/>
              </w:rPr>
              <w:t>Transaction source group</w:t>
            </w:r>
          </w:p>
        </w:tc>
      </w:tr>
      <w:tr w:rsidR="006C4915" w:rsidRPr="005F4885" w14:paraId="52E0F9B7" w14:textId="77777777" w:rsidTr="001C7C31">
        <w:tc>
          <w:tcPr>
            <w:tcW w:w="575" w:type="dxa"/>
            <w:vMerge/>
          </w:tcPr>
          <w:p w14:paraId="38EEA555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6499069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F35E084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0F2EFAA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Number</w:t>
            </w:r>
          </w:p>
        </w:tc>
      </w:tr>
      <w:tr w:rsidR="006C4915" w:rsidRPr="005F4885" w14:paraId="1DDC7FB2" w14:textId="77777777" w:rsidTr="001C7C31">
        <w:tc>
          <w:tcPr>
            <w:tcW w:w="575" w:type="dxa"/>
            <w:vMerge/>
          </w:tcPr>
          <w:p w14:paraId="1BD8BAB9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4800B7E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F45DB22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5F47294" w14:textId="77777777" w:rsidR="006C4915" w:rsidRPr="005F4885" w:rsidRDefault="006C4915" w:rsidP="001C7C31"/>
        </w:tc>
      </w:tr>
      <w:tr w:rsidR="006C4915" w:rsidRPr="005F4885" w14:paraId="235217FD" w14:textId="77777777" w:rsidTr="001C7C31">
        <w:tc>
          <w:tcPr>
            <w:tcW w:w="575" w:type="dxa"/>
            <w:vMerge/>
          </w:tcPr>
          <w:p w14:paraId="2F1B80AB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D23F204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70871BF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A00949D" w14:textId="77777777" w:rsidR="006C4915" w:rsidRPr="005F4885" w:rsidRDefault="006C4915" w:rsidP="001C7C31">
            <w:r w:rsidRPr="005F4885">
              <w:t>Y</w:t>
            </w:r>
          </w:p>
        </w:tc>
      </w:tr>
      <w:tr w:rsidR="006C4915" w:rsidRPr="005F4885" w14:paraId="2F07BB7A" w14:textId="77777777" w:rsidTr="001C7C31">
        <w:tc>
          <w:tcPr>
            <w:tcW w:w="575" w:type="dxa"/>
            <w:vMerge/>
          </w:tcPr>
          <w:p w14:paraId="1F6F0D4B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25DBB8F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0F11119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B29D61C" w14:textId="77777777" w:rsidR="006C4915" w:rsidRPr="005F4885" w:rsidRDefault="006C4915" w:rsidP="001C7C31">
            <w:pPr>
              <w:rPr>
                <w:color w:val="000000" w:themeColor="text1"/>
              </w:rPr>
            </w:pPr>
          </w:p>
        </w:tc>
      </w:tr>
      <w:tr w:rsidR="006C4915" w:rsidRPr="005F4885" w14:paraId="53777A02" w14:textId="77777777" w:rsidTr="001C7C31">
        <w:tc>
          <w:tcPr>
            <w:tcW w:w="575" w:type="dxa"/>
            <w:vMerge/>
          </w:tcPr>
          <w:p w14:paraId="56AFFFDA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8F72171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BCABE52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BF43A90" w14:textId="77777777" w:rsidR="006C4915" w:rsidRPr="005F4885" w:rsidRDefault="006C4915" w:rsidP="001C7C31">
            <w:pPr>
              <w:rPr>
                <w:cs/>
                <w:lang w:bidi="th-TH"/>
              </w:rPr>
            </w:pPr>
            <w:r>
              <w:rPr>
                <w:lang w:bidi="th-TH"/>
              </w:rPr>
              <w:t>PROGRAM RUNNING</w:t>
            </w:r>
          </w:p>
        </w:tc>
      </w:tr>
      <w:tr w:rsidR="006C4915" w:rsidRPr="005F4885" w14:paraId="35DACEC8" w14:textId="77777777" w:rsidTr="001C7C31">
        <w:tc>
          <w:tcPr>
            <w:tcW w:w="575" w:type="dxa"/>
            <w:vMerge/>
          </w:tcPr>
          <w:p w14:paraId="29907472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5D00B76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95483BC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A4EA347" w14:textId="77777777" w:rsidR="006C4915" w:rsidRPr="005F4885" w:rsidRDefault="006C4915" w:rsidP="001C7C31">
            <w:pPr>
              <w:rPr>
                <w:cs/>
                <w:lang w:bidi="th-TH"/>
              </w:rPr>
            </w:pPr>
          </w:p>
        </w:tc>
      </w:tr>
      <w:tr w:rsidR="006C4915" w:rsidRPr="005F4885" w14:paraId="71015D54" w14:textId="77777777" w:rsidTr="001C7C31">
        <w:tc>
          <w:tcPr>
            <w:tcW w:w="575" w:type="dxa"/>
            <w:vMerge w:val="restart"/>
          </w:tcPr>
          <w:p w14:paraId="263BAF64" w14:textId="3B6210E5" w:rsidR="006C4915" w:rsidRPr="005F4885" w:rsidRDefault="006C4915" w:rsidP="001C7C31">
            <w:pPr>
              <w:rPr>
                <w:lang w:bidi="th-TH"/>
              </w:rPr>
            </w:pPr>
            <w:r w:rsidRPr="005F4885">
              <w:rPr>
                <w:lang w:bidi="th-TH"/>
              </w:rPr>
              <w:t>7</w:t>
            </w:r>
          </w:p>
        </w:tc>
        <w:tc>
          <w:tcPr>
            <w:tcW w:w="2485" w:type="dxa"/>
            <w:vMerge w:val="restart"/>
          </w:tcPr>
          <w:p w14:paraId="5AC455E9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SOURCE_LINE_ID</w:t>
            </w:r>
          </w:p>
        </w:tc>
        <w:tc>
          <w:tcPr>
            <w:tcW w:w="1457" w:type="dxa"/>
          </w:tcPr>
          <w:p w14:paraId="3920A988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51490BC" w14:textId="77777777" w:rsidR="006C4915" w:rsidRPr="005F4885" w:rsidRDefault="006C4915" w:rsidP="001C7C31">
            <w:pPr>
              <w:rPr>
                <w:cs/>
                <w:lang w:bidi="th-TH"/>
              </w:rPr>
            </w:pPr>
            <w:r w:rsidRPr="005F4885">
              <w:rPr>
                <w:lang w:bidi="th-TH"/>
              </w:rPr>
              <w:t>Transaction source line</w:t>
            </w:r>
          </w:p>
        </w:tc>
      </w:tr>
      <w:tr w:rsidR="006C4915" w:rsidRPr="005F4885" w14:paraId="12961EE9" w14:textId="77777777" w:rsidTr="001C7C31">
        <w:tc>
          <w:tcPr>
            <w:tcW w:w="575" w:type="dxa"/>
            <w:vMerge/>
          </w:tcPr>
          <w:p w14:paraId="5C6641F8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9FDBB02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5FC157D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2D14D7A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Number</w:t>
            </w:r>
          </w:p>
        </w:tc>
      </w:tr>
      <w:tr w:rsidR="006C4915" w:rsidRPr="005F4885" w14:paraId="511C475C" w14:textId="77777777" w:rsidTr="001C7C31">
        <w:tc>
          <w:tcPr>
            <w:tcW w:w="575" w:type="dxa"/>
            <w:vMerge/>
          </w:tcPr>
          <w:p w14:paraId="242C7F1A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A14D399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C067589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ED80A9F" w14:textId="77777777" w:rsidR="006C4915" w:rsidRPr="005F4885" w:rsidRDefault="006C4915" w:rsidP="001C7C31"/>
        </w:tc>
      </w:tr>
      <w:tr w:rsidR="006C4915" w:rsidRPr="005F4885" w14:paraId="57C7BEAE" w14:textId="77777777" w:rsidTr="001C7C31">
        <w:tc>
          <w:tcPr>
            <w:tcW w:w="575" w:type="dxa"/>
            <w:vMerge/>
          </w:tcPr>
          <w:p w14:paraId="44EA66D8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F783ED0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30EA34D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139BB6FD" w14:textId="77777777" w:rsidR="006C4915" w:rsidRPr="005F4885" w:rsidRDefault="006C4915" w:rsidP="001C7C31">
            <w:r w:rsidRPr="005F4885">
              <w:t>Y</w:t>
            </w:r>
          </w:p>
        </w:tc>
      </w:tr>
      <w:tr w:rsidR="006C4915" w:rsidRPr="005F4885" w14:paraId="40BEA38A" w14:textId="77777777" w:rsidTr="001C7C31">
        <w:tc>
          <w:tcPr>
            <w:tcW w:w="575" w:type="dxa"/>
            <w:vMerge/>
          </w:tcPr>
          <w:p w14:paraId="24EB10F3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8F5F7CB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F300575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04E23C2" w14:textId="77777777" w:rsidR="006C4915" w:rsidRPr="005F4885" w:rsidRDefault="006C4915" w:rsidP="001C7C31">
            <w:pPr>
              <w:rPr>
                <w:color w:val="000000" w:themeColor="text1"/>
              </w:rPr>
            </w:pPr>
          </w:p>
        </w:tc>
      </w:tr>
      <w:tr w:rsidR="006C4915" w:rsidRPr="005F4885" w14:paraId="39096BDD" w14:textId="77777777" w:rsidTr="001C7C31">
        <w:tc>
          <w:tcPr>
            <w:tcW w:w="575" w:type="dxa"/>
            <w:vMerge/>
          </w:tcPr>
          <w:p w14:paraId="6C94CBB5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357D225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B25A4CA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E2FC0EE" w14:textId="77777777" w:rsidR="006C4915" w:rsidRPr="005F4885" w:rsidRDefault="006C4915" w:rsidP="001C7C31">
            <w:pPr>
              <w:rPr>
                <w:lang w:bidi="th-TH"/>
              </w:rPr>
            </w:pPr>
            <w:r>
              <w:rPr>
                <w:lang w:bidi="th-TH"/>
              </w:rPr>
              <w:t>PROGRAM RUNNING</w:t>
            </w:r>
          </w:p>
        </w:tc>
      </w:tr>
      <w:tr w:rsidR="006C4915" w:rsidRPr="005F4885" w14:paraId="4BF99242" w14:textId="77777777" w:rsidTr="001C7C31">
        <w:tc>
          <w:tcPr>
            <w:tcW w:w="575" w:type="dxa"/>
            <w:vMerge/>
          </w:tcPr>
          <w:p w14:paraId="397BCB70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D384C78" w14:textId="77777777" w:rsidR="006C4915" w:rsidRPr="005F4885" w:rsidRDefault="006C4915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3DA8E0E" w14:textId="77777777" w:rsidR="006C4915" w:rsidRPr="005F4885" w:rsidRDefault="006C4915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2888F99" w14:textId="77777777" w:rsidR="006C4915" w:rsidRPr="005F4885" w:rsidRDefault="006C4915" w:rsidP="001C7C31">
            <w:pPr>
              <w:rPr>
                <w:cs/>
                <w:lang w:bidi="th-TH"/>
              </w:rPr>
            </w:pPr>
          </w:p>
        </w:tc>
      </w:tr>
    </w:tbl>
    <w:p w14:paraId="75858C50" w14:textId="224A647E" w:rsidR="006C4915" w:rsidRDefault="006C4915" w:rsidP="00440FC3">
      <w:pPr>
        <w:rPr>
          <w:color w:val="000000" w:themeColor="text1"/>
        </w:rPr>
      </w:pPr>
    </w:p>
    <w:p w14:paraId="1AFDFF5B" w14:textId="77777777" w:rsidR="006C4915" w:rsidRDefault="006C491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AAD3801" w14:textId="77777777" w:rsidR="001F619B" w:rsidRDefault="001F619B" w:rsidP="00440FC3">
      <w:pPr>
        <w:rPr>
          <w:color w:val="000000" w:themeColor="text1"/>
          <w:cs/>
          <w:lang w:bidi="th-TH"/>
        </w:rPr>
      </w:pPr>
    </w:p>
    <w:p w14:paraId="44D0C754" w14:textId="37E65D83" w:rsidR="00785C4A" w:rsidRPr="00DD146B" w:rsidRDefault="00785C4A" w:rsidP="00785C4A">
      <w:pPr>
        <w:rPr>
          <w:b/>
          <w:bCs/>
          <w:color w:val="000000"/>
          <w:lang w:bidi="th-TH"/>
        </w:rPr>
      </w:pPr>
      <w:r>
        <w:rPr>
          <w:b/>
          <w:bCs/>
          <w:lang w:bidi="th-TH"/>
        </w:rPr>
        <w:t xml:space="preserve">Table </w:t>
      </w:r>
      <w:r w:rsidRPr="00447B5B">
        <w:rPr>
          <w:b/>
          <w:bCs/>
          <w:lang w:bidi="th-TH"/>
        </w:rPr>
        <w:t xml:space="preserve">: </w:t>
      </w:r>
      <w:r w:rsidRPr="00785C4A">
        <w:rPr>
          <w:b/>
          <w:bCs/>
          <w:color w:val="000000" w:themeColor="text1"/>
          <w:lang w:bidi="th-TH"/>
        </w:rPr>
        <w:t>XCUST_INV_TRN_SERIAL_INT_TBL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785C4A" w:rsidRPr="003101BC" w14:paraId="5BC67FE3" w14:textId="77777777" w:rsidTr="005D490B">
        <w:tc>
          <w:tcPr>
            <w:tcW w:w="575" w:type="dxa"/>
            <w:shd w:val="clear" w:color="auto" w:fill="D9D9D9"/>
          </w:tcPr>
          <w:p w14:paraId="4DDD7DE9" w14:textId="77777777" w:rsidR="00785C4A" w:rsidRPr="003101BC" w:rsidRDefault="00785C4A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5343F8B" w14:textId="77777777" w:rsidR="00785C4A" w:rsidRPr="003101BC" w:rsidRDefault="00785C4A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0076808E" w14:textId="77777777" w:rsidR="00785C4A" w:rsidRPr="003101BC" w:rsidRDefault="00785C4A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5D2E7EE2" w14:textId="77777777" w:rsidR="00785C4A" w:rsidRPr="003101BC" w:rsidRDefault="00785C4A" w:rsidP="005D490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785C4A" w:rsidRPr="003101BC" w14:paraId="33ED0C25" w14:textId="77777777" w:rsidTr="005D490B">
        <w:tc>
          <w:tcPr>
            <w:tcW w:w="575" w:type="dxa"/>
            <w:vMerge w:val="restart"/>
          </w:tcPr>
          <w:p w14:paraId="69252052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055E977" w14:textId="397C04BF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  <w:r w:rsidRPr="00785C4A">
              <w:rPr>
                <w:color w:val="000000" w:themeColor="text1"/>
                <w:lang w:eastAsia="en-US" w:bidi="th-TH"/>
              </w:rPr>
              <w:t>INV_SERIAL_INTERFACE_NUM</w:t>
            </w:r>
          </w:p>
        </w:tc>
        <w:tc>
          <w:tcPr>
            <w:tcW w:w="1457" w:type="dxa"/>
          </w:tcPr>
          <w:p w14:paraId="0AEA67DB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D9EE611" w14:textId="77777777" w:rsidR="00785C4A" w:rsidRPr="003101BC" w:rsidRDefault="00785C4A" w:rsidP="005D490B">
            <w:pPr>
              <w:rPr>
                <w:color w:val="000000" w:themeColor="text1"/>
                <w:lang w:bidi="th-TH"/>
              </w:rPr>
            </w:pPr>
            <w:r w:rsidRPr="00E47874">
              <w:rPr>
                <w:color w:val="000000" w:themeColor="text1"/>
                <w:lang w:eastAsia="en-US" w:bidi="th-TH"/>
              </w:rPr>
              <w:t>Interface Line Number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785C4A" w:rsidRPr="003101BC" w14:paraId="6244F4A8" w14:textId="77777777" w:rsidTr="005D490B">
        <w:tc>
          <w:tcPr>
            <w:tcW w:w="575" w:type="dxa"/>
            <w:vMerge/>
          </w:tcPr>
          <w:p w14:paraId="27F7A57C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9448CE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DBA00F7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3C406C8" w14:textId="77777777" w:rsidR="00785C4A" w:rsidRPr="003101BC" w:rsidRDefault="00785C4A" w:rsidP="005D490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</w:t>
            </w:r>
            <w:r w:rsidRPr="003101BC">
              <w:rPr>
                <w:color w:val="000000" w:themeColor="text1"/>
                <w:lang w:bidi="th-TH"/>
              </w:rPr>
              <w:t>0)</w:t>
            </w:r>
          </w:p>
        </w:tc>
      </w:tr>
      <w:tr w:rsidR="00785C4A" w:rsidRPr="003101BC" w14:paraId="69CF636F" w14:textId="77777777" w:rsidTr="005D490B">
        <w:tc>
          <w:tcPr>
            <w:tcW w:w="575" w:type="dxa"/>
            <w:vMerge/>
          </w:tcPr>
          <w:p w14:paraId="0A6AAE3F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AB58DD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7CF60A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DF7E315" w14:textId="77777777" w:rsidR="00785C4A" w:rsidRPr="003101BC" w:rsidRDefault="00785C4A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85C4A" w:rsidRPr="003101BC" w14:paraId="55865FF0" w14:textId="77777777" w:rsidTr="005D490B">
        <w:tc>
          <w:tcPr>
            <w:tcW w:w="575" w:type="dxa"/>
            <w:vMerge/>
          </w:tcPr>
          <w:p w14:paraId="54268C1D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DA18DD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F8B870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2C89EF1" w14:textId="77777777" w:rsidR="00785C4A" w:rsidRPr="003101BC" w:rsidRDefault="00785C4A" w:rsidP="005D490B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85C4A" w:rsidRPr="003101BC" w14:paraId="32E87D25" w14:textId="77777777" w:rsidTr="005D490B">
        <w:tc>
          <w:tcPr>
            <w:tcW w:w="575" w:type="dxa"/>
            <w:vMerge/>
          </w:tcPr>
          <w:p w14:paraId="1F1B529B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3CC4AB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451D573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2766409" w14:textId="3D513705" w:rsidR="00785C4A" w:rsidRPr="003101BC" w:rsidRDefault="00785C4A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85C4A" w:rsidRPr="003101BC" w14:paraId="15C0D786" w14:textId="77777777" w:rsidTr="005D490B">
        <w:tc>
          <w:tcPr>
            <w:tcW w:w="575" w:type="dxa"/>
            <w:vMerge/>
          </w:tcPr>
          <w:p w14:paraId="1C15C00C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754A67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B4142D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E76FC7B" w14:textId="1517FAA2" w:rsidR="00785C4A" w:rsidRPr="003101BC" w:rsidRDefault="0003204F" w:rsidP="0003204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 Program Running</w:t>
            </w:r>
          </w:p>
        </w:tc>
      </w:tr>
      <w:tr w:rsidR="00785C4A" w:rsidRPr="003101BC" w14:paraId="66019151" w14:textId="77777777" w:rsidTr="005D490B">
        <w:tc>
          <w:tcPr>
            <w:tcW w:w="575" w:type="dxa"/>
            <w:vMerge/>
          </w:tcPr>
          <w:p w14:paraId="2218E52E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01CE3B6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F589A54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52560DB" w14:textId="2BF28932" w:rsidR="00785C4A" w:rsidRPr="003101BC" w:rsidRDefault="00785C4A" w:rsidP="005D490B">
            <w:pPr>
              <w:rPr>
                <w:color w:val="000000" w:themeColor="text1"/>
                <w:lang w:bidi="th-TH"/>
              </w:rPr>
            </w:pPr>
          </w:p>
        </w:tc>
      </w:tr>
      <w:tr w:rsidR="00785C4A" w:rsidRPr="00110FC9" w14:paraId="6C0B900A" w14:textId="77777777" w:rsidTr="005D490B">
        <w:tc>
          <w:tcPr>
            <w:tcW w:w="575" w:type="dxa"/>
            <w:vMerge w:val="restart"/>
          </w:tcPr>
          <w:p w14:paraId="6530AF82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17C9FB53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From Serial Number</w:t>
            </w:r>
          </w:p>
        </w:tc>
        <w:tc>
          <w:tcPr>
            <w:tcW w:w="1457" w:type="dxa"/>
          </w:tcPr>
          <w:p w14:paraId="3ABB649D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20F9D1F" w14:textId="77777777" w:rsidR="00785C4A" w:rsidRPr="00110FC9" w:rsidRDefault="00785C4A" w:rsidP="005D490B">
            <w:pPr>
              <w:rPr>
                <w:color w:val="000000" w:themeColor="text1"/>
                <w:lang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From Serial Number</w:t>
            </w:r>
          </w:p>
        </w:tc>
      </w:tr>
      <w:tr w:rsidR="00785C4A" w:rsidRPr="003101BC" w14:paraId="71FFC128" w14:textId="77777777" w:rsidTr="005D490B">
        <w:tc>
          <w:tcPr>
            <w:tcW w:w="575" w:type="dxa"/>
            <w:vMerge/>
          </w:tcPr>
          <w:p w14:paraId="12A1D169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EB73B2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7C2699A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85A0F0A" w14:textId="77777777" w:rsidR="00785C4A" w:rsidRPr="003101BC" w:rsidRDefault="00785C4A" w:rsidP="005D490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VARCHAR2(80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785C4A" w:rsidRPr="003101BC" w14:paraId="31D4603F" w14:textId="77777777" w:rsidTr="005D490B">
        <w:tc>
          <w:tcPr>
            <w:tcW w:w="575" w:type="dxa"/>
            <w:vMerge/>
          </w:tcPr>
          <w:p w14:paraId="7BA20327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5FF777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A5534B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792D87" w14:textId="77777777" w:rsidR="00785C4A" w:rsidRPr="003101BC" w:rsidRDefault="00785C4A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85C4A" w:rsidRPr="003101BC" w14:paraId="18A01643" w14:textId="77777777" w:rsidTr="005D490B">
        <w:tc>
          <w:tcPr>
            <w:tcW w:w="575" w:type="dxa"/>
            <w:vMerge/>
          </w:tcPr>
          <w:p w14:paraId="3B7D2050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4D6538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30EC1D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DDED50C" w14:textId="77777777" w:rsidR="00785C4A" w:rsidRPr="003101BC" w:rsidRDefault="00785C4A" w:rsidP="005D490B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  <w:r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785C4A" w:rsidRPr="003101BC" w14:paraId="5EC09B6A" w14:textId="77777777" w:rsidTr="005D490B">
        <w:tc>
          <w:tcPr>
            <w:tcW w:w="575" w:type="dxa"/>
            <w:vMerge/>
          </w:tcPr>
          <w:p w14:paraId="5082C734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20FEF1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0E1305A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A08CD81" w14:textId="77777777" w:rsidR="00785C4A" w:rsidRPr="003101BC" w:rsidRDefault="00785C4A" w:rsidP="005D490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85C4A" w:rsidRPr="003101BC" w14:paraId="5FB489FD" w14:textId="77777777" w:rsidTr="005D490B">
        <w:tc>
          <w:tcPr>
            <w:tcW w:w="575" w:type="dxa"/>
            <w:vMerge/>
          </w:tcPr>
          <w:p w14:paraId="1E170B46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184721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6DC0DD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08CAC22" w14:textId="72E0B902" w:rsidR="00785C4A" w:rsidRPr="003101BC" w:rsidRDefault="00702C41">
            <w:pPr>
              <w:rPr>
                <w:color w:val="000000" w:themeColor="text1"/>
                <w:lang w:bidi="th-TH"/>
              </w:rPr>
            </w:pPr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bidi="en-US"/>
              </w:rPr>
              <w:t>form_</w:t>
            </w:r>
            <w:r>
              <w:rPr>
                <w:lang w:bidi="th-TH"/>
              </w:rPr>
              <w:t xml:space="preserve"> serial number</w:t>
            </w:r>
          </w:p>
        </w:tc>
      </w:tr>
      <w:tr w:rsidR="00785C4A" w:rsidRPr="003101BC" w14:paraId="48149965" w14:textId="77777777" w:rsidTr="005F4885">
        <w:trPr>
          <w:trHeight w:val="522"/>
        </w:trPr>
        <w:tc>
          <w:tcPr>
            <w:tcW w:w="575" w:type="dxa"/>
            <w:vMerge/>
          </w:tcPr>
          <w:p w14:paraId="2C1E8FA5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797387" w14:textId="77777777" w:rsidR="00785C4A" w:rsidRPr="003101BC" w:rsidRDefault="00785C4A" w:rsidP="005D490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D51B990" w14:textId="77777777" w:rsidR="00785C4A" w:rsidRPr="003101BC" w:rsidRDefault="00785C4A" w:rsidP="005D490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348BA00" w14:textId="6EA64767" w:rsidR="00785C4A" w:rsidRPr="003101BC" w:rsidRDefault="00702C41" w:rsidP="005D490B">
            <w:pPr>
              <w:rPr>
                <w:color w:val="000000" w:themeColor="text1"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serial number</w:t>
            </w:r>
          </w:p>
        </w:tc>
      </w:tr>
      <w:tr w:rsidR="00AF5DFB" w:rsidRPr="003101BC" w14:paraId="7BEA4609" w14:textId="77777777" w:rsidTr="001C7C31">
        <w:tc>
          <w:tcPr>
            <w:tcW w:w="575" w:type="dxa"/>
            <w:vMerge w:val="restart"/>
          </w:tcPr>
          <w:p w14:paraId="6031B214" w14:textId="0CB92EF3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6D899BD4" w14:textId="77777777" w:rsidR="00AF5DFB" w:rsidRPr="003101BC" w:rsidRDefault="00AF5DFB" w:rsidP="001C7C31">
            <w:pPr>
              <w:rPr>
                <w:color w:val="000000" w:themeColor="text1"/>
                <w:lang w:eastAsia="en-US"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To Serial Number</w:t>
            </w:r>
          </w:p>
        </w:tc>
        <w:tc>
          <w:tcPr>
            <w:tcW w:w="1457" w:type="dxa"/>
          </w:tcPr>
          <w:p w14:paraId="532C09CD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B80EBFE" w14:textId="77777777" w:rsidR="00AF5DFB" w:rsidRPr="003101BC" w:rsidRDefault="00AF5DFB" w:rsidP="001C7C31">
            <w:pPr>
              <w:rPr>
                <w:color w:val="000000" w:themeColor="text1"/>
                <w:lang w:bidi="th-TH"/>
              </w:rPr>
            </w:pPr>
            <w:r w:rsidRPr="00D04583">
              <w:rPr>
                <w:color w:val="000000" w:themeColor="text1"/>
                <w:lang w:eastAsia="en-US" w:bidi="th-TH"/>
              </w:rPr>
              <w:t>To Serial Number</w:t>
            </w:r>
          </w:p>
        </w:tc>
      </w:tr>
      <w:tr w:rsidR="00AF5DFB" w:rsidRPr="003101BC" w14:paraId="1C9489E5" w14:textId="77777777" w:rsidTr="001C7C31">
        <w:tc>
          <w:tcPr>
            <w:tcW w:w="575" w:type="dxa"/>
            <w:vMerge/>
          </w:tcPr>
          <w:p w14:paraId="658DD482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1E6834" w14:textId="77777777" w:rsidR="00AF5DFB" w:rsidRPr="003101BC" w:rsidRDefault="00AF5DFB" w:rsidP="001C7C3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9058B9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6A89622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</w:tc>
      </w:tr>
      <w:tr w:rsidR="00AF5DFB" w:rsidRPr="003101BC" w14:paraId="087D7348" w14:textId="77777777" w:rsidTr="001C7C31">
        <w:tc>
          <w:tcPr>
            <w:tcW w:w="575" w:type="dxa"/>
            <w:vMerge/>
          </w:tcPr>
          <w:p w14:paraId="097ACD1E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1BB0D8" w14:textId="77777777" w:rsidR="00AF5DFB" w:rsidRPr="003101BC" w:rsidRDefault="00AF5DFB" w:rsidP="001C7C3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C5C2A1C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C82D44" w14:textId="77777777" w:rsidR="00AF5DFB" w:rsidRPr="003101BC" w:rsidRDefault="00AF5DFB" w:rsidP="001C7C31">
            <w:pPr>
              <w:rPr>
                <w:color w:val="000000" w:themeColor="text1"/>
              </w:rPr>
            </w:pPr>
          </w:p>
        </w:tc>
      </w:tr>
      <w:tr w:rsidR="00AF5DFB" w:rsidRPr="003101BC" w14:paraId="25E8130B" w14:textId="77777777" w:rsidTr="001C7C31">
        <w:tc>
          <w:tcPr>
            <w:tcW w:w="575" w:type="dxa"/>
            <w:vMerge/>
          </w:tcPr>
          <w:p w14:paraId="4FBC4202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3D310E" w14:textId="77777777" w:rsidR="00AF5DFB" w:rsidRPr="003101BC" w:rsidRDefault="00AF5DFB" w:rsidP="001C7C3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8F8FE6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0902BAB" w14:textId="77777777" w:rsidR="00AF5DFB" w:rsidRPr="003101BC" w:rsidRDefault="00AF5DFB" w:rsidP="001C7C3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AF5DFB" w:rsidRPr="003101BC" w14:paraId="7D351322" w14:textId="77777777" w:rsidTr="001C7C31">
        <w:tc>
          <w:tcPr>
            <w:tcW w:w="575" w:type="dxa"/>
            <w:vMerge/>
          </w:tcPr>
          <w:p w14:paraId="532F5141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4D16A9" w14:textId="77777777" w:rsidR="00AF5DFB" w:rsidRPr="003101BC" w:rsidRDefault="00AF5DFB" w:rsidP="001C7C3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6B2862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2F93363" w14:textId="77777777" w:rsidR="00AF5DFB" w:rsidRPr="003101BC" w:rsidRDefault="00AF5DFB" w:rsidP="001C7C31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F5DFB" w:rsidRPr="003101BC" w14:paraId="409D9C8C" w14:textId="77777777" w:rsidTr="001C7C31">
        <w:tc>
          <w:tcPr>
            <w:tcW w:w="575" w:type="dxa"/>
            <w:vMerge/>
          </w:tcPr>
          <w:p w14:paraId="782C0C10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D7C6CF" w14:textId="77777777" w:rsidR="00AF5DFB" w:rsidRPr="003101BC" w:rsidRDefault="00AF5DFB" w:rsidP="001C7C3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CF2DCED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C122EE3" w14:textId="77777777" w:rsidR="00AF5DFB" w:rsidRPr="003101BC" w:rsidRDefault="00AF5DFB" w:rsidP="001C7C31">
            <w:pPr>
              <w:rPr>
                <w:color w:val="000000" w:themeColor="text1"/>
                <w:lang w:bidi="th-TH"/>
              </w:rPr>
            </w:pPr>
            <w:r w:rsidRPr="00BA3DA7">
              <w:rPr>
                <w:lang w:bidi="th-TH"/>
              </w:rPr>
              <w:t>XCUST_MMX_RCV_TBL</w:t>
            </w:r>
            <w:r>
              <w:rPr>
                <w:lang w:bidi="th-TH"/>
              </w:rPr>
              <w:t>.</w:t>
            </w:r>
            <w:r>
              <w:rPr>
                <w:lang w:bidi="en-US"/>
              </w:rPr>
              <w:t>to_</w:t>
            </w:r>
            <w:r>
              <w:rPr>
                <w:lang w:bidi="th-TH"/>
              </w:rPr>
              <w:t>serial number</w:t>
            </w:r>
          </w:p>
        </w:tc>
      </w:tr>
      <w:tr w:rsidR="00AF5DFB" w:rsidRPr="00911B89" w14:paraId="0D6592B0" w14:textId="77777777" w:rsidTr="001C7C31">
        <w:tc>
          <w:tcPr>
            <w:tcW w:w="575" w:type="dxa"/>
            <w:vMerge/>
          </w:tcPr>
          <w:p w14:paraId="798B77C7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7F1416" w14:textId="77777777" w:rsidR="00AF5DFB" w:rsidRPr="003101BC" w:rsidRDefault="00AF5DFB" w:rsidP="001C7C31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328782" w14:textId="77777777" w:rsidR="00AF5DFB" w:rsidRPr="003101BC" w:rsidRDefault="00AF5DFB" w:rsidP="001C7C3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1852EEA" w14:textId="77777777" w:rsidR="00AF5DFB" w:rsidRPr="00911B89" w:rsidRDefault="00AF5DFB" w:rsidP="001C7C31">
            <w:pPr>
              <w:rPr>
                <w:color w:val="000000" w:themeColor="text1"/>
                <w:lang w:bidi="th-TH"/>
              </w:rPr>
            </w:pPr>
            <w:r w:rsidRPr="00426676">
              <w:rPr>
                <w:lang w:bidi="th-TH"/>
              </w:rPr>
              <w:t xml:space="preserve">Oracle Cloud : (N) </w:t>
            </w:r>
            <w:r>
              <w:rPr>
                <w:lang w:bidi="th-TH"/>
              </w:rPr>
              <w:t>Inventory Management &gt;(N)</w:t>
            </w:r>
            <w:r w:rsidRPr="002C5F05">
              <w:rPr>
                <w:lang w:bidi="th-TH"/>
              </w:rPr>
              <w:t xml:space="preserve">Review Completed Transactions </w:t>
            </w:r>
            <w:r>
              <w:rPr>
                <w:lang w:bidi="th-TH"/>
              </w:rPr>
              <w:t>&gt;(F) serial number</w:t>
            </w:r>
          </w:p>
        </w:tc>
      </w:tr>
      <w:tr w:rsidR="00AF5DFB" w:rsidRPr="005F4885" w14:paraId="504D6368" w14:textId="77777777" w:rsidTr="001C7C31">
        <w:tc>
          <w:tcPr>
            <w:tcW w:w="575" w:type="dxa"/>
            <w:vMerge w:val="restart"/>
          </w:tcPr>
          <w:p w14:paraId="0EA35F54" w14:textId="6EE4EE1E" w:rsidR="00AF5DFB" w:rsidRPr="005F4885" w:rsidRDefault="00AF5DFB" w:rsidP="001C7C31">
            <w:pPr>
              <w:rPr>
                <w:lang w:bidi="th-TH"/>
              </w:rPr>
            </w:pPr>
            <w:r>
              <w:rPr>
                <w:lang w:bidi="th-TH"/>
              </w:rPr>
              <w:t>4</w:t>
            </w:r>
          </w:p>
        </w:tc>
        <w:tc>
          <w:tcPr>
            <w:tcW w:w="2485" w:type="dxa"/>
            <w:vMerge w:val="restart"/>
          </w:tcPr>
          <w:p w14:paraId="2C8CE4D2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SOURCE_CODE</w:t>
            </w:r>
          </w:p>
        </w:tc>
        <w:tc>
          <w:tcPr>
            <w:tcW w:w="1457" w:type="dxa"/>
          </w:tcPr>
          <w:p w14:paraId="343314D2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6B28F89" w14:textId="77777777" w:rsidR="00AF5DFB" w:rsidRDefault="00AF5DFB" w:rsidP="001C7C31">
            <w:pPr>
              <w:rPr>
                <w:lang w:bidi="th-TH"/>
              </w:rPr>
            </w:pPr>
            <w:r w:rsidRPr="005F4885">
              <w:rPr>
                <w:lang w:bidi="th-TH"/>
              </w:rPr>
              <w:t>Transaction source</w:t>
            </w:r>
          </w:p>
          <w:p w14:paraId="2B394D0B" w14:textId="77777777" w:rsidR="00AF5DFB" w:rsidRPr="005F4885" w:rsidRDefault="00AF5DFB" w:rsidP="001C7C31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ระบุ </w:t>
            </w:r>
            <w:r>
              <w:rPr>
                <w:lang w:bidi="th-TH"/>
              </w:rPr>
              <w:t>YYYYMMDD_STORECODE</w:t>
            </w:r>
          </w:p>
        </w:tc>
      </w:tr>
      <w:tr w:rsidR="00AF5DFB" w:rsidRPr="005F4885" w14:paraId="2F073BE2" w14:textId="77777777" w:rsidTr="001C7C31">
        <w:tc>
          <w:tcPr>
            <w:tcW w:w="575" w:type="dxa"/>
            <w:vMerge/>
          </w:tcPr>
          <w:p w14:paraId="43EB6067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7DE1E2B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5F382DC9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4173E1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Varchar2(30)</w:t>
            </w:r>
          </w:p>
        </w:tc>
      </w:tr>
      <w:tr w:rsidR="00AF5DFB" w:rsidRPr="005F4885" w14:paraId="43CF8CDB" w14:textId="77777777" w:rsidTr="001C7C31">
        <w:tc>
          <w:tcPr>
            <w:tcW w:w="575" w:type="dxa"/>
            <w:vMerge/>
          </w:tcPr>
          <w:p w14:paraId="439108F8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E11F0F4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015598D6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4BD4F533" w14:textId="77777777" w:rsidR="00AF5DFB" w:rsidRPr="005F4885" w:rsidRDefault="00AF5DFB" w:rsidP="001C7C31"/>
        </w:tc>
      </w:tr>
      <w:tr w:rsidR="00AF5DFB" w:rsidRPr="005F4885" w14:paraId="53E9A9A5" w14:textId="77777777" w:rsidTr="001C7C31">
        <w:tc>
          <w:tcPr>
            <w:tcW w:w="575" w:type="dxa"/>
            <w:vMerge/>
          </w:tcPr>
          <w:p w14:paraId="0C5B7F02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D243436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0F3D634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56D79E3" w14:textId="77777777" w:rsidR="00AF5DFB" w:rsidRPr="005F4885" w:rsidRDefault="00AF5DFB" w:rsidP="001C7C31">
            <w:r w:rsidRPr="005F4885">
              <w:t>Y</w:t>
            </w:r>
          </w:p>
        </w:tc>
      </w:tr>
      <w:tr w:rsidR="00AF5DFB" w:rsidRPr="005F4885" w14:paraId="72EC8C3B" w14:textId="77777777" w:rsidTr="001C7C31">
        <w:tc>
          <w:tcPr>
            <w:tcW w:w="575" w:type="dxa"/>
            <w:vMerge/>
          </w:tcPr>
          <w:p w14:paraId="461DF0EA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5B00FE9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E5F1B63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1AA7238" w14:textId="77777777" w:rsidR="00AF5DFB" w:rsidRPr="005F4885" w:rsidRDefault="00AF5DFB" w:rsidP="001C7C31">
            <w:pPr>
              <w:rPr>
                <w:color w:val="000000" w:themeColor="text1"/>
              </w:rPr>
            </w:pPr>
          </w:p>
        </w:tc>
      </w:tr>
      <w:tr w:rsidR="00AF5DFB" w:rsidRPr="005F4885" w14:paraId="3A272B0A" w14:textId="77777777" w:rsidTr="001C7C31">
        <w:tc>
          <w:tcPr>
            <w:tcW w:w="575" w:type="dxa"/>
            <w:vMerge/>
          </w:tcPr>
          <w:p w14:paraId="77CCB4FB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034803A3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CC040D4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6840332" w14:textId="77777777" w:rsidR="00AF5DFB" w:rsidRDefault="00AF5DFB" w:rsidP="001C7C31">
            <w:pPr>
              <w:rPr>
                <w:lang w:bidi="th-TH"/>
              </w:rPr>
            </w:pPr>
          </w:p>
          <w:p w14:paraId="417B8196" w14:textId="77777777" w:rsidR="00AF5DFB" w:rsidRPr="005F4885" w:rsidRDefault="00AF5DFB" w:rsidP="001C7C31">
            <w:pPr>
              <w:rPr>
                <w:cs/>
                <w:lang w:bidi="th-TH"/>
              </w:rPr>
            </w:pPr>
            <w:r>
              <w:rPr>
                <w:lang w:bidi="th-TH"/>
              </w:rPr>
              <w:t>YYYYMMDD_STORECODE</w:t>
            </w:r>
          </w:p>
        </w:tc>
      </w:tr>
      <w:tr w:rsidR="00AF5DFB" w:rsidRPr="005F4885" w14:paraId="5717188E" w14:textId="77777777" w:rsidTr="001C7C31">
        <w:tc>
          <w:tcPr>
            <w:tcW w:w="575" w:type="dxa"/>
            <w:vMerge/>
          </w:tcPr>
          <w:p w14:paraId="0BAAE66B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6564ACC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780493B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F861D18" w14:textId="77777777" w:rsidR="00AF5DFB" w:rsidRPr="005F4885" w:rsidRDefault="00AF5DFB" w:rsidP="001C7C31">
            <w:pPr>
              <w:rPr>
                <w:lang w:bidi="th-TH"/>
              </w:rPr>
            </w:pPr>
          </w:p>
        </w:tc>
      </w:tr>
      <w:tr w:rsidR="00AF5DFB" w:rsidRPr="005F4885" w14:paraId="286AAFEC" w14:textId="77777777" w:rsidTr="001C7C31">
        <w:tc>
          <w:tcPr>
            <w:tcW w:w="575" w:type="dxa"/>
            <w:vMerge w:val="restart"/>
          </w:tcPr>
          <w:p w14:paraId="2C15DCB9" w14:textId="2BDB3052" w:rsidR="00AF5DFB" w:rsidRPr="005F4885" w:rsidRDefault="00AF5DFB" w:rsidP="001C7C31">
            <w:pPr>
              <w:rPr>
                <w:lang w:bidi="th-TH"/>
              </w:rPr>
            </w:pPr>
            <w:r>
              <w:rPr>
                <w:lang w:bidi="th-TH"/>
              </w:rPr>
              <w:t>5</w:t>
            </w:r>
          </w:p>
        </w:tc>
        <w:tc>
          <w:tcPr>
            <w:tcW w:w="2485" w:type="dxa"/>
            <w:vMerge w:val="restart"/>
          </w:tcPr>
          <w:p w14:paraId="5DC17694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SOURCE_HEADER_ID</w:t>
            </w:r>
          </w:p>
        </w:tc>
        <w:tc>
          <w:tcPr>
            <w:tcW w:w="1457" w:type="dxa"/>
          </w:tcPr>
          <w:p w14:paraId="61EEEFA5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66C6BA7" w14:textId="77777777" w:rsidR="00AF5DFB" w:rsidRPr="005F4885" w:rsidRDefault="00AF5DFB" w:rsidP="001C7C31">
            <w:pPr>
              <w:rPr>
                <w:cs/>
                <w:lang w:bidi="th-TH"/>
              </w:rPr>
            </w:pPr>
            <w:r w:rsidRPr="005F4885">
              <w:rPr>
                <w:lang w:bidi="th-TH"/>
              </w:rPr>
              <w:t>Transaction source group</w:t>
            </w:r>
          </w:p>
        </w:tc>
      </w:tr>
      <w:tr w:rsidR="00AF5DFB" w:rsidRPr="005F4885" w14:paraId="06185BD2" w14:textId="77777777" w:rsidTr="001C7C31">
        <w:tc>
          <w:tcPr>
            <w:tcW w:w="575" w:type="dxa"/>
            <w:vMerge/>
          </w:tcPr>
          <w:p w14:paraId="1FEBCACD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3CFDAB0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48055EF7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18F915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Number</w:t>
            </w:r>
          </w:p>
        </w:tc>
      </w:tr>
      <w:tr w:rsidR="00AF5DFB" w:rsidRPr="005F4885" w14:paraId="0DABEC08" w14:textId="77777777" w:rsidTr="001C7C31">
        <w:tc>
          <w:tcPr>
            <w:tcW w:w="575" w:type="dxa"/>
            <w:vMerge/>
          </w:tcPr>
          <w:p w14:paraId="6F873BD0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20E8111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17A2F3B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7772E444" w14:textId="77777777" w:rsidR="00AF5DFB" w:rsidRPr="005F4885" w:rsidRDefault="00AF5DFB" w:rsidP="001C7C31"/>
        </w:tc>
      </w:tr>
      <w:tr w:rsidR="00AF5DFB" w:rsidRPr="005F4885" w14:paraId="38E8F238" w14:textId="77777777" w:rsidTr="001C7C31">
        <w:tc>
          <w:tcPr>
            <w:tcW w:w="575" w:type="dxa"/>
            <w:vMerge/>
          </w:tcPr>
          <w:p w14:paraId="178AB4F8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F4D3B33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0E4FAB5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3B72A9CD" w14:textId="77777777" w:rsidR="00AF5DFB" w:rsidRPr="005F4885" w:rsidRDefault="00AF5DFB" w:rsidP="001C7C31">
            <w:r w:rsidRPr="005F4885">
              <w:t>Y</w:t>
            </w:r>
          </w:p>
        </w:tc>
      </w:tr>
      <w:tr w:rsidR="00AF5DFB" w:rsidRPr="005F4885" w14:paraId="4FDDE46E" w14:textId="77777777" w:rsidTr="001C7C31">
        <w:tc>
          <w:tcPr>
            <w:tcW w:w="575" w:type="dxa"/>
            <w:vMerge/>
          </w:tcPr>
          <w:p w14:paraId="5BA11287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D50AA1F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2A9B4260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14E31EC" w14:textId="77777777" w:rsidR="00AF5DFB" w:rsidRPr="005F4885" w:rsidRDefault="00AF5DFB" w:rsidP="001C7C31">
            <w:pPr>
              <w:rPr>
                <w:color w:val="000000" w:themeColor="text1"/>
              </w:rPr>
            </w:pPr>
          </w:p>
        </w:tc>
      </w:tr>
      <w:tr w:rsidR="00AF5DFB" w:rsidRPr="005F4885" w14:paraId="74D0E62D" w14:textId="77777777" w:rsidTr="001C7C31">
        <w:tc>
          <w:tcPr>
            <w:tcW w:w="575" w:type="dxa"/>
            <w:vMerge/>
          </w:tcPr>
          <w:p w14:paraId="0E91248F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71343832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B5CC37B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C4467D" w14:textId="77777777" w:rsidR="00AF5DFB" w:rsidRPr="005F4885" w:rsidRDefault="00AF5DFB" w:rsidP="001C7C31">
            <w:pPr>
              <w:rPr>
                <w:cs/>
                <w:lang w:bidi="th-TH"/>
              </w:rPr>
            </w:pPr>
            <w:r>
              <w:rPr>
                <w:lang w:bidi="th-TH"/>
              </w:rPr>
              <w:t>PROGRAM RUNNING</w:t>
            </w:r>
          </w:p>
        </w:tc>
      </w:tr>
      <w:tr w:rsidR="00AF5DFB" w:rsidRPr="005F4885" w14:paraId="425A2FF6" w14:textId="77777777" w:rsidTr="001C7C31">
        <w:tc>
          <w:tcPr>
            <w:tcW w:w="575" w:type="dxa"/>
            <w:vMerge/>
          </w:tcPr>
          <w:p w14:paraId="0D1B321B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675DDCB2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6E87CEC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00D1E8E" w14:textId="77777777" w:rsidR="00AF5DFB" w:rsidRPr="005F4885" w:rsidRDefault="00AF5DFB" w:rsidP="001C7C31">
            <w:pPr>
              <w:rPr>
                <w:cs/>
                <w:lang w:bidi="th-TH"/>
              </w:rPr>
            </w:pPr>
          </w:p>
        </w:tc>
      </w:tr>
      <w:tr w:rsidR="00AF5DFB" w:rsidRPr="005F4885" w14:paraId="215A454D" w14:textId="77777777" w:rsidTr="001C7C31">
        <w:tc>
          <w:tcPr>
            <w:tcW w:w="575" w:type="dxa"/>
            <w:vMerge w:val="restart"/>
          </w:tcPr>
          <w:p w14:paraId="18EECC4F" w14:textId="3ECDC700" w:rsidR="00AF5DFB" w:rsidRPr="005F4885" w:rsidRDefault="00AF5DFB" w:rsidP="001C7C31">
            <w:pPr>
              <w:rPr>
                <w:lang w:bidi="th-TH"/>
              </w:rPr>
            </w:pPr>
            <w:r>
              <w:rPr>
                <w:lang w:bidi="th-TH"/>
              </w:rPr>
              <w:t>6</w:t>
            </w:r>
          </w:p>
        </w:tc>
        <w:tc>
          <w:tcPr>
            <w:tcW w:w="2485" w:type="dxa"/>
            <w:vMerge w:val="restart"/>
          </w:tcPr>
          <w:p w14:paraId="1C20A14F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SOURCE_LINE_ID</w:t>
            </w:r>
          </w:p>
        </w:tc>
        <w:tc>
          <w:tcPr>
            <w:tcW w:w="1457" w:type="dxa"/>
          </w:tcPr>
          <w:p w14:paraId="2AD9066D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2D85C50" w14:textId="77777777" w:rsidR="00AF5DFB" w:rsidRPr="005F4885" w:rsidRDefault="00AF5DFB" w:rsidP="001C7C31">
            <w:pPr>
              <w:rPr>
                <w:cs/>
                <w:lang w:bidi="th-TH"/>
              </w:rPr>
            </w:pPr>
            <w:r w:rsidRPr="005F4885">
              <w:rPr>
                <w:lang w:bidi="th-TH"/>
              </w:rPr>
              <w:t>Transaction source line</w:t>
            </w:r>
          </w:p>
        </w:tc>
      </w:tr>
      <w:tr w:rsidR="00AF5DFB" w:rsidRPr="005F4885" w14:paraId="33D7E5DE" w14:textId="77777777" w:rsidTr="001C7C31">
        <w:tc>
          <w:tcPr>
            <w:tcW w:w="575" w:type="dxa"/>
            <w:vMerge/>
          </w:tcPr>
          <w:p w14:paraId="1F216574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F3DDBBF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63240899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86ACA18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Number</w:t>
            </w:r>
          </w:p>
        </w:tc>
      </w:tr>
      <w:tr w:rsidR="00AF5DFB" w:rsidRPr="005F4885" w14:paraId="628BA34C" w14:textId="77777777" w:rsidTr="001C7C31">
        <w:tc>
          <w:tcPr>
            <w:tcW w:w="575" w:type="dxa"/>
            <w:vMerge/>
          </w:tcPr>
          <w:p w14:paraId="7C9A45E5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57850A3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3BA4D2A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0D2F16D5" w14:textId="77777777" w:rsidR="00AF5DFB" w:rsidRPr="005F4885" w:rsidRDefault="00AF5DFB" w:rsidP="001C7C31"/>
        </w:tc>
      </w:tr>
      <w:tr w:rsidR="00AF5DFB" w:rsidRPr="005F4885" w14:paraId="2A0179C8" w14:textId="77777777" w:rsidTr="001C7C31">
        <w:tc>
          <w:tcPr>
            <w:tcW w:w="575" w:type="dxa"/>
            <w:vMerge/>
          </w:tcPr>
          <w:p w14:paraId="2204841C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24CF66C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D965550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0B53D43A" w14:textId="77777777" w:rsidR="00AF5DFB" w:rsidRPr="005F4885" w:rsidRDefault="00AF5DFB" w:rsidP="001C7C31">
            <w:r w:rsidRPr="005F4885">
              <w:t>Y</w:t>
            </w:r>
          </w:p>
        </w:tc>
      </w:tr>
      <w:tr w:rsidR="00AF5DFB" w:rsidRPr="005F4885" w14:paraId="7078AB2B" w14:textId="77777777" w:rsidTr="001C7C31">
        <w:tc>
          <w:tcPr>
            <w:tcW w:w="575" w:type="dxa"/>
            <w:vMerge/>
          </w:tcPr>
          <w:p w14:paraId="15A9B6CA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AD621A6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73D5B4F8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88C7BDD" w14:textId="77777777" w:rsidR="00AF5DFB" w:rsidRPr="005F4885" w:rsidRDefault="00AF5DFB" w:rsidP="001C7C31">
            <w:pPr>
              <w:rPr>
                <w:color w:val="000000" w:themeColor="text1"/>
              </w:rPr>
            </w:pPr>
          </w:p>
        </w:tc>
      </w:tr>
      <w:tr w:rsidR="00AF5DFB" w:rsidRPr="005F4885" w14:paraId="151C4A95" w14:textId="77777777" w:rsidTr="001C7C31">
        <w:tc>
          <w:tcPr>
            <w:tcW w:w="575" w:type="dxa"/>
            <w:vMerge/>
          </w:tcPr>
          <w:p w14:paraId="604B8150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BACBB18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3C926A2D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8000DBF" w14:textId="77777777" w:rsidR="00AF5DFB" w:rsidRPr="005F4885" w:rsidRDefault="00AF5DFB" w:rsidP="001C7C31">
            <w:pPr>
              <w:rPr>
                <w:lang w:bidi="th-TH"/>
              </w:rPr>
            </w:pPr>
            <w:r>
              <w:rPr>
                <w:lang w:bidi="th-TH"/>
              </w:rPr>
              <w:t>PROGRAM RUNNING</w:t>
            </w:r>
          </w:p>
        </w:tc>
      </w:tr>
      <w:tr w:rsidR="00AF5DFB" w:rsidRPr="005F4885" w14:paraId="4124D113" w14:textId="77777777" w:rsidTr="001C7C31">
        <w:tc>
          <w:tcPr>
            <w:tcW w:w="575" w:type="dxa"/>
            <w:vMerge/>
          </w:tcPr>
          <w:p w14:paraId="7965E2B5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4B73CE1" w14:textId="77777777" w:rsidR="00AF5DFB" w:rsidRPr="005F4885" w:rsidRDefault="00AF5DFB" w:rsidP="001C7C31">
            <w:pPr>
              <w:rPr>
                <w:lang w:bidi="en-US"/>
              </w:rPr>
            </w:pPr>
          </w:p>
        </w:tc>
        <w:tc>
          <w:tcPr>
            <w:tcW w:w="1457" w:type="dxa"/>
          </w:tcPr>
          <w:p w14:paraId="14A758C9" w14:textId="77777777" w:rsidR="00AF5DFB" w:rsidRPr="005F4885" w:rsidRDefault="00AF5DFB" w:rsidP="001C7C31">
            <w:pPr>
              <w:rPr>
                <w:lang w:bidi="en-US"/>
              </w:rPr>
            </w:pPr>
            <w:r w:rsidRPr="005F4885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305D0B6" w14:textId="77777777" w:rsidR="00AF5DFB" w:rsidRPr="005F4885" w:rsidRDefault="00AF5DFB" w:rsidP="001C7C31">
            <w:pPr>
              <w:rPr>
                <w:cs/>
                <w:lang w:bidi="th-TH"/>
              </w:rPr>
            </w:pPr>
          </w:p>
        </w:tc>
      </w:tr>
    </w:tbl>
    <w:p w14:paraId="4CB18F87" w14:textId="77777777" w:rsidR="00785C4A" w:rsidRDefault="00785C4A" w:rsidP="00440FC3">
      <w:pPr>
        <w:rPr>
          <w:color w:val="000000" w:themeColor="text1"/>
        </w:rPr>
      </w:pPr>
    </w:p>
    <w:p w14:paraId="52DC1B36" w14:textId="77777777" w:rsidR="00785C4A" w:rsidRPr="003101BC" w:rsidRDefault="00785C4A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1" w:name="_Toc494444075"/>
      <w:r w:rsidRPr="003101BC">
        <w:rPr>
          <w:color w:val="000000" w:themeColor="text1"/>
        </w:rPr>
        <w:t>Error Handlings</w:t>
      </w:r>
      <w:bookmarkEnd w:id="31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32F74F41" w:rsidR="00BB2758" w:rsidRPr="003101BC" w:rsidRDefault="00232FF4" w:rsidP="00746053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PO</w:t>
            </w:r>
            <w:r w:rsidR="00EC4512">
              <w:rPr>
                <w:color w:val="000000" w:themeColor="text1"/>
                <w:lang w:eastAsia="en-US" w:bidi="th-TH"/>
              </w:rPr>
              <w:t>004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-001: </w:t>
            </w:r>
            <w:r w:rsidR="00746053" w:rsidRPr="003101BC">
              <w:rPr>
                <w:color w:val="000000" w:themeColor="text1"/>
                <w:lang w:eastAsia="en-US" w:bidi="th-TH"/>
              </w:rPr>
              <w:t xml:space="preserve"> File 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Not found </w:t>
            </w:r>
          </w:p>
        </w:tc>
        <w:tc>
          <w:tcPr>
            <w:tcW w:w="7342" w:type="dxa"/>
          </w:tcPr>
          <w:p w14:paraId="4980CA9E" w14:textId="77777777" w:rsidR="00BB2758" w:rsidRPr="003101BC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แล้วไม่เจอ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3267A3BC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EC4512">
              <w:rPr>
                <w:color w:val="000000" w:themeColor="text1"/>
                <w:lang w:eastAsia="en-US" w:bidi="th-TH"/>
              </w:rPr>
              <w:t>PO004</w:t>
            </w:r>
            <w:r w:rsidRPr="003101BC">
              <w:rPr>
                <w:color w:val="000000" w:themeColor="text1"/>
              </w:rPr>
              <w:t xml:space="preserve">-002 : </w:t>
            </w:r>
            <w:r w:rsidRPr="003101BC">
              <w:rPr>
                <w:color w:val="000000" w:themeColor="text1"/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016A4D6E" w:rsidR="00BB2758" w:rsidRPr="003101BC" w:rsidRDefault="00BB2758" w:rsidP="00287A39">
            <w:pPr>
              <w:pStyle w:val="BodyText"/>
              <w:spacing w:after="60"/>
              <w:rPr>
                <w:rFonts w:cs="Tahoma" w:hint="cs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date format </w:t>
            </w:r>
            <w:r w:rsidR="00287A3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ไม่สามารถ </w:t>
            </w:r>
            <w:r w:rsidR="00287A39">
              <w:rPr>
                <w:rFonts w:cs="Tahoma"/>
                <w:color w:val="000000" w:themeColor="text1"/>
                <w:szCs w:val="20"/>
                <w:lang w:bidi="th-TH"/>
              </w:rPr>
              <w:t xml:space="preserve">convert </w:t>
            </w:r>
            <w:r w:rsidR="00287A3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เป</w:t>
            </w:r>
            <w:r w:rsidR="0049621D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็</w:t>
            </w:r>
            <w:r w:rsidR="00287A3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น </w:t>
            </w:r>
            <w:r w:rsidR="00287A39">
              <w:rPr>
                <w:rFonts w:cs="Tahoma"/>
                <w:color w:val="000000" w:themeColor="text1"/>
                <w:szCs w:val="20"/>
                <w:lang w:bidi="th-TH"/>
              </w:rPr>
              <w:t>format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7A63A5">
              <w:rPr>
                <w:rFonts w:cs="Tahoma"/>
                <w:color w:val="000000" w:themeColor="text1"/>
                <w:szCs w:val="20"/>
                <w:lang w:bidi="th-TH"/>
              </w:rPr>
              <w:t xml:space="preserve">MM-DD-YY ex. </w:t>
            </w:r>
            <w:r w:rsidR="007A63A5" w:rsidRPr="007A63A5">
              <w:rPr>
                <w:rFonts w:cs="Tahoma"/>
                <w:color w:val="000000" w:themeColor="text1"/>
                <w:szCs w:val="20"/>
                <w:cs/>
                <w:lang w:bidi="th-TH"/>
              </w:rPr>
              <w:t>05-07-17</w:t>
            </w:r>
            <w:ins w:id="32" w:author="Windows User" w:date="2017-11-17T10:59:00Z">
              <w:r w:rsidR="00630621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  </w:t>
              </w:r>
              <w:r w:rsidR="00630621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</w:tc>
      </w:tr>
      <w:tr w:rsidR="00232FF4" w:rsidRPr="003101BC" w14:paraId="25D077A2" w14:textId="77777777" w:rsidTr="00447473">
        <w:tc>
          <w:tcPr>
            <w:tcW w:w="2718" w:type="dxa"/>
          </w:tcPr>
          <w:p w14:paraId="535BD6D4" w14:textId="603F9248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EC4512">
              <w:rPr>
                <w:color w:val="000000" w:themeColor="text1"/>
                <w:lang w:eastAsia="en-US" w:bidi="th-TH"/>
              </w:rPr>
              <w:t>004</w:t>
            </w:r>
            <w:r w:rsidRPr="003101BC">
              <w:rPr>
                <w:color w:val="000000" w:themeColor="text1"/>
              </w:rPr>
              <w:t>-00</w:t>
            </w:r>
            <w:r w:rsidR="00187BD1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="00321046" w:rsidRPr="00321046">
              <w:rPr>
                <w:color w:val="000000" w:themeColor="text1"/>
                <w:lang w:bidi="th-TH"/>
              </w:rPr>
              <w:t xml:space="preserve"> Store No</w:t>
            </w:r>
          </w:p>
        </w:tc>
        <w:tc>
          <w:tcPr>
            <w:tcW w:w="7342" w:type="dxa"/>
          </w:tcPr>
          <w:p w14:paraId="02B99D34" w14:textId="6146638A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321046">
              <w:t xml:space="preserve"> </w:t>
            </w:r>
            <w:r w:rsidR="00321046" w:rsidRPr="00321046">
              <w:rPr>
                <w:rFonts w:cs="Tahoma"/>
                <w:color w:val="000000" w:themeColor="text1"/>
                <w:szCs w:val="20"/>
                <w:lang w:bidi="th-TH"/>
              </w:rPr>
              <w:t xml:space="preserve">Store No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  <w:ins w:id="33" w:author="Windows User" w:date="2017-11-17T12:46:00Z">
              <w:r w:rsidR="00863256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 </w:t>
              </w:r>
              <w:r w:rsidR="00863256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  <w:bookmarkStart w:id="34" w:name="_GoBack"/>
            <w:bookmarkEnd w:id="34"/>
          </w:p>
        </w:tc>
      </w:tr>
      <w:tr w:rsidR="00447473" w:rsidRPr="003101BC" w14:paraId="71135B27" w14:textId="77777777" w:rsidTr="00447473">
        <w:tc>
          <w:tcPr>
            <w:tcW w:w="2718" w:type="dxa"/>
          </w:tcPr>
          <w:p w14:paraId="3658D090" w14:textId="6677C13C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EC4512">
              <w:rPr>
                <w:color w:val="000000" w:themeColor="text1"/>
                <w:lang w:eastAsia="en-US" w:bidi="th-TH"/>
              </w:rPr>
              <w:t>004</w:t>
            </w:r>
            <w:r w:rsidRPr="003101BC">
              <w:rPr>
                <w:color w:val="000000" w:themeColor="text1"/>
              </w:rPr>
              <w:t>-00</w:t>
            </w:r>
            <w:r w:rsidR="00187BD1">
              <w:rPr>
                <w:color w:val="000000" w:themeColor="text1"/>
                <w:lang w:bidi="th-TH"/>
              </w:rPr>
              <w:t>4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="00321046">
              <w:t xml:space="preserve"> </w:t>
            </w:r>
            <w:r w:rsidR="00321046" w:rsidRPr="00321046">
              <w:rPr>
                <w:color w:val="000000" w:themeColor="text1"/>
                <w:lang w:bidi="th-TH"/>
              </w:rPr>
              <w:t>Supplier Code</w:t>
            </w:r>
          </w:p>
        </w:tc>
        <w:tc>
          <w:tcPr>
            <w:tcW w:w="7342" w:type="dxa"/>
          </w:tcPr>
          <w:p w14:paraId="0192A011" w14:textId="588EB232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321046">
              <w:t xml:space="preserve"> </w:t>
            </w:r>
            <w:r w:rsidR="00321046" w:rsidRPr="00321046">
              <w:rPr>
                <w:rFonts w:cs="Tahoma"/>
                <w:color w:val="000000" w:themeColor="text1"/>
                <w:szCs w:val="20"/>
                <w:lang w:bidi="th-TH"/>
              </w:rPr>
              <w:t>Supplier Code</w:t>
            </w:r>
            <w:r w:rsidR="00321046" w:rsidRPr="00321046">
              <w:rPr>
                <w:rFonts w:cs="Tahoma" w:hint="cs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  <w:ins w:id="35" w:author="Windows User" w:date="2017-11-17T11:00:00Z">
              <w:r w:rsidR="00630621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 xml:space="preserve">  เรียบร้อย</w:t>
              </w:r>
            </w:ins>
          </w:p>
        </w:tc>
      </w:tr>
      <w:tr w:rsidR="00187BD1" w:rsidRPr="00187BD1" w14:paraId="5CED7217" w14:textId="77777777" w:rsidTr="00CC0500">
        <w:trPr>
          <w:trHeight w:val="615"/>
        </w:trPr>
        <w:tc>
          <w:tcPr>
            <w:tcW w:w="2718" w:type="dxa"/>
          </w:tcPr>
          <w:p w14:paraId="0E7E02CF" w14:textId="0E81A2DF" w:rsidR="00187BD1" w:rsidRPr="003101BC" w:rsidRDefault="00187BD1" w:rsidP="00187BD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PO004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5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Not found PO Number/PO Line</w:t>
            </w:r>
          </w:p>
        </w:tc>
        <w:tc>
          <w:tcPr>
            <w:tcW w:w="7342" w:type="dxa"/>
          </w:tcPr>
          <w:p w14:paraId="133E6D22" w14:textId="0E99ACCD" w:rsidR="00187BD1" w:rsidRPr="00187BD1" w:rsidRDefault="00187BD1" w:rsidP="00187BD1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ที่ไม่เจอ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PO Number ,PO Line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เพื่อทำ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Receipt</w:t>
            </w:r>
          </w:p>
        </w:tc>
      </w:tr>
      <w:tr w:rsidR="00FD099C" w:rsidRPr="00187BD1" w14:paraId="61123F09" w14:textId="77777777" w:rsidTr="00CC0500">
        <w:trPr>
          <w:trHeight w:val="615"/>
        </w:trPr>
        <w:tc>
          <w:tcPr>
            <w:tcW w:w="2718" w:type="dxa"/>
          </w:tcPr>
          <w:p w14:paraId="5A81F763" w14:textId="0353CFAB" w:rsidR="00FD099C" w:rsidRPr="003101BC" w:rsidRDefault="00FD099C" w:rsidP="00FD099C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PO004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6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PO QTY </w:t>
            </w:r>
            <w:r w:rsidR="00592594">
              <w:rPr>
                <w:color w:val="000000" w:themeColor="text1"/>
                <w:lang w:bidi="th-TH"/>
              </w:rPr>
              <w:t xml:space="preserve">is less than Receipt </w:t>
            </w:r>
            <w:r w:rsidR="00855190">
              <w:rPr>
                <w:color w:val="000000" w:themeColor="text1"/>
                <w:lang w:bidi="th-TH"/>
              </w:rPr>
              <w:t>QTY</w:t>
            </w:r>
          </w:p>
        </w:tc>
        <w:tc>
          <w:tcPr>
            <w:tcW w:w="7342" w:type="dxa"/>
          </w:tcPr>
          <w:p w14:paraId="46FC88A0" w14:textId="77777777" w:rsidR="00FD099C" w:rsidRPr="00187BD1" w:rsidRDefault="00FD099C" w:rsidP="00FD099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ที่เจอ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PO Number ,PO Line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แต่ยอด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ไม่เพียงพอในการ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Receipt</w:t>
            </w:r>
          </w:p>
        </w:tc>
      </w:tr>
      <w:tr w:rsidR="00E66665" w:rsidRPr="00187BD1" w14:paraId="7BBF1C59" w14:textId="77777777" w:rsidTr="001C7C31">
        <w:trPr>
          <w:trHeight w:val="615"/>
        </w:trPr>
        <w:tc>
          <w:tcPr>
            <w:tcW w:w="2718" w:type="dxa"/>
          </w:tcPr>
          <w:p w14:paraId="6FDCA888" w14:textId="77777777" w:rsidR="00E66665" w:rsidRPr="003101BC" w:rsidRDefault="00E66665" w:rsidP="00E66665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PO004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Not found Item Code In ERP</w:t>
            </w:r>
          </w:p>
        </w:tc>
        <w:tc>
          <w:tcPr>
            <w:tcW w:w="7342" w:type="dxa"/>
          </w:tcPr>
          <w:p w14:paraId="7F3A5440" w14:textId="77777777" w:rsidR="00E66665" w:rsidRPr="00187BD1" w:rsidRDefault="00E66665" w:rsidP="00E6666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MMX Item Number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Map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กับ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master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แล้วไม่พบ</w:t>
            </w:r>
          </w:p>
        </w:tc>
      </w:tr>
      <w:tr w:rsidR="001C7C31" w:rsidRPr="00187BD1" w14:paraId="30FC040B" w14:textId="77777777" w:rsidTr="001C7C31">
        <w:trPr>
          <w:trHeight w:val="615"/>
        </w:trPr>
        <w:tc>
          <w:tcPr>
            <w:tcW w:w="2718" w:type="dxa"/>
          </w:tcPr>
          <w:p w14:paraId="2EA8720E" w14:textId="77777777" w:rsidR="001C7C31" w:rsidRPr="003101BC" w:rsidRDefault="001C7C31" w:rsidP="001C7C31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PO004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8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Not found Store code  In ERP</w:t>
            </w:r>
          </w:p>
        </w:tc>
        <w:tc>
          <w:tcPr>
            <w:tcW w:w="7342" w:type="dxa"/>
          </w:tcPr>
          <w:p w14:paraId="0F2C4913" w14:textId="5D9AD064" w:rsidR="001C7C31" w:rsidRPr="00187BD1" w:rsidRDefault="001C7C31" w:rsidP="001C7C31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Store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 มาจาก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MMX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Map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กับ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Subinventory Flexfile /Locator Flexfield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แล้วไม่พบ</w:t>
            </w:r>
          </w:p>
        </w:tc>
      </w:tr>
      <w:tr w:rsidR="00E66D4D" w:rsidRPr="00187BD1" w14:paraId="7596C2A1" w14:textId="77777777" w:rsidTr="00583375">
        <w:trPr>
          <w:trHeight w:val="615"/>
        </w:trPr>
        <w:tc>
          <w:tcPr>
            <w:tcW w:w="2718" w:type="dxa"/>
          </w:tcPr>
          <w:p w14:paraId="71D6A176" w14:textId="77777777" w:rsidR="00E66D4D" w:rsidRPr="003101BC" w:rsidRDefault="00E66D4D" w:rsidP="00E66D4D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PO004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9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Lot is null</w:t>
            </w:r>
          </w:p>
        </w:tc>
        <w:tc>
          <w:tcPr>
            <w:tcW w:w="7342" w:type="dxa"/>
          </w:tcPr>
          <w:p w14:paraId="51FD1836" w14:textId="77777777" w:rsidR="00E66D4D" w:rsidRPr="00187BD1" w:rsidRDefault="00E66D4D" w:rsidP="00E66D4D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Control Lot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แล้วไม่ได้ระบุ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Lot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</w:p>
        </w:tc>
      </w:tr>
      <w:tr w:rsidR="00E66D4D" w:rsidRPr="00187BD1" w14:paraId="5239E7FB" w14:textId="77777777" w:rsidTr="00583375">
        <w:trPr>
          <w:trHeight w:val="615"/>
        </w:trPr>
        <w:tc>
          <w:tcPr>
            <w:tcW w:w="2718" w:type="dxa"/>
          </w:tcPr>
          <w:p w14:paraId="39DA9E0C" w14:textId="77777777" w:rsidR="00E66D4D" w:rsidRPr="003101BC" w:rsidRDefault="00E66D4D" w:rsidP="00E66D4D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PO004</w:t>
            </w:r>
            <w:r w:rsidRPr="003101BC">
              <w:rPr>
                <w:color w:val="000000" w:themeColor="text1"/>
              </w:rPr>
              <w:t>-0</w:t>
            </w:r>
            <w:r>
              <w:rPr>
                <w:color w:val="000000" w:themeColor="text1"/>
                <w:lang w:bidi="th-TH"/>
              </w:rPr>
              <w:t>10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Lot Number must be null</w:t>
            </w:r>
          </w:p>
        </w:tc>
        <w:tc>
          <w:tcPr>
            <w:tcW w:w="7342" w:type="dxa"/>
          </w:tcPr>
          <w:p w14:paraId="12EE121F" w14:textId="77777777" w:rsidR="00E66D4D" w:rsidRPr="00187BD1" w:rsidRDefault="00E66D4D" w:rsidP="00E66D4D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กรณีที่นำเป็น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ที่ไม่ได้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Control Lot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แล้วระบุ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Lot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</w:p>
        </w:tc>
      </w:tr>
      <w:tr w:rsidR="00447473" w:rsidRPr="003101BC" w14:paraId="29B5E39E" w14:textId="77777777" w:rsidTr="00187BD1">
        <w:trPr>
          <w:trHeight w:val="615"/>
        </w:trPr>
        <w:tc>
          <w:tcPr>
            <w:tcW w:w="2718" w:type="dxa"/>
          </w:tcPr>
          <w:p w14:paraId="7BE7C5C5" w14:textId="3D8C0772" w:rsidR="00447473" w:rsidRPr="003101BC" w:rsidRDefault="00447473" w:rsidP="00E66D4D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="00EC4512">
              <w:rPr>
                <w:color w:val="000000" w:themeColor="text1"/>
                <w:lang w:eastAsia="en-US" w:bidi="th-TH"/>
              </w:rPr>
              <w:t>004</w:t>
            </w:r>
            <w:r w:rsidRPr="003101BC">
              <w:rPr>
                <w:color w:val="000000" w:themeColor="text1"/>
              </w:rPr>
              <w:t>-0</w:t>
            </w:r>
            <w:r w:rsidR="00E66D4D">
              <w:rPr>
                <w:color w:val="000000" w:themeColor="text1"/>
                <w:lang w:bidi="th-TH"/>
              </w:rPr>
              <w:t>11</w:t>
            </w:r>
            <w:r w:rsidRPr="003101BC">
              <w:rPr>
                <w:color w:val="000000" w:themeColor="text1"/>
              </w:rPr>
              <w:t xml:space="preserve"> : </w:t>
            </w:r>
            <w:r w:rsidR="00E66D4D">
              <w:rPr>
                <w:color w:val="000000" w:themeColor="text1"/>
                <w:lang w:bidi="th-TH"/>
              </w:rPr>
              <w:t>Not found lot number in item master</w:t>
            </w:r>
          </w:p>
        </w:tc>
        <w:tc>
          <w:tcPr>
            <w:tcW w:w="7342" w:type="dxa"/>
          </w:tcPr>
          <w:p w14:paraId="2BB3BF12" w14:textId="6AD49E21" w:rsidR="00447473" w:rsidRPr="00187BD1" w:rsidRDefault="00FD099C" w:rsidP="00E66D4D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กรณีที่นำ</w:t>
            </w:r>
            <w:r w:rsidR="00E66D4D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เป็น </w:t>
            </w:r>
            <w:r w:rsidR="00E66D4D"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 w:rsidR="00E66D4D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 </w:t>
            </w:r>
            <w:r w:rsidR="00E66D4D">
              <w:rPr>
                <w:rFonts w:cs="Tahoma"/>
                <w:color w:val="000000" w:themeColor="text1"/>
                <w:szCs w:val="20"/>
                <w:lang w:bidi="th-TH"/>
              </w:rPr>
              <w:t xml:space="preserve">Control Lot </w:t>
            </w:r>
            <w:r w:rsidR="00E66D4D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แต่ไม่พบใน </w:t>
            </w:r>
            <w:r w:rsidR="00E66D4D">
              <w:rPr>
                <w:rFonts w:cs="Tahoma"/>
                <w:color w:val="000000" w:themeColor="text1"/>
                <w:szCs w:val="20"/>
                <w:lang w:bidi="th-TH"/>
              </w:rPr>
              <w:t>Lot Master</w:t>
            </w:r>
          </w:p>
        </w:tc>
      </w:tr>
      <w:tr w:rsidR="009D16EC" w:rsidRPr="003101BC" w14:paraId="2FD5F57A" w14:textId="77777777" w:rsidTr="00BB2758">
        <w:tc>
          <w:tcPr>
            <w:tcW w:w="2718" w:type="dxa"/>
          </w:tcPr>
          <w:p w14:paraId="2A928DB4" w14:textId="55F5C34D" w:rsidR="009D16EC" w:rsidRPr="003101BC" w:rsidRDefault="009D16EC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EC4512">
              <w:rPr>
                <w:color w:val="000000" w:themeColor="text1"/>
                <w:lang w:eastAsia="en-US" w:bidi="th-TH"/>
              </w:rPr>
              <w:t>PO004</w:t>
            </w:r>
            <w:r w:rsidR="00187BD1">
              <w:rPr>
                <w:color w:val="000000" w:themeColor="text1"/>
              </w:rPr>
              <w:t>-0</w:t>
            </w:r>
            <w:r w:rsidR="00E66D4D">
              <w:rPr>
                <w:color w:val="000000" w:themeColor="text1"/>
              </w:rPr>
              <w:t>12</w:t>
            </w:r>
            <w:r w:rsidRPr="003101BC">
              <w:rPr>
                <w:color w:val="000000" w:themeColor="text1"/>
              </w:rPr>
              <w:t xml:space="preserve"> :Standard Interface Error</w:t>
            </w:r>
          </w:p>
        </w:tc>
        <w:tc>
          <w:tcPr>
            <w:tcW w:w="7342" w:type="dxa"/>
          </w:tcPr>
          <w:p w14:paraId="5352F035" w14:textId="0494CDE1" w:rsidR="009D16EC" w:rsidRPr="003101BC" w:rsidRDefault="009D16EC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Validate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Standard Cloud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แล้วเกิด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cs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6" w:name="_Toc494444076"/>
      <w:r w:rsidRPr="003101BC">
        <w:rPr>
          <w:color w:val="000000" w:themeColor="text1"/>
        </w:rPr>
        <w:t>Log Layout</w:t>
      </w:r>
      <w:bookmarkEnd w:id="36"/>
    </w:p>
    <w:p w14:paraId="02033673" w14:textId="515A27DA" w:rsidR="00582BA9" w:rsidRDefault="00151AA8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0AB7BE93" wp14:editId="6F4DFF4A">
            <wp:extent cx="5956142" cy="6130636"/>
            <wp:effectExtent l="19050" t="19050" r="2603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6953" cy="61314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BB0B45" w14:textId="519A5DED" w:rsidR="00296589" w:rsidRPr="003101BC" w:rsidRDefault="00296589" w:rsidP="00582BA9">
      <w:pPr>
        <w:rPr>
          <w:color w:val="000000" w:themeColor="text1"/>
          <w:lang w:bidi="th-TH"/>
        </w:rPr>
      </w:pP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37" w:name="_Toc494444077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3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77777777" w:rsidR="00A549C8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,Achive</w:t>
            </w:r>
          </w:p>
          <w:p w14:paraId="1C041FA9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3101BC" w:rsidRDefault="00CC5DD8" w:rsidP="008B5490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14:paraId="0554C632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3101BC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3101BC" w:rsidRPr="003101BC" w14:paraId="6EFFD785" w14:textId="77777777" w:rsidTr="00CC5DD8">
        <w:tc>
          <w:tcPr>
            <w:tcW w:w="720" w:type="dxa"/>
          </w:tcPr>
          <w:p w14:paraId="71566F53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14:paraId="56BA17F6" w14:textId="77777777" w:rsidR="002F52ED" w:rsidRPr="003101BC" w:rsidRDefault="002F52ED" w:rsidP="002F52ED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3101BC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14:paraId="02FAEA6C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</w:p>
        </w:tc>
        <w:tc>
          <w:tcPr>
            <w:tcW w:w="5130" w:type="dxa"/>
          </w:tcPr>
          <w:p w14:paraId="34DB17A3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5BDAE876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FB3664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 Store</w:t>
            </w:r>
          </w:p>
        </w:tc>
        <w:tc>
          <w:tcPr>
            <w:tcW w:w="5130" w:type="dxa"/>
          </w:tcPr>
          <w:p w14:paraId="6DC3B70D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0654043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มาก</w:t>
            </w:r>
            <w:r w:rsidR="00FB3664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Store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746053" w:rsidRPr="003101BC" w14:paraId="4EF82947" w14:textId="77777777" w:rsidTr="00CC5DD8">
        <w:tc>
          <w:tcPr>
            <w:tcW w:w="720" w:type="dxa"/>
          </w:tcPr>
          <w:p w14:paraId="3E2FB037" w14:textId="587A9EB1" w:rsidR="00746053" w:rsidRPr="003101BC" w:rsidRDefault="00746053" w:rsidP="0074605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6</w:t>
            </w:r>
          </w:p>
        </w:tc>
        <w:tc>
          <w:tcPr>
            <w:tcW w:w="3690" w:type="dxa"/>
          </w:tcPr>
          <w:p w14:paraId="46880FB0" w14:textId="20D8D8E0" w:rsidR="00746053" w:rsidRPr="00746053" w:rsidRDefault="00746053" w:rsidP="0074605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มาก</w:t>
            </w:r>
            <w:r w:rsidR="00FB3664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1 File</w:t>
            </w:r>
          </w:p>
        </w:tc>
        <w:tc>
          <w:tcPr>
            <w:tcW w:w="5130" w:type="dxa"/>
          </w:tcPr>
          <w:p w14:paraId="68C88568" w14:textId="77777777" w:rsidR="00746053" w:rsidRPr="003101BC" w:rsidRDefault="00746053" w:rsidP="0074605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6CCEA761" w14:textId="6FB2D273" w:rsidR="00746053" w:rsidRPr="003101BC" w:rsidRDefault="00746053" w:rsidP="0074605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38" w:name="_Toc494444078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38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 Sorasak Thawonnokorn)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215362D3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 xml:space="preserve">(Khun  </w:t>
            </w:r>
            <w:r w:rsidR="00151AA8">
              <w:rPr>
                <w:b/>
                <w:bCs/>
                <w:color w:val="000000" w:themeColor="text1"/>
              </w:rPr>
              <w:t>Kittiyakorn Saensud</w:t>
            </w:r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iCE’s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</w:t>
            </w:r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72EB7B21" w:rsidR="008C64F9" w:rsidRPr="00AD236C" w:rsidRDefault="00E8475F" w:rsidP="00FB2D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PO004</w:t>
            </w:r>
            <w:r w:rsidR="008C64F9" w:rsidRPr="003101BC">
              <w:rPr>
                <w:color w:val="000000" w:themeColor="text1"/>
                <w:lang w:bidi="th-TH"/>
              </w:rPr>
              <w:t xml:space="preserve"> :</w:t>
            </w:r>
            <w:r w:rsidR="004E5E65">
              <w:rPr>
                <w:color w:val="000000" w:themeColor="text1"/>
                <w:lang w:bidi="th-TH"/>
              </w:rPr>
              <w:t xml:space="preserve"> </w:t>
            </w:r>
            <w:r w:rsidR="00B96FB2" w:rsidRPr="00B96FB2">
              <w:rPr>
                <w:color w:val="000000" w:themeColor="text1"/>
                <w:lang w:bidi="th-TH"/>
              </w:rPr>
              <w:t>Interface DRT&lt;MX&gt; to Good Receip(ERP)</w:t>
            </w:r>
            <w:r w:rsidR="00AD236C">
              <w:rPr>
                <w:color w:val="000000" w:themeColor="text1"/>
                <w:lang w:bidi="th-TH"/>
              </w:rPr>
              <w:t>/Subinventory Transfer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09B43561" w:rsidR="008C64F9" w:rsidRPr="003101BC" w:rsidRDefault="00296589" w:rsidP="007B6A36">
            <w:pPr>
              <w:rPr>
                <w:rStyle w:val="HighlightedVariable"/>
                <w:color w:val="000000" w:themeColor="text1"/>
              </w:rPr>
            </w:pPr>
            <w:r>
              <w:t>PO00</w:t>
            </w:r>
            <w:r w:rsidR="00E8475F">
              <w:t>4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3"/>
      <w:footerReference w:type="default" r:id="rId24"/>
      <w:footerReference w:type="first" r:id="rId25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5CD1EA" w16cid:durableId="1D93004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16E9C3" w14:textId="77777777" w:rsidR="005042A4" w:rsidRDefault="005042A4">
      <w:r>
        <w:separator/>
      </w:r>
    </w:p>
  </w:endnote>
  <w:endnote w:type="continuationSeparator" w:id="0">
    <w:p w14:paraId="4BA21C77" w14:textId="77777777" w:rsidR="005042A4" w:rsidRDefault="00504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CA4D4E" w14:textId="77777777" w:rsidR="006E39B5" w:rsidRDefault="006E39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3ABC82DD" w:rsidR="006E39B5" w:rsidRPr="00192472" w:rsidRDefault="006E39B5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863256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863256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863256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158FC8A0" w:rsidR="006E39B5" w:rsidRPr="001C7E6D" w:rsidRDefault="006E39B5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>File Ref:</w:t>
    </w:r>
    <w:r w:rsidRPr="00397674">
      <w:t xml:space="preserve">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RD1701_FSPEC_PO003_V00R01.docx</w:t>
    </w:r>
    <w:r w:rsidRPr="00371ED6">
      <w:rPr>
        <w:sz w:val="12"/>
        <w:szCs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203063" w14:textId="77777777" w:rsidR="006E39B5" w:rsidRDefault="006E39B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51A32F87" w:rsidR="006E39B5" w:rsidRPr="004077BA" w:rsidRDefault="006E39B5" w:rsidP="00AF1AEB">
    <w:pPr>
      <w:pStyle w:val="Footer"/>
      <w:tabs>
        <w:tab w:val="clear" w:pos="8640"/>
        <w:tab w:val="left" w:pos="3468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RD1701_FSPEC_PO004_V00R05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863256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863256">
      <w:rPr>
        <w:noProof/>
        <w:sz w:val="12"/>
        <w:szCs w:val="12"/>
      </w:rPr>
      <w:instrText>12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863256">
      <w:rPr>
        <w:noProof/>
        <w:sz w:val="12"/>
        <w:szCs w:val="12"/>
      </w:rPr>
      <w:instrText>29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863256">
      <w:rPr>
        <w:noProof/>
        <w:sz w:val="12"/>
        <w:szCs w:val="12"/>
      </w:rPr>
      <w:t>12</w:t>
    </w:r>
    <w:r w:rsidR="00863256" w:rsidRPr="004077BA">
      <w:rPr>
        <w:noProof/>
        <w:sz w:val="12"/>
        <w:szCs w:val="12"/>
      </w:rPr>
      <w:t xml:space="preserve"> of </w:t>
    </w:r>
    <w:r w:rsidR="00863256">
      <w:rPr>
        <w:noProof/>
        <w:sz w:val="12"/>
        <w:szCs w:val="12"/>
      </w:rPr>
      <w:t>29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6E39B5" w:rsidRPr="005E0A89" w:rsidRDefault="006E39B5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6E39B5" w:rsidRDefault="006E39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6D825A" w14:textId="77777777" w:rsidR="005042A4" w:rsidRDefault="005042A4">
      <w:r>
        <w:separator/>
      </w:r>
    </w:p>
  </w:footnote>
  <w:footnote w:type="continuationSeparator" w:id="0">
    <w:p w14:paraId="1462B2D0" w14:textId="77777777" w:rsidR="005042A4" w:rsidRDefault="005042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3C578" w14:textId="77777777" w:rsidR="006E39B5" w:rsidRDefault="006E39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6E39B5" w:rsidRDefault="006E39B5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6E39B5" w:rsidRDefault="006E39B5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6E39B5" w:rsidRDefault="006E39B5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6E39B5" w:rsidRPr="00F2355B" w:rsidRDefault="006E39B5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6E39B5" w:rsidRDefault="006E39B5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6E39B5" w:rsidRDefault="006E39B5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6E39B5" w:rsidRDefault="006E39B5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6E39B5" w:rsidRPr="00D079D8" w:rsidRDefault="006E39B5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6E39B5" w:rsidRDefault="006E39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660149"/>
    <w:multiLevelType w:val="hybridMultilevel"/>
    <w:tmpl w:val="70503EBC"/>
    <w:lvl w:ilvl="0" w:tplc="2D3828CC">
      <w:numFmt w:val="bullet"/>
      <w:lvlText w:val="-"/>
      <w:lvlJc w:val="left"/>
      <w:pPr>
        <w:ind w:left="7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0AB30EB"/>
    <w:multiLevelType w:val="hybridMultilevel"/>
    <w:tmpl w:val="8E386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F005C"/>
    <w:multiLevelType w:val="hybridMultilevel"/>
    <w:tmpl w:val="B420C22E"/>
    <w:lvl w:ilvl="0" w:tplc="FA320BCA"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C420F2"/>
    <w:multiLevelType w:val="hybridMultilevel"/>
    <w:tmpl w:val="6C8A74AE"/>
    <w:lvl w:ilvl="0" w:tplc="20EC5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B3F96"/>
    <w:multiLevelType w:val="hybridMultilevel"/>
    <w:tmpl w:val="35D241E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7534D1D"/>
    <w:multiLevelType w:val="hybridMultilevel"/>
    <w:tmpl w:val="3F6692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7791226"/>
    <w:multiLevelType w:val="multilevel"/>
    <w:tmpl w:val="E4B46424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Batang" w:hAnsi="Tahoma" w:cs="Tahom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9D14609"/>
    <w:multiLevelType w:val="hybridMultilevel"/>
    <w:tmpl w:val="54DA8F22"/>
    <w:lvl w:ilvl="0" w:tplc="AAFC3152">
      <w:start w:val="1"/>
      <w:numFmt w:val="decimal"/>
      <w:lvlText w:val="%1."/>
      <w:lvlJc w:val="left"/>
      <w:pPr>
        <w:ind w:left="720" w:hanging="360"/>
      </w:pPr>
      <w:rPr>
        <w:rFonts w:ascii="Tahoma" w:eastAsia="Batang" w:hAnsi="Tahoma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D0593"/>
    <w:multiLevelType w:val="hybridMultilevel"/>
    <w:tmpl w:val="ADE844A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4050D3B"/>
    <w:multiLevelType w:val="hybridMultilevel"/>
    <w:tmpl w:val="87EA8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23224"/>
    <w:multiLevelType w:val="hybridMultilevel"/>
    <w:tmpl w:val="BA3874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916DBF"/>
    <w:multiLevelType w:val="hybridMultilevel"/>
    <w:tmpl w:val="87EA8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661878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730751"/>
    <w:multiLevelType w:val="hybridMultilevel"/>
    <w:tmpl w:val="3594F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44702"/>
    <w:multiLevelType w:val="hybridMultilevel"/>
    <w:tmpl w:val="BE2AF76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C64688A"/>
    <w:multiLevelType w:val="hybridMultilevel"/>
    <w:tmpl w:val="3594F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33"/>
  </w:num>
  <w:num w:numId="5">
    <w:abstractNumId w:val="23"/>
  </w:num>
  <w:num w:numId="6">
    <w:abstractNumId w:val="5"/>
  </w:num>
  <w:num w:numId="7">
    <w:abstractNumId w:val="20"/>
  </w:num>
  <w:num w:numId="8">
    <w:abstractNumId w:val="32"/>
  </w:num>
  <w:num w:numId="9">
    <w:abstractNumId w:val="35"/>
  </w:num>
  <w:num w:numId="10">
    <w:abstractNumId w:val="28"/>
  </w:num>
  <w:num w:numId="11">
    <w:abstractNumId w:val="26"/>
  </w:num>
  <w:num w:numId="12">
    <w:abstractNumId w:val="12"/>
  </w:num>
  <w:num w:numId="13">
    <w:abstractNumId w:val="19"/>
  </w:num>
  <w:num w:numId="14">
    <w:abstractNumId w:val="36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6"/>
  </w:num>
  <w:num w:numId="20">
    <w:abstractNumId w:val="38"/>
  </w:num>
  <w:num w:numId="21">
    <w:abstractNumId w:val="25"/>
  </w:num>
  <w:num w:numId="22">
    <w:abstractNumId w:val="1"/>
  </w:num>
  <w:num w:numId="23">
    <w:abstractNumId w:val="34"/>
  </w:num>
  <w:num w:numId="24">
    <w:abstractNumId w:val="2"/>
  </w:num>
  <w:num w:numId="25">
    <w:abstractNumId w:val="29"/>
  </w:num>
  <w:num w:numId="26">
    <w:abstractNumId w:val="7"/>
  </w:num>
  <w:num w:numId="27">
    <w:abstractNumId w:val="3"/>
  </w:num>
  <w:num w:numId="28">
    <w:abstractNumId w:val="10"/>
  </w:num>
  <w:num w:numId="29">
    <w:abstractNumId w:val="11"/>
  </w:num>
  <w:num w:numId="30">
    <w:abstractNumId w:val="31"/>
  </w:num>
  <w:num w:numId="31">
    <w:abstractNumId w:val="8"/>
  </w:num>
  <w:num w:numId="32">
    <w:abstractNumId w:val="24"/>
  </w:num>
  <w:num w:numId="33">
    <w:abstractNumId w:val="18"/>
  </w:num>
  <w:num w:numId="34">
    <w:abstractNumId w:val="16"/>
  </w:num>
  <w:num w:numId="35">
    <w:abstractNumId w:val="4"/>
  </w:num>
  <w:num w:numId="36">
    <w:abstractNumId w:val="27"/>
  </w:num>
  <w:num w:numId="37">
    <w:abstractNumId w:val="22"/>
  </w:num>
  <w:num w:numId="38">
    <w:abstractNumId w:val="30"/>
  </w:num>
  <w:num w:numId="39">
    <w:abstractNumId w:val="37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  <w15:person w15:author="ice-amo">
    <w15:presenceInfo w15:providerId="None" w15:userId="ice-a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4D85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0CDB"/>
    <w:rsid w:val="0001127A"/>
    <w:rsid w:val="000120A8"/>
    <w:rsid w:val="000121D5"/>
    <w:rsid w:val="00012636"/>
    <w:rsid w:val="000127B9"/>
    <w:rsid w:val="00012982"/>
    <w:rsid w:val="00012EA2"/>
    <w:rsid w:val="0001368C"/>
    <w:rsid w:val="00013B4E"/>
    <w:rsid w:val="000140D2"/>
    <w:rsid w:val="00014B6B"/>
    <w:rsid w:val="00014F50"/>
    <w:rsid w:val="000150CF"/>
    <w:rsid w:val="000157D5"/>
    <w:rsid w:val="00015D24"/>
    <w:rsid w:val="00015E7C"/>
    <w:rsid w:val="0001624D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49EA"/>
    <w:rsid w:val="000251A0"/>
    <w:rsid w:val="0002575E"/>
    <w:rsid w:val="00026454"/>
    <w:rsid w:val="00026560"/>
    <w:rsid w:val="0002731C"/>
    <w:rsid w:val="00027339"/>
    <w:rsid w:val="00027D5F"/>
    <w:rsid w:val="000302B5"/>
    <w:rsid w:val="00030DA9"/>
    <w:rsid w:val="00031832"/>
    <w:rsid w:val="00031CAF"/>
    <w:rsid w:val="0003204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599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0E8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577E7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07F0"/>
    <w:rsid w:val="000712DD"/>
    <w:rsid w:val="00071DB3"/>
    <w:rsid w:val="00071E4E"/>
    <w:rsid w:val="0007209B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7321"/>
    <w:rsid w:val="000810B9"/>
    <w:rsid w:val="0008190B"/>
    <w:rsid w:val="00081ED1"/>
    <w:rsid w:val="00082AEE"/>
    <w:rsid w:val="00082E97"/>
    <w:rsid w:val="00082FC3"/>
    <w:rsid w:val="00083592"/>
    <w:rsid w:val="00083A34"/>
    <w:rsid w:val="000843AD"/>
    <w:rsid w:val="000844AA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6ED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4DD5"/>
    <w:rsid w:val="000B5419"/>
    <w:rsid w:val="000B58B7"/>
    <w:rsid w:val="000B6260"/>
    <w:rsid w:val="000B70C6"/>
    <w:rsid w:val="000B74DF"/>
    <w:rsid w:val="000B7E00"/>
    <w:rsid w:val="000C09BD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740"/>
    <w:rsid w:val="000E3D0C"/>
    <w:rsid w:val="000E3DA4"/>
    <w:rsid w:val="000E3FB3"/>
    <w:rsid w:val="000E4F87"/>
    <w:rsid w:val="000E5ABB"/>
    <w:rsid w:val="000E63C5"/>
    <w:rsid w:val="000E65D6"/>
    <w:rsid w:val="000E67BC"/>
    <w:rsid w:val="000E68B9"/>
    <w:rsid w:val="000E7461"/>
    <w:rsid w:val="000E78D7"/>
    <w:rsid w:val="000F00FC"/>
    <w:rsid w:val="000F04D0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33C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0F7E1C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0FC9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13D7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2CA"/>
    <w:rsid w:val="00124ADC"/>
    <w:rsid w:val="00124CC2"/>
    <w:rsid w:val="00125187"/>
    <w:rsid w:val="0012529E"/>
    <w:rsid w:val="0012593A"/>
    <w:rsid w:val="0012603B"/>
    <w:rsid w:val="001303A4"/>
    <w:rsid w:val="00130606"/>
    <w:rsid w:val="00130C6F"/>
    <w:rsid w:val="00130F28"/>
    <w:rsid w:val="0013138C"/>
    <w:rsid w:val="001314B4"/>
    <w:rsid w:val="00131903"/>
    <w:rsid w:val="00131E21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AA8"/>
    <w:rsid w:val="00151EAB"/>
    <w:rsid w:val="00152220"/>
    <w:rsid w:val="001531F2"/>
    <w:rsid w:val="0015350F"/>
    <w:rsid w:val="00153899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8EA"/>
    <w:rsid w:val="00163930"/>
    <w:rsid w:val="0016407D"/>
    <w:rsid w:val="00164F8C"/>
    <w:rsid w:val="00165080"/>
    <w:rsid w:val="001650E4"/>
    <w:rsid w:val="00165D53"/>
    <w:rsid w:val="00165EB9"/>
    <w:rsid w:val="0016628D"/>
    <w:rsid w:val="00166375"/>
    <w:rsid w:val="001663A8"/>
    <w:rsid w:val="001666C4"/>
    <w:rsid w:val="00167B82"/>
    <w:rsid w:val="001700E3"/>
    <w:rsid w:val="001718C1"/>
    <w:rsid w:val="0017192B"/>
    <w:rsid w:val="00171BB6"/>
    <w:rsid w:val="001723A9"/>
    <w:rsid w:val="001724F4"/>
    <w:rsid w:val="001726CD"/>
    <w:rsid w:val="00172729"/>
    <w:rsid w:val="00173332"/>
    <w:rsid w:val="0017369F"/>
    <w:rsid w:val="0017372E"/>
    <w:rsid w:val="00173F5E"/>
    <w:rsid w:val="00174096"/>
    <w:rsid w:val="0017480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A25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BD1"/>
    <w:rsid w:val="00187D70"/>
    <w:rsid w:val="00190E7C"/>
    <w:rsid w:val="0019122B"/>
    <w:rsid w:val="00191714"/>
    <w:rsid w:val="001918EA"/>
    <w:rsid w:val="00191AE9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6EC"/>
    <w:rsid w:val="00197A49"/>
    <w:rsid w:val="00197DDF"/>
    <w:rsid w:val="00197FC1"/>
    <w:rsid w:val="001A0C50"/>
    <w:rsid w:val="001A0E90"/>
    <w:rsid w:val="001A1323"/>
    <w:rsid w:val="001A15FF"/>
    <w:rsid w:val="001A1626"/>
    <w:rsid w:val="001A29FE"/>
    <w:rsid w:val="001A2DDC"/>
    <w:rsid w:val="001A2E90"/>
    <w:rsid w:val="001A331C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772"/>
    <w:rsid w:val="001B69BD"/>
    <w:rsid w:val="001B6A03"/>
    <w:rsid w:val="001B6AAD"/>
    <w:rsid w:val="001B7993"/>
    <w:rsid w:val="001B7E1F"/>
    <w:rsid w:val="001C019C"/>
    <w:rsid w:val="001C031D"/>
    <w:rsid w:val="001C0C30"/>
    <w:rsid w:val="001C2BF3"/>
    <w:rsid w:val="001C35CF"/>
    <w:rsid w:val="001C385F"/>
    <w:rsid w:val="001C3E01"/>
    <w:rsid w:val="001C41E9"/>
    <w:rsid w:val="001C47EF"/>
    <w:rsid w:val="001C4AE6"/>
    <w:rsid w:val="001C4BB9"/>
    <w:rsid w:val="001C4F74"/>
    <w:rsid w:val="001C4FB0"/>
    <w:rsid w:val="001C553D"/>
    <w:rsid w:val="001C5596"/>
    <w:rsid w:val="001C5D96"/>
    <w:rsid w:val="001C5FCB"/>
    <w:rsid w:val="001C62E5"/>
    <w:rsid w:val="001C686D"/>
    <w:rsid w:val="001C6CD0"/>
    <w:rsid w:val="001C6DBE"/>
    <w:rsid w:val="001C7965"/>
    <w:rsid w:val="001C798B"/>
    <w:rsid w:val="001C7C31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51B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6C40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702"/>
    <w:rsid w:val="00212880"/>
    <w:rsid w:val="00212F09"/>
    <w:rsid w:val="002133CA"/>
    <w:rsid w:val="00213893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1A5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27E52"/>
    <w:rsid w:val="0023007B"/>
    <w:rsid w:val="00231017"/>
    <w:rsid w:val="00232FF4"/>
    <w:rsid w:val="002330BE"/>
    <w:rsid w:val="002338B7"/>
    <w:rsid w:val="00233A02"/>
    <w:rsid w:val="00233A33"/>
    <w:rsid w:val="00234175"/>
    <w:rsid w:val="00235269"/>
    <w:rsid w:val="00235458"/>
    <w:rsid w:val="00235B3D"/>
    <w:rsid w:val="00236134"/>
    <w:rsid w:val="0023646A"/>
    <w:rsid w:val="00236D2B"/>
    <w:rsid w:val="002374DC"/>
    <w:rsid w:val="0023774D"/>
    <w:rsid w:val="002377CB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036"/>
    <w:rsid w:val="00245AB3"/>
    <w:rsid w:val="00245C6E"/>
    <w:rsid w:val="0024676D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965"/>
    <w:rsid w:val="00276D65"/>
    <w:rsid w:val="002772A7"/>
    <w:rsid w:val="00277AA9"/>
    <w:rsid w:val="00277F2A"/>
    <w:rsid w:val="0028043C"/>
    <w:rsid w:val="00280507"/>
    <w:rsid w:val="002805F0"/>
    <w:rsid w:val="002808F4"/>
    <w:rsid w:val="00281534"/>
    <w:rsid w:val="002816F3"/>
    <w:rsid w:val="00281823"/>
    <w:rsid w:val="002831E9"/>
    <w:rsid w:val="00283312"/>
    <w:rsid w:val="002833AF"/>
    <w:rsid w:val="00283751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87A39"/>
    <w:rsid w:val="002902AD"/>
    <w:rsid w:val="00290A54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89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AE7"/>
    <w:rsid w:val="002A1CA3"/>
    <w:rsid w:val="002A24A9"/>
    <w:rsid w:val="002A2B9E"/>
    <w:rsid w:val="002A3222"/>
    <w:rsid w:val="002A4B19"/>
    <w:rsid w:val="002A4C4D"/>
    <w:rsid w:val="002A4FD4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2534"/>
    <w:rsid w:val="002C35C5"/>
    <w:rsid w:val="002C37F5"/>
    <w:rsid w:val="002C3A58"/>
    <w:rsid w:val="002C462B"/>
    <w:rsid w:val="002C51F0"/>
    <w:rsid w:val="002C5837"/>
    <w:rsid w:val="002C5E3F"/>
    <w:rsid w:val="002C5F05"/>
    <w:rsid w:val="002C6591"/>
    <w:rsid w:val="002C6EF2"/>
    <w:rsid w:val="002C77BA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48EF"/>
    <w:rsid w:val="002D50E1"/>
    <w:rsid w:val="002D5208"/>
    <w:rsid w:val="002D529D"/>
    <w:rsid w:val="002D5497"/>
    <w:rsid w:val="002D54CA"/>
    <w:rsid w:val="002D57F9"/>
    <w:rsid w:val="002D59F3"/>
    <w:rsid w:val="002D5AFB"/>
    <w:rsid w:val="002D5BC1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4E78"/>
    <w:rsid w:val="002E5576"/>
    <w:rsid w:val="002E55E0"/>
    <w:rsid w:val="002E60DE"/>
    <w:rsid w:val="002E697B"/>
    <w:rsid w:val="002E6F8F"/>
    <w:rsid w:val="002F01DF"/>
    <w:rsid w:val="002F0801"/>
    <w:rsid w:val="002F0D70"/>
    <w:rsid w:val="002F149A"/>
    <w:rsid w:val="002F1E8B"/>
    <w:rsid w:val="002F24DA"/>
    <w:rsid w:val="002F26FA"/>
    <w:rsid w:val="002F2BD5"/>
    <w:rsid w:val="002F3C10"/>
    <w:rsid w:val="002F4183"/>
    <w:rsid w:val="002F4198"/>
    <w:rsid w:val="002F42C6"/>
    <w:rsid w:val="002F438C"/>
    <w:rsid w:val="002F464D"/>
    <w:rsid w:val="002F52ED"/>
    <w:rsid w:val="002F5F2A"/>
    <w:rsid w:val="002F63C8"/>
    <w:rsid w:val="002F6B10"/>
    <w:rsid w:val="002F6C0F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46"/>
    <w:rsid w:val="00321060"/>
    <w:rsid w:val="0032197F"/>
    <w:rsid w:val="003224B1"/>
    <w:rsid w:val="0032291E"/>
    <w:rsid w:val="00322F80"/>
    <w:rsid w:val="00323B71"/>
    <w:rsid w:val="0032458D"/>
    <w:rsid w:val="003247A1"/>
    <w:rsid w:val="00325CFA"/>
    <w:rsid w:val="00325FB5"/>
    <w:rsid w:val="003262F3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2D6"/>
    <w:rsid w:val="00346967"/>
    <w:rsid w:val="00346D5B"/>
    <w:rsid w:val="0034701F"/>
    <w:rsid w:val="0034770A"/>
    <w:rsid w:val="0034781B"/>
    <w:rsid w:val="00347DAE"/>
    <w:rsid w:val="00350D2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64CB"/>
    <w:rsid w:val="00356752"/>
    <w:rsid w:val="003572EB"/>
    <w:rsid w:val="00357CB7"/>
    <w:rsid w:val="00357FDE"/>
    <w:rsid w:val="00360D11"/>
    <w:rsid w:val="003611CB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277"/>
    <w:rsid w:val="00363804"/>
    <w:rsid w:val="00363DEF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1E62"/>
    <w:rsid w:val="00371FB2"/>
    <w:rsid w:val="003737C2"/>
    <w:rsid w:val="00374427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BD5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220"/>
    <w:rsid w:val="003A05A7"/>
    <w:rsid w:val="003A0C8D"/>
    <w:rsid w:val="003A0F4B"/>
    <w:rsid w:val="003A0FD0"/>
    <w:rsid w:val="003A14AC"/>
    <w:rsid w:val="003A1602"/>
    <w:rsid w:val="003A2133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2A"/>
    <w:rsid w:val="003B4DC8"/>
    <w:rsid w:val="003B566A"/>
    <w:rsid w:val="003B6474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298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06DC"/>
    <w:rsid w:val="003D10A7"/>
    <w:rsid w:val="003D1370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5EF"/>
    <w:rsid w:val="003D76E0"/>
    <w:rsid w:val="003D7A13"/>
    <w:rsid w:val="003D7FD9"/>
    <w:rsid w:val="003E00C8"/>
    <w:rsid w:val="003E089E"/>
    <w:rsid w:val="003E150E"/>
    <w:rsid w:val="003E1A64"/>
    <w:rsid w:val="003E40B8"/>
    <w:rsid w:val="003E459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27C9"/>
    <w:rsid w:val="004233AA"/>
    <w:rsid w:val="004242D2"/>
    <w:rsid w:val="00424896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1D24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9ED"/>
    <w:rsid w:val="00440B4F"/>
    <w:rsid w:val="00440C3B"/>
    <w:rsid w:val="00440FC3"/>
    <w:rsid w:val="004418A4"/>
    <w:rsid w:val="00441BCC"/>
    <w:rsid w:val="00441D18"/>
    <w:rsid w:val="0044238E"/>
    <w:rsid w:val="00442FEE"/>
    <w:rsid w:val="00443627"/>
    <w:rsid w:val="0044369E"/>
    <w:rsid w:val="00443D18"/>
    <w:rsid w:val="00443D4A"/>
    <w:rsid w:val="00443E31"/>
    <w:rsid w:val="00444027"/>
    <w:rsid w:val="004445FA"/>
    <w:rsid w:val="0044482D"/>
    <w:rsid w:val="00445909"/>
    <w:rsid w:val="0044625A"/>
    <w:rsid w:val="00446346"/>
    <w:rsid w:val="00446BEB"/>
    <w:rsid w:val="00447473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26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462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889"/>
    <w:rsid w:val="00471CBD"/>
    <w:rsid w:val="00471F2B"/>
    <w:rsid w:val="0047284C"/>
    <w:rsid w:val="00472870"/>
    <w:rsid w:val="00472BC0"/>
    <w:rsid w:val="00473262"/>
    <w:rsid w:val="00473CBF"/>
    <w:rsid w:val="00474B84"/>
    <w:rsid w:val="00474BD3"/>
    <w:rsid w:val="00474E8C"/>
    <w:rsid w:val="00474FE7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0C3"/>
    <w:rsid w:val="00481548"/>
    <w:rsid w:val="004817D5"/>
    <w:rsid w:val="0048278B"/>
    <w:rsid w:val="00482C37"/>
    <w:rsid w:val="004832E1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1A9F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21D"/>
    <w:rsid w:val="004964A8"/>
    <w:rsid w:val="00496A3E"/>
    <w:rsid w:val="00496C3A"/>
    <w:rsid w:val="004970DF"/>
    <w:rsid w:val="004973D8"/>
    <w:rsid w:val="00497D7B"/>
    <w:rsid w:val="004A140F"/>
    <w:rsid w:val="004A19B3"/>
    <w:rsid w:val="004A1B70"/>
    <w:rsid w:val="004A1DE9"/>
    <w:rsid w:val="004A2E21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22F"/>
    <w:rsid w:val="004B2963"/>
    <w:rsid w:val="004B3423"/>
    <w:rsid w:val="004B3A30"/>
    <w:rsid w:val="004B3BC8"/>
    <w:rsid w:val="004B4609"/>
    <w:rsid w:val="004B51F9"/>
    <w:rsid w:val="004B571D"/>
    <w:rsid w:val="004B6284"/>
    <w:rsid w:val="004B6B80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C7F5C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599"/>
    <w:rsid w:val="004D760C"/>
    <w:rsid w:val="004D7749"/>
    <w:rsid w:val="004D7A18"/>
    <w:rsid w:val="004D7BA3"/>
    <w:rsid w:val="004E08F1"/>
    <w:rsid w:val="004E143E"/>
    <w:rsid w:val="004E1B19"/>
    <w:rsid w:val="004E21DC"/>
    <w:rsid w:val="004E256F"/>
    <w:rsid w:val="004E2B4F"/>
    <w:rsid w:val="004E3076"/>
    <w:rsid w:val="004E3A01"/>
    <w:rsid w:val="004E3FCC"/>
    <w:rsid w:val="004E4621"/>
    <w:rsid w:val="004E4E95"/>
    <w:rsid w:val="004E51D7"/>
    <w:rsid w:val="004E5860"/>
    <w:rsid w:val="004E5E65"/>
    <w:rsid w:val="004E5FFC"/>
    <w:rsid w:val="004E631E"/>
    <w:rsid w:val="004E6827"/>
    <w:rsid w:val="004E6A4C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75C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42A4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4F9"/>
    <w:rsid w:val="0051387C"/>
    <w:rsid w:val="005156AE"/>
    <w:rsid w:val="00515701"/>
    <w:rsid w:val="0051625C"/>
    <w:rsid w:val="005179A2"/>
    <w:rsid w:val="00520A0A"/>
    <w:rsid w:val="00520BCB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18DA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3BB4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49A7"/>
    <w:rsid w:val="00555909"/>
    <w:rsid w:val="00555A81"/>
    <w:rsid w:val="00555CF4"/>
    <w:rsid w:val="00555F76"/>
    <w:rsid w:val="00556259"/>
    <w:rsid w:val="00556475"/>
    <w:rsid w:val="00556C18"/>
    <w:rsid w:val="00556C46"/>
    <w:rsid w:val="00556C89"/>
    <w:rsid w:val="00556F38"/>
    <w:rsid w:val="005577D2"/>
    <w:rsid w:val="00557987"/>
    <w:rsid w:val="00557BEF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6F84"/>
    <w:rsid w:val="0056743F"/>
    <w:rsid w:val="00567FB7"/>
    <w:rsid w:val="00570854"/>
    <w:rsid w:val="0057121F"/>
    <w:rsid w:val="0057143E"/>
    <w:rsid w:val="005718EC"/>
    <w:rsid w:val="00572BC6"/>
    <w:rsid w:val="00572C98"/>
    <w:rsid w:val="00572D53"/>
    <w:rsid w:val="0057400B"/>
    <w:rsid w:val="00574D0C"/>
    <w:rsid w:val="0057521C"/>
    <w:rsid w:val="00575238"/>
    <w:rsid w:val="005753DE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30F"/>
    <w:rsid w:val="00581A06"/>
    <w:rsid w:val="00581C4B"/>
    <w:rsid w:val="005821BF"/>
    <w:rsid w:val="00582441"/>
    <w:rsid w:val="00582BA9"/>
    <w:rsid w:val="00582C1C"/>
    <w:rsid w:val="00582CAE"/>
    <w:rsid w:val="00583375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594"/>
    <w:rsid w:val="00592DED"/>
    <w:rsid w:val="005934C1"/>
    <w:rsid w:val="00593573"/>
    <w:rsid w:val="0059358B"/>
    <w:rsid w:val="00594044"/>
    <w:rsid w:val="0059559B"/>
    <w:rsid w:val="00595899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68C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B0388"/>
    <w:rsid w:val="005B0441"/>
    <w:rsid w:val="005B0FDF"/>
    <w:rsid w:val="005B100A"/>
    <w:rsid w:val="005B1098"/>
    <w:rsid w:val="005B132C"/>
    <w:rsid w:val="005B17ED"/>
    <w:rsid w:val="005B1E46"/>
    <w:rsid w:val="005B26AF"/>
    <w:rsid w:val="005B2C13"/>
    <w:rsid w:val="005B35EE"/>
    <w:rsid w:val="005B3ED4"/>
    <w:rsid w:val="005B4A63"/>
    <w:rsid w:val="005B4B7D"/>
    <w:rsid w:val="005B4E15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2EA1"/>
    <w:rsid w:val="005C37D9"/>
    <w:rsid w:val="005C3EDD"/>
    <w:rsid w:val="005C47BC"/>
    <w:rsid w:val="005C49D5"/>
    <w:rsid w:val="005C4FC3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70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072"/>
    <w:rsid w:val="005D490B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DAB"/>
    <w:rsid w:val="005E6F5F"/>
    <w:rsid w:val="005E705A"/>
    <w:rsid w:val="005F0481"/>
    <w:rsid w:val="005F0516"/>
    <w:rsid w:val="005F0952"/>
    <w:rsid w:val="005F1676"/>
    <w:rsid w:val="005F1ACC"/>
    <w:rsid w:val="005F2346"/>
    <w:rsid w:val="005F33DB"/>
    <w:rsid w:val="005F3C60"/>
    <w:rsid w:val="005F436C"/>
    <w:rsid w:val="005F4885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15847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2D"/>
    <w:rsid w:val="00626685"/>
    <w:rsid w:val="006266A0"/>
    <w:rsid w:val="0062724A"/>
    <w:rsid w:val="006276DB"/>
    <w:rsid w:val="00627D8F"/>
    <w:rsid w:val="00627F55"/>
    <w:rsid w:val="00630621"/>
    <w:rsid w:val="00630A27"/>
    <w:rsid w:val="0063158E"/>
    <w:rsid w:val="00633765"/>
    <w:rsid w:val="00633CA6"/>
    <w:rsid w:val="00634483"/>
    <w:rsid w:val="00634D58"/>
    <w:rsid w:val="0063505C"/>
    <w:rsid w:val="006360BA"/>
    <w:rsid w:val="006368D9"/>
    <w:rsid w:val="00636AA1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1FE9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5B69"/>
    <w:rsid w:val="00656AD2"/>
    <w:rsid w:val="00656EAF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17"/>
    <w:rsid w:val="006657A1"/>
    <w:rsid w:val="00665B51"/>
    <w:rsid w:val="00665F19"/>
    <w:rsid w:val="00665F9B"/>
    <w:rsid w:val="0066611B"/>
    <w:rsid w:val="0066722C"/>
    <w:rsid w:val="006672B2"/>
    <w:rsid w:val="00667532"/>
    <w:rsid w:val="00667C9D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64A7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2FF6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2B21"/>
    <w:rsid w:val="00693F0F"/>
    <w:rsid w:val="00694968"/>
    <w:rsid w:val="00694D05"/>
    <w:rsid w:val="00695867"/>
    <w:rsid w:val="00696321"/>
    <w:rsid w:val="006968F0"/>
    <w:rsid w:val="006972B2"/>
    <w:rsid w:val="006974B7"/>
    <w:rsid w:val="006974CB"/>
    <w:rsid w:val="00697814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811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69"/>
    <w:rsid w:val="006B19BF"/>
    <w:rsid w:val="006B19F7"/>
    <w:rsid w:val="006B24A4"/>
    <w:rsid w:val="006B299B"/>
    <w:rsid w:val="006B2E9A"/>
    <w:rsid w:val="006B3875"/>
    <w:rsid w:val="006B393E"/>
    <w:rsid w:val="006B3FEC"/>
    <w:rsid w:val="006B4742"/>
    <w:rsid w:val="006B47B7"/>
    <w:rsid w:val="006B4C67"/>
    <w:rsid w:val="006B582F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4915"/>
    <w:rsid w:val="006C50AE"/>
    <w:rsid w:val="006C536C"/>
    <w:rsid w:val="006C55E2"/>
    <w:rsid w:val="006C6284"/>
    <w:rsid w:val="006C66B9"/>
    <w:rsid w:val="006C68AD"/>
    <w:rsid w:val="006C6B08"/>
    <w:rsid w:val="006C6BBE"/>
    <w:rsid w:val="006C73A6"/>
    <w:rsid w:val="006C7C9E"/>
    <w:rsid w:val="006D1409"/>
    <w:rsid w:val="006D1511"/>
    <w:rsid w:val="006D18DF"/>
    <w:rsid w:val="006D1B9D"/>
    <w:rsid w:val="006D2CED"/>
    <w:rsid w:val="006D3B41"/>
    <w:rsid w:val="006D3C57"/>
    <w:rsid w:val="006D4F1B"/>
    <w:rsid w:val="006D5361"/>
    <w:rsid w:val="006D5A7E"/>
    <w:rsid w:val="006D5BD9"/>
    <w:rsid w:val="006D631D"/>
    <w:rsid w:val="006D6988"/>
    <w:rsid w:val="006D724C"/>
    <w:rsid w:val="006E0A54"/>
    <w:rsid w:val="006E0D1F"/>
    <w:rsid w:val="006E20A3"/>
    <w:rsid w:val="006E2E64"/>
    <w:rsid w:val="006E2FCD"/>
    <w:rsid w:val="006E39B5"/>
    <w:rsid w:val="006E3D08"/>
    <w:rsid w:val="006E3ECA"/>
    <w:rsid w:val="006E46CF"/>
    <w:rsid w:val="006E5570"/>
    <w:rsid w:val="006E56F3"/>
    <w:rsid w:val="006E5A62"/>
    <w:rsid w:val="006E5CA1"/>
    <w:rsid w:val="006E62A7"/>
    <w:rsid w:val="006E6858"/>
    <w:rsid w:val="006E7174"/>
    <w:rsid w:val="006E7391"/>
    <w:rsid w:val="006E7549"/>
    <w:rsid w:val="006E7C6E"/>
    <w:rsid w:val="006E7D9C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2C41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E7F"/>
    <w:rsid w:val="00712F21"/>
    <w:rsid w:val="007133DC"/>
    <w:rsid w:val="00713B19"/>
    <w:rsid w:val="0071487F"/>
    <w:rsid w:val="0071519D"/>
    <w:rsid w:val="00715EC9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0F32"/>
    <w:rsid w:val="00721709"/>
    <w:rsid w:val="00721E09"/>
    <w:rsid w:val="0072215F"/>
    <w:rsid w:val="00722504"/>
    <w:rsid w:val="00722585"/>
    <w:rsid w:val="007225C9"/>
    <w:rsid w:val="00722F35"/>
    <w:rsid w:val="00722FDA"/>
    <w:rsid w:val="00723358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44AE"/>
    <w:rsid w:val="00734851"/>
    <w:rsid w:val="007351D0"/>
    <w:rsid w:val="007355CA"/>
    <w:rsid w:val="0073566E"/>
    <w:rsid w:val="007356BB"/>
    <w:rsid w:val="007359D7"/>
    <w:rsid w:val="00735D8F"/>
    <w:rsid w:val="0073630E"/>
    <w:rsid w:val="00737525"/>
    <w:rsid w:val="00737880"/>
    <w:rsid w:val="00737ECD"/>
    <w:rsid w:val="00737FF1"/>
    <w:rsid w:val="00740750"/>
    <w:rsid w:val="00741127"/>
    <w:rsid w:val="0074114B"/>
    <w:rsid w:val="007411A0"/>
    <w:rsid w:val="007412E2"/>
    <w:rsid w:val="00741C4F"/>
    <w:rsid w:val="00742275"/>
    <w:rsid w:val="0074378E"/>
    <w:rsid w:val="00743E88"/>
    <w:rsid w:val="00744B4A"/>
    <w:rsid w:val="00744D46"/>
    <w:rsid w:val="00745B56"/>
    <w:rsid w:val="00746053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234"/>
    <w:rsid w:val="00752703"/>
    <w:rsid w:val="00753A3D"/>
    <w:rsid w:val="00753CC9"/>
    <w:rsid w:val="00753D18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69D5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15"/>
    <w:rsid w:val="00775523"/>
    <w:rsid w:val="00775568"/>
    <w:rsid w:val="00775690"/>
    <w:rsid w:val="00775844"/>
    <w:rsid w:val="007760F5"/>
    <w:rsid w:val="007776C9"/>
    <w:rsid w:val="00780360"/>
    <w:rsid w:val="007806E2"/>
    <w:rsid w:val="00780AC0"/>
    <w:rsid w:val="00780C91"/>
    <w:rsid w:val="0078113D"/>
    <w:rsid w:val="00781233"/>
    <w:rsid w:val="00781310"/>
    <w:rsid w:val="00781A32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C4A"/>
    <w:rsid w:val="00785D7E"/>
    <w:rsid w:val="00786331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979FA"/>
    <w:rsid w:val="007A029D"/>
    <w:rsid w:val="007A07BB"/>
    <w:rsid w:val="007A07D9"/>
    <w:rsid w:val="007A1259"/>
    <w:rsid w:val="007A1EA3"/>
    <w:rsid w:val="007A205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3A5"/>
    <w:rsid w:val="007A6DE7"/>
    <w:rsid w:val="007A7934"/>
    <w:rsid w:val="007A7DFF"/>
    <w:rsid w:val="007B0A4D"/>
    <w:rsid w:val="007B1937"/>
    <w:rsid w:val="007B23A2"/>
    <w:rsid w:val="007B275E"/>
    <w:rsid w:val="007B4E0D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1BF6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284"/>
    <w:rsid w:val="007C78D7"/>
    <w:rsid w:val="007C7A8D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512"/>
    <w:rsid w:val="007D6651"/>
    <w:rsid w:val="007D6765"/>
    <w:rsid w:val="007D6A25"/>
    <w:rsid w:val="007D76D1"/>
    <w:rsid w:val="007D7CE9"/>
    <w:rsid w:val="007E007D"/>
    <w:rsid w:val="007E0882"/>
    <w:rsid w:val="007E2278"/>
    <w:rsid w:val="007E29F7"/>
    <w:rsid w:val="007E3556"/>
    <w:rsid w:val="007E35B2"/>
    <w:rsid w:val="007E3604"/>
    <w:rsid w:val="007E3B8C"/>
    <w:rsid w:val="007E3C60"/>
    <w:rsid w:val="007E3F21"/>
    <w:rsid w:val="007E3FBA"/>
    <w:rsid w:val="007E40C5"/>
    <w:rsid w:val="007E4FA0"/>
    <w:rsid w:val="007E5080"/>
    <w:rsid w:val="007E5F3A"/>
    <w:rsid w:val="007E6134"/>
    <w:rsid w:val="007E640A"/>
    <w:rsid w:val="007E6427"/>
    <w:rsid w:val="007E6658"/>
    <w:rsid w:val="007E6892"/>
    <w:rsid w:val="007E7802"/>
    <w:rsid w:val="007F0630"/>
    <w:rsid w:val="007F0825"/>
    <w:rsid w:val="007F084A"/>
    <w:rsid w:val="007F0B6E"/>
    <w:rsid w:val="007F0C0B"/>
    <w:rsid w:val="007F0EAC"/>
    <w:rsid w:val="007F10D3"/>
    <w:rsid w:val="007F1641"/>
    <w:rsid w:val="007F1700"/>
    <w:rsid w:val="007F1B47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490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9D"/>
    <w:rsid w:val="00806681"/>
    <w:rsid w:val="00806697"/>
    <w:rsid w:val="00806BD8"/>
    <w:rsid w:val="0080724C"/>
    <w:rsid w:val="00807422"/>
    <w:rsid w:val="00811731"/>
    <w:rsid w:val="0081173E"/>
    <w:rsid w:val="00812084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1D0C"/>
    <w:rsid w:val="00842020"/>
    <w:rsid w:val="00842447"/>
    <w:rsid w:val="00842CC5"/>
    <w:rsid w:val="00842F28"/>
    <w:rsid w:val="0084368D"/>
    <w:rsid w:val="00843CCD"/>
    <w:rsid w:val="00843E12"/>
    <w:rsid w:val="0084415A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ABF"/>
    <w:rsid w:val="00852D7F"/>
    <w:rsid w:val="0085419D"/>
    <w:rsid w:val="00854E44"/>
    <w:rsid w:val="00855190"/>
    <w:rsid w:val="00855F7A"/>
    <w:rsid w:val="00856919"/>
    <w:rsid w:val="008574C8"/>
    <w:rsid w:val="00857C83"/>
    <w:rsid w:val="00857C9F"/>
    <w:rsid w:val="00860471"/>
    <w:rsid w:val="00861B6C"/>
    <w:rsid w:val="008623F9"/>
    <w:rsid w:val="00863256"/>
    <w:rsid w:val="0086372F"/>
    <w:rsid w:val="00863A56"/>
    <w:rsid w:val="008644D9"/>
    <w:rsid w:val="00864AA4"/>
    <w:rsid w:val="0086547F"/>
    <w:rsid w:val="0086585B"/>
    <w:rsid w:val="008659F6"/>
    <w:rsid w:val="008666D7"/>
    <w:rsid w:val="008666E8"/>
    <w:rsid w:val="00866CB3"/>
    <w:rsid w:val="00866EB6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60E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82B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930"/>
    <w:rsid w:val="00892F2B"/>
    <w:rsid w:val="00893192"/>
    <w:rsid w:val="0089427D"/>
    <w:rsid w:val="008945AF"/>
    <w:rsid w:val="008947CD"/>
    <w:rsid w:val="00894DFF"/>
    <w:rsid w:val="00894ED6"/>
    <w:rsid w:val="00894ED8"/>
    <w:rsid w:val="00895865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6D9F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8B4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190"/>
    <w:rsid w:val="008E1258"/>
    <w:rsid w:val="008E1541"/>
    <w:rsid w:val="008E1BC6"/>
    <w:rsid w:val="008E2149"/>
    <w:rsid w:val="008E2354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5AE"/>
    <w:rsid w:val="008F3604"/>
    <w:rsid w:val="008F3743"/>
    <w:rsid w:val="008F3FB5"/>
    <w:rsid w:val="008F4F87"/>
    <w:rsid w:val="008F58E1"/>
    <w:rsid w:val="008F5B74"/>
    <w:rsid w:val="008F5C10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1B89"/>
    <w:rsid w:val="009121DD"/>
    <w:rsid w:val="0091275A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262"/>
    <w:rsid w:val="0092048E"/>
    <w:rsid w:val="009212B5"/>
    <w:rsid w:val="009214EC"/>
    <w:rsid w:val="00923200"/>
    <w:rsid w:val="00925063"/>
    <w:rsid w:val="00925A49"/>
    <w:rsid w:val="00925C71"/>
    <w:rsid w:val="00925D9D"/>
    <w:rsid w:val="00926119"/>
    <w:rsid w:val="00926E49"/>
    <w:rsid w:val="0092787D"/>
    <w:rsid w:val="00927D6C"/>
    <w:rsid w:val="00930C20"/>
    <w:rsid w:val="00931148"/>
    <w:rsid w:val="00931D57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6FB"/>
    <w:rsid w:val="00936C05"/>
    <w:rsid w:val="0093723C"/>
    <w:rsid w:val="009374B2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4E85"/>
    <w:rsid w:val="009454DF"/>
    <w:rsid w:val="00946408"/>
    <w:rsid w:val="009466A8"/>
    <w:rsid w:val="0094746B"/>
    <w:rsid w:val="009476C1"/>
    <w:rsid w:val="00950118"/>
    <w:rsid w:val="009505A9"/>
    <w:rsid w:val="00950A27"/>
    <w:rsid w:val="00950A5F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8DC"/>
    <w:rsid w:val="009659D3"/>
    <w:rsid w:val="00966283"/>
    <w:rsid w:val="00966379"/>
    <w:rsid w:val="0096642D"/>
    <w:rsid w:val="009664A8"/>
    <w:rsid w:val="0096685C"/>
    <w:rsid w:val="00966CA0"/>
    <w:rsid w:val="00966D0A"/>
    <w:rsid w:val="00966ECF"/>
    <w:rsid w:val="009677AF"/>
    <w:rsid w:val="0096793A"/>
    <w:rsid w:val="00967B48"/>
    <w:rsid w:val="00967F17"/>
    <w:rsid w:val="00970EF1"/>
    <w:rsid w:val="00971B47"/>
    <w:rsid w:val="00972020"/>
    <w:rsid w:val="00972875"/>
    <w:rsid w:val="00973F27"/>
    <w:rsid w:val="00974059"/>
    <w:rsid w:val="00974B1D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ACD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78D"/>
    <w:rsid w:val="009958EE"/>
    <w:rsid w:val="00995CD9"/>
    <w:rsid w:val="00996181"/>
    <w:rsid w:val="00996800"/>
    <w:rsid w:val="00996FDF"/>
    <w:rsid w:val="00997471"/>
    <w:rsid w:val="009977C4"/>
    <w:rsid w:val="0099799B"/>
    <w:rsid w:val="009A004A"/>
    <w:rsid w:val="009A0F81"/>
    <w:rsid w:val="009A1085"/>
    <w:rsid w:val="009A1749"/>
    <w:rsid w:val="009A1E81"/>
    <w:rsid w:val="009A2060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03F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B0A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3E6"/>
    <w:rsid w:val="009D05D9"/>
    <w:rsid w:val="009D16EC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D96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1D91"/>
    <w:rsid w:val="00A022EE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1728"/>
    <w:rsid w:val="00A123F3"/>
    <w:rsid w:val="00A125AD"/>
    <w:rsid w:val="00A12634"/>
    <w:rsid w:val="00A1281A"/>
    <w:rsid w:val="00A13149"/>
    <w:rsid w:val="00A13B55"/>
    <w:rsid w:val="00A13BF6"/>
    <w:rsid w:val="00A1436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2BDE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345"/>
    <w:rsid w:val="00A3075D"/>
    <w:rsid w:val="00A30AD0"/>
    <w:rsid w:val="00A317C7"/>
    <w:rsid w:val="00A329EB"/>
    <w:rsid w:val="00A32F83"/>
    <w:rsid w:val="00A33615"/>
    <w:rsid w:val="00A34843"/>
    <w:rsid w:val="00A35645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212E"/>
    <w:rsid w:val="00A53FA3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0D75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D6D"/>
    <w:rsid w:val="00A74F8F"/>
    <w:rsid w:val="00A751C7"/>
    <w:rsid w:val="00A75B6C"/>
    <w:rsid w:val="00A75CD5"/>
    <w:rsid w:val="00A7625C"/>
    <w:rsid w:val="00A76561"/>
    <w:rsid w:val="00A7697B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4DCD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A7922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47B0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78A"/>
    <w:rsid w:val="00AD0B34"/>
    <w:rsid w:val="00AD1D0B"/>
    <w:rsid w:val="00AD2142"/>
    <w:rsid w:val="00AD236C"/>
    <w:rsid w:val="00AD2810"/>
    <w:rsid w:val="00AD4824"/>
    <w:rsid w:val="00AD483A"/>
    <w:rsid w:val="00AD5EB7"/>
    <w:rsid w:val="00AD67DA"/>
    <w:rsid w:val="00AD70ED"/>
    <w:rsid w:val="00AD715E"/>
    <w:rsid w:val="00AD791F"/>
    <w:rsid w:val="00AD7A09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F00A5"/>
    <w:rsid w:val="00AF07F0"/>
    <w:rsid w:val="00AF15D0"/>
    <w:rsid w:val="00AF162B"/>
    <w:rsid w:val="00AF1AE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5DFB"/>
    <w:rsid w:val="00AF636D"/>
    <w:rsid w:val="00AF6B8E"/>
    <w:rsid w:val="00AF6CFE"/>
    <w:rsid w:val="00AF6FEC"/>
    <w:rsid w:val="00AF75CA"/>
    <w:rsid w:val="00B0013C"/>
    <w:rsid w:val="00B002ED"/>
    <w:rsid w:val="00B007DB"/>
    <w:rsid w:val="00B0086A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59"/>
    <w:rsid w:val="00B06731"/>
    <w:rsid w:val="00B06734"/>
    <w:rsid w:val="00B06923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4E9B"/>
    <w:rsid w:val="00B1659A"/>
    <w:rsid w:val="00B167BB"/>
    <w:rsid w:val="00B17E8E"/>
    <w:rsid w:val="00B2025C"/>
    <w:rsid w:val="00B2077B"/>
    <w:rsid w:val="00B21059"/>
    <w:rsid w:val="00B21645"/>
    <w:rsid w:val="00B217E9"/>
    <w:rsid w:val="00B220E4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8C9"/>
    <w:rsid w:val="00B30AF0"/>
    <w:rsid w:val="00B311C3"/>
    <w:rsid w:val="00B31C5C"/>
    <w:rsid w:val="00B31F57"/>
    <w:rsid w:val="00B323D8"/>
    <w:rsid w:val="00B326E4"/>
    <w:rsid w:val="00B33292"/>
    <w:rsid w:val="00B33C01"/>
    <w:rsid w:val="00B34152"/>
    <w:rsid w:val="00B34507"/>
    <w:rsid w:val="00B34A0D"/>
    <w:rsid w:val="00B34D80"/>
    <w:rsid w:val="00B34E79"/>
    <w:rsid w:val="00B353C9"/>
    <w:rsid w:val="00B357F6"/>
    <w:rsid w:val="00B359E0"/>
    <w:rsid w:val="00B35FED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346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476C3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90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5919"/>
    <w:rsid w:val="00B66B1C"/>
    <w:rsid w:val="00B67F2B"/>
    <w:rsid w:val="00B705FD"/>
    <w:rsid w:val="00B70655"/>
    <w:rsid w:val="00B708C6"/>
    <w:rsid w:val="00B70A98"/>
    <w:rsid w:val="00B719DE"/>
    <w:rsid w:val="00B71C4D"/>
    <w:rsid w:val="00B71CDD"/>
    <w:rsid w:val="00B72341"/>
    <w:rsid w:val="00B723B6"/>
    <w:rsid w:val="00B734B7"/>
    <w:rsid w:val="00B73500"/>
    <w:rsid w:val="00B74433"/>
    <w:rsid w:val="00B75527"/>
    <w:rsid w:val="00B75E99"/>
    <w:rsid w:val="00B7677F"/>
    <w:rsid w:val="00B76891"/>
    <w:rsid w:val="00B76B41"/>
    <w:rsid w:val="00B76CDB"/>
    <w:rsid w:val="00B779DC"/>
    <w:rsid w:val="00B77E5F"/>
    <w:rsid w:val="00B8040E"/>
    <w:rsid w:val="00B805EC"/>
    <w:rsid w:val="00B8067D"/>
    <w:rsid w:val="00B819DC"/>
    <w:rsid w:val="00B82A22"/>
    <w:rsid w:val="00B82C87"/>
    <w:rsid w:val="00B83679"/>
    <w:rsid w:val="00B84D24"/>
    <w:rsid w:val="00B84E16"/>
    <w:rsid w:val="00B853A6"/>
    <w:rsid w:val="00B858FE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55D"/>
    <w:rsid w:val="00B92A81"/>
    <w:rsid w:val="00B93347"/>
    <w:rsid w:val="00B93526"/>
    <w:rsid w:val="00B93C8C"/>
    <w:rsid w:val="00B95193"/>
    <w:rsid w:val="00B95606"/>
    <w:rsid w:val="00B95D28"/>
    <w:rsid w:val="00B95FEC"/>
    <w:rsid w:val="00B96B96"/>
    <w:rsid w:val="00B96C31"/>
    <w:rsid w:val="00B96D08"/>
    <w:rsid w:val="00B96FB2"/>
    <w:rsid w:val="00B97282"/>
    <w:rsid w:val="00BA0E43"/>
    <w:rsid w:val="00BA1281"/>
    <w:rsid w:val="00BA1FE5"/>
    <w:rsid w:val="00BA2B4B"/>
    <w:rsid w:val="00BA3B13"/>
    <w:rsid w:val="00BA3D4B"/>
    <w:rsid w:val="00BA3DA7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2D74"/>
    <w:rsid w:val="00BD34C4"/>
    <w:rsid w:val="00BD38DC"/>
    <w:rsid w:val="00BD3B2E"/>
    <w:rsid w:val="00BD4482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A6F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043F"/>
    <w:rsid w:val="00C0153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0563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1AC"/>
    <w:rsid w:val="00C17A63"/>
    <w:rsid w:val="00C17C9C"/>
    <w:rsid w:val="00C17EE5"/>
    <w:rsid w:val="00C20F50"/>
    <w:rsid w:val="00C21546"/>
    <w:rsid w:val="00C21F2C"/>
    <w:rsid w:val="00C2264D"/>
    <w:rsid w:val="00C22C2B"/>
    <w:rsid w:val="00C24433"/>
    <w:rsid w:val="00C24F76"/>
    <w:rsid w:val="00C25784"/>
    <w:rsid w:val="00C25798"/>
    <w:rsid w:val="00C259D8"/>
    <w:rsid w:val="00C26162"/>
    <w:rsid w:val="00C2623D"/>
    <w:rsid w:val="00C2667A"/>
    <w:rsid w:val="00C2674E"/>
    <w:rsid w:val="00C26F43"/>
    <w:rsid w:val="00C27055"/>
    <w:rsid w:val="00C27E3B"/>
    <w:rsid w:val="00C300FA"/>
    <w:rsid w:val="00C31693"/>
    <w:rsid w:val="00C31865"/>
    <w:rsid w:val="00C31FFC"/>
    <w:rsid w:val="00C32612"/>
    <w:rsid w:val="00C32848"/>
    <w:rsid w:val="00C32EA1"/>
    <w:rsid w:val="00C33528"/>
    <w:rsid w:val="00C3354E"/>
    <w:rsid w:val="00C33C99"/>
    <w:rsid w:val="00C33F76"/>
    <w:rsid w:val="00C3441B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694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0F2D"/>
    <w:rsid w:val="00C51541"/>
    <w:rsid w:val="00C51E98"/>
    <w:rsid w:val="00C52E88"/>
    <w:rsid w:val="00C5343D"/>
    <w:rsid w:val="00C53586"/>
    <w:rsid w:val="00C5390F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1471"/>
    <w:rsid w:val="00C62330"/>
    <w:rsid w:val="00C6239C"/>
    <w:rsid w:val="00C62930"/>
    <w:rsid w:val="00C633D9"/>
    <w:rsid w:val="00C6399B"/>
    <w:rsid w:val="00C639A9"/>
    <w:rsid w:val="00C63E2D"/>
    <w:rsid w:val="00C63F59"/>
    <w:rsid w:val="00C65E24"/>
    <w:rsid w:val="00C66210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CA3"/>
    <w:rsid w:val="00C75D57"/>
    <w:rsid w:val="00C76719"/>
    <w:rsid w:val="00C77C95"/>
    <w:rsid w:val="00C80050"/>
    <w:rsid w:val="00C80572"/>
    <w:rsid w:val="00C80E0F"/>
    <w:rsid w:val="00C8150A"/>
    <w:rsid w:val="00C817E8"/>
    <w:rsid w:val="00C81ED5"/>
    <w:rsid w:val="00C81F19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262"/>
    <w:rsid w:val="00CA04FC"/>
    <w:rsid w:val="00CA0708"/>
    <w:rsid w:val="00CA098A"/>
    <w:rsid w:val="00CA0EC4"/>
    <w:rsid w:val="00CA0F2D"/>
    <w:rsid w:val="00CA1460"/>
    <w:rsid w:val="00CA275B"/>
    <w:rsid w:val="00CA2FFB"/>
    <w:rsid w:val="00CA3306"/>
    <w:rsid w:val="00CA393D"/>
    <w:rsid w:val="00CA3B96"/>
    <w:rsid w:val="00CA3E63"/>
    <w:rsid w:val="00CA546F"/>
    <w:rsid w:val="00CA5741"/>
    <w:rsid w:val="00CA5A98"/>
    <w:rsid w:val="00CA5EA7"/>
    <w:rsid w:val="00CA6474"/>
    <w:rsid w:val="00CA6CCD"/>
    <w:rsid w:val="00CA7336"/>
    <w:rsid w:val="00CA7528"/>
    <w:rsid w:val="00CA7DD1"/>
    <w:rsid w:val="00CB02CF"/>
    <w:rsid w:val="00CB064F"/>
    <w:rsid w:val="00CB0D01"/>
    <w:rsid w:val="00CB1701"/>
    <w:rsid w:val="00CB186F"/>
    <w:rsid w:val="00CB1AB2"/>
    <w:rsid w:val="00CB22DA"/>
    <w:rsid w:val="00CB2962"/>
    <w:rsid w:val="00CB2A2C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7CF"/>
    <w:rsid w:val="00CB7B4E"/>
    <w:rsid w:val="00CC0500"/>
    <w:rsid w:val="00CC0EAE"/>
    <w:rsid w:val="00CC154F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329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1A3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4A01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583"/>
    <w:rsid w:val="00D04714"/>
    <w:rsid w:val="00D0478C"/>
    <w:rsid w:val="00D04940"/>
    <w:rsid w:val="00D05011"/>
    <w:rsid w:val="00D05A05"/>
    <w:rsid w:val="00D062A0"/>
    <w:rsid w:val="00D062F3"/>
    <w:rsid w:val="00D06B61"/>
    <w:rsid w:val="00D07876"/>
    <w:rsid w:val="00D079B9"/>
    <w:rsid w:val="00D079D8"/>
    <w:rsid w:val="00D100A6"/>
    <w:rsid w:val="00D1045E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6E37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0974"/>
    <w:rsid w:val="00D31140"/>
    <w:rsid w:val="00D31E44"/>
    <w:rsid w:val="00D32140"/>
    <w:rsid w:val="00D32199"/>
    <w:rsid w:val="00D32292"/>
    <w:rsid w:val="00D330BF"/>
    <w:rsid w:val="00D33AA9"/>
    <w:rsid w:val="00D34055"/>
    <w:rsid w:val="00D346F8"/>
    <w:rsid w:val="00D3649C"/>
    <w:rsid w:val="00D37654"/>
    <w:rsid w:val="00D377AF"/>
    <w:rsid w:val="00D37D2E"/>
    <w:rsid w:val="00D40A5A"/>
    <w:rsid w:val="00D40B48"/>
    <w:rsid w:val="00D40D13"/>
    <w:rsid w:val="00D419A5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1E7C"/>
    <w:rsid w:val="00D52477"/>
    <w:rsid w:val="00D52EE1"/>
    <w:rsid w:val="00D5311F"/>
    <w:rsid w:val="00D536EF"/>
    <w:rsid w:val="00D53926"/>
    <w:rsid w:val="00D5474B"/>
    <w:rsid w:val="00D54B06"/>
    <w:rsid w:val="00D550DB"/>
    <w:rsid w:val="00D558D6"/>
    <w:rsid w:val="00D55940"/>
    <w:rsid w:val="00D559A6"/>
    <w:rsid w:val="00D562C9"/>
    <w:rsid w:val="00D563ED"/>
    <w:rsid w:val="00D56846"/>
    <w:rsid w:val="00D56892"/>
    <w:rsid w:val="00D56E2F"/>
    <w:rsid w:val="00D56EE4"/>
    <w:rsid w:val="00D571D9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2DF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5D8B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6E6D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D86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BF5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0E3"/>
    <w:rsid w:val="00DC3DB9"/>
    <w:rsid w:val="00DC4502"/>
    <w:rsid w:val="00DC4FE3"/>
    <w:rsid w:val="00DC5663"/>
    <w:rsid w:val="00DC5983"/>
    <w:rsid w:val="00DC6608"/>
    <w:rsid w:val="00DC7097"/>
    <w:rsid w:val="00DC71A0"/>
    <w:rsid w:val="00DC7989"/>
    <w:rsid w:val="00DD057E"/>
    <w:rsid w:val="00DD0ADC"/>
    <w:rsid w:val="00DD0BD4"/>
    <w:rsid w:val="00DD1127"/>
    <w:rsid w:val="00DD172C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E2C"/>
    <w:rsid w:val="00DE0F35"/>
    <w:rsid w:val="00DE0F69"/>
    <w:rsid w:val="00DE22E6"/>
    <w:rsid w:val="00DE37DB"/>
    <w:rsid w:val="00DE3C1C"/>
    <w:rsid w:val="00DE3D87"/>
    <w:rsid w:val="00DE3E5B"/>
    <w:rsid w:val="00DE4274"/>
    <w:rsid w:val="00DE5071"/>
    <w:rsid w:val="00DE58CD"/>
    <w:rsid w:val="00DE5D5D"/>
    <w:rsid w:val="00DE63EA"/>
    <w:rsid w:val="00DE79D2"/>
    <w:rsid w:val="00DE7E83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2B2"/>
    <w:rsid w:val="00DF636B"/>
    <w:rsid w:val="00DF6415"/>
    <w:rsid w:val="00E00223"/>
    <w:rsid w:val="00E00293"/>
    <w:rsid w:val="00E0043F"/>
    <w:rsid w:val="00E004F5"/>
    <w:rsid w:val="00E00DEA"/>
    <w:rsid w:val="00E0110D"/>
    <w:rsid w:val="00E01138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584"/>
    <w:rsid w:val="00E10592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129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0EB9"/>
    <w:rsid w:val="00E31567"/>
    <w:rsid w:val="00E32382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58F0"/>
    <w:rsid w:val="00E466B2"/>
    <w:rsid w:val="00E4761F"/>
    <w:rsid w:val="00E47874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FB5"/>
    <w:rsid w:val="00E561E8"/>
    <w:rsid w:val="00E56C3F"/>
    <w:rsid w:val="00E56E0A"/>
    <w:rsid w:val="00E5715A"/>
    <w:rsid w:val="00E57669"/>
    <w:rsid w:val="00E57F92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23D"/>
    <w:rsid w:val="00E65B65"/>
    <w:rsid w:val="00E66665"/>
    <w:rsid w:val="00E66C45"/>
    <w:rsid w:val="00E66D4D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75F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671"/>
    <w:rsid w:val="00E96872"/>
    <w:rsid w:val="00E96A2C"/>
    <w:rsid w:val="00E97659"/>
    <w:rsid w:val="00E9767C"/>
    <w:rsid w:val="00E97A9A"/>
    <w:rsid w:val="00EA057A"/>
    <w:rsid w:val="00EA0632"/>
    <w:rsid w:val="00EA1212"/>
    <w:rsid w:val="00EA15C8"/>
    <w:rsid w:val="00EA1689"/>
    <w:rsid w:val="00EA240F"/>
    <w:rsid w:val="00EA3C73"/>
    <w:rsid w:val="00EA42EB"/>
    <w:rsid w:val="00EA65FD"/>
    <w:rsid w:val="00EA6B2B"/>
    <w:rsid w:val="00EA6FA4"/>
    <w:rsid w:val="00EA746C"/>
    <w:rsid w:val="00EA76B5"/>
    <w:rsid w:val="00EA787B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B4B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0DA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314"/>
    <w:rsid w:val="00EC2793"/>
    <w:rsid w:val="00EC29E0"/>
    <w:rsid w:val="00EC4512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0996"/>
    <w:rsid w:val="00ED0B1F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2E60"/>
    <w:rsid w:val="00EE2EE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30C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2E1F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3B78"/>
    <w:rsid w:val="00F14C38"/>
    <w:rsid w:val="00F1613B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930"/>
    <w:rsid w:val="00F26D0A"/>
    <w:rsid w:val="00F27176"/>
    <w:rsid w:val="00F27704"/>
    <w:rsid w:val="00F2789D"/>
    <w:rsid w:val="00F3001C"/>
    <w:rsid w:val="00F30133"/>
    <w:rsid w:val="00F30172"/>
    <w:rsid w:val="00F30B71"/>
    <w:rsid w:val="00F30BA8"/>
    <w:rsid w:val="00F30CDF"/>
    <w:rsid w:val="00F3107B"/>
    <w:rsid w:val="00F31376"/>
    <w:rsid w:val="00F3162C"/>
    <w:rsid w:val="00F31DFB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1CD1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6A80"/>
    <w:rsid w:val="00F5702F"/>
    <w:rsid w:val="00F5764A"/>
    <w:rsid w:val="00F57934"/>
    <w:rsid w:val="00F61917"/>
    <w:rsid w:val="00F61A26"/>
    <w:rsid w:val="00F61E10"/>
    <w:rsid w:val="00F62486"/>
    <w:rsid w:val="00F62CB4"/>
    <w:rsid w:val="00F631C9"/>
    <w:rsid w:val="00F63668"/>
    <w:rsid w:val="00F63E0F"/>
    <w:rsid w:val="00F641B9"/>
    <w:rsid w:val="00F6438D"/>
    <w:rsid w:val="00F643F3"/>
    <w:rsid w:val="00F64655"/>
    <w:rsid w:val="00F64C71"/>
    <w:rsid w:val="00F654B7"/>
    <w:rsid w:val="00F65796"/>
    <w:rsid w:val="00F65DB3"/>
    <w:rsid w:val="00F67FB4"/>
    <w:rsid w:val="00F70B95"/>
    <w:rsid w:val="00F71DAE"/>
    <w:rsid w:val="00F720C9"/>
    <w:rsid w:val="00F726BC"/>
    <w:rsid w:val="00F72A70"/>
    <w:rsid w:val="00F72CBA"/>
    <w:rsid w:val="00F740CD"/>
    <w:rsid w:val="00F74836"/>
    <w:rsid w:val="00F748FF"/>
    <w:rsid w:val="00F7497A"/>
    <w:rsid w:val="00F74BAC"/>
    <w:rsid w:val="00F75D63"/>
    <w:rsid w:val="00F76702"/>
    <w:rsid w:val="00F76710"/>
    <w:rsid w:val="00F76D08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5E88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1A4C"/>
    <w:rsid w:val="00FA2372"/>
    <w:rsid w:val="00FA3EC4"/>
    <w:rsid w:val="00FA4DBA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664"/>
    <w:rsid w:val="00FB3820"/>
    <w:rsid w:val="00FB4EB1"/>
    <w:rsid w:val="00FB4EBC"/>
    <w:rsid w:val="00FB4F6B"/>
    <w:rsid w:val="00FB5481"/>
    <w:rsid w:val="00FB5D9E"/>
    <w:rsid w:val="00FB5EDA"/>
    <w:rsid w:val="00FB5F8C"/>
    <w:rsid w:val="00FB6A1C"/>
    <w:rsid w:val="00FB6D8C"/>
    <w:rsid w:val="00FB6F9F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099C"/>
    <w:rsid w:val="00FD0B96"/>
    <w:rsid w:val="00FD134E"/>
    <w:rsid w:val="00FD1B1C"/>
    <w:rsid w:val="00FD241F"/>
    <w:rsid w:val="00FD3125"/>
    <w:rsid w:val="00FD31ED"/>
    <w:rsid w:val="00FD3757"/>
    <w:rsid w:val="00FD3CF7"/>
    <w:rsid w:val="00FD40E9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241"/>
    <w:rsid w:val="00FE336B"/>
    <w:rsid w:val="00FE33CA"/>
    <w:rsid w:val="00FE33DB"/>
    <w:rsid w:val="00FE4295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435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chartTrackingRefBased/>
  <w15:docId w15:val="{E646E752-4C7F-43E6-8F67-26E57191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6555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9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8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00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07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51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06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67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172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387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482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7243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477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068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1313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957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9672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6062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1D1D1"/>
                                                                                                <w:left w:val="single" w:sz="6" w:space="0" w:color="D1D1D1"/>
                                                                                                <w:bottom w:val="single" w:sz="6" w:space="0" w:color="D1D1D1"/>
                                                                                                <w:right w:val="single" w:sz="6" w:space="0" w:color="D1D1D1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752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01694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7371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89719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83155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75616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52950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29738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610625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610234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750845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657400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.bin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4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header" Target="header4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F1536-73E7-4A34-BC43-C626B35C2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EE82FD-D9CA-4898-A682-09771CE7C8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4376FD-6D72-449D-B065-F83F4C236A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7223CA2-1258-4DEB-BDF8-26BAEDF04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32</Pages>
  <Words>5592</Words>
  <Characters>31878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37396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Windows User</cp:lastModifiedBy>
  <cp:revision>300</cp:revision>
  <cp:lastPrinted>2014-03-20T03:14:00Z</cp:lastPrinted>
  <dcterms:created xsi:type="dcterms:W3CDTF">2017-10-23T15:50:00Z</dcterms:created>
  <dcterms:modified xsi:type="dcterms:W3CDTF">2017-11-17T05:46:00Z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