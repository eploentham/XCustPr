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2E075" w14:textId="77777777" w:rsidR="00E71F39" w:rsidRPr="003101BC" w:rsidRDefault="00E71F39" w:rsidP="00D71CE8">
      <w:pPr>
        <w:pStyle w:val="BodyText"/>
        <w:rPr>
          <w:rStyle w:val="HighlightedVariable"/>
          <w:rFonts w:ascii="Tahoma" w:hAnsi="Tahoma" w:cs="Tahoma"/>
          <w:color w:val="000000" w:themeColor="text1"/>
          <w:sz w:val="32"/>
          <w:szCs w:val="32"/>
          <w:cs/>
        </w:rPr>
      </w:pPr>
      <w:bookmarkStart w:id="0" w:name="DocTitle"/>
    </w:p>
    <w:p w14:paraId="02B9A593" w14:textId="77777777" w:rsidR="00F65DB3" w:rsidRPr="003101BC" w:rsidRDefault="00377FFA" w:rsidP="00377FFA">
      <w:pPr>
        <w:pStyle w:val="BodyText"/>
        <w:ind w:left="2548" w:hanging="13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  <w:r w:rsidRPr="003101BC">
        <w:rPr>
          <w:noProof/>
          <w:color w:val="000000" w:themeColor="text1"/>
          <w:lang w:eastAsia="en-US" w:bidi="th-TH"/>
        </w:rPr>
        <w:drawing>
          <wp:inline distT="0" distB="0" distL="0" distR="0" wp14:anchorId="22CC5842" wp14:editId="1462905B">
            <wp:extent cx="1543050" cy="622300"/>
            <wp:effectExtent l="0" t="0" r="0" b="635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8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AD4E" w14:textId="77777777" w:rsidR="00377FFA" w:rsidRPr="003101BC" w:rsidRDefault="00377FFA" w:rsidP="00F65DB3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</w:p>
    <w:p w14:paraId="6C3245F4" w14:textId="77777777" w:rsidR="00D71CE8" w:rsidRPr="003101BC" w:rsidRDefault="00411DBA" w:rsidP="00D71CE8">
      <w:pPr>
        <w:pStyle w:val="BodyText"/>
        <w:ind w:left="2548"/>
        <w:rPr>
          <w:rStyle w:val="HighlightedVariable"/>
          <w:rFonts w:cs="Tahoma"/>
          <w:b/>
          <w:bCs/>
          <w:color w:val="000000" w:themeColor="text1"/>
          <w:sz w:val="32"/>
          <w:szCs w:val="32"/>
        </w:rPr>
      </w:pPr>
      <w:r w:rsidRPr="003101BC">
        <w:rPr>
          <w:b/>
          <w:bCs/>
          <w:color w:val="000000" w:themeColor="text1"/>
          <w:sz w:val="32"/>
          <w:szCs w:val="32"/>
          <w:lang w:bidi="th-TH"/>
        </w:rPr>
        <w:t>Restaurant Development Co., Ltd.</w:t>
      </w:r>
    </w:p>
    <w:p w14:paraId="5FB29075" w14:textId="77777777" w:rsidR="00CF20CC" w:rsidRPr="003101BC" w:rsidRDefault="00377FFA" w:rsidP="00377FFA">
      <w:pPr>
        <w:pStyle w:val="BodyText"/>
        <w:ind w:left="2548" w:firstLine="4"/>
        <w:rPr>
          <w:rFonts w:cs="Tahoma"/>
          <w:color w:val="000000" w:themeColor="text1"/>
          <w:sz w:val="28"/>
          <w:szCs w:val="28"/>
          <w:lang w:bidi="th-TH"/>
        </w:rPr>
      </w:pPr>
      <w:r w:rsidRPr="003101BC">
        <w:rPr>
          <w:rStyle w:val="HighlightedVariable"/>
          <w:rFonts w:ascii="Tahoma" w:hAnsi="Tahoma" w:cs="Tahoma"/>
          <w:color w:val="000000" w:themeColor="text1"/>
          <w:sz w:val="28"/>
          <w:szCs w:val="28"/>
        </w:rPr>
        <w:t>Oracle Cloud Implementation Project</w:t>
      </w:r>
    </w:p>
    <w:p w14:paraId="605CCB38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62ED00B4" w14:textId="77777777" w:rsidR="00CF20CC" w:rsidRPr="003101BC" w:rsidRDefault="00CF20CC" w:rsidP="00CF20CC">
      <w:pPr>
        <w:pStyle w:val="Title-Major"/>
        <w:keepLines w:val="0"/>
        <w:ind w:left="2548"/>
        <w:rPr>
          <w:b/>
          <w:bCs/>
          <w:color w:val="000000" w:themeColor="text1"/>
          <w:sz w:val="40"/>
          <w:szCs w:val="40"/>
        </w:rPr>
      </w:pPr>
      <w:bookmarkStart w:id="1" w:name="TitleEnd"/>
      <w:bookmarkEnd w:id="1"/>
    </w:p>
    <w:bookmarkEnd w:id="0"/>
    <w:p w14:paraId="3940DFAB" w14:textId="3D04B6E8" w:rsidR="00787D06" w:rsidRPr="003101BC" w:rsidRDefault="00C25D16" w:rsidP="00787D06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48"/>
          <w:szCs w:val="48"/>
        </w:rPr>
      </w:pPr>
      <w:r>
        <w:rPr>
          <w:rStyle w:val="HighlightedVariable"/>
          <w:rFonts w:ascii="Tahoma" w:hAnsi="Tahoma" w:cs="Tahoma"/>
          <w:color w:val="000000" w:themeColor="text1"/>
          <w:sz w:val="48"/>
          <w:szCs w:val="48"/>
        </w:rPr>
        <w:t>PO002</w:t>
      </w:r>
    </w:p>
    <w:p w14:paraId="08D17AA4" w14:textId="790037E5" w:rsidR="00245AB3" w:rsidRPr="003101BC" w:rsidRDefault="00C90651" w:rsidP="00E850CA">
      <w:pPr>
        <w:pStyle w:val="Title-Major"/>
        <w:keepLines w:val="0"/>
        <w:ind w:left="2548"/>
        <w:rPr>
          <w:rStyle w:val="HighlightedVariable"/>
          <w:rFonts w:ascii="Tahoma" w:hAnsi="Tahoma"/>
          <w:smallCaps w:val="0"/>
          <w:color w:val="000000" w:themeColor="text1"/>
        </w:rPr>
      </w:pPr>
      <w:r w:rsidRPr="003101BC">
        <w:rPr>
          <w:rStyle w:val="HighlightedVariable"/>
          <w:rFonts w:ascii="Tahoma" w:hAnsi="Tahoma"/>
          <w:smallCaps w:val="0"/>
          <w:color w:val="000000" w:themeColor="text1"/>
        </w:rPr>
        <w:t xml:space="preserve">Interface </w:t>
      </w:r>
      <w:r w:rsidR="00C25D16">
        <w:rPr>
          <w:rStyle w:val="HighlightedVariable"/>
          <w:rFonts w:ascii="Tahoma" w:hAnsi="Tahoma"/>
          <w:smallCaps w:val="0"/>
          <w:color w:val="000000" w:themeColor="text1"/>
        </w:rPr>
        <w:t>Text File PO (ERP) to PO &lt;Linfox&gt;</w:t>
      </w:r>
    </w:p>
    <w:p w14:paraId="675A9F0C" w14:textId="77777777" w:rsidR="00E850CA" w:rsidRPr="003101BC" w:rsidRDefault="00B52569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  <w:r w:rsidRPr="003101BC">
        <w:rPr>
          <w:smallCaps w:val="0"/>
          <w:color w:val="000000" w:themeColor="text1"/>
          <w:sz w:val="32"/>
          <w:szCs w:val="32"/>
        </w:rPr>
        <w:t>Functional Specification</w:t>
      </w:r>
    </w:p>
    <w:p w14:paraId="1A94756A" w14:textId="77777777" w:rsidR="00AE3ECA" w:rsidRPr="003101BC" w:rsidRDefault="00AE3ECA" w:rsidP="00CF20CC">
      <w:pPr>
        <w:pStyle w:val="BodyText"/>
        <w:ind w:left="2548"/>
        <w:rPr>
          <w:rStyle w:val="HighlightedVariable"/>
          <w:rFonts w:ascii="Tahoma" w:hAnsi="Tahoma" w:cs="Tahoma"/>
          <w:b/>
          <w:bCs/>
          <w:color w:val="000000" w:themeColor="text1"/>
          <w:sz w:val="36"/>
          <w:szCs w:val="36"/>
        </w:rPr>
      </w:pPr>
    </w:p>
    <w:p w14:paraId="4C69261E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78E83917" w14:textId="77777777" w:rsidR="009F18EE" w:rsidRPr="003101BC" w:rsidRDefault="009F18EE" w:rsidP="00CF20CC">
      <w:pPr>
        <w:pStyle w:val="BodyText"/>
        <w:ind w:left="2548"/>
        <w:rPr>
          <w:rFonts w:cs="Tahoma"/>
          <w:b/>
          <w:bCs/>
          <w:color w:val="000000" w:themeColor="text1"/>
          <w:sz w:val="36"/>
          <w:szCs w:val="36"/>
        </w:rPr>
      </w:pPr>
    </w:p>
    <w:p w14:paraId="7FE332A5" w14:textId="77777777" w:rsidR="009F18EE" w:rsidRPr="003101BC" w:rsidRDefault="009F18EE" w:rsidP="00CF20CC">
      <w:pPr>
        <w:pStyle w:val="BodyText"/>
        <w:ind w:left="2548"/>
        <w:rPr>
          <w:rFonts w:cs="Tahoma"/>
          <w:color w:val="000000" w:themeColor="text1"/>
          <w:sz w:val="32"/>
          <w:szCs w:val="32"/>
        </w:rPr>
      </w:pPr>
    </w:p>
    <w:p w14:paraId="4A1AD78E" w14:textId="77777777" w:rsidR="0032291E" w:rsidRPr="003101BC" w:rsidRDefault="0032291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02CC46EB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71C96129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by </w:t>
      </w:r>
    </w:p>
    <w:p w14:paraId="55A16026" w14:textId="77777777" w:rsidR="009F18EE" w:rsidRPr="003101BC" w:rsidRDefault="00D66512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noProof/>
          <w:color w:val="000000" w:themeColor="text1"/>
          <w:lang w:eastAsia="en-US" w:bidi="th-TH"/>
        </w:rPr>
        <w:drawing>
          <wp:anchor distT="0" distB="0" distL="114300" distR="114300" simplePos="0" relativeHeight="251657728" behindDoc="0" locked="0" layoutInCell="1" allowOverlap="1" wp14:anchorId="2448A543" wp14:editId="11F8C9A5">
            <wp:simplePos x="0" y="0"/>
            <wp:positionH relativeFrom="column">
              <wp:posOffset>1624965</wp:posOffset>
            </wp:positionH>
            <wp:positionV relativeFrom="paragraph">
              <wp:posOffset>17780</wp:posOffset>
            </wp:positionV>
            <wp:extent cx="441960" cy="350520"/>
            <wp:effectExtent l="0" t="0" r="0" b="0"/>
            <wp:wrapNone/>
            <wp:docPr id="7" name="Picture 3" descr="logo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2851F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34E9BEA5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06438541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Style w:val="HighlightedVariable"/>
          <w:rFonts w:ascii="Tahoma" w:hAnsi="Tahoma" w:cs="Tahoma"/>
          <w:color w:val="000000" w:themeColor="text1"/>
        </w:rPr>
      </w:pPr>
      <w:r w:rsidRPr="003101BC">
        <w:rPr>
          <w:rStyle w:val="HighlightedVariable"/>
          <w:rFonts w:ascii="Tahoma" w:hAnsi="Tahoma" w:cs="Tahoma"/>
          <w:color w:val="000000" w:themeColor="text1"/>
        </w:rPr>
        <w:t>iCE Consulting Co.,</w:t>
      </w:r>
      <w:r w:rsidRPr="003101BC">
        <w:rPr>
          <w:rStyle w:val="HighlightedVariable"/>
          <w:rFonts w:cs="Tahoma" w:hint="cs"/>
          <w:color w:val="000000" w:themeColor="text1"/>
          <w:cs/>
        </w:rPr>
        <w:t xml:space="preserve"> </w:t>
      </w:r>
      <w:r w:rsidRPr="003101BC">
        <w:rPr>
          <w:rStyle w:val="HighlightedVariable"/>
          <w:rFonts w:ascii="Tahoma" w:hAnsi="Tahoma" w:cs="Tahoma"/>
          <w:color w:val="000000" w:themeColor="text1"/>
        </w:rPr>
        <w:t>Ltd.</w:t>
      </w:r>
    </w:p>
    <w:p w14:paraId="675BC2C3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</w:p>
    <w:p w14:paraId="464B9CDD" w14:textId="10231B7B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Creation Date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ED274A" w:rsidRPr="003101BC">
        <w:rPr>
          <w:rFonts w:cs="Tahoma"/>
          <w:color w:val="000000" w:themeColor="text1"/>
        </w:rPr>
        <w:fldChar w:fldCharType="begin"/>
      </w:r>
      <w:r w:rsidR="00ED274A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ED274A" w:rsidRPr="003101BC">
        <w:rPr>
          <w:rFonts w:cs="Tahoma"/>
          <w:color w:val="000000" w:themeColor="text1"/>
        </w:rPr>
        <w:fldChar w:fldCharType="separate"/>
      </w:r>
      <w:r w:rsidR="00EE6B02">
        <w:rPr>
          <w:rFonts w:cs="Tahoma"/>
          <w:noProof/>
          <w:color w:val="000000" w:themeColor="text1"/>
        </w:rPr>
        <w:t>November 7, 2017</w:t>
      </w:r>
      <w:r w:rsidR="00ED274A" w:rsidRPr="003101BC">
        <w:rPr>
          <w:rFonts w:cs="Tahoma"/>
          <w:color w:val="000000" w:themeColor="text1"/>
        </w:rPr>
        <w:fldChar w:fldCharType="end"/>
      </w:r>
    </w:p>
    <w:p w14:paraId="5DCDA4F2" w14:textId="0EBC1FC4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Last Updated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F65DB3" w:rsidRPr="003101BC">
        <w:rPr>
          <w:rFonts w:cs="Tahoma"/>
          <w:color w:val="000000" w:themeColor="text1"/>
        </w:rPr>
        <w:fldChar w:fldCharType="begin"/>
      </w:r>
      <w:r w:rsidR="00F65DB3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F65DB3" w:rsidRPr="003101BC">
        <w:rPr>
          <w:rFonts w:cs="Tahoma"/>
          <w:color w:val="000000" w:themeColor="text1"/>
        </w:rPr>
        <w:fldChar w:fldCharType="separate"/>
      </w:r>
      <w:r w:rsidR="00EE6B02">
        <w:rPr>
          <w:rFonts w:cs="Tahoma"/>
          <w:noProof/>
          <w:color w:val="000000" w:themeColor="text1"/>
        </w:rPr>
        <w:t>November 7, 2017</w:t>
      </w:r>
      <w:r w:rsidR="00F65DB3" w:rsidRPr="003101BC">
        <w:rPr>
          <w:rFonts w:cs="Tahoma"/>
          <w:color w:val="000000" w:themeColor="text1"/>
        </w:rPr>
        <w:fldChar w:fldCharType="end"/>
      </w:r>
    </w:p>
    <w:p w14:paraId="353DCFE0" w14:textId="3EB68FAF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rFonts w:cs="Tahoma"/>
          <w:color w:val="000000" w:themeColor="text1"/>
        </w:rPr>
        <w:t>Version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377FFA" w:rsidRPr="003101BC">
        <w:rPr>
          <w:rFonts w:cs="Tahoma"/>
          <w:color w:val="000000" w:themeColor="text1"/>
        </w:rPr>
        <w:t>V00R0</w:t>
      </w:r>
      <w:r w:rsidR="00CC07B2">
        <w:rPr>
          <w:rFonts w:cs="Tahoma"/>
          <w:color w:val="000000" w:themeColor="text1"/>
          <w:lang w:bidi="th-TH"/>
        </w:rPr>
        <w:t>03</w:t>
      </w:r>
    </w:p>
    <w:p w14:paraId="1F5C96CC" w14:textId="77777777" w:rsidR="009F18EE" w:rsidRPr="003101BC" w:rsidRDefault="009F18EE" w:rsidP="00CF20CC">
      <w:pPr>
        <w:tabs>
          <w:tab w:val="right" w:pos="5718"/>
        </w:tabs>
        <w:spacing w:after="60"/>
        <w:ind w:left="2520"/>
        <w:rPr>
          <w:color w:val="000000" w:themeColor="text1"/>
          <w:lang w:bidi="th-TH"/>
        </w:rPr>
      </w:pPr>
      <w:r w:rsidRPr="003101BC">
        <w:rPr>
          <w:rFonts w:hint="cs"/>
          <w:color w:val="000000" w:themeColor="text1"/>
          <w:lang w:bidi="th-TH"/>
        </w:rPr>
        <w:tab/>
      </w:r>
    </w:p>
    <w:p w14:paraId="3E11E275" w14:textId="77777777" w:rsidR="009F18EE" w:rsidRPr="003101BC" w:rsidRDefault="009F18EE" w:rsidP="00CF20CC">
      <w:pPr>
        <w:pStyle w:val="BodyText"/>
        <w:tabs>
          <w:tab w:val="left" w:pos="4320"/>
        </w:tabs>
        <w:spacing w:after="0"/>
        <w:ind w:left="2548"/>
        <w:rPr>
          <w:rFonts w:cs="Tahoma"/>
          <w:color w:val="000000" w:themeColor="text1"/>
        </w:rPr>
      </w:pPr>
    </w:p>
    <w:p w14:paraId="4F296DE2" w14:textId="77777777" w:rsidR="009F18EE" w:rsidRPr="003101BC" w:rsidRDefault="009F18EE" w:rsidP="00CF20CC">
      <w:pPr>
        <w:pStyle w:val="BodyText"/>
        <w:tabs>
          <w:tab w:val="left" w:pos="4320"/>
        </w:tabs>
        <w:ind w:left="2548"/>
        <w:rPr>
          <w:rFonts w:cs="Tahoma"/>
          <w:b/>
          <w:bCs/>
          <w:color w:val="000000" w:themeColor="text1"/>
        </w:rPr>
      </w:pPr>
    </w:p>
    <w:p w14:paraId="0369469B" w14:textId="77777777" w:rsidR="009F18EE" w:rsidRPr="003101BC" w:rsidRDefault="009F18EE" w:rsidP="00653A2C">
      <w:pPr>
        <w:pStyle w:val="Heading2"/>
        <w:rPr>
          <w:color w:val="000000" w:themeColor="text1"/>
        </w:rPr>
      </w:pPr>
      <w:bookmarkStart w:id="2" w:name="_Toc32752067"/>
      <w:bookmarkStart w:id="3" w:name="_Toc124153098"/>
      <w:bookmarkStart w:id="4" w:name="_Toc495188027"/>
      <w:r w:rsidRPr="003101BC">
        <w:rPr>
          <w:color w:val="000000" w:themeColor="text1"/>
        </w:rPr>
        <w:lastRenderedPageBreak/>
        <w:t>Document Control</w:t>
      </w:r>
      <w:bookmarkEnd w:id="2"/>
      <w:bookmarkEnd w:id="3"/>
      <w:bookmarkEnd w:id="4"/>
    </w:p>
    <w:p w14:paraId="78C65111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6B20F22F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Change Record</w:t>
      </w:r>
    </w:p>
    <w:tbl>
      <w:tblPr>
        <w:tblW w:w="7966" w:type="dxa"/>
        <w:tblInd w:w="15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00"/>
        <w:gridCol w:w="2398"/>
        <w:gridCol w:w="992"/>
        <w:gridCol w:w="3276"/>
      </w:tblGrid>
      <w:tr w:rsidR="009F18EE" w:rsidRPr="003101BC" w14:paraId="4688206F" w14:textId="77777777">
        <w:trPr>
          <w:cantSplit/>
          <w:tblHeader/>
        </w:trPr>
        <w:tc>
          <w:tcPr>
            <w:tcW w:w="1300" w:type="dxa"/>
            <w:tcBorders>
              <w:bottom w:val="nil"/>
              <w:right w:val="nil"/>
            </w:tcBorders>
            <w:shd w:val="pct10" w:color="auto" w:fill="auto"/>
          </w:tcPr>
          <w:p w14:paraId="69F7DC66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Date</w:t>
            </w:r>
          </w:p>
        </w:tc>
        <w:tc>
          <w:tcPr>
            <w:tcW w:w="2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64CF2179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794418CA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Version</w:t>
            </w:r>
          </w:p>
        </w:tc>
        <w:tc>
          <w:tcPr>
            <w:tcW w:w="3276" w:type="dxa"/>
            <w:tcBorders>
              <w:left w:val="nil"/>
              <w:bottom w:val="nil"/>
            </w:tcBorders>
            <w:shd w:val="pct10" w:color="auto" w:fill="auto"/>
          </w:tcPr>
          <w:p w14:paraId="4477E48F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Change Reference</w:t>
            </w:r>
          </w:p>
        </w:tc>
      </w:tr>
      <w:tr w:rsidR="003101BC" w:rsidRPr="003101BC" w14:paraId="421CA51A" w14:textId="77777777" w:rsidTr="00A74F8F">
        <w:trPr>
          <w:cantSplit/>
          <w:trHeight w:hRule="exact" w:val="95"/>
          <w:tblHeader/>
        </w:trPr>
        <w:tc>
          <w:tcPr>
            <w:tcW w:w="1300" w:type="dxa"/>
            <w:tcBorders>
              <w:left w:val="nil"/>
              <w:right w:val="nil"/>
            </w:tcBorders>
            <w:shd w:val="pct50" w:color="auto" w:fill="auto"/>
          </w:tcPr>
          <w:p w14:paraId="6F511E09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  <w:shd w:val="pct50" w:color="auto" w:fill="auto"/>
          </w:tcPr>
          <w:p w14:paraId="15FA25B3" w14:textId="77777777" w:rsidR="009F18EE" w:rsidRPr="003101BC" w:rsidRDefault="009F18EE" w:rsidP="008D7D1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pct50" w:color="auto" w:fill="auto"/>
          </w:tcPr>
          <w:p w14:paraId="38850331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276" w:type="dxa"/>
            <w:tcBorders>
              <w:left w:val="nil"/>
              <w:right w:val="nil"/>
            </w:tcBorders>
            <w:shd w:val="pct50" w:color="auto" w:fill="auto"/>
          </w:tcPr>
          <w:p w14:paraId="61D84D5C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CD1342" w:rsidRPr="003101BC" w14:paraId="2C46AA12" w14:textId="77777777">
        <w:trPr>
          <w:cantSplit/>
        </w:trPr>
        <w:tc>
          <w:tcPr>
            <w:tcW w:w="1300" w:type="dxa"/>
            <w:tcBorders>
              <w:top w:val="nil"/>
            </w:tcBorders>
          </w:tcPr>
          <w:p w14:paraId="5FF6B8C0" w14:textId="12370B36" w:rsidR="00CD1342" w:rsidRPr="003101BC" w:rsidRDefault="00C25D16" w:rsidP="00CD134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06-Oct</w:t>
            </w:r>
            <w:r w:rsidR="00CD1342" w:rsidRPr="003101BC">
              <w:rPr>
                <w:color w:val="000000" w:themeColor="text1"/>
              </w:rPr>
              <w:t>-1</w:t>
            </w:r>
            <w:r w:rsidR="00377FFA" w:rsidRPr="003101BC">
              <w:rPr>
                <w:color w:val="000000" w:themeColor="text1"/>
              </w:rPr>
              <w:t>7</w:t>
            </w:r>
          </w:p>
        </w:tc>
        <w:tc>
          <w:tcPr>
            <w:tcW w:w="2398" w:type="dxa"/>
            <w:tcBorders>
              <w:top w:val="nil"/>
            </w:tcBorders>
          </w:tcPr>
          <w:p w14:paraId="171A8395" w14:textId="77777777" w:rsidR="00CD1342" w:rsidRPr="003101BC" w:rsidRDefault="008E0756" w:rsidP="00CD1342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Kittiya Pansripong</w:t>
            </w:r>
          </w:p>
        </w:tc>
        <w:tc>
          <w:tcPr>
            <w:tcW w:w="992" w:type="dxa"/>
            <w:tcBorders>
              <w:top w:val="nil"/>
            </w:tcBorders>
          </w:tcPr>
          <w:p w14:paraId="6F3698D5" w14:textId="500F65D4" w:rsidR="00CD1342" w:rsidRPr="003101BC" w:rsidRDefault="00377FFA" w:rsidP="00CD1342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 w:rsidR="00653C48">
              <w:rPr>
                <w:color w:val="000000" w:themeColor="text1"/>
              </w:rPr>
              <w:t>1</w:t>
            </w:r>
          </w:p>
        </w:tc>
        <w:tc>
          <w:tcPr>
            <w:tcW w:w="3276" w:type="dxa"/>
            <w:tcBorders>
              <w:top w:val="nil"/>
            </w:tcBorders>
          </w:tcPr>
          <w:p w14:paraId="1C921BF1" w14:textId="77777777" w:rsidR="00CD1342" w:rsidRPr="003101BC" w:rsidRDefault="00CD1342" w:rsidP="00CD1342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Create Document</w:t>
            </w:r>
          </w:p>
        </w:tc>
      </w:tr>
      <w:tr w:rsidR="00653C48" w:rsidRPr="003101BC" w14:paraId="299204B1" w14:textId="77777777">
        <w:trPr>
          <w:cantSplit/>
        </w:trPr>
        <w:tc>
          <w:tcPr>
            <w:tcW w:w="1300" w:type="dxa"/>
          </w:tcPr>
          <w:p w14:paraId="2DF72CE3" w14:textId="327ED63A" w:rsidR="00653C48" w:rsidRPr="003101BC" w:rsidRDefault="00653C48" w:rsidP="00653C48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07-Oct</w:t>
            </w:r>
            <w:r w:rsidRPr="003101BC">
              <w:rPr>
                <w:color w:val="000000" w:themeColor="text1"/>
              </w:rPr>
              <w:t>-17</w:t>
            </w:r>
          </w:p>
        </w:tc>
        <w:tc>
          <w:tcPr>
            <w:tcW w:w="2398" w:type="dxa"/>
          </w:tcPr>
          <w:p w14:paraId="7E81CAB7" w14:textId="79143EAC" w:rsidR="00653C48" w:rsidRPr="003101BC" w:rsidRDefault="00653C48" w:rsidP="00653C48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Amornrath Ongkawat</w:t>
            </w:r>
          </w:p>
        </w:tc>
        <w:tc>
          <w:tcPr>
            <w:tcW w:w="992" w:type="dxa"/>
          </w:tcPr>
          <w:p w14:paraId="544ACEE8" w14:textId="7E79CB9D" w:rsidR="00653C48" w:rsidRPr="003101BC" w:rsidRDefault="00653C48" w:rsidP="00653C48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276" w:type="dxa"/>
          </w:tcPr>
          <w:p w14:paraId="54F08102" w14:textId="7B916B37" w:rsidR="00653C48" w:rsidRPr="003101BC" w:rsidRDefault="00653C48" w:rsidP="00653C48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</w:t>
            </w:r>
            <w:r w:rsidRPr="003101BC">
              <w:rPr>
                <w:color w:val="000000" w:themeColor="text1"/>
              </w:rPr>
              <w:t>Document</w:t>
            </w:r>
          </w:p>
        </w:tc>
      </w:tr>
      <w:tr w:rsidR="00F7619A" w14:paraId="0B839F5C" w14:textId="77777777" w:rsidTr="00EE6B02">
        <w:trPr>
          <w:cantSplit/>
        </w:trPr>
        <w:tc>
          <w:tcPr>
            <w:tcW w:w="1300" w:type="dxa"/>
          </w:tcPr>
          <w:p w14:paraId="51BF4154" w14:textId="77777777" w:rsidR="00F7619A" w:rsidRDefault="00F7619A" w:rsidP="00EE6B0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09-Oct</w:t>
            </w:r>
            <w:r w:rsidRPr="003101BC">
              <w:rPr>
                <w:color w:val="000000" w:themeColor="text1"/>
              </w:rPr>
              <w:t>-17</w:t>
            </w:r>
          </w:p>
        </w:tc>
        <w:tc>
          <w:tcPr>
            <w:tcW w:w="2398" w:type="dxa"/>
          </w:tcPr>
          <w:p w14:paraId="313A2269" w14:textId="77777777" w:rsidR="00F7619A" w:rsidRDefault="00F7619A" w:rsidP="00EE6B0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Amornrath Ongkawat</w:t>
            </w:r>
          </w:p>
        </w:tc>
        <w:tc>
          <w:tcPr>
            <w:tcW w:w="992" w:type="dxa"/>
          </w:tcPr>
          <w:p w14:paraId="1E46E964" w14:textId="77777777" w:rsidR="00F7619A" w:rsidRPr="003101BC" w:rsidRDefault="00F7619A" w:rsidP="00EE6B02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3276" w:type="dxa"/>
          </w:tcPr>
          <w:p w14:paraId="2174739A" w14:textId="77777777" w:rsidR="00F7619A" w:rsidRDefault="00F7619A" w:rsidP="00EE6B0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</w:t>
            </w:r>
            <w:r w:rsidRPr="003101BC">
              <w:rPr>
                <w:color w:val="000000" w:themeColor="text1"/>
              </w:rPr>
              <w:t>Document</w:t>
            </w:r>
          </w:p>
        </w:tc>
      </w:tr>
      <w:tr w:rsidR="00CC07B2" w:rsidRPr="003101BC" w14:paraId="2CF39F5C" w14:textId="77777777">
        <w:trPr>
          <w:cantSplit/>
        </w:trPr>
        <w:tc>
          <w:tcPr>
            <w:tcW w:w="1300" w:type="dxa"/>
          </w:tcPr>
          <w:p w14:paraId="6045D93E" w14:textId="0C37BB5D" w:rsidR="00CC07B2" w:rsidRDefault="00F7619A" w:rsidP="00CC07B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="00CC07B2">
              <w:rPr>
                <w:color w:val="000000" w:themeColor="text1"/>
              </w:rPr>
              <w:t>-Oct</w:t>
            </w:r>
            <w:r w:rsidR="00CC07B2" w:rsidRPr="003101BC">
              <w:rPr>
                <w:color w:val="000000" w:themeColor="text1"/>
              </w:rPr>
              <w:t>-17</w:t>
            </w:r>
          </w:p>
        </w:tc>
        <w:tc>
          <w:tcPr>
            <w:tcW w:w="2398" w:type="dxa"/>
          </w:tcPr>
          <w:p w14:paraId="72AC0426" w14:textId="5CC45F31" w:rsidR="00CC07B2" w:rsidRDefault="00CC07B2" w:rsidP="00CC07B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Amornrath Ongkawat</w:t>
            </w:r>
          </w:p>
        </w:tc>
        <w:tc>
          <w:tcPr>
            <w:tcW w:w="992" w:type="dxa"/>
          </w:tcPr>
          <w:p w14:paraId="4C2823D5" w14:textId="29486BB4" w:rsidR="00CC07B2" w:rsidRPr="003101BC" w:rsidRDefault="00CC07B2" w:rsidP="00CC07B2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</w:t>
            </w:r>
            <w:r w:rsidR="00F7619A">
              <w:rPr>
                <w:color w:val="000000" w:themeColor="text1"/>
              </w:rPr>
              <w:t>1</w:t>
            </w:r>
            <w:r w:rsidRPr="003101BC">
              <w:rPr>
                <w:color w:val="000000" w:themeColor="text1"/>
              </w:rPr>
              <w:t>R0</w:t>
            </w:r>
            <w:r w:rsidR="00F7619A">
              <w:rPr>
                <w:color w:val="000000" w:themeColor="text1"/>
              </w:rPr>
              <w:t>0</w:t>
            </w:r>
          </w:p>
        </w:tc>
        <w:tc>
          <w:tcPr>
            <w:tcW w:w="3276" w:type="dxa"/>
          </w:tcPr>
          <w:p w14:paraId="3AF3904D" w14:textId="466D2FD8" w:rsidR="00CC07B2" w:rsidRDefault="00CC07B2" w:rsidP="00CC07B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</w:t>
            </w:r>
            <w:r w:rsidRPr="003101BC">
              <w:rPr>
                <w:color w:val="000000" w:themeColor="text1"/>
              </w:rPr>
              <w:t>Document</w:t>
            </w:r>
            <w:r w:rsidR="00F7619A">
              <w:rPr>
                <w:color w:val="000000" w:themeColor="text1"/>
              </w:rPr>
              <w:t xml:space="preserve"> After RD Review</w:t>
            </w:r>
          </w:p>
        </w:tc>
      </w:tr>
    </w:tbl>
    <w:p w14:paraId="7A8773B8" w14:textId="77777777" w:rsidR="00F5702F" w:rsidRPr="003101BC" w:rsidRDefault="00F5702F" w:rsidP="00F5702F">
      <w:pPr>
        <w:pStyle w:val="HeadingBar"/>
        <w:rPr>
          <w:color w:val="000000" w:themeColor="text1"/>
        </w:rPr>
      </w:pPr>
    </w:p>
    <w:p w14:paraId="396F5926" w14:textId="77777777" w:rsidR="00F5702F" w:rsidRPr="003101BC" w:rsidRDefault="00F5702F" w:rsidP="00F5702F">
      <w:pPr>
        <w:keepNext/>
        <w:keepLines/>
        <w:spacing w:before="120" w:after="120"/>
        <w:rPr>
          <w:b/>
          <w:bCs/>
          <w:color w:val="000000" w:themeColor="text1"/>
          <w:lang w:bidi="th-TH"/>
        </w:rPr>
      </w:pPr>
      <w:r w:rsidRPr="003101BC">
        <w:rPr>
          <w:b/>
          <w:bCs/>
          <w:color w:val="000000" w:themeColor="text1"/>
        </w:rPr>
        <w:t>Reviewer</w:t>
      </w:r>
    </w:p>
    <w:p w14:paraId="7FBBD1A8" w14:textId="77777777" w:rsidR="00F5702F" w:rsidRPr="003101BC" w:rsidRDefault="00F5702F" w:rsidP="009F18EE">
      <w:pPr>
        <w:keepNext/>
        <w:keepLines/>
        <w:spacing w:before="120" w:after="120"/>
        <w:rPr>
          <w:b/>
          <w:bCs/>
          <w:color w:val="000000" w:themeColor="text1"/>
        </w:rPr>
      </w:pPr>
    </w:p>
    <w:tbl>
      <w:tblPr>
        <w:tblW w:w="7908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0"/>
        <w:gridCol w:w="3708"/>
      </w:tblGrid>
      <w:tr w:rsidR="00426AB9" w:rsidRPr="003101BC" w14:paraId="6CBF9E02" w14:textId="77777777" w:rsidTr="00FB05F0">
        <w:trPr>
          <w:cantSplit/>
          <w:tblHeader/>
        </w:trPr>
        <w:tc>
          <w:tcPr>
            <w:tcW w:w="4200" w:type="dxa"/>
            <w:tcBorders>
              <w:bottom w:val="nil"/>
              <w:right w:val="nil"/>
            </w:tcBorders>
            <w:shd w:val="pct10" w:color="auto" w:fill="auto"/>
          </w:tcPr>
          <w:p w14:paraId="6367057A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708" w:type="dxa"/>
            <w:tcBorders>
              <w:left w:val="nil"/>
              <w:bottom w:val="nil"/>
            </w:tcBorders>
            <w:shd w:val="pct10" w:color="auto" w:fill="auto"/>
          </w:tcPr>
          <w:p w14:paraId="024A057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65E91080" w14:textId="77777777" w:rsidTr="00FB05F0">
        <w:trPr>
          <w:cantSplit/>
          <w:trHeight w:hRule="exact" w:val="60"/>
          <w:tblHeader/>
        </w:trPr>
        <w:tc>
          <w:tcPr>
            <w:tcW w:w="4200" w:type="dxa"/>
            <w:tcBorders>
              <w:left w:val="nil"/>
              <w:right w:val="nil"/>
            </w:tcBorders>
            <w:shd w:val="pct50" w:color="auto" w:fill="auto"/>
          </w:tcPr>
          <w:p w14:paraId="0E1DAA6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708" w:type="dxa"/>
            <w:tcBorders>
              <w:left w:val="nil"/>
              <w:right w:val="nil"/>
            </w:tcBorders>
            <w:shd w:val="pct50" w:color="auto" w:fill="auto"/>
          </w:tcPr>
          <w:p w14:paraId="231E8BE2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7F5DDE49" w14:textId="77777777" w:rsidTr="00FB05F0">
        <w:trPr>
          <w:cantSplit/>
          <w:trHeight w:val="309"/>
        </w:trPr>
        <w:tc>
          <w:tcPr>
            <w:tcW w:w="4200" w:type="dxa"/>
            <w:tcBorders>
              <w:top w:val="nil"/>
            </w:tcBorders>
          </w:tcPr>
          <w:p w14:paraId="392AEF91" w14:textId="30CF80E7" w:rsidR="00F5702F" w:rsidRPr="003101BC" w:rsidRDefault="008E0756" w:rsidP="00C25D16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Khun </w:t>
            </w:r>
            <w:r w:rsidR="00C25D16">
              <w:rPr>
                <w:color w:val="000000" w:themeColor="text1"/>
              </w:rPr>
              <w:t>Wanwisa Pongwijitsilp</w:t>
            </w:r>
          </w:p>
        </w:tc>
        <w:tc>
          <w:tcPr>
            <w:tcW w:w="3708" w:type="dxa"/>
            <w:tcBorders>
              <w:top w:val="nil"/>
            </w:tcBorders>
          </w:tcPr>
          <w:p w14:paraId="3F356B30" w14:textId="22A0A130" w:rsidR="00F5702F" w:rsidRPr="003101BC" w:rsidRDefault="00C25D16" w:rsidP="00F5702F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</w:t>
            </w:r>
            <w:r w:rsidR="00B96D08" w:rsidRPr="003101BC">
              <w:rPr>
                <w:color w:val="000000" w:themeColor="text1"/>
              </w:rPr>
              <w:t xml:space="preserve"> Consultant</w:t>
            </w:r>
          </w:p>
        </w:tc>
      </w:tr>
      <w:tr w:rsidR="00426AB9" w:rsidRPr="003101BC" w14:paraId="0EE2E64A" w14:textId="77777777" w:rsidTr="00FB05F0">
        <w:trPr>
          <w:cantSplit/>
        </w:trPr>
        <w:tc>
          <w:tcPr>
            <w:tcW w:w="4200" w:type="dxa"/>
          </w:tcPr>
          <w:p w14:paraId="4F258C28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Khun Amornrath Ongkawat</w:t>
            </w:r>
          </w:p>
        </w:tc>
        <w:tc>
          <w:tcPr>
            <w:tcW w:w="3708" w:type="dxa"/>
          </w:tcPr>
          <w:p w14:paraId="6E7EBB43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Technical Team Lead</w:t>
            </w:r>
          </w:p>
        </w:tc>
      </w:tr>
      <w:tr w:rsidR="00B96D08" w:rsidRPr="003101BC" w14:paraId="321202FD" w14:textId="77777777" w:rsidTr="00FB05F0">
        <w:trPr>
          <w:cantSplit/>
        </w:trPr>
        <w:tc>
          <w:tcPr>
            <w:tcW w:w="4200" w:type="dxa"/>
          </w:tcPr>
          <w:p w14:paraId="31A95C8E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08" w:type="dxa"/>
          </w:tcPr>
          <w:p w14:paraId="49508BDA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780960C0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1AD19279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Distribution</w:t>
      </w:r>
    </w:p>
    <w:tbl>
      <w:tblPr>
        <w:tblW w:w="7929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600"/>
        <w:gridCol w:w="3429"/>
      </w:tblGrid>
      <w:tr w:rsidR="00426AB9" w:rsidRPr="003101BC" w14:paraId="3FB94AE8" w14:textId="77777777" w:rsidTr="00FB05F0">
        <w:trPr>
          <w:cantSplit/>
          <w:tblHeader/>
        </w:trPr>
        <w:tc>
          <w:tcPr>
            <w:tcW w:w="900" w:type="dxa"/>
            <w:tcBorders>
              <w:bottom w:val="nil"/>
              <w:right w:val="nil"/>
            </w:tcBorders>
            <w:shd w:val="pct10" w:color="auto" w:fill="auto"/>
          </w:tcPr>
          <w:p w14:paraId="74ECF50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Copy No.</w:t>
            </w: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418051C0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14:paraId="72CD0EAF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Location</w:t>
            </w:r>
          </w:p>
        </w:tc>
      </w:tr>
      <w:tr w:rsidR="00426AB9" w:rsidRPr="003101BC" w14:paraId="11D97296" w14:textId="77777777" w:rsidTr="00FB05F0">
        <w:trPr>
          <w:cantSplit/>
          <w:trHeight w:hRule="exact" w:val="60"/>
          <w:tblHeader/>
        </w:trPr>
        <w:tc>
          <w:tcPr>
            <w:tcW w:w="900" w:type="dxa"/>
            <w:tcBorders>
              <w:left w:val="nil"/>
              <w:right w:val="nil"/>
            </w:tcBorders>
            <w:shd w:val="pct50" w:color="auto" w:fill="auto"/>
          </w:tcPr>
          <w:p w14:paraId="427B7F8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600" w:type="dxa"/>
            <w:tcBorders>
              <w:left w:val="nil"/>
              <w:right w:val="nil"/>
            </w:tcBorders>
            <w:shd w:val="pct50" w:color="auto" w:fill="auto"/>
          </w:tcPr>
          <w:p w14:paraId="16D7F7F9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14:paraId="7650B916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189DD991" w14:textId="77777777" w:rsidTr="009E0BBF">
        <w:trPr>
          <w:cantSplit/>
        </w:trPr>
        <w:tc>
          <w:tcPr>
            <w:tcW w:w="900" w:type="dxa"/>
          </w:tcPr>
          <w:p w14:paraId="5E0DA60E" w14:textId="77777777" w:rsidR="00F5702F" w:rsidRPr="003101BC" w:rsidRDefault="00F5702F" w:rsidP="000F1244">
            <w:pPr>
              <w:pStyle w:val="TableText"/>
              <w:numPr>
                <w:ilvl w:val="0"/>
                <w:numId w:val="4"/>
              </w:numPr>
              <w:rPr>
                <w:color w:val="000000" w:themeColor="text1"/>
              </w:rPr>
            </w:pPr>
          </w:p>
        </w:tc>
        <w:tc>
          <w:tcPr>
            <w:tcW w:w="3600" w:type="dxa"/>
            <w:vAlign w:val="bottom"/>
          </w:tcPr>
          <w:p w14:paraId="4CA83E74" w14:textId="77777777" w:rsidR="00F5702F" w:rsidRPr="003101BC" w:rsidRDefault="00F5702F" w:rsidP="00F5702F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Khun Sorasak Thawonnokorn</w:t>
            </w:r>
          </w:p>
        </w:tc>
        <w:tc>
          <w:tcPr>
            <w:tcW w:w="3429" w:type="dxa"/>
          </w:tcPr>
          <w:p w14:paraId="6D70BA09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167BEA0A" w14:textId="77777777" w:rsidTr="009E0BBF">
        <w:trPr>
          <w:cantSplit/>
        </w:trPr>
        <w:tc>
          <w:tcPr>
            <w:tcW w:w="900" w:type="dxa"/>
          </w:tcPr>
          <w:p w14:paraId="7AB05189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2</w:t>
            </w:r>
          </w:p>
        </w:tc>
        <w:tc>
          <w:tcPr>
            <w:tcW w:w="3600" w:type="dxa"/>
            <w:vAlign w:val="bottom"/>
          </w:tcPr>
          <w:p w14:paraId="5934E802" w14:textId="77777777" w:rsidR="00F5702F" w:rsidRPr="003101BC" w:rsidRDefault="00F5702F" w:rsidP="00F5702F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Khun Khanitta Leelawai</w:t>
            </w:r>
          </w:p>
        </w:tc>
        <w:tc>
          <w:tcPr>
            <w:tcW w:w="3429" w:type="dxa"/>
          </w:tcPr>
          <w:p w14:paraId="5DB57CA7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7E2CEFA6" w14:textId="77777777" w:rsidTr="009E0BBF">
        <w:trPr>
          <w:cantSplit/>
        </w:trPr>
        <w:tc>
          <w:tcPr>
            <w:tcW w:w="900" w:type="dxa"/>
          </w:tcPr>
          <w:p w14:paraId="2ACE2D2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3</w:t>
            </w:r>
          </w:p>
        </w:tc>
        <w:tc>
          <w:tcPr>
            <w:tcW w:w="3600" w:type="dxa"/>
            <w:vAlign w:val="bottom"/>
          </w:tcPr>
          <w:p w14:paraId="42A7928D" w14:textId="77777777" w:rsidR="00F5702F" w:rsidRPr="003101BC" w:rsidRDefault="00F5702F" w:rsidP="00F5702F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Khun Arporn Chimcham</w:t>
            </w:r>
          </w:p>
        </w:tc>
        <w:tc>
          <w:tcPr>
            <w:tcW w:w="3429" w:type="dxa"/>
          </w:tcPr>
          <w:p w14:paraId="31AE1373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iCE Consulting Co., Ltd.</w:t>
            </w:r>
          </w:p>
        </w:tc>
      </w:tr>
      <w:tr w:rsidR="00F5702F" w:rsidRPr="003101BC" w14:paraId="6306FCBE" w14:textId="77777777" w:rsidTr="00FB05F0">
        <w:trPr>
          <w:cantSplit/>
          <w:trHeight w:val="255"/>
        </w:trPr>
        <w:tc>
          <w:tcPr>
            <w:tcW w:w="900" w:type="dxa"/>
          </w:tcPr>
          <w:p w14:paraId="1CF2C172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27F3FBEC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5614477A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36B668EC" w14:textId="77777777" w:rsidTr="00FB05F0">
        <w:trPr>
          <w:cantSplit/>
          <w:trHeight w:val="255"/>
        </w:trPr>
        <w:tc>
          <w:tcPr>
            <w:tcW w:w="900" w:type="dxa"/>
          </w:tcPr>
          <w:p w14:paraId="1E1AF4A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0B291054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41640F94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433C3928" w14:textId="77777777" w:rsidTr="00FB05F0">
        <w:trPr>
          <w:cantSplit/>
          <w:trHeight w:val="255"/>
        </w:trPr>
        <w:tc>
          <w:tcPr>
            <w:tcW w:w="900" w:type="dxa"/>
          </w:tcPr>
          <w:p w14:paraId="0EE3FC81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5B5AA160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3EEDC8C6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</w:tbl>
    <w:p w14:paraId="78699C94" w14:textId="77777777" w:rsidR="00ED2E7A" w:rsidRPr="003101BC" w:rsidRDefault="00ED2E7A" w:rsidP="00ED2E7A">
      <w:pPr>
        <w:pStyle w:val="HeadingBar"/>
        <w:rPr>
          <w:color w:val="000000" w:themeColor="text1"/>
        </w:rPr>
      </w:pPr>
    </w:p>
    <w:p w14:paraId="06A8CCEF" w14:textId="77777777" w:rsidR="00ED2E7A" w:rsidRPr="003101BC" w:rsidRDefault="00ED2E7A" w:rsidP="00ED2E7A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Participants</w:t>
      </w:r>
    </w:p>
    <w:tbl>
      <w:tblPr>
        <w:tblW w:w="8000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3930"/>
        <w:gridCol w:w="3470"/>
      </w:tblGrid>
      <w:tr w:rsidR="00426AB9" w:rsidRPr="003101BC" w14:paraId="7CDAF829" w14:textId="77777777" w:rsidTr="00FB05F0">
        <w:trPr>
          <w:cantSplit/>
          <w:tblHeader/>
        </w:trPr>
        <w:tc>
          <w:tcPr>
            <w:tcW w:w="600" w:type="dxa"/>
            <w:tcBorders>
              <w:bottom w:val="nil"/>
              <w:right w:val="nil"/>
            </w:tcBorders>
            <w:shd w:val="pct10" w:color="auto" w:fill="auto"/>
          </w:tcPr>
          <w:p w14:paraId="14CAA759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No.</w:t>
            </w:r>
          </w:p>
        </w:tc>
        <w:tc>
          <w:tcPr>
            <w:tcW w:w="393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3D82AF7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70" w:type="dxa"/>
            <w:tcBorders>
              <w:left w:val="nil"/>
              <w:bottom w:val="nil"/>
            </w:tcBorders>
            <w:shd w:val="pct10" w:color="auto" w:fill="auto"/>
          </w:tcPr>
          <w:p w14:paraId="5993240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0F91DF42" w14:textId="77777777" w:rsidTr="00FB05F0">
        <w:trPr>
          <w:cantSplit/>
          <w:trHeight w:hRule="exact" w:val="60"/>
          <w:tblHeader/>
        </w:trPr>
        <w:tc>
          <w:tcPr>
            <w:tcW w:w="600" w:type="dxa"/>
            <w:tcBorders>
              <w:left w:val="nil"/>
              <w:right w:val="nil"/>
            </w:tcBorders>
            <w:shd w:val="pct50" w:color="auto" w:fill="auto"/>
          </w:tcPr>
          <w:p w14:paraId="776F3D3E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930" w:type="dxa"/>
            <w:tcBorders>
              <w:left w:val="nil"/>
              <w:right w:val="nil"/>
            </w:tcBorders>
            <w:shd w:val="pct50" w:color="auto" w:fill="auto"/>
          </w:tcPr>
          <w:p w14:paraId="018D7993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70" w:type="dxa"/>
            <w:tcBorders>
              <w:left w:val="nil"/>
              <w:right w:val="nil"/>
            </w:tcBorders>
            <w:shd w:val="pct50" w:color="auto" w:fill="auto"/>
          </w:tcPr>
          <w:p w14:paraId="2B7DAE3B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426AB9" w:rsidRPr="003101BC" w14:paraId="1B45EB8E" w14:textId="77777777" w:rsidTr="00FB05F0">
        <w:trPr>
          <w:cantSplit/>
        </w:trPr>
        <w:tc>
          <w:tcPr>
            <w:tcW w:w="600" w:type="dxa"/>
            <w:tcBorders>
              <w:top w:val="nil"/>
            </w:tcBorders>
          </w:tcPr>
          <w:p w14:paraId="6A2EB37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  <w:tcBorders>
              <w:top w:val="nil"/>
            </w:tcBorders>
          </w:tcPr>
          <w:p w14:paraId="1CA6CAA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  <w:tcBorders>
              <w:top w:val="nil"/>
            </w:tcBorders>
          </w:tcPr>
          <w:p w14:paraId="45BA6873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24254953" w14:textId="77777777" w:rsidTr="00FB05F0">
        <w:trPr>
          <w:cantSplit/>
        </w:trPr>
        <w:tc>
          <w:tcPr>
            <w:tcW w:w="600" w:type="dxa"/>
          </w:tcPr>
          <w:p w14:paraId="646A7004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2582397" w14:textId="77777777" w:rsidR="00426AB9" w:rsidRPr="003101BC" w:rsidRDefault="00426AB9" w:rsidP="00FB05F0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6A5A456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9656B2F" w14:textId="77777777" w:rsidTr="00FB05F0">
        <w:trPr>
          <w:cantSplit/>
        </w:trPr>
        <w:tc>
          <w:tcPr>
            <w:tcW w:w="600" w:type="dxa"/>
          </w:tcPr>
          <w:p w14:paraId="457AC4E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11DFA96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C72C11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0AA2397F" w14:textId="77777777" w:rsidTr="00FB05F0">
        <w:trPr>
          <w:cantSplit/>
        </w:trPr>
        <w:tc>
          <w:tcPr>
            <w:tcW w:w="600" w:type="dxa"/>
          </w:tcPr>
          <w:p w14:paraId="72CDEB3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0C6D5C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7044A4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AD25922" w14:textId="77777777" w:rsidTr="00FB05F0">
        <w:trPr>
          <w:cantSplit/>
        </w:trPr>
        <w:tc>
          <w:tcPr>
            <w:tcW w:w="600" w:type="dxa"/>
          </w:tcPr>
          <w:p w14:paraId="0C847D5B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51C9B2B9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1DA328E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22B26E9B" w14:textId="77777777" w:rsidR="00ED2E7A" w:rsidRPr="003101BC" w:rsidRDefault="00ED2E7A" w:rsidP="00ED2E7A">
      <w:pPr>
        <w:pStyle w:val="BodyText"/>
        <w:ind w:left="2410"/>
        <w:rPr>
          <w:rFonts w:cs="Tahoma"/>
          <w:color w:val="000000" w:themeColor="text1"/>
        </w:rPr>
      </w:pPr>
    </w:p>
    <w:p w14:paraId="3249F086" w14:textId="77777777" w:rsidR="00ED2E7A" w:rsidRPr="003101BC" w:rsidRDefault="00ED2E7A" w:rsidP="00ED2E7A">
      <w:pPr>
        <w:pStyle w:val="BodyText"/>
        <w:ind w:left="1500"/>
        <w:rPr>
          <w:rFonts w:cs="Tahoma"/>
          <w:b/>
          <w:bCs/>
          <w:color w:val="000000" w:themeColor="text1"/>
        </w:rPr>
      </w:pPr>
      <w:r w:rsidRPr="003101BC">
        <w:rPr>
          <w:rFonts w:cs="Tahoma"/>
          <w:b/>
          <w:bCs/>
          <w:color w:val="000000" w:themeColor="text1"/>
        </w:rPr>
        <w:t>Memo To Holders:</w:t>
      </w:r>
    </w:p>
    <w:p w14:paraId="599D11B4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an </w:t>
      </w:r>
      <w:r w:rsidRPr="003101BC">
        <w:rPr>
          <w:rFonts w:cs="Tahoma"/>
          <w:color w:val="000000" w:themeColor="text1"/>
          <w:u w:val="single"/>
        </w:rPr>
        <w:t>electronic copy</w:t>
      </w:r>
      <w:r w:rsidRPr="003101BC">
        <w:rPr>
          <w:rFonts w:cs="Tahoma"/>
          <w:color w:val="000000" w:themeColor="text1"/>
        </w:rPr>
        <w:t xml:space="preserve"> of this document and print it out, please write your name on the equivalent of the cover page, for document control purposes.</w:t>
      </w:r>
    </w:p>
    <w:p w14:paraId="79BD1C1A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 </w:t>
      </w:r>
      <w:r w:rsidRPr="003101BC">
        <w:rPr>
          <w:rFonts w:cs="Tahoma"/>
          <w:color w:val="000000" w:themeColor="text1"/>
          <w:u w:val="single"/>
        </w:rPr>
        <w:t>hard copy</w:t>
      </w:r>
      <w:r w:rsidRPr="003101BC">
        <w:rPr>
          <w:rFonts w:cs="Tahoma"/>
          <w:color w:val="000000" w:themeColor="text1"/>
        </w:rPr>
        <w:t xml:space="preserve"> of this document, please write your name on the front cover, for document control purposes.</w:t>
      </w:r>
    </w:p>
    <w:p w14:paraId="66EBF8FF" w14:textId="77777777" w:rsidR="009F18EE" w:rsidRPr="003101BC" w:rsidRDefault="009F18EE" w:rsidP="009F18EE">
      <w:pPr>
        <w:rPr>
          <w:color w:val="000000" w:themeColor="text1"/>
        </w:rPr>
      </w:pPr>
    </w:p>
    <w:p w14:paraId="05BC29AE" w14:textId="77777777" w:rsidR="003C6F47" w:rsidRPr="003101BC" w:rsidRDefault="003C6F47" w:rsidP="00755E44">
      <w:pPr>
        <w:rPr>
          <w:color w:val="000000" w:themeColor="text1"/>
        </w:rPr>
      </w:pPr>
    </w:p>
    <w:p w14:paraId="1E979FED" w14:textId="77777777" w:rsidR="00AF15D0" w:rsidRPr="003101BC" w:rsidRDefault="00AF15D0" w:rsidP="00755E44">
      <w:pPr>
        <w:pStyle w:val="TOCHeading1"/>
        <w:keepNext w:val="0"/>
        <w:pageBreakBefore w:val="0"/>
        <w:ind w:left="2517"/>
        <w:rPr>
          <w:color w:val="000000" w:themeColor="text1"/>
        </w:rPr>
      </w:pPr>
      <w:r w:rsidRPr="003101BC">
        <w:rPr>
          <w:color w:val="000000" w:themeColor="text1"/>
        </w:rPr>
        <w:t>Contents</w:t>
      </w:r>
    </w:p>
    <w:p w14:paraId="0DC5C1A4" w14:textId="77777777" w:rsidR="00B67D67" w:rsidRDefault="00E65088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r w:rsidRPr="003101BC">
        <w:rPr>
          <w:color w:val="000000" w:themeColor="text1"/>
        </w:rPr>
        <w:fldChar w:fldCharType="begin"/>
      </w:r>
      <w:r w:rsidRPr="003101BC">
        <w:rPr>
          <w:color w:val="000000" w:themeColor="text1"/>
        </w:rPr>
        <w:instrText xml:space="preserve"> TOC \o "1-6" \h \z \u </w:instrText>
      </w:r>
      <w:r w:rsidRPr="003101BC">
        <w:rPr>
          <w:color w:val="000000" w:themeColor="text1"/>
        </w:rPr>
        <w:fldChar w:fldCharType="separate"/>
      </w:r>
      <w:hyperlink w:anchor="_Toc495188027" w:history="1">
        <w:r w:rsidR="00B67D67" w:rsidRPr="00BA2FFC">
          <w:rPr>
            <w:rStyle w:val="Hyperlink"/>
            <w:noProof/>
          </w:rPr>
          <w:t>Document Control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_Toc495188027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ii</w:t>
        </w:r>
        <w:r w:rsidR="00B67D67">
          <w:rPr>
            <w:rStyle w:val="Hyperlink"/>
            <w:noProof/>
          </w:rPr>
          <w:fldChar w:fldCharType="end"/>
        </w:r>
      </w:hyperlink>
    </w:p>
    <w:p w14:paraId="76A25A03" w14:textId="77777777" w:rsidR="00B67D67" w:rsidRDefault="00EE6B02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28" w:history="1">
        <w:r w:rsidR="00B67D67" w:rsidRPr="00BA2FFC">
          <w:rPr>
            <w:rStyle w:val="Hyperlink"/>
            <w:noProof/>
          </w:rPr>
          <w:t>1. PREFACE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_Toc495188028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1</w:t>
        </w:r>
        <w:r w:rsidR="00B67D67">
          <w:rPr>
            <w:rStyle w:val="Hyperlink"/>
            <w:noProof/>
          </w:rPr>
          <w:fldChar w:fldCharType="end"/>
        </w:r>
      </w:hyperlink>
    </w:p>
    <w:p w14:paraId="4D641016" w14:textId="77777777" w:rsidR="00B67D67" w:rsidRDefault="00EE6B02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29" w:history="1">
        <w:r w:rsidR="00B67D67" w:rsidRPr="00BA2FFC">
          <w:rPr>
            <w:rStyle w:val="Hyperlink"/>
            <w:noProof/>
          </w:rPr>
          <w:t>1.1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Overview and Objectives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_Toc495188029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1</w:t>
        </w:r>
        <w:r w:rsidR="00B67D67">
          <w:rPr>
            <w:rStyle w:val="Hyperlink"/>
            <w:noProof/>
          </w:rPr>
          <w:fldChar w:fldCharType="end"/>
        </w:r>
      </w:hyperlink>
    </w:p>
    <w:p w14:paraId="12CA0485" w14:textId="77777777" w:rsidR="00B67D67" w:rsidRDefault="00EE6B02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0" w:history="1">
        <w:r w:rsidR="00B67D67" w:rsidRPr="00BA2FFC">
          <w:rPr>
            <w:rStyle w:val="Hyperlink"/>
            <w:noProof/>
          </w:rPr>
          <w:t>1.2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Functions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_Toc495188030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1</w:t>
        </w:r>
        <w:r w:rsidR="00B67D67">
          <w:rPr>
            <w:rStyle w:val="Hyperlink"/>
            <w:noProof/>
          </w:rPr>
          <w:fldChar w:fldCharType="end"/>
        </w:r>
      </w:hyperlink>
    </w:p>
    <w:p w14:paraId="6B1C24B3" w14:textId="77777777" w:rsidR="00B67D67" w:rsidRDefault="00EE6B02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1" w:history="1">
        <w:r w:rsidR="00B67D67" w:rsidRPr="00BA2FFC">
          <w:rPr>
            <w:rStyle w:val="Hyperlink"/>
            <w:noProof/>
          </w:rPr>
          <w:t>1.3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Interface Model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_Toc495188031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2</w:t>
        </w:r>
        <w:r w:rsidR="00B67D67">
          <w:rPr>
            <w:rStyle w:val="Hyperlink"/>
            <w:noProof/>
          </w:rPr>
          <w:fldChar w:fldCharType="end"/>
        </w:r>
      </w:hyperlink>
    </w:p>
    <w:p w14:paraId="31B8E4AF" w14:textId="77777777" w:rsidR="00B67D67" w:rsidRDefault="00EE6B02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2" w:history="1">
        <w:r w:rsidR="00B67D67" w:rsidRPr="00BA2FFC">
          <w:rPr>
            <w:rStyle w:val="Hyperlink"/>
            <w:noProof/>
          </w:rPr>
          <w:t>2.1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Pre-Requisites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_Toc495188032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2</w:t>
        </w:r>
        <w:r w:rsidR="00B67D67">
          <w:rPr>
            <w:rStyle w:val="Hyperlink"/>
            <w:noProof/>
          </w:rPr>
          <w:fldChar w:fldCharType="end"/>
        </w:r>
      </w:hyperlink>
    </w:p>
    <w:p w14:paraId="1D29D894" w14:textId="77777777" w:rsidR="00B67D67" w:rsidRDefault="00EE6B02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3" w:history="1">
        <w:r w:rsidR="00B67D67" w:rsidRPr="00BA2FFC">
          <w:rPr>
            <w:rStyle w:val="Hyperlink"/>
            <w:noProof/>
          </w:rPr>
          <w:t>2.2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Business Rules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_Toc495188033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3</w:t>
        </w:r>
        <w:r w:rsidR="00B67D67">
          <w:rPr>
            <w:rStyle w:val="Hyperlink"/>
            <w:noProof/>
          </w:rPr>
          <w:fldChar w:fldCharType="end"/>
        </w:r>
      </w:hyperlink>
    </w:p>
    <w:p w14:paraId="696678C9" w14:textId="77777777" w:rsidR="00B67D67" w:rsidRDefault="00EE6B02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4" w:history="1">
        <w:r w:rsidR="00B67D67" w:rsidRPr="00BA2FFC">
          <w:rPr>
            <w:rStyle w:val="Hyperlink"/>
            <w:noProof/>
          </w:rPr>
          <w:t>2.3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Exceptional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_Toc495188034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3</w:t>
        </w:r>
        <w:r w:rsidR="00B67D67">
          <w:rPr>
            <w:rStyle w:val="Hyperlink"/>
            <w:noProof/>
          </w:rPr>
          <w:fldChar w:fldCharType="end"/>
        </w:r>
      </w:hyperlink>
    </w:p>
    <w:p w14:paraId="1B349AC0" w14:textId="77777777" w:rsidR="00B67D67" w:rsidRDefault="00EE6B02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5" w:history="1">
        <w:r w:rsidR="00B67D67" w:rsidRPr="00BA2FFC">
          <w:rPr>
            <w:rStyle w:val="Hyperlink"/>
            <w:noProof/>
          </w:rPr>
          <w:t>2. PROGRAM DESCRIPTION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_Toc495188035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4</w:t>
        </w:r>
        <w:r w:rsidR="00B67D67">
          <w:rPr>
            <w:rStyle w:val="Hyperlink"/>
            <w:noProof/>
          </w:rPr>
          <w:fldChar w:fldCharType="end"/>
        </w:r>
      </w:hyperlink>
    </w:p>
    <w:p w14:paraId="4C218886" w14:textId="77777777" w:rsidR="00B67D67" w:rsidRDefault="00EE6B02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6" w:history="1">
        <w:r w:rsidR="00B67D67" w:rsidRPr="00BA2FFC">
          <w:rPr>
            <w:rStyle w:val="Hyperlink"/>
            <w:noProof/>
          </w:rPr>
          <w:t>2.1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Parameter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_Toc495188036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4</w:t>
        </w:r>
        <w:r w:rsidR="00B67D67">
          <w:rPr>
            <w:rStyle w:val="Hyperlink"/>
            <w:noProof/>
          </w:rPr>
          <w:fldChar w:fldCharType="end"/>
        </w:r>
      </w:hyperlink>
    </w:p>
    <w:p w14:paraId="3D7F4F2D" w14:textId="77777777" w:rsidR="00B67D67" w:rsidRDefault="00EE6B02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7" w:history="1">
        <w:r w:rsidR="00B67D67" w:rsidRPr="00BA2FFC">
          <w:rPr>
            <w:rStyle w:val="Hyperlink"/>
            <w:noProof/>
          </w:rPr>
          <w:t>2.2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Program Step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_Toc495188037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5</w:t>
        </w:r>
        <w:r w:rsidR="00B67D67">
          <w:rPr>
            <w:rStyle w:val="Hyperlink"/>
            <w:noProof/>
          </w:rPr>
          <w:fldChar w:fldCharType="end"/>
        </w:r>
      </w:hyperlink>
    </w:p>
    <w:p w14:paraId="580D4AA9" w14:textId="77777777" w:rsidR="00B67D67" w:rsidRDefault="00EE6B02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8" w:history="1">
        <w:r w:rsidR="00B67D67" w:rsidRPr="00BA2FFC">
          <w:rPr>
            <w:rStyle w:val="Hyperlink"/>
            <w:noProof/>
          </w:rPr>
          <w:t>2.3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Format Interface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_Toc495188038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5</w:t>
        </w:r>
        <w:r w:rsidR="00B67D67">
          <w:rPr>
            <w:rStyle w:val="Hyperlink"/>
            <w:noProof/>
          </w:rPr>
          <w:fldChar w:fldCharType="end"/>
        </w:r>
      </w:hyperlink>
    </w:p>
    <w:p w14:paraId="10F62305" w14:textId="77777777" w:rsidR="00B67D67" w:rsidRDefault="00EE6B02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9" w:history="1">
        <w:r w:rsidR="00B67D67" w:rsidRPr="00BA2FFC">
          <w:rPr>
            <w:rStyle w:val="Hyperlink"/>
            <w:noProof/>
          </w:rPr>
          <w:t>2.4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Data Source and Destinations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_Toc495188039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6</w:t>
        </w:r>
        <w:r w:rsidR="00B67D67">
          <w:rPr>
            <w:rStyle w:val="Hyperlink"/>
            <w:noProof/>
          </w:rPr>
          <w:fldChar w:fldCharType="end"/>
        </w:r>
      </w:hyperlink>
    </w:p>
    <w:p w14:paraId="4DAA2054" w14:textId="77777777" w:rsidR="00B67D67" w:rsidRDefault="00EE6B02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40" w:history="1">
        <w:r w:rsidR="00B67D67" w:rsidRPr="00BA2FFC">
          <w:rPr>
            <w:rStyle w:val="Hyperlink"/>
            <w:noProof/>
          </w:rPr>
          <w:t>2.5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Error Handlings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_Toc495188040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10</w:t>
        </w:r>
        <w:r w:rsidR="00B67D67">
          <w:rPr>
            <w:rStyle w:val="Hyperlink"/>
            <w:noProof/>
          </w:rPr>
          <w:fldChar w:fldCharType="end"/>
        </w:r>
      </w:hyperlink>
    </w:p>
    <w:p w14:paraId="12A7021F" w14:textId="77777777" w:rsidR="00B67D67" w:rsidRDefault="00EE6B02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41" w:history="1">
        <w:r w:rsidR="00B67D67" w:rsidRPr="00BA2FFC">
          <w:rPr>
            <w:rStyle w:val="Hyperlink"/>
            <w:noProof/>
          </w:rPr>
          <w:t>2.6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Log Layout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_Toc495188041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11</w:t>
        </w:r>
        <w:r w:rsidR="00B67D67">
          <w:rPr>
            <w:rStyle w:val="Hyperlink"/>
            <w:noProof/>
          </w:rPr>
          <w:fldChar w:fldCharType="end"/>
        </w:r>
      </w:hyperlink>
    </w:p>
    <w:p w14:paraId="2C091D4E" w14:textId="77777777" w:rsidR="00B67D67" w:rsidRDefault="00EE6B02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42" w:history="1">
        <w:r w:rsidR="00B67D67" w:rsidRPr="00BA2FFC">
          <w:rPr>
            <w:rStyle w:val="Hyperlink"/>
            <w:noProof/>
          </w:rPr>
          <w:t>3. TESTING SCENARIO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_Toc495188042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12</w:t>
        </w:r>
        <w:r w:rsidR="00B67D67">
          <w:rPr>
            <w:rStyle w:val="Hyperlink"/>
            <w:noProof/>
          </w:rPr>
          <w:fldChar w:fldCharType="end"/>
        </w:r>
      </w:hyperlink>
    </w:p>
    <w:p w14:paraId="74B5FC18" w14:textId="77777777" w:rsidR="00B67D67" w:rsidRDefault="00EE6B02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43" w:history="1">
        <w:r w:rsidR="00B67D67" w:rsidRPr="00BA2FFC">
          <w:rPr>
            <w:rStyle w:val="Hyperlink"/>
            <w:noProof/>
          </w:rPr>
          <w:t>4. SPECIFICATION SIGN OFF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_Toc495188043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13</w:t>
        </w:r>
        <w:r w:rsidR="00B67D67">
          <w:rPr>
            <w:rStyle w:val="Hyperlink"/>
            <w:noProof/>
          </w:rPr>
          <w:fldChar w:fldCharType="end"/>
        </w:r>
      </w:hyperlink>
    </w:p>
    <w:p w14:paraId="4CBC15E6" w14:textId="77777777" w:rsidR="00AF15D0" w:rsidRPr="003101BC" w:rsidRDefault="00E65088" w:rsidP="00DF2B30">
      <w:pPr>
        <w:tabs>
          <w:tab w:val="right" w:leader="dot" w:pos="9400"/>
        </w:tabs>
        <w:spacing w:line="360" w:lineRule="auto"/>
        <w:rPr>
          <w:color w:val="000000" w:themeColor="text1"/>
        </w:rPr>
        <w:sectPr w:rsidR="00AF15D0" w:rsidRPr="003101BC" w:rsidSect="00ED65CA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7" w:h="16840" w:code="9"/>
          <w:pgMar w:top="1134" w:right="567" w:bottom="902" w:left="1134" w:header="720" w:footer="340" w:gutter="0"/>
          <w:pgNumType w:fmt="lowerRoman"/>
          <w:cols w:space="720"/>
          <w:titlePg/>
          <w:docGrid w:linePitch="360"/>
        </w:sectPr>
      </w:pPr>
      <w:r w:rsidRPr="003101BC">
        <w:rPr>
          <w:color w:val="000000" w:themeColor="text1"/>
        </w:rPr>
        <w:fldChar w:fldCharType="end"/>
      </w:r>
    </w:p>
    <w:p w14:paraId="66A0F3D1" w14:textId="77777777" w:rsidR="00AB0803" w:rsidRPr="003101BC" w:rsidRDefault="00AB0803" w:rsidP="00AB0803">
      <w:pPr>
        <w:pStyle w:val="Heading2"/>
        <w:rPr>
          <w:color w:val="000000" w:themeColor="text1"/>
        </w:rPr>
      </w:pPr>
      <w:bookmarkStart w:id="5" w:name="_Toc495188028"/>
      <w:bookmarkStart w:id="6" w:name="_Toc451571001"/>
      <w:r w:rsidRPr="003101BC">
        <w:rPr>
          <w:color w:val="000000" w:themeColor="text1"/>
        </w:rPr>
        <w:lastRenderedPageBreak/>
        <w:t>1. PREFACE</w:t>
      </w:r>
      <w:bookmarkEnd w:id="5"/>
    </w:p>
    <w:p w14:paraId="47B67BE8" w14:textId="77777777" w:rsidR="00AB0803" w:rsidRPr="003101BC" w:rsidRDefault="00AB0803" w:rsidP="00AB080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EBC4B19" w14:textId="77777777" w:rsidR="005C49D5" w:rsidRPr="003101BC" w:rsidRDefault="00960951" w:rsidP="005C49D5">
      <w:pPr>
        <w:pStyle w:val="Heading3"/>
        <w:numPr>
          <w:ilvl w:val="1"/>
          <w:numId w:val="2"/>
        </w:numPr>
        <w:rPr>
          <w:color w:val="000000" w:themeColor="text1"/>
          <w:lang w:bidi="th-TH"/>
        </w:rPr>
      </w:pPr>
      <w:bookmarkStart w:id="7" w:name="_Toc495188029"/>
      <w:r w:rsidRPr="003101BC">
        <w:rPr>
          <w:color w:val="000000" w:themeColor="text1"/>
        </w:rPr>
        <w:t>Overview and Objectives</w:t>
      </w:r>
      <w:bookmarkEnd w:id="7"/>
    </w:p>
    <w:p w14:paraId="5899D36D" w14:textId="36C03231" w:rsidR="002240A3" w:rsidRPr="00653C48" w:rsidRDefault="007E5F3A" w:rsidP="00960951">
      <w:pPr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>นี้จัดทำขึ้นเพื่อ</w:t>
      </w:r>
      <w:r w:rsidRPr="003101BC">
        <w:rPr>
          <w:color w:val="000000" w:themeColor="text1"/>
          <w:lang w:bidi="th-TH"/>
        </w:rPr>
        <w:t xml:space="preserve"> Interface </w:t>
      </w:r>
      <w:r w:rsidR="00653C48">
        <w:rPr>
          <w:color w:val="000000" w:themeColor="text1"/>
          <w:lang w:bidi="th-TH"/>
        </w:rPr>
        <w:t xml:space="preserve">Export </w:t>
      </w:r>
      <w:r w:rsidR="002240A3" w:rsidRPr="003101BC">
        <w:rPr>
          <w:rFonts w:hint="cs"/>
          <w:color w:val="000000" w:themeColor="text1"/>
          <w:cs/>
          <w:lang w:bidi="th-TH"/>
        </w:rPr>
        <w:t>ข้อมูล</w:t>
      </w:r>
      <w:r w:rsidR="00732DE2">
        <w:rPr>
          <w:color w:val="000000" w:themeColor="text1"/>
          <w:lang w:bidi="th-TH"/>
        </w:rPr>
        <w:t xml:space="preserve"> PO</w:t>
      </w:r>
      <w:r w:rsidR="007D4E76" w:rsidRPr="003101BC">
        <w:rPr>
          <w:rFonts w:hint="cs"/>
          <w:color w:val="000000" w:themeColor="text1"/>
          <w:cs/>
          <w:lang w:bidi="th-TH"/>
        </w:rPr>
        <w:t xml:space="preserve"> </w:t>
      </w:r>
      <w:r w:rsidR="002240A3" w:rsidRPr="003101BC">
        <w:rPr>
          <w:rFonts w:hint="cs"/>
          <w:color w:val="000000" w:themeColor="text1"/>
          <w:cs/>
          <w:lang w:bidi="th-TH"/>
        </w:rPr>
        <w:t>จากระบบ</w:t>
      </w:r>
      <w:r w:rsidR="00732DE2">
        <w:rPr>
          <w:rFonts w:hint="cs"/>
          <w:color w:val="000000" w:themeColor="text1"/>
          <w:cs/>
          <w:lang w:bidi="th-TH"/>
        </w:rPr>
        <w:t>งาน</w:t>
      </w:r>
      <w:r w:rsidR="002240A3" w:rsidRPr="003101BC">
        <w:rPr>
          <w:rFonts w:hint="cs"/>
          <w:color w:val="000000" w:themeColor="text1"/>
          <w:cs/>
          <w:lang w:bidi="th-TH"/>
        </w:rPr>
        <w:t xml:space="preserve"> </w:t>
      </w:r>
      <w:r w:rsidR="00732DE2">
        <w:rPr>
          <w:color w:val="000000" w:themeColor="text1"/>
          <w:lang w:bidi="th-TH"/>
        </w:rPr>
        <w:t>PO (ERP)</w:t>
      </w:r>
      <w:r w:rsidR="00653C48">
        <w:rPr>
          <w:color w:val="000000" w:themeColor="text1"/>
          <w:lang w:bidi="th-TH"/>
        </w:rPr>
        <w:t xml:space="preserve"> </w:t>
      </w:r>
      <w:r w:rsidR="00653C48">
        <w:rPr>
          <w:rFonts w:hint="cs"/>
          <w:color w:val="000000" w:themeColor="text1"/>
          <w:cs/>
          <w:lang w:bidi="th-TH"/>
        </w:rPr>
        <w:t xml:space="preserve">ส่งไปให้ยังระบบงาน </w:t>
      </w:r>
      <w:r w:rsidR="00653C48">
        <w:rPr>
          <w:color w:val="000000" w:themeColor="text1"/>
          <w:lang w:bidi="th-TH"/>
        </w:rPr>
        <w:t xml:space="preserve">Linfox </w:t>
      </w:r>
      <w:r w:rsidR="00653C48">
        <w:rPr>
          <w:rFonts w:hint="cs"/>
          <w:color w:val="000000" w:themeColor="text1"/>
          <w:cs/>
          <w:lang w:bidi="th-TH"/>
        </w:rPr>
        <w:t xml:space="preserve">ซึงข้อมูล </w:t>
      </w:r>
      <w:r w:rsidR="00653C48">
        <w:rPr>
          <w:color w:val="000000" w:themeColor="text1"/>
          <w:lang w:bidi="th-TH"/>
        </w:rPr>
        <w:t xml:space="preserve">PO </w:t>
      </w:r>
      <w:r w:rsidR="00653C48">
        <w:rPr>
          <w:rFonts w:hint="cs"/>
          <w:color w:val="000000" w:themeColor="text1"/>
          <w:cs/>
          <w:lang w:bidi="th-TH"/>
        </w:rPr>
        <w:t xml:space="preserve">ที่ส่งเป็นข้อมูลที่เกิดจากทาง </w:t>
      </w:r>
      <w:r w:rsidR="00653C48">
        <w:rPr>
          <w:color w:val="000000" w:themeColor="text1"/>
          <w:lang w:bidi="th-TH"/>
        </w:rPr>
        <w:t xml:space="preserve">Linfox </w:t>
      </w:r>
      <w:r w:rsidR="00653C48">
        <w:rPr>
          <w:rFonts w:hint="cs"/>
          <w:color w:val="000000" w:themeColor="text1"/>
          <w:cs/>
          <w:lang w:bidi="th-TH"/>
        </w:rPr>
        <w:t xml:space="preserve">ได้ส่งเข้ามา </w:t>
      </w:r>
      <w:r w:rsidR="00653C48">
        <w:rPr>
          <w:color w:val="000000" w:themeColor="text1"/>
          <w:lang w:bidi="th-TH"/>
        </w:rPr>
        <w:t xml:space="preserve">Interface </w:t>
      </w:r>
      <w:r w:rsidR="00653C48">
        <w:rPr>
          <w:rFonts w:hint="cs"/>
          <w:color w:val="000000" w:themeColor="text1"/>
          <w:cs/>
          <w:lang w:bidi="th-TH"/>
        </w:rPr>
        <w:t xml:space="preserve">เป็น </w:t>
      </w:r>
      <w:r w:rsidR="00653C48">
        <w:rPr>
          <w:color w:val="000000" w:themeColor="text1"/>
          <w:lang w:bidi="th-TH"/>
        </w:rPr>
        <w:t xml:space="preserve">PO </w:t>
      </w:r>
      <w:r w:rsidR="00653C48">
        <w:rPr>
          <w:rFonts w:hint="cs"/>
          <w:color w:val="000000" w:themeColor="text1"/>
          <w:cs/>
          <w:lang w:bidi="th-TH"/>
        </w:rPr>
        <w:t xml:space="preserve">ใน </w:t>
      </w:r>
      <w:r w:rsidR="00653C48">
        <w:rPr>
          <w:color w:val="000000" w:themeColor="text1"/>
          <w:lang w:bidi="th-TH"/>
        </w:rPr>
        <w:t>ERP</w:t>
      </w:r>
      <w:r w:rsidR="00653C48">
        <w:rPr>
          <w:rFonts w:hint="cs"/>
          <w:color w:val="000000" w:themeColor="text1"/>
          <w:cs/>
          <w:lang w:bidi="th-TH"/>
        </w:rPr>
        <w:t xml:space="preserve"> </w:t>
      </w:r>
    </w:p>
    <w:p w14:paraId="2050D22B" w14:textId="77777777" w:rsidR="007E5F3A" w:rsidRPr="003101BC" w:rsidRDefault="007E5F3A" w:rsidP="00960951">
      <w:pPr>
        <w:rPr>
          <w:color w:val="000000" w:themeColor="text1"/>
          <w:lang w:bidi="th-TH"/>
        </w:rPr>
      </w:pPr>
    </w:p>
    <w:p w14:paraId="579B7FBB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0380070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8" w:name="_Toc495188030"/>
      <w:r w:rsidRPr="003101BC">
        <w:rPr>
          <w:color w:val="000000" w:themeColor="text1"/>
        </w:rPr>
        <w:t>Functions</w:t>
      </w:r>
      <w:bookmarkEnd w:id="8"/>
    </w:p>
    <w:p w14:paraId="22FB49B9" w14:textId="42B3517B" w:rsidR="008C7AB3" w:rsidRDefault="00DD1A73" w:rsidP="008C7AB3">
      <w:pPr>
        <w:numPr>
          <w:ilvl w:val="0"/>
          <w:numId w:val="8"/>
        </w:numPr>
        <w:rPr>
          <w:lang w:bidi="th-TH"/>
        </w:rPr>
      </w:pPr>
      <w:r>
        <w:rPr>
          <w:lang w:bidi="th-TH"/>
        </w:rPr>
        <w:t xml:space="preserve">Function Read data </w:t>
      </w:r>
      <w:r w:rsidR="004832D6">
        <w:rPr>
          <w:lang w:bidi="th-TH"/>
        </w:rPr>
        <w:t xml:space="preserve">PR </w:t>
      </w:r>
      <w:r w:rsidR="004832D6">
        <w:rPr>
          <w:rFonts w:hint="cs"/>
          <w:cs/>
          <w:lang w:bidi="th-TH"/>
        </w:rPr>
        <w:t xml:space="preserve">ที่ </w:t>
      </w:r>
      <w:r w:rsidR="004832D6" w:rsidRPr="0076092D">
        <w:rPr>
          <w:lang w:bidi="th-TH"/>
        </w:rPr>
        <w:t xml:space="preserve">Linfox </w:t>
      </w:r>
      <w:r w:rsidR="004832D6" w:rsidRPr="0076092D">
        <w:rPr>
          <w:rFonts w:hint="cs"/>
          <w:cs/>
          <w:lang w:bidi="th-TH"/>
        </w:rPr>
        <w:t>ส่งเข้ามา</w:t>
      </w:r>
      <w:r>
        <w:rPr>
          <w:rFonts w:hint="cs"/>
          <w:cs/>
          <w:lang w:bidi="th-TH"/>
        </w:rPr>
        <w:t xml:space="preserve">จาก </w:t>
      </w:r>
      <w:r w:rsidR="004832D6">
        <w:rPr>
          <w:lang w:bidi="th-TH"/>
        </w:rPr>
        <w:t xml:space="preserve">Table : </w:t>
      </w:r>
      <w:r w:rsidR="008C7AB3" w:rsidRPr="00DD1A73">
        <w:rPr>
          <w:lang w:bidi="th-TH"/>
        </w:rPr>
        <w:t>XCUST_LINFOX_PR_TBL</w:t>
      </w:r>
    </w:p>
    <w:p w14:paraId="276C435C" w14:textId="4E98BB89" w:rsidR="0076092D" w:rsidRPr="0076092D" w:rsidRDefault="008C7AB3" w:rsidP="008C7AB3">
      <w:pPr>
        <w:numPr>
          <w:ilvl w:val="0"/>
          <w:numId w:val="8"/>
        </w:numPr>
        <w:rPr>
          <w:lang w:bidi="th-TH"/>
        </w:rPr>
      </w:pPr>
      <w:r>
        <w:rPr>
          <w:lang w:bidi="th-TH"/>
        </w:rPr>
        <w:t xml:space="preserve">Function Mapping data </w:t>
      </w:r>
      <w:r>
        <w:rPr>
          <w:rFonts w:hint="cs"/>
          <w:cs/>
          <w:lang w:bidi="th-TH"/>
        </w:rPr>
        <w:t xml:space="preserve">รายการ </w:t>
      </w:r>
      <w:r>
        <w:rPr>
          <w:lang w:bidi="th-TH"/>
        </w:rPr>
        <w:t xml:space="preserve">PR </w:t>
      </w:r>
      <w:r>
        <w:rPr>
          <w:rFonts w:hint="cs"/>
          <w:cs/>
          <w:lang w:bidi="th-TH"/>
        </w:rPr>
        <w:t xml:space="preserve">ที่ </w:t>
      </w:r>
      <w:r w:rsidRPr="0076092D">
        <w:rPr>
          <w:lang w:bidi="th-TH"/>
        </w:rPr>
        <w:t xml:space="preserve">Linfox </w:t>
      </w:r>
      <w:r w:rsidRPr="0076092D">
        <w:rPr>
          <w:rFonts w:hint="cs"/>
          <w:cs/>
          <w:lang w:bidi="th-TH"/>
        </w:rPr>
        <w:t>ส่งเข้ามา</w:t>
      </w:r>
      <w:r>
        <w:rPr>
          <w:rFonts w:hint="cs"/>
          <w:cs/>
          <w:lang w:bidi="th-TH"/>
        </w:rPr>
        <w:t xml:space="preserve">กับ </w:t>
      </w:r>
      <w:r>
        <w:rPr>
          <w:lang w:bidi="th-TH"/>
        </w:rPr>
        <w:t xml:space="preserve">data </w:t>
      </w:r>
      <w:r>
        <w:rPr>
          <w:rFonts w:hint="cs"/>
          <w:cs/>
          <w:lang w:bidi="th-TH"/>
        </w:rPr>
        <w:t xml:space="preserve">รายการ </w:t>
      </w:r>
      <w:r>
        <w:rPr>
          <w:lang w:bidi="th-TH"/>
        </w:rPr>
        <w:t xml:space="preserve">PO </w:t>
      </w:r>
      <w:r>
        <w:rPr>
          <w:rFonts w:hint="cs"/>
          <w:cs/>
          <w:lang w:bidi="th-TH"/>
        </w:rPr>
        <w:t>ที่</w:t>
      </w:r>
      <w:r w:rsidR="004832D6">
        <w:rPr>
          <w:rFonts w:hint="cs"/>
          <w:cs/>
          <w:lang w:bidi="th-TH"/>
        </w:rPr>
        <w:t xml:space="preserve">ถูกสร้างใน </w:t>
      </w:r>
      <w:r>
        <w:rPr>
          <w:lang w:bidi="th-TH"/>
        </w:rPr>
        <w:t xml:space="preserve">ERP </w:t>
      </w:r>
      <w:r w:rsidR="004832D6">
        <w:rPr>
          <w:rFonts w:hint="cs"/>
          <w:cs/>
          <w:lang w:bidi="th-TH"/>
        </w:rPr>
        <w:t>จาก</w:t>
      </w:r>
      <w:r>
        <w:rPr>
          <w:lang w:bidi="th-TH"/>
        </w:rPr>
        <w:t xml:space="preserve">Table : </w:t>
      </w:r>
      <w:r w:rsidRPr="008C7AB3">
        <w:rPr>
          <w:lang w:bidi="th-TH"/>
        </w:rPr>
        <w:t>XCUST_</w:t>
      </w:r>
      <w:r w:rsidR="00EE6B02">
        <w:rPr>
          <w:lang w:bidi="th-TH"/>
        </w:rPr>
        <w:t>PR_TBL ,XCUST_PO_TBL</w:t>
      </w:r>
    </w:p>
    <w:p w14:paraId="3CCFCE0E" w14:textId="545F5FBE" w:rsidR="0076092D" w:rsidRDefault="003E54E9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Function Update data </w:t>
      </w:r>
      <w:r>
        <w:rPr>
          <w:rFonts w:hint="cs"/>
          <w:color w:val="000000" w:themeColor="text1"/>
          <w:cs/>
          <w:lang w:bidi="th-TH"/>
        </w:rPr>
        <w:t xml:space="preserve">ที่ </w:t>
      </w:r>
      <w:r>
        <w:rPr>
          <w:color w:val="000000" w:themeColor="text1"/>
          <w:lang w:bidi="th-TH"/>
        </w:rPr>
        <w:t xml:space="preserve">Table : </w:t>
      </w:r>
      <w:r w:rsidRPr="00DD1A73">
        <w:rPr>
          <w:lang w:bidi="th-TH"/>
        </w:rPr>
        <w:t>XCUST_LINFOX_PR_TBL</w:t>
      </w:r>
      <w:r>
        <w:rPr>
          <w:lang w:bidi="th-TH"/>
        </w:rPr>
        <w:t xml:space="preserve"> </w:t>
      </w:r>
      <w:r>
        <w:rPr>
          <w:rFonts w:hint="cs"/>
          <w:cs/>
          <w:lang w:bidi="th-TH"/>
        </w:rPr>
        <w:t xml:space="preserve">และ </w:t>
      </w:r>
      <w:r w:rsidRPr="008C7AB3">
        <w:rPr>
          <w:lang w:bidi="th-TH"/>
        </w:rPr>
        <w:t>XCUST_</w:t>
      </w:r>
      <w:r w:rsidR="00EE6B02">
        <w:rPr>
          <w:lang w:bidi="th-TH"/>
        </w:rPr>
        <w:t>PO_TBL,XCUST_PR_TBL</w:t>
      </w:r>
    </w:p>
    <w:p w14:paraId="619B103A" w14:textId="2FD8E2E3" w:rsidR="007D4E76" w:rsidRDefault="003E54E9" w:rsidP="000F1244">
      <w:pPr>
        <w:numPr>
          <w:ilvl w:val="0"/>
          <w:numId w:val="8"/>
        </w:numPr>
        <w:rPr>
          <w:lang w:bidi="th-TH"/>
        </w:rPr>
      </w:pPr>
      <w:r w:rsidRPr="003E54E9">
        <w:rPr>
          <w:lang w:bidi="th-TH"/>
        </w:rPr>
        <w:t>Function Write</w:t>
      </w:r>
      <w:r w:rsidR="007D4E76" w:rsidRPr="003E54E9">
        <w:rPr>
          <w:lang w:bidi="th-TH"/>
        </w:rPr>
        <w:t xml:space="preserve"> File</w:t>
      </w:r>
      <w:r>
        <w:rPr>
          <w:rFonts w:hint="cs"/>
          <w:cs/>
          <w:lang w:bidi="th-TH"/>
        </w:rPr>
        <w:t xml:space="preserve"> ตาม </w:t>
      </w:r>
      <w:r>
        <w:rPr>
          <w:lang w:bidi="th-TH"/>
        </w:rPr>
        <w:t>Format</w:t>
      </w:r>
    </w:p>
    <w:p w14:paraId="2E6265B9" w14:textId="6B408832" w:rsidR="003E54E9" w:rsidRDefault="003E54E9" w:rsidP="003E54E9">
      <w:pPr>
        <w:numPr>
          <w:ilvl w:val="0"/>
          <w:numId w:val="8"/>
        </w:numPr>
        <w:rPr>
          <w:lang w:bidi="th-TH"/>
        </w:rPr>
      </w:pPr>
      <w:r w:rsidRPr="003E54E9">
        <w:rPr>
          <w:lang w:bidi="th-TH"/>
        </w:rPr>
        <w:t>Functi</w:t>
      </w:r>
      <w:r>
        <w:rPr>
          <w:lang w:bidi="th-TH"/>
        </w:rPr>
        <w:t xml:space="preserve">on Move File To folder </w:t>
      </w:r>
      <w:r w:rsidR="00AB34BD">
        <w:rPr>
          <w:lang w:bidi="th-TH"/>
        </w:rPr>
        <w:t>Initial</w:t>
      </w:r>
    </w:p>
    <w:p w14:paraId="3B7EF94E" w14:textId="4ABF0DC7" w:rsidR="003E54E9" w:rsidRPr="003E54E9" w:rsidRDefault="003E54E9" w:rsidP="003E54E9">
      <w:pPr>
        <w:numPr>
          <w:ilvl w:val="0"/>
          <w:numId w:val="8"/>
        </w:numPr>
        <w:rPr>
          <w:lang w:bidi="th-TH"/>
        </w:rPr>
      </w:pPr>
      <w:r>
        <w:rPr>
          <w:lang w:bidi="th-TH"/>
        </w:rPr>
        <w:t xml:space="preserve">Function SFTP File </w:t>
      </w:r>
      <w:r>
        <w:rPr>
          <w:rFonts w:hint="cs"/>
          <w:cs/>
          <w:lang w:bidi="th-TH"/>
        </w:rPr>
        <w:t xml:space="preserve">ไป </w:t>
      </w:r>
      <w:r>
        <w:rPr>
          <w:lang w:bidi="th-TH"/>
        </w:rPr>
        <w:t xml:space="preserve">folder </w:t>
      </w:r>
      <w:r>
        <w:rPr>
          <w:rFonts w:hint="cs"/>
          <w:cs/>
          <w:lang w:bidi="th-TH"/>
        </w:rPr>
        <w:t xml:space="preserve">ของ </w:t>
      </w:r>
      <w:r>
        <w:rPr>
          <w:lang w:bidi="th-TH"/>
        </w:rPr>
        <w:t>Linfox</w:t>
      </w:r>
    </w:p>
    <w:p w14:paraId="2A37C675" w14:textId="70041E0A" w:rsidR="00151EAB" w:rsidRPr="003E54E9" w:rsidRDefault="003E54E9" w:rsidP="003E54E9">
      <w:pPr>
        <w:numPr>
          <w:ilvl w:val="0"/>
          <w:numId w:val="8"/>
        </w:numPr>
        <w:rPr>
          <w:lang w:bidi="th-TH"/>
        </w:rPr>
      </w:pPr>
      <w:r w:rsidRPr="003E54E9">
        <w:rPr>
          <w:lang w:bidi="th-TH"/>
        </w:rPr>
        <w:t>Function Write Log and send Log</w:t>
      </w:r>
    </w:p>
    <w:p w14:paraId="38C53166" w14:textId="77777777" w:rsidR="00151EAB" w:rsidRPr="003101BC" w:rsidRDefault="00151EAB" w:rsidP="00151EAB">
      <w:pPr>
        <w:rPr>
          <w:color w:val="000000" w:themeColor="text1"/>
          <w:lang w:bidi="th-TH"/>
        </w:rPr>
      </w:pPr>
    </w:p>
    <w:p w14:paraId="0004F28F" w14:textId="77777777" w:rsidR="002240A3" w:rsidRPr="003101BC" w:rsidRDefault="002240A3" w:rsidP="00893192">
      <w:pPr>
        <w:rPr>
          <w:color w:val="000000" w:themeColor="text1"/>
          <w:lang w:bidi="th-TH"/>
        </w:rPr>
      </w:pPr>
    </w:p>
    <w:p w14:paraId="58DA014F" w14:textId="77777777" w:rsidR="0000530C" w:rsidRPr="003101BC" w:rsidRDefault="0000530C" w:rsidP="00446346">
      <w:pPr>
        <w:ind w:left="1440"/>
        <w:rPr>
          <w:color w:val="000000" w:themeColor="text1"/>
          <w:lang w:bidi="th-TH"/>
        </w:rPr>
      </w:pPr>
    </w:p>
    <w:p w14:paraId="3E7117BB" w14:textId="10DAE20F" w:rsidR="007642E8" w:rsidRPr="003101BC" w:rsidRDefault="007642E8" w:rsidP="00074E6E">
      <w:pPr>
        <w:ind w:left="720"/>
        <w:rPr>
          <w:color w:val="000000" w:themeColor="text1"/>
          <w:cs/>
          <w:lang w:bidi="th-TH"/>
        </w:rPr>
      </w:pPr>
    </w:p>
    <w:p w14:paraId="29D0CDA4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0BB1BC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A7B4377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221C50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21F0730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384D2D0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5167DF9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E0DD34A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4FDCC5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9E7FBB5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4620D744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30D735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AC2431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66B8D115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B4AE592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43B11E8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B74225A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04D673EC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088F55DB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81F2055" w14:textId="7DDD68A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204D46B" w14:textId="7E55C92F" w:rsidR="00074E6E" w:rsidRPr="003101BC" w:rsidRDefault="007642E8" w:rsidP="007642E8">
      <w:pPr>
        <w:tabs>
          <w:tab w:val="left" w:pos="2256"/>
        </w:tabs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13A83515" w14:textId="77777777" w:rsidR="007D6765" w:rsidRPr="003101BC" w:rsidRDefault="007D6765" w:rsidP="007D6765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3709196E" w14:textId="77777777" w:rsidR="007D6765" w:rsidRPr="003101BC" w:rsidRDefault="007D6765" w:rsidP="007D6765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9" w:name="_Toc495188031"/>
      <w:r w:rsidRPr="003101BC">
        <w:rPr>
          <w:color w:val="000000" w:themeColor="text1"/>
        </w:rPr>
        <w:t>Interface Model</w:t>
      </w:r>
      <w:bookmarkEnd w:id="9"/>
    </w:p>
    <w:p w14:paraId="732170A4" w14:textId="61A03958" w:rsidR="007D6765" w:rsidRPr="003101BC" w:rsidRDefault="00A767A9" w:rsidP="00960951">
      <w:pPr>
        <w:rPr>
          <w:color w:val="000000" w:themeColor="text1"/>
        </w:rPr>
      </w:pPr>
      <w:r>
        <w:object w:dxaOrig="18551" w:dyaOrig="9801" w14:anchorId="468B9B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1.2pt;height:266.4pt" o:ole="">
            <v:imagedata r:id="rId19" o:title=""/>
          </v:shape>
          <o:OLEObject Type="Embed" ProgID="Visio.Drawing.15" ShapeID="_x0000_i1025" DrawAspect="Content" ObjectID="_1572641869" r:id="rId20"/>
        </w:object>
      </w:r>
    </w:p>
    <w:p w14:paraId="64EB420E" w14:textId="77777777" w:rsidR="008D002B" w:rsidRPr="003101BC" w:rsidRDefault="008D002B" w:rsidP="00960951">
      <w:pPr>
        <w:rPr>
          <w:color w:val="000000" w:themeColor="text1"/>
          <w:lang w:bidi="th-TH"/>
        </w:rPr>
      </w:pPr>
    </w:p>
    <w:p w14:paraId="3052044E" w14:textId="1FD390AA" w:rsidR="008D002B" w:rsidRPr="003101BC" w:rsidRDefault="008D002B" w:rsidP="00960951">
      <w:pPr>
        <w:rPr>
          <w:color w:val="000000" w:themeColor="text1"/>
          <w:cs/>
          <w:lang w:bidi="th-T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924"/>
        <w:gridCol w:w="8272"/>
      </w:tblGrid>
      <w:tr w:rsidR="008D002B" w:rsidRPr="003101BC" w14:paraId="3138C37E" w14:textId="77777777" w:rsidTr="00FD4EDF">
        <w:tc>
          <w:tcPr>
            <w:tcW w:w="2108" w:type="dxa"/>
            <w:shd w:val="clear" w:color="auto" w:fill="E6E6E6"/>
          </w:tcPr>
          <w:p w14:paraId="557BE96B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Source System :</w:t>
            </w:r>
          </w:p>
        </w:tc>
        <w:tc>
          <w:tcPr>
            <w:tcW w:w="12374" w:type="dxa"/>
            <w:vAlign w:val="center"/>
          </w:tcPr>
          <w:p w14:paraId="0DB699D9" w14:textId="31C3ACFF" w:rsidR="008D002B" w:rsidRPr="003101BC" w:rsidRDefault="000A7DF9" w:rsidP="00FD4ED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ERP</w:t>
            </w:r>
          </w:p>
        </w:tc>
      </w:tr>
      <w:tr w:rsidR="008D002B" w:rsidRPr="003101BC" w14:paraId="68BEEB94" w14:textId="77777777" w:rsidTr="00FD4EDF">
        <w:tc>
          <w:tcPr>
            <w:tcW w:w="2108" w:type="dxa"/>
            <w:shd w:val="clear" w:color="auto" w:fill="E6E6E6"/>
          </w:tcPr>
          <w:p w14:paraId="69B0924F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Input</w:t>
            </w:r>
            <w:r w:rsidR="000062B0" w:rsidRPr="003101BC">
              <w:rPr>
                <w:color w:val="000000" w:themeColor="text1"/>
              </w:rPr>
              <w:t>/Output</w:t>
            </w:r>
            <w:r w:rsidRPr="003101BC">
              <w:rPr>
                <w:color w:val="000000" w:themeColor="text1"/>
              </w:rPr>
              <w:t xml:space="preserve"> Format :</w:t>
            </w:r>
          </w:p>
        </w:tc>
        <w:tc>
          <w:tcPr>
            <w:tcW w:w="12374" w:type="dxa"/>
            <w:vAlign w:val="center"/>
          </w:tcPr>
          <w:p w14:paraId="35E9E33A" w14:textId="77777777" w:rsidR="008D002B" w:rsidRPr="003101BC" w:rsidRDefault="000062B0" w:rsidP="000062B0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>Text File</w:t>
            </w:r>
          </w:p>
        </w:tc>
      </w:tr>
      <w:tr w:rsidR="008D002B" w:rsidRPr="003101BC" w14:paraId="439BF0CD" w14:textId="77777777" w:rsidTr="00FD4EDF">
        <w:tc>
          <w:tcPr>
            <w:tcW w:w="2108" w:type="dxa"/>
            <w:shd w:val="clear" w:color="auto" w:fill="E6E6E6"/>
          </w:tcPr>
          <w:p w14:paraId="7F607FDA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Destination Name : </w:t>
            </w:r>
          </w:p>
        </w:tc>
        <w:tc>
          <w:tcPr>
            <w:tcW w:w="12374" w:type="dxa"/>
            <w:vAlign w:val="center"/>
          </w:tcPr>
          <w:p w14:paraId="3415CE66" w14:textId="1B4D5731" w:rsidR="008D002B" w:rsidRPr="003101BC" w:rsidRDefault="000A7DF9" w:rsidP="001E2B0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Folder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>
              <w:rPr>
                <w:color w:val="000000" w:themeColor="text1"/>
                <w:lang w:bidi="th-TH"/>
              </w:rPr>
              <w:t xml:space="preserve">Linfox </w:t>
            </w:r>
            <w:r>
              <w:rPr>
                <w:rFonts w:hint="cs"/>
                <w:color w:val="000000" w:themeColor="text1"/>
                <w:cs/>
                <w:lang w:bidi="th-TH"/>
              </w:rPr>
              <w:t>กำหนด</w:t>
            </w:r>
          </w:p>
        </w:tc>
      </w:tr>
      <w:tr w:rsidR="008D002B" w:rsidRPr="003101BC" w14:paraId="7F392A2C" w14:textId="77777777" w:rsidTr="00FD4EDF">
        <w:tc>
          <w:tcPr>
            <w:tcW w:w="2108" w:type="dxa"/>
            <w:shd w:val="clear" w:color="auto" w:fill="E6E6E6"/>
          </w:tcPr>
          <w:p w14:paraId="5071C8D4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Frequency :</w:t>
            </w:r>
          </w:p>
        </w:tc>
        <w:tc>
          <w:tcPr>
            <w:tcW w:w="12374" w:type="dxa"/>
            <w:vAlign w:val="center"/>
          </w:tcPr>
          <w:p w14:paraId="546FD3DC" w14:textId="218B0D41" w:rsidR="008D002B" w:rsidRPr="000A7DF9" w:rsidRDefault="00FC216E" w:rsidP="000A7DF9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รอบต่อวัน</w:t>
            </w:r>
          </w:p>
          <w:p w14:paraId="427C2FEB" w14:textId="77777777" w:rsidR="000A7DF9" w:rsidRPr="00A767A9" w:rsidRDefault="000A7DF9" w:rsidP="00A767A9">
            <w:pPr>
              <w:rPr>
                <w:color w:val="000000" w:themeColor="text1"/>
                <w:lang w:bidi="th-TH"/>
              </w:rPr>
            </w:pPr>
            <w:r w:rsidRPr="00A767A9">
              <w:rPr>
                <w:color w:val="000000" w:themeColor="text1"/>
                <w:lang w:bidi="th-TH"/>
              </w:rPr>
              <w:t>12.00</w:t>
            </w:r>
          </w:p>
          <w:p w14:paraId="38325D7C" w14:textId="7A34AD4B" w:rsidR="000A7DF9" w:rsidRPr="00A767A9" w:rsidRDefault="000A7DF9" w:rsidP="00A767A9">
            <w:pPr>
              <w:rPr>
                <w:color w:val="000000" w:themeColor="text1"/>
                <w:lang w:bidi="th-TH"/>
              </w:rPr>
            </w:pPr>
            <w:r w:rsidRPr="00A767A9">
              <w:rPr>
                <w:color w:val="000000" w:themeColor="text1"/>
                <w:lang w:bidi="th-TH"/>
              </w:rPr>
              <w:t>13.00</w:t>
            </w:r>
          </w:p>
        </w:tc>
      </w:tr>
    </w:tbl>
    <w:p w14:paraId="4F13C8CD" w14:textId="77777777" w:rsidR="00960951" w:rsidRPr="003101BC" w:rsidRDefault="00960951" w:rsidP="00960951">
      <w:pPr>
        <w:rPr>
          <w:color w:val="000000" w:themeColor="text1"/>
        </w:rPr>
      </w:pPr>
    </w:p>
    <w:p w14:paraId="450B5330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5E8335C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0" w:name="_Toc495188032"/>
      <w:r w:rsidRPr="003101BC">
        <w:rPr>
          <w:color w:val="000000" w:themeColor="text1"/>
        </w:rPr>
        <w:t>Pre-Requisites</w:t>
      </w:r>
      <w:bookmarkEnd w:id="10"/>
    </w:p>
    <w:p w14:paraId="6F52103F" w14:textId="01DCF248" w:rsidR="00FC216E" w:rsidRDefault="00FC216E" w:rsidP="00653C48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Interface PR/PO Data </w:t>
      </w:r>
      <w:r>
        <w:rPr>
          <w:rFonts w:hint="cs"/>
          <w:color w:val="000000" w:themeColor="text1"/>
          <w:cs/>
          <w:lang w:bidi="th-TH"/>
        </w:rPr>
        <w:t xml:space="preserve">จาก </w:t>
      </w:r>
      <w:r>
        <w:rPr>
          <w:color w:val="000000" w:themeColor="text1"/>
          <w:lang w:bidi="th-TH"/>
        </w:rPr>
        <w:t>Program PO001 (Interface PR =&gt; PO Complete)</w:t>
      </w:r>
    </w:p>
    <w:p w14:paraId="0652562D" w14:textId="69E8E838" w:rsidR="00653C48" w:rsidRDefault="00653C48" w:rsidP="00653C48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Run Webservice </w:t>
      </w:r>
      <w:r>
        <w:rPr>
          <w:rFonts w:hint="cs"/>
          <w:color w:val="000000" w:themeColor="text1"/>
          <w:cs/>
          <w:lang w:bidi="th-TH"/>
        </w:rPr>
        <w:t xml:space="preserve">เพื่อ </w:t>
      </w:r>
      <w:r>
        <w:rPr>
          <w:color w:val="000000" w:themeColor="text1"/>
          <w:lang w:bidi="th-TH"/>
        </w:rPr>
        <w:t xml:space="preserve">SYN </w:t>
      </w:r>
      <w:r>
        <w:rPr>
          <w:rFonts w:hint="cs"/>
          <w:color w:val="000000" w:themeColor="text1"/>
          <w:cs/>
          <w:lang w:bidi="th-TH"/>
        </w:rPr>
        <w:t xml:space="preserve">ข้อมูล </w:t>
      </w:r>
      <w:r>
        <w:rPr>
          <w:color w:val="000000" w:themeColor="text1"/>
          <w:lang w:bidi="th-TH"/>
        </w:rPr>
        <w:t xml:space="preserve">PR/PO INFORMATION </w:t>
      </w:r>
      <w:r>
        <w:rPr>
          <w:rFonts w:hint="cs"/>
          <w:color w:val="000000" w:themeColor="text1"/>
          <w:cs/>
          <w:lang w:bidi="th-TH"/>
        </w:rPr>
        <w:t xml:space="preserve">ของ </w:t>
      </w:r>
      <w:r>
        <w:rPr>
          <w:color w:val="000000" w:themeColor="text1"/>
          <w:lang w:bidi="th-TH"/>
        </w:rPr>
        <w:t xml:space="preserve">ERP </w:t>
      </w:r>
      <w:r>
        <w:rPr>
          <w:rFonts w:hint="cs"/>
          <w:color w:val="000000" w:themeColor="text1"/>
          <w:cs/>
          <w:lang w:bidi="th-TH"/>
        </w:rPr>
        <w:t xml:space="preserve">เข้ามาไว้ที่ </w:t>
      </w:r>
      <w:r>
        <w:rPr>
          <w:color w:val="000000" w:themeColor="text1"/>
          <w:lang w:bidi="th-TH"/>
        </w:rPr>
        <w:t xml:space="preserve">Table </w:t>
      </w:r>
      <w:r w:rsidRPr="00653C48">
        <w:rPr>
          <w:color w:val="000000" w:themeColor="text1"/>
          <w:lang w:bidi="th-TH"/>
        </w:rPr>
        <w:t xml:space="preserve"> XCUST_PR_</w:t>
      </w:r>
      <w:r w:rsidR="00EE6B02">
        <w:rPr>
          <w:color w:val="000000" w:themeColor="text1"/>
          <w:lang w:bidi="th-TH"/>
        </w:rPr>
        <w:t>TBL ,XCUST_PO_TBL</w:t>
      </w:r>
    </w:p>
    <w:p w14:paraId="0122F996" w14:textId="421DD3E5" w:rsidR="002F6F25" w:rsidRPr="00470C1E" w:rsidRDefault="002F6F25" w:rsidP="00653C48">
      <w:pPr>
        <w:pStyle w:val="ListParagraph"/>
        <w:numPr>
          <w:ilvl w:val="2"/>
          <w:numId w:val="2"/>
        </w:numPr>
        <w:rPr>
          <w:strike/>
          <w:color w:val="000000" w:themeColor="text1"/>
          <w:lang w:bidi="th-TH"/>
        </w:rPr>
      </w:pPr>
      <w:r w:rsidRPr="00470C1E">
        <w:rPr>
          <w:strike/>
          <w:color w:val="000000" w:themeColor="text1"/>
          <w:lang w:bidi="th-TH"/>
        </w:rPr>
        <w:t xml:space="preserve">Map Subinventory </w:t>
      </w:r>
      <w:r w:rsidRPr="00470C1E">
        <w:rPr>
          <w:rFonts w:hint="cs"/>
          <w:strike/>
          <w:color w:val="000000" w:themeColor="text1"/>
          <w:cs/>
          <w:lang w:bidi="th-TH"/>
        </w:rPr>
        <w:t xml:space="preserve">ของ </w:t>
      </w:r>
      <w:r w:rsidRPr="00470C1E">
        <w:rPr>
          <w:strike/>
          <w:color w:val="000000" w:themeColor="text1"/>
          <w:lang w:bidi="th-TH"/>
        </w:rPr>
        <w:t xml:space="preserve">ERP </w:t>
      </w:r>
      <w:r w:rsidRPr="00470C1E">
        <w:rPr>
          <w:rFonts w:hint="cs"/>
          <w:strike/>
          <w:color w:val="000000" w:themeColor="text1"/>
          <w:cs/>
          <w:lang w:bidi="th-TH"/>
        </w:rPr>
        <w:t xml:space="preserve">กับ </w:t>
      </w:r>
      <w:r w:rsidRPr="00470C1E">
        <w:rPr>
          <w:strike/>
          <w:color w:val="000000" w:themeColor="text1"/>
          <w:lang w:bidi="th-TH"/>
        </w:rPr>
        <w:t xml:space="preserve">Branch/Plant Code </w:t>
      </w:r>
      <w:r w:rsidRPr="00470C1E">
        <w:rPr>
          <w:rFonts w:hint="cs"/>
          <w:strike/>
          <w:color w:val="000000" w:themeColor="text1"/>
          <w:cs/>
          <w:lang w:bidi="th-TH"/>
        </w:rPr>
        <w:t xml:space="preserve">ของ </w:t>
      </w:r>
      <w:r w:rsidRPr="00470C1E">
        <w:rPr>
          <w:strike/>
          <w:color w:val="000000" w:themeColor="text1"/>
          <w:lang w:bidi="th-TH"/>
        </w:rPr>
        <w:t>Linfox (Subinventory master =&gt; Attribute1)</w:t>
      </w:r>
    </w:p>
    <w:p w14:paraId="1030702F" w14:textId="77777777" w:rsidR="002F6F25" w:rsidRPr="002F6F25" w:rsidRDefault="002F6F25" w:rsidP="002F6F25">
      <w:pPr>
        <w:rPr>
          <w:color w:val="000000" w:themeColor="text1"/>
          <w:lang w:bidi="th-TH"/>
        </w:rPr>
      </w:pPr>
    </w:p>
    <w:p w14:paraId="5E927601" w14:textId="69E52554" w:rsidR="00960951" w:rsidRPr="002D6C1B" w:rsidRDefault="00C417CA" w:rsidP="00C417C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2D6C1B">
        <w:rPr>
          <w:color w:val="000000" w:themeColor="text1"/>
          <w:lang w:bidi="th-TH"/>
        </w:rPr>
        <w:t xml:space="preserve">Run Webservice </w:t>
      </w:r>
      <w:r w:rsidRPr="002D6C1B">
        <w:rPr>
          <w:color w:val="000000" w:themeColor="text1"/>
          <w:cs/>
          <w:lang w:bidi="th-TH"/>
        </w:rPr>
        <w:t xml:space="preserve">เพื่อ </w:t>
      </w:r>
      <w:r w:rsidRPr="002D6C1B">
        <w:rPr>
          <w:color w:val="000000" w:themeColor="text1"/>
          <w:lang w:bidi="th-TH"/>
        </w:rPr>
        <w:t xml:space="preserve">SYN </w:t>
      </w:r>
      <w:r w:rsidRPr="002D6C1B">
        <w:rPr>
          <w:color w:val="000000" w:themeColor="text1"/>
          <w:cs/>
          <w:lang w:bidi="th-TH"/>
        </w:rPr>
        <w:t xml:space="preserve">ข้อมูล </w:t>
      </w:r>
      <w:r w:rsidRPr="002D6C1B">
        <w:rPr>
          <w:color w:val="000000" w:themeColor="text1"/>
          <w:lang w:bidi="th-TH"/>
        </w:rPr>
        <w:t>PR/PO Outbound</w:t>
      </w:r>
    </w:p>
    <w:p w14:paraId="79AEF229" w14:textId="29312DF8" w:rsidR="00434E76" w:rsidRPr="002D6C1B" w:rsidRDefault="00434E76" w:rsidP="00434E76">
      <w:pPr>
        <w:pStyle w:val="ListParagraph"/>
        <w:rPr>
          <w:color w:val="000000" w:themeColor="text1"/>
          <w:lang w:bidi="th-TH"/>
        </w:rPr>
      </w:pPr>
      <w:r w:rsidRPr="002D6C1B">
        <w:rPr>
          <w:rFonts w:hint="cs"/>
          <w:color w:val="000000" w:themeColor="text1"/>
          <w:cs/>
          <w:lang w:bidi="th-TH"/>
        </w:rPr>
        <w:t>เงื่อนไข ดังนี้</w:t>
      </w:r>
    </w:p>
    <w:p w14:paraId="1EE2CE2F" w14:textId="1AB29D96" w:rsidR="00434E76" w:rsidRPr="002D6C1B" w:rsidRDefault="00434E76" w:rsidP="00434E76">
      <w:pPr>
        <w:pStyle w:val="ListParagraph"/>
        <w:numPr>
          <w:ilvl w:val="3"/>
          <w:numId w:val="2"/>
        </w:numPr>
        <w:ind w:left="1843"/>
        <w:rPr>
          <w:color w:val="000000" w:themeColor="text1"/>
          <w:lang w:bidi="th-TH"/>
        </w:rPr>
      </w:pPr>
      <w:r w:rsidRPr="002D6C1B">
        <w:rPr>
          <w:color w:val="000000"/>
          <w:shd w:val="clear" w:color="auto" w:fill="FFFFFF"/>
        </w:rPr>
        <w:t>POR_REQUISITION_HEADERS_ALL.ATTRIBUTE1 = ‘LINFOX’</w:t>
      </w:r>
    </w:p>
    <w:p w14:paraId="5EBD4A93" w14:textId="7E0CA04F" w:rsidR="00434E76" w:rsidRPr="002D6C1B" w:rsidRDefault="00434E76" w:rsidP="00434E76">
      <w:pPr>
        <w:pStyle w:val="ListParagraph"/>
        <w:numPr>
          <w:ilvl w:val="3"/>
          <w:numId w:val="2"/>
        </w:numPr>
        <w:ind w:left="1843"/>
        <w:rPr>
          <w:color w:val="000000" w:themeColor="text1"/>
          <w:lang w:bidi="th-TH"/>
        </w:rPr>
      </w:pPr>
      <w:r w:rsidRPr="002D6C1B">
        <w:rPr>
          <w:color w:val="000000" w:themeColor="text1"/>
        </w:rPr>
        <w:t xml:space="preserve">Mapping data </w:t>
      </w:r>
      <w:r w:rsidRPr="002D6C1B">
        <w:rPr>
          <w:color w:val="000000" w:themeColor="text1"/>
          <w:lang w:bidi="th-TH"/>
        </w:rPr>
        <w:t>XCUST_LINFOX_PR_TBL</w:t>
      </w:r>
      <w:r w:rsidRPr="002D6C1B">
        <w:rPr>
          <w:color w:val="000000" w:themeColor="text1"/>
        </w:rPr>
        <w:t xml:space="preserve">.PO_NUMBER </w:t>
      </w:r>
      <w:r w:rsidRPr="002D6C1B">
        <w:rPr>
          <w:rFonts w:hint="cs"/>
          <w:color w:val="000000" w:themeColor="text1"/>
          <w:cs/>
          <w:lang w:bidi="th-TH"/>
        </w:rPr>
        <w:t xml:space="preserve">กับ </w:t>
      </w:r>
      <w:r w:rsidRPr="002D6C1B">
        <w:rPr>
          <w:color w:val="000000"/>
          <w:shd w:val="clear" w:color="auto" w:fill="FFFFFF"/>
        </w:rPr>
        <w:t xml:space="preserve">POR_REQUISITION_HEADERS_ALL.ATTRIBUTE2 </w:t>
      </w:r>
      <w:r w:rsidRPr="002D6C1B">
        <w:rPr>
          <w:rFonts w:hint="cs"/>
          <w:color w:val="000000" w:themeColor="text1"/>
          <w:cs/>
          <w:lang w:bidi="th-TH"/>
        </w:rPr>
        <w:t xml:space="preserve">และ </w:t>
      </w:r>
      <w:r w:rsidRPr="002D6C1B">
        <w:rPr>
          <w:color w:val="000000" w:themeColor="text1"/>
          <w:lang w:bidi="th-TH"/>
        </w:rPr>
        <w:t>XCUST_LINFOX_PR_TBL</w:t>
      </w:r>
      <w:r w:rsidRPr="002D6C1B">
        <w:rPr>
          <w:color w:val="000000" w:themeColor="text1"/>
        </w:rPr>
        <w:t xml:space="preserve">.LINE_NUMBER </w:t>
      </w:r>
      <w:r w:rsidRPr="002D6C1B">
        <w:rPr>
          <w:rFonts w:hint="cs"/>
          <w:color w:val="000000" w:themeColor="text1"/>
          <w:cs/>
          <w:lang w:bidi="th-TH"/>
        </w:rPr>
        <w:t xml:space="preserve">กับ </w:t>
      </w:r>
      <w:r w:rsidRPr="002D6C1B">
        <w:rPr>
          <w:color w:val="000000"/>
          <w:shd w:val="clear" w:color="auto" w:fill="FFFFFF"/>
        </w:rPr>
        <w:t>POR_REQUISITION_LINES_ALL.ATTRIBUTE1</w:t>
      </w:r>
    </w:p>
    <w:p w14:paraId="33C5ED57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  <w:r w:rsidR="000062B0" w:rsidRPr="003101BC">
        <w:rPr>
          <w:color w:val="000000" w:themeColor="text1"/>
        </w:rPr>
        <w:t>fa</w:t>
      </w:r>
    </w:p>
    <w:p w14:paraId="4B2EE870" w14:textId="77777777" w:rsidR="00596E4C" w:rsidRPr="003101BC" w:rsidRDefault="00960951" w:rsidP="00596E4C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1" w:name="_Toc495188033"/>
      <w:r w:rsidRPr="003101BC">
        <w:rPr>
          <w:color w:val="000000" w:themeColor="text1"/>
        </w:rPr>
        <w:t>Business Rules</w:t>
      </w:r>
      <w:bookmarkEnd w:id="11"/>
    </w:p>
    <w:p w14:paraId="7C1CBA68" w14:textId="7DEAA828" w:rsidR="00653C48" w:rsidRDefault="00653C48" w:rsidP="00C417CA">
      <w:pPr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ข้อมูล </w:t>
      </w:r>
      <w:r>
        <w:rPr>
          <w:color w:val="000000" w:themeColor="text1"/>
          <w:lang w:bidi="th-TH"/>
        </w:rPr>
        <w:t xml:space="preserve">PO </w:t>
      </w:r>
      <w:r>
        <w:rPr>
          <w:rFonts w:hint="cs"/>
          <w:color w:val="000000" w:themeColor="text1"/>
          <w:cs/>
          <w:lang w:bidi="th-TH"/>
        </w:rPr>
        <w:t xml:space="preserve">ที่ส่งกลับไปให้ทาง </w:t>
      </w:r>
      <w:r>
        <w:rPr>
          <w:color w:val="000000" w:themeColor="text1"/>
          <w:lang w:bidi="th-TH"/>
        </w:rPr>
        <w:t xml:space="preserve">Linfox </w:t>
      </w:r>
      <w:r>
        <w:rPr>
          <w:rFonts w:hint="cs"/>
          <w:color w:val="000000" w:themeColor="text1"/>
          <w:cs/>
          <w:lang w:bidi="th-TH"/>
        </w:rPr>
        <w:t>จะเท่าก</w:t>
      </w:r>
      <w:r w:rsidR="00FC216E">
        <w:rPr>
          <w:rFonts w:hint="cs"/>
          <w:color w:val="000000" w:themeColor="text1"/>
          <w:cs/>
          <w:lang w:bidi="th-TH"/>
        </w:rPr>
        <w:t xml:space="preserve">ับจำนวนที่ทาง </w:t>
      </w:r>
      <w:r w:rsidR="00FC216E">
        <w:rPr>
          <w:color w:val="000000" w:themeColor="text1"/>
          <w:lang w:bidi="th-TH"/>
        </w:rPr>
        <w:t xml:space="preserve">Linfox </w:t>
      </w:r>
      <w:r w:rsidR="00FC216E">
        <w:rPr>
          <w:rFonts w:hint="cs"/>
          <w:color w:val="000000" w:themeColor="text1"/>
          <w:cs/>
          <w:lang w:bidi="th-TH"/>
        </w:rPr>
        <w:t xml:space="preserve">ส่งเข้ามาจาก </w:t>
      </w:r>
      <w:r w:rsidR="00FC216E">
        <w:rPr>
          <w:color w:val="000000" w:themeColor="text1"/>
          <w:lang w:bidi="th-TH"/>
        </w:rPr>
        <w:t xml:space="preserve">Program PO001 </w:t>
      </w:r>
    </w:p>
    <w:p w14:paraId="3F57AB6A" w14:textId="50AE2243" w:rsidR="00C417CA" w:rsidRDefault="00C417CA" w:rsidP="00C417CA">
      <w:pPr>
        <w:numPr>
          <w:ilvl w:val="2"/>
          <w:numId w:val="2"/>
        </w:numPr>
        <w:rPr>
          <w:color w:val="000000" w:themeColor="text1"/>
          <w:lang w:bidi="th-TH"/>
        </w:rPr>
      </w:pPr>
      <w:r w:rsidRPr="00C417CA">
        <w:rPr>
          <w:color w:val="000000" w:themeColor="text1"/>
          <w:cs/>
          <w:lang w:bidi="th-TH"/>
        </w:rPr>
        <w:t xml:space="preserve">สำหรับ </w:t>
      </w:r>
      <w:r w:rsidRPr="00C417CA">
        <w:rPr>
          <w:color w:val="000000" w:themeColor="text1"/>
        </w:rPr>
        <w:t xml:space="preserve">PO </w:t>
      </w:r>
      <w:r w:rsidRPr="00C417CA">
        <w:rPr>
          <w:color w:val="000000" w:themeColor="text1"/>
          <w:cs/>
          <w:lang w:bidi="th-TH"/>
        </w:rPr>
        <w:t xml:space="preserve">ที่เกิดจาก </w:t>
      </w:r>
      <w:r w:rsidRPr="00C417CA">
        <w:rPr>
          <w:color w:val="000000" w:themeColor="text1"/>
        </w:rPr>
        <w:t xml:space="preserve">Linfox </w:t>
      </w:r>
      <w:r w:rsidRPr="00C417CA">
        <w:rPr>
          <w:color w:val="000000" w:themeColor="text1"/>
          <w:cs/>
          <w:lang w:bidi="th-TH"/>
        </w:rPr>
        <w:t xml:space="preserve">ส่ง </w:t>
      </w:r>
      <w:r w:rsidRPr="00C417CA">
        <w:rPr>
          <w:color w:val="000000" w:themeColor="text1"/>
        </w:rPr>
        <w:t xml:space="preserve">Interface </w:t>
      </w:r>
      <w:r w:rsidRPr="00C417CA">
        <w:rPr>
          <w:color w:val="000000" w:themeColor="text1"/>
          <w:cs/>
          <w:lang w:bidi="th-TH"/>
        </w:rPr>
        <w:t xml:space="preserve">เข้ามาใน </w:t>
      </w:r>
      <w:r w:rsidRPr="00C417CA">
        <w:rPr>
          <w:color w:val="000000" w:themeColor="text1"/>
        </w:rPr>
        <w:t xml:space="preserve">PO001 </w:t>
      </w:r>
      <w:r w:rsidRPr="00C417CA">
        <w:rPr>
          <w:color w:val="000000" w:themeColor="text1"/>
          <w:cs/>
          <w:lang w:bidi="th-TH"/>
        </w:rPr>
        <w:t xml:space="preserve">จะไม่มีการแก้ไข ยอด </w:t>
      </w:r>
      <w:r w:rsidRPr="00C417CA">
        <w:rPr>
          <w:color w:val="000000" w:themeColor="text1"/>
        </w:rPr>
        <w:t>QTY</w:t>
      </w:r>
      <w:r>
        <w:rPr>
          <w:color w:val="000000" w:themeColor="text1"/>
        </w:rPr>
        <w:t xml:space="preserve"> </w:t>
      </w:r>
      <w:r w:rsidRPr="00C417CA">
        <w:rPr>
          <w:color w:val="000000" w:themeColor="text1"/>
          <w:cs/>
          <w:lang w:bidi="th-TH"/>
        </w:rPr>
        <w:t xml:space="preserve">จะมีการแก้ไขกรณีเดียวคือการ </w:t>
      </w:r>
      <w:r w:rsidRPr="00C417CA">
        <w:rPr>
          <w:color w:val="000000" w:themeColor="text1"/>
        </w:rPr>
        <w:t xml:space="preserve">Cancel (Status PO = CANCELED) </w:t>
      </w:r>
      <w:r w:rsidRPr="00C417CA">
        <w:rPr>
          <w:color w:val="000000" w:themeColor="text1"/>
          <w:cs/>
          <w:lang w:bidi="th-TH"/>
        </w:rPr>
        <w:t xml:space="preserve">ยอด </w:t>
      </w:r>
      <w:r w:rsidRPr="00C417CA">
        <w:rPr>
          <w:color w:val="000000" w:themeColor="text1"/>
        </w:rPr>
        <w:t xml:space="preserve">QTY </w:t>
      </w:r>
      <w:r w:rsidRPr="00C417CA">
        <w:rPr>
          <w:color w:val="000000" w:themeColor="text1"/>
          <w:cs/>
          <w:lang w:bidi="th-TH"/>
        </w:rPr>
        <w:t xml:space="preserve">ที่ส่งไปใน </w:t>
      </w:r>
      <w:r w:rsidRPr="00C417CA">
        <w:rPr>
          <w:color w:val="000000" w:themeColor="text1"/>
        </w:rPr>
        <w:t xml:space="preserve">PO002 </w:t>
      </w:r>
      <w:r w:rsidRPr="00C417CA">
        <w:rPr>
          <w:color w:val="000000" w:themeColor="text1"/>
          <w:cs/>
          <w:lang w:bidi="th-TH"/>
        </w:rPr>
        <w:t xml:space="preserve">จะเป็น </w:t>
      </w:r>
      <w:r w:rsidRPr="00C417CA">
        <w:rPr>
          <w:color w:val="000000" w:themeColor="text1"/>
        </w:rPr>
        <w:t>0 QTY</w:t>
      </w:r>
    </w:p>
    <w:p w14:paraId="436557E1" w14:textId="2A15222B" w:rsidR="00EE6892" w:rsidRDefault="00EE6892" w:rsidP="00C417CA">
      <w:pPr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ข้อมูล </w:t>
      </w:r>
      <w:r>
        <w:rPr>
          <w:color w:val="000000" w:themeColor="text1"/>
          <w:lang w:bidi="th-TH"/>
        </w:rPr>
        <w:t xml:space="preserve">PR (Input) </w:t>
      </w:r>
      <w:r>
        <w:rPr>
          <w:rFonts w:hint="cs"/>
          <w:color w:val="000000" w:themeColor="text1"/>
          <w:cs/>
          <w:lang w:bidi="th-TH"/>
        </w:rPr>
        <w:t xml:space="preserve">และ </w:t>
      </w:r>
      <w:r>
        <w:rPr>
          <w:color w:val="000000" w:themeColor="text1"/>
          <w:lang w:bidi="th-TH"/>
        </w:rPr>
        <w:t xml:space="preserve">PO (Output) </w:t>
      </w:r>
      <w:r>
        <w:rPr>
          <w:rFonts w:hint="cs"/>
          <w:color w:val="000000" w:themeColor="text1"/>
          <w:cs/>
          <w:lang w:bidi="th-TH"/>
        </w:rPr>
        <w:t xml:space="preserve">จะต้องมี </w:t>
      </w:r>
      <w:r>
        <w:rPr>
          <w:color w:val="000000" w:themeColor="text1"/>
          <w:lang w:bidi="th-TH"/>
        </w:rPr>
        <w:t xml:space="preserve">Line </w:t>
      </w:r>
      <w:r>
        <w:rPr>
          <w:rFonts w:hint="cs"/>
          <w:color w:val="000000" w:themeColor="text1"/>
          <w:cs/>
          <w:lang w:bidi="th-TH"/>
        </w:rPr>
        <w:t xml:space="preserve">และ </w:t>
      </w:r>
      <w:r>
        <w:rPr>
          <w:color w:val="000000" w:themeColor="text1"/>
          <w:lang w:bidi="th-TH"/>
        </w:rPr>
        <w:t xml:space="preserve">Item Number </w:t>
      </w:r>
      <w:r>
        <w:rPr>
          <w:rFonts w:hint="cs"/>
          <w:color w:val="000000" w:themeColor="text1"/>
          <w:cs/>
          <w:lang w:bidi="th-TH"/>
        </w:rPr>
        <w:t xml:space="preserve">ที่เท่ากัน </w:t>
      </w:r>
    </w:p>
    <w:p w14:paraId="181820C7" w14:textId="1546EE1D" w:rsidR="00FC216E" w:rsidRDefault="00FC216E" w:rsidP="00FC216E">
      <w:pPr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ข้อมูล </w:t>
      </w:r>
      <w:r>
        <w:rPr>
          <w:color w:val="000000" w:themeColor="text1"/>
          <w:lang w:bidi="th-TH"/>
        </w:rPr>
        <w:t xml:space="preserve">PO </w:t>
      </w:r>
      <w:r>
        <w:rPr>
          <w:rFonts w:hint="cs"/>
          <w:color w:val="000000" w:themeColor="text1"/>
          <w:cs/>
          <w:lang w:bidi="th-TH"/>
        </w:rPr>
        <w:t xml:space="preserve">ที่ส่งออกไปให้ </w:t>
      </w:r>
      <w:r>
        <w:rPr>
          <w:color w:val="000000" w:themeColor="text1"/>
          <w:lang w:bidi="th-TH"/>
        </w:rPr>
        <w:t xml:space="preserve">Linfox </w:t>
      </w:r>
      <w:r>
        <w:rPr>
          <w:rFonts w:hint="cs"/>
          <w:color w:val="000000" w:themeColor="text1"/>
          <w:cs/>
          <w:lang w:bidi="th-TH"/>
        </w:rPr>
        <w:t xml:space="preserve">จะต้องเป็นข้อมูลที่เกิดจาก </w:t>
      </w:r>
      <w:r>
        <w:rPr>
          <w:color w:val="000000" w:themeColor="text1"/>
          <w:lang w:bidi="th-TH"/>
        </w:rPr>
        <w:t xml:space="preserve">Linfox </w:t>
      </w:r>
      <w:r>
        <w:rPr>
          <w:rFonts w:hint="cs"/>
          <w:color w:val="000000" w:themeColor="text1"/>
          <w:cs/>
          <w:lang w:bidi="th-TH"/>
        </w:rPr>
        <w:t>เท่านั้น</w:t>
      </w:r>
      <w:r>
        <w:rPr>
          <w:color w:val="000000" w:themeColor="text1"/>
          <w:lang w:bidi="th-TH"/>
        </w:rPr>
        <w:t xml:space="preserve">  </w:t>
      </w:r>
      <w:r>
        <w:rPr>
          <w:rFonts w:hint="cs"/>
          <w:color w:val="000000" w:themeColor="text1"/>
          <w:cs/>
          <w:lang w:bidi="th-TH"/>
        </w:rPr>
        <w:t>ข้อมูลที่เกิดจากระบบงานอื่นไม่ต้องส่งไปให้</w:t>
      </w:r>
    </w:p>
    <w:p w14:paraId="5D299544" w14:textId="77777777" w:rsidR="00FC216E" w:rsidRDefault="00FC216E" w:rsidP="00FC216E">
      <w:pPr>
        <w:ind w:left="720"/>
        <w:rPr>
          <w:color w:val="000000" w:themeColor="text1"/>
          <w:lang w:bidi="th-TH"/>
        </w:rPr>
      </w:pPr>
    </w:p>
    <w:p w14:paraId="51721043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1FE6BDC6" w14:textId="77777777" w:rsidR="00DB567B" w:rsidRPr="003101BC" w:rsidRDefault="00960951" w:rsidP="00DB567B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2" w:name="_Toc495188034"/>
      <w:r w:rsidRPr="003101BC">
        <w:rPr>
          <w:color w:val="000000" w:themeColor="text1"/>
        </w:rPr>
        <w:t>Exceptional</w:t>
      </w:r>
      <w:bookmarkStart w:id="13" w:name="_GoBack"/>
      <w:bookmarkEnd w:id="12"/>
      <w:bookmarkEnd w:id="13"/>
    </w:p>
    <w:p w14:paraId="0284CA88" w14:textId="2BE01EAC" w:rsidR="00A549C8" w:rsidRPr="00D14246" w:rsidRDefault="00A549C8" w:rsidP="00D14246">
      <w:pPr>
        <w:pStyle w:val="ListParagraph"/>
        <w:numPr>
          <w:ilvl w:val="0"/>
          <w:numId w:val="25"/>
        </w:numPr>
        <w:rPr>
          <w:color w:val="000000" w:themeColor="text1"/>
          <w:lang w:bidi="th-TH"/>
        </w:rPr>
      </w:pPr>
    </w:p>
    <w:p w14:paraId="3B5A795B" w14:textId="77777777" w:rsidR="002C5837" w:rsidRPr="003101BC" w:rsidRDefault="002C5837" w:rsidP="002C5837">
      <w:pPr>
        <w:ind w:left="780"/>
        <w:rPr>
          <w:color w:val="000000" w:themeColor="text1"/>
          <w:lang w:bidi="th-TH"/>
        </w:rPr>
      </w:pPr>
    </w:p>
    <w:p w14:paraId="18EE6983" w14:textId="77777777" w:rsidR="00960951" w:rsidRPr="003101BC" w:rsidRDefault="00960951" w:rsidP="00960951">
      <w:pPr>
        <w:rPr>
          <w:color w:val="000000" w:themeColor="text1"/>
          <w:lang w:bidi="th-TH"/>
        </w:rPr>
      </w:pPr>
    </w:p>
    <w:p w14:paraId="0D527BB8" w14:textId="3D5098A8" w:rsidR="005657A0" w:rsidRDefault="005657A0" w:rsidP="00C25784">
      <w:pPr>
        <w:rPr>
          <w:color w:val="000000" w:themeColor="text1"/>
        </w:rPr>
      </w:pPr>
    </w:p>
    <w:p w14:paraId="6C6327D0" w14:textId="77777777" w:rsidR="005657A0" w:rsidRPr="00E778D6" w:rsidRDefault="005657A0" w:rsidP="005657A0"/>
    <w:p w14:paraId="6E733800" w14:textId="77777777" w:rsidR="005657A0" w:rsidRPr="00E778D6" w:rsidRDefault="005657A0" w:rsidP="00E778D6"/>
    <w:p w14:paraId="6BD3891F" w14:textId="77777777" w:rsidR="005657A0" w:rsidRPr="00E778D6" w:rsidRDefault="005657A0" w:rsidP="00E778D6"/>
    <w:p w14:paraId="1BA5C487" w14:textId="77777777" w:rsidR="005657A0" w:rsidRPr="00E778D6" w:rsidRDefault="005657A0" w:rsidP="00E778D6"/>
    <w:p w14:paraId="2FAD12CE" w14:textId="77777777" w:rsidR="005657A0" w:rsidRPr="00E778D6" w:rsidRDefault="005657A0" w:rsidP="00E778D6"/>
    <w:p w14:paraId="174CBDA4" w14:textId="77777777" w:rsidR="005657A0" w:rsidRPr="00E778D6" w:rsidRDefault="005657A0" w:rsidP="00E778D6"/>
    <w:p w14:paraId="74E1C6C8" w14:textId="77777777" w:rsidR="005657A0" w:rsidRPr="00E778D6" w:rsidRDefault="005657A0" w:rsidP="00E778D6"/>
    <w:p w14:paraId="08EF98F7" w14:textId="77777777" w:rsidR="005657A0" w:rsidRPr="00E778D6" w:rsidRDefault="005657A0" w:rsidP="00E778D6"/>
    <w:p w14:paraId="2E0BE5C3" w14:textId="77777777" w:rsidR="005657A0" w:rsidRPr="00E778D6" w:rsidRDefault="005657A0" w:rsidP="00E778D6"/>
    <w:p w14:paraId="7FFF58D9" w14:textId="77777777" w:rsidR="005657A0" w:rsidRPr="00E778D6" w:rsidRDefault="005657A0" w:rsidP="00E778D6"/>
    <w:p w14:paraId="681450A7" w14:textId="77777777" w:rsidR="005657A0" w:rsidRPr="00E778D6" w:rsidRDefault="005657A0" w:rsidP="00E778D6"/>
    <w:p w14:paraId="00505AF2" w14:textId="77777777" w:rsidR="005657A0" w:rsidRPr="00E778D6" w:rsidRDefault="005657A0" w:rsidP="00E778D6"/>
    <w:p w14:paraId="783AB172" w14:textId="77777777" w:rsidR="005657A0" w:rsidRPr="00E778D6" w:rsidRDefault="005657A0" w:rsidP="00E778D6"/>
    <w:p w14:paraId="365F543B" w14:textId="77777777" w:rsidR="005657A0" w:rsidRPr="00E778D6" w:rsidRDefault="005657A0" w:rsidP="00E778D6"/>
    <w:p w14:paraId="689FCA26" w14:textId="77777777" w:rsidR="005657A0" w:rsidRPr="00E778D6" w:rsidRDefault="005657A0" w:rsidP="00E778D6"/>
    <w:p w14:paraId="57FD39C6" w14:textId="551B15CF" w:rsidR="005657A0" w:rsidRDefault="005657A0" w:rsidP="005657A0"/>
    <w:p w14:paraId="0B20764D" w14:textId="61F65EC3" w:rsidR="00C25784" w:rsidRPr="00E778D6" w:rsidRDefault="005657A0" w:rsidP="00E778D6">
      <w:pPr>
        <w:tabs>
          <w:tab w:val="left" w:pos="6300"/>
        </w:tabs>
      </w:pPr>
      <w:r>
        <w:tab/>
      </w:r>
    </w:p>
    <w:p w14:paraId="3060ED01" w14:textId="77777777" w:rsidR="00CB02CF" w:rsidRPr="003101BC" w:rsidRDefault="008F3743" w:rsidP="00C7524F">
      <w:pPr>
        <w:pStyle w:val="Heading2"/>
        <w:rPr>
          <w:color w:val="000000" w:themeColor="text1"/>
        </w:rPr>
      </w:pPr>
      <w:bookmarkStart w:id="14" w:name="_Toc495188035"/>
      <w:r w:rsidRPr="003101BC">
        <w:rPr>
          <w:color w:val="000000" w:themeColor="text1"/>
        </w:rPr>
        <w:lastRenderedPageBreak/>
        <w:t xml:space="preserve">2. </w:t>
      </w:r>
      <w:bookmarkEnd w:id="6"/>
      <w:r w:rsidR="001C6CD0" w:rsidRPr="003101BC">
        <w:rPr>
          <w:color w:val="000000" w:themeColor="text1"/>
        </w:rPr>
        <w:t>PROGRAM DESCRIPTION</w:t>
      </w:r>
      <w:bookmarkEnd w:id="14"/>
    </w:p>
    <w:p w14:paraId="11710AD2" w14:textId="77777777" w:rsidR="00CB02CF" w:rsidRPr="003101BC" w:rsidRDefault="00CB02CF" w:rsidP="00CB02C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8B8CA65" w14:textId="77777777" w:rsidR="00C46956" w:rsidRPr="003101BC" w:rsidRDefault="007D6765" w:rsidP="008E2A02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15" w:name="_Toc495188036"/>
      <w:r w:rsidRPr="003101BC">
        <w:rPr>
          <w:color w:val="000000" w:themeColor="text1"/>
          <w:lang w:bidi="th-TH"/>
        </w:rPr>
        <w:t>Parameter</w:t>
      </w:r>
      <w:bookmarkEnd w:id="1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"/>
        <w:gridCol w:w="1907"/>
        <w:gridCol w:w="1321"/>
        <w:gridCol w:w="5678"/>
      </w:tblGrid>
      <w:tr w:rsidR="003101BC" w:rsidRPr="003101BC" w14:paraId="7CCCA0AA" w14:textId="77777777" w:rsidTr="003C261A">
        <w:trPr>
          <w:trHeight w:val="236"/>
        </w:trPr>
        <w:tc>
          <w:tcPr>
            <w:tcW w:w="603" w:type="dxa"/>
            <w:shd w:val="clear" w:color="auto" w:fill="D9D9D9"/>
          </w:tcPr>
          <w:p w14:paraId="24394FB2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1907" w:type="dxa"/>
            <w:shd w:val="clear" w:color="auto" w:fill="D9D9D9"/>
          </w:tcPr>
          <w:p w14:paraId="45B332A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321" w:type="dxa"/>
            <w:shd w:val="clear" w:color="auto" w:fill="D9D9D9"/>
          </w:tcPr>
          <w:p w14:paraId="06AC474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678" w:type="dxa"/>
            <w:shd w:val="clear" w:color="auto" w:fill="D9D9D9"/>
          </w:tcPr>
          <w:p w14:paraId="1A384C1C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C46956" w:rsidRPr="003101BC" w14:paraId="701A16F3" w14:textId="77777777" w:rsidTr="003C261A">
        <w:trPr>
          <w:trHeight w:val="221"/>
        </w:trPr>
        <w:tc>
          <w:tcPr>
            <w:tcW w:w="603" w:type="dxa"/>
            <w:vMerge w:val="restart"/>
          </w:tcPr>
          <w:p w14:paraId="513C996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1907" w:type="dxa"/>
            <w:vMerge w:val="restart"/>
          </w:tcPr>
          <w:p w14:paraId="1CD724F2" w14:textId="368DE4F3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</w:t>
            </w:r>
            <w:r w:rsidR="007D4E76" w:rsidRPr="003101BC">
              <w:rPr>
                <w:color w:val="000000" w:themeColor="text1"/>
                <w:lang w:bidi="en-US"/>
              </w:rPr>
              <w:t xml:space="preserve"> </w:t>
            </w:r>
            <w:r w:rsidR="00D14246">
              <w:rPr>
                <w:color w:val="000000" w:themeColor="text1"/>
                <w:lang w:bidi="en-US"/>
              </w:rPr>
              <w:t>Initial</w:t>
            </w:r>
          </w:p>
        </w:tc>
        <w:tc>
          <w:tcPr>
            <w:tcW w:w="1321" w:type="dxa"/>
          </w:tcPr>
          <w:p w14:paraId="04B127CB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1B503BFD" w14:textId="1916656A" w:rsidR="00C46956" w:rsidRPr="00D14246" w:rsidRDefault="00D14246" w:rsidP="003C261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Path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 สำหรับวาง</w:t>
            </w:r>
            <w:r w:rsidR="00C46956" w:rsidRPr="003101BC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="00C46956" w:rsidRPr="003101BC">
              <w:rPr>
                <w:color w:val="000000" w:themeColor="text1"/>
                <w:lang w:bidi="th-TH"/>
              </w:rPr>
              <w:t>File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 ที่จะ </w:t>
            </w:r>
            <w:r>
              <w:rPr>
                <w:color w:val="000000" w:themeColor="text1"/>
                <w:lang w:bidi="th-TH"/>
              </w:rPr>
              <w:t xml:space="preserve">SFTP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ไปให้ </w:t>
            </w:r>
            <w:r>
              <w:rPr>
                <w:color w:val="000000" w:themeColor="text1"/>
                <w:lang w:bidi="th-TH"/>
              </w:rPr>
              <w:t>Linfox</w:t>
            </w:r>
            <w:r w:rsidR="00C46956" w:rsidRPr="003101BC">
              <w:rPr>
                <w:color w:val="000000" w:themeColor="text1"/>
                <w:lang w:bidi="th-TH"/>
              </w:rPr>
              <w:t xml:space="preserve"> </w:t>
            </w:r>
          </w:p>
        </w:tc>
      </w:tr>
      <w:tr w:rsidR="00C46956" w:rsidRPr="003101BC" w14:paraId="38810A69" w14:textId="77777777" w:rsidTr="003C261A">
        <w:trPr>
          <w:trHeight w:val="142"/>
        </w:trPr>
        <w:tc>
          <w:tcPr>
            <w:tcW w:w="603" w:type="dxa"/>
            <w:vMerge/>
          </w:tcPr>
          <w:p w14:paraId="33EF5167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F12B042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B00DD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B514997" w14:textId="284D462B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</w:t>
            </w:r>
            <w:r w:rsidR="005B68D2" w:rsidRPr="003101BC">
              <w:rPr>
                <w:color w:val="000000" w:themeColor="text1"/>
                <w:lang w:bidi="th-TH"/>
              </w:rPr>
              <w:t xml:space="preserve"> Ini</w:t>
            </w:r>
            <w:r w:rsidR="00D14246">
              <w:rPr>
                <w:color w:val="000000" w:themeColor="text1"/>
                <w:lang w:bidi="th-TH"/>
              </w:rPr>
              <w:t>tial</w:t>
            </w:r>
          </w:p>
        </w:tc>
      </w:tr>
      <w:tr w:rsidR="00C46956" w:rsidRPr="003101BC" w14:paraId="56AAC46A" w14:textId="77777777" w:rsidTr="003C261A">
        <w:trPr>
          <w:trHeight w:val="142"/>
        </w:trPr>
        <w:tc>
          <w:tcPr>
            <w:tcW w:w="603" w:type="dxa"/>
            <w:vMerge/>
          </w:tcPr>
          <w:p w14:paraId="49792ED8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906DF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7CC1713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5B9DFAC8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46956" w:rsidRPr="003101BC" w14:paraId="5FE7429D" w14:textId="77777777" w:rsidTr="003C261A">
        <w:trPr>
          <w:trHeight w:val="142"/>
        </w:trPr>
        <w:tc>
          <w:tcPr>
            <w:tcW w:w="603" w:type="dxa"/>
            <w:vMerge/>
          </w:tcPr>
          <w:p w14:paraId="703DF6B7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42EAD0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DB02088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48DCF672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</w:p>
        </w:tc>
      </w:tr>
      <w:tr w:rsidR="00C46956" w:rsidRPr="003101BC" w14:paraId="5DAF1977" w14:textId="77777777" w:rsidTr="003C261A">
        <w:trPr>
          <w:trHeight w:val="142"/>
        </w:trPr>
        <w:tc>
          <w:tcPr>
            <w:tcW w:w="603" w:type="dxa"/>
            <w:vMerge/>
          </w:tcPr>
          <w:p w14:paraId="45F35AA6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3E97570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E4B091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FA8115E" w14:textId="153FF9AE" w:rsidR="00C46956" w:rsidRPr="003101BC" w:rsidRDefault="00D14246" w:rsidP="003C261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OUTBOUND/PO/LINFOX</w:t>
            </w:r>
          </w:p>
        </w:tc>
      </w:tr>
      <w:tr w:rsidR="00C47832" w:rsidRPr="003101BC" w14:paraId="1D47CE15" w14:textId="77777777" w:rsidTr="003C261A">
        <w:trPr>
          <w:trHeight w:val="221"/>
        </w:trPr>
        <w:tc>
          <w:tcPr>
            <w:tcW w:w="603" w:type="dxa"/>
            <w:vMerge w:val="restart"/>
          </w:tcPr>
          <w:p w14:paraId="1D2ECA97" w14:textId="7840C507" w:rsidR="00C47832" w:rsidRDefault="00D14246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1907" w:type="dxa"/>
            <w:vMerge w:val="restart"/>
          </w:tcPr>
          <w:p w14:paraId="271ED1FB" w14:textId="3F8CA5C4" w:rsidR="00C47832" w:rsidRPr="003101BC" w:rsidRDefault="00D14246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Path Destination</w:t>
            </w:r>
          </w:p>
        </w:tc>
        <w:tc>
          <w:tcPr>
            <w:tcW w:w="1321" w:type="dxa"/>
          </w:tcPr>
          <w:p w14:paraId="646A5CD4" w14:textId="4700B279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5F781844" w14:textId="1B32EF2F" w:rsidR="00C47832" w:rsidRPr="003101BC" w:rsidRDefault="00D14246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Path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วาง </w:t>
            </w:r>
            <w:r>
              <w:rPr>
                <w:color w:val="000000" w:themeColor="text1"/>
                <w:lang w:bidi="th-TH"/>
              </w:rPr>
              <w:t xml:space="preserve">File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C47832" w:rsidRPr="003101BC" w14:paraId="3EA76EBF" w14:textId="77777777" w:rsidTr="003C261A">
        <w:trPr>
          <w:trHeight w:val="221"/>
        </w:trPr>
        <w:tc>
          <w:tcPr>
            <w:tcW w:w="603" w:type="dxa"/>
            <w:vMerge/>
          </w:tcPr>
          <w:p w14:paraId="66B9CC40" w14:textId="77777777" w:rsidR="00C47832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0DD9E2D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109DF8A" w14:textId="00CBA7AC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02D19E02" w14:textId="652008D9" w:rsidR="00C47832" w:rsidRPr="003101BC" w:rsidRDefault="00D14246" w:rsidP="00C47832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Path Destination</w:t>
            </w:r>
          </w:p>
        </w:tc>
      </w:tr>
      <w:tr w:rsidR="00C47832" w:rsidRPr="003101BC" w14:paraId="2ACC9CAD" w14:textId="77777777" w:rsidTr="003C261A">
        <w:trPr>
          <w:trHeight w:val="221"/>
        </w:trPr>
        <w:tc>
          <w:tcPr>
            <w:tcW w:w="603" w:type="dxa"/>
            <w:vMerge/>
          </w:tcPr>
          <w:p w14:paraId="38505BD3" w14:textId="77777777" w:rsidR="00C47832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DDF6E3D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F950A06" w14:textId="1FEC318D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13AE8FBA" w14:textId="0BE4D220" w:rsidR="00C47832" w:rsidRPr="003101BC" w:rsidRDefault="00C47832" w:rsidP="00C47832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3101BC" w14:paraId="3FEFCBDC" w14:textId="77777777" w:rsidTr="003C261A">
        <w:trPr>
          <w:trHeight w:val="221"/>
        </w:trPr>
        <w:tc>
          <w:tcPr>
            <w:tcW w:w="603" w:type="dxa"/>
            <w:vMerge/>
          </w:tcPr>
          <w:p w14:paraId="06A364FB" w14:textId="77777777" w:rsidR="00C47832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5659347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4CFD711" w14:textId="4335AD50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147AA3EF" w14:textId="77777777" w:rsidR="00C47832" w:rsidRPr="003101BC" w:rsidRDefault="00C47832" w:rsidP="00C47832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47832" w:rsidRPr="003101BC" w14:paraId="54065D44" w14:textId="77777777" w:rsidTr="00E778D6">
        <w:trPr>
          <w:trHeight w:val="58"/>
        </w:trPr>
        <w:tc>
          <w:tcPr>
            <w:tcW w:w="603" w:type="dxa"/>
            <w:vMerge/>
          </w:tcPr>
          <w:p w14:paraId="6D6C8E10" w14:textId="77777777" w:rsidR="00C47832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892DF2A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5884911" w14:textId="7D46B92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4867DFED" w14:textId="3A6773A7" w:rsidR="00C47832" w:rsidRPr="003101BC" w:rsidRDefault="00EE6892" w:rsidP="00C47832">
            <w:pPr>
              <w:rPr>
                <w:color w:val="000000" w:themeColor="text1"/>
                <w:cs/>
                <w:lang w:bidi="th-TH"/>
              </w:rPr>
            </w:pPr>
            <w:r w:rsidRPr="00E778D6">
              <w:rPr>
                <w:color w:val="000000" w:themeColor="text1"/>
                <w:lang w:val="en-GB"/>
              </w:rPr>
              <w:t>/RDCL_PROD/IN/</w:t>
            </w:r>
          </w:p>
        </w:tc>
      </w:tr>
      <w:tr w:rsidR="002F6F25" w:rsidRPr="003101BC" w14:paraId="49DFA036" w14:textId="77777777" w:rsidTr="00305085">
        <w:trPr>
          <w:trHeight w:val="221"/>
        </w:trPr>
        <w:tc>
          <w:tcPr>
            <w:tcW w:w="603" w:type="dxa"/>
            <w:vMerge w:val="restart"/>
          </w:tcPr>
          <w:p w14:paraId="6E4EAD8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1907" w:type="dxa"/>
            <w:vMerge w:val="restart"/>
          </w:tcPr>
          <w:p w14:paraId="5B63799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Creation Date</w:t>
            </w:r>
          </w:p>
        </w:tc>
        <w:tc>
          <w:tcPr>
            <w:tcW w:w="1321" w:type="dxa"/>
          </w:tcPr>
          <w:p w14:paraId="123C919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38A916E2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วันที่สร้าง </w:t>
            </w:r>
            <w:r>
              <w:rPr>
                <w:color w:val="000000" w:themeColor="text1"/>
                <w:lang w:bidi="th-TH"/>
              </w:rPr>
              <w:t>File PO</w:t>
            </w:r>
          </w:p>
        </w:tc>
      </w:tr>
      <w:tr w:rsidR="002F6F25" w:rsidRPr="003101BC" w14:paraId="620A9640" w14:textId="77777777" w:rsidTr="00305085">
        <w:trPr>
          <w:trHeight w:val="142"/>
        </w:trPr>
        <w:tc>
          <w:tcPr>
            <w:tcW w:w="603" w:type="dxa"/>
            <w:vMerge/>
          </w:tcPr>
          <w:p w14:paraId="231215B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7D85FC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2E0368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E97D672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Created Date</w:t>
            </w:r>
          </w:p>
        </w:tc>
      </w:tr>
      <w:tr w:rsidR="002F6F25" w:rsidRPr="003101BC" w14:paraId="6908B9D9" w14:textId="77777777" w:rsidTr="00305085">
        <w:trPr>
          <w:trHeight w:val="142"/>
        </w:trPr>
        <w:tc>
          <w:tcPr>
            <w:tcW w:w="603" w:type="dxa"/>
            <w:vMerge/>
          </w:tcPr>
          <w:p w14:paraId="4B32EFF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C2D957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BCC379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647EA18E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2F6F25" w:rsidRPr="003101BC" w14:paraId="4BF853AC" w14:textId="77777777" w:rsidTr="00305085">
        <w:trPr>
          <w:trHeight w:val="142"/>
        </w:trPr>
        <w:tc>
          <w:tcPr>
            <w:tcW w:w="603" w:type="dxa"/>
            <w:vMerge/>
          </w:tcPr>
          <w:p w14:paraId="0ECE9DF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78DCD7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60F25F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0E2F69BE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</w:p>
        </w:tc>
      </w:tr>
      <w:tr w:rsidR="002F6F25" w:rsidRPr="003101BC" w14:paraId="26AEFCCB" w14:textId="77777777" w:rsidTr="00305085">
        <w:trPr>
          <w:trHeight w:val="142"/>
        </w:trPr>
        <w:tc>
          <w:tcPr>
            <w:tcW w:w="603" w:type="dxa"/>
            <w:vMerge/>
          </w:tcPr>
          <w:p w14:paraId="10AEC96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C72093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DD7E8F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3F11BDE6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System Date</w:t>
            </w:r>
          </w:p>
        </w:tc>
      </w:tr>
      <w:tr w:rsidR="00387CA7" w:rsidRPr="003101BC" w14:paraId="796A87DC" w14:textId="77777777" w:rsidTr="00EE6B02">
        <w:trPr>
          <w:trHeight w:val="221"/>
        </w:trPr>
        <w:tc>
          <w:tcPr>
            <w:tcW w:w="603" w:type="dxa"/>
            <w:vMerge w:val="restart"/>
          </w:tcPr>
          <w:p w14:paraId="55B7DAD7" w14:textId="77777777" w:rsidR="00387CA7" w:rsidRPr="003101BC" w:rsidRDefault="00387CA7" w:rsidP="00EE6B0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1907" w:type="dxa"/>
            <w:vMerge w:val="restart"/>
          </w:tcPr>
          <w:p w14:paraId="09534D04" w14:textId="77777777" w:rsidR="00387CA7" w:rsidRPr="003101BC" w:rsidRDefault="00387CA7" w:rsidP="00EE6B0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Branch/Plant</w:t>
            </w:r>
          </w:p>
        </w:tc>
        <w:tc>
          <w:tcPr>
            <w:tcW w:w="1321" w:type="dxa"/>
          </w:tcPr>
          <w:p w14:paraId="5BBE3CF0" w14:textId="77777777" w:rsidR="00387CA7" w:rsidRPr="003101BC" w:rsidRDefault="00387CA7" w:rsidP="00EE6B0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C349CA7" w14:textId="77777777" w:rsidR="00387CA7" w:rsidRPr="003101BC" w:rsidRDefault="00387CA7" w:rsidP="00EE6B0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Branch/Plant</w:t>
            </w:r>
            <w:r>
              <w:rPr>
                <w:color w:val="000000" w:themeColor="text1"/>
                <w:lang w:bidi="th-TH"/>
              </w:rPr>
              <w:t xml:space="preserve">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lang w:bidi="th-TH"/>
              </w:rPr>
              <w:t xml:space="preserve">RD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ที่กำหนดในระบบ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387CA7" w:rsidRPr="003101BC" w14:paraId="7DCD0CE5" w14:textId="77777777" w:rsidTr="00EE6B02">
        <w:trPr>
          <w:trHeight w:val="142"/>
        </w:trPr>
        <w:tc>
          <w:tcPr>
            <w:tcW w:w="603" w:type="dxa"/>
            <w:vMerge/>
          </w:tcPr>
          <w:p w14:paraId="06EAF0EC" w14:textId="77777777" w:rsidR="00387CA7" w:rsidRPr="003101BC" w:rsidRDefault="00387CA7" w:rsidP="00EE6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E2933B8" w14:textId="77777777" w:rsidR="00387CA7" w:rsidRPr="003101BC" w:rsidRDefault="00387CA7" w:rsidP="00EE6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DB21D92" w14:textId="77777777" w:rsidR="00387CA7" w:rsidRPr="003101BC" w:rsidRDefault="00387CA7" w:rsidP="00EE6B0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05252A1B" w14:textId="77777777" w:rsidR="00387CA7" w:rsidRPr="003101BC" w:rsidRDefault="00387CA7" w:rsidP="00EE6B0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Branch/Plant</w:t>
            </w:r>
            <w:r>
              <w:rPr>
                <w:color w:val="000000" w:themeColor="text1"/>
                <w:lang w:bidi="th-TH"/>
              </w:rPr>
              <w:t>(Linfox)</w:t>
            </w:r>
          </w:p>
        </w:tc>
      </w:tr>
      <w:tr w:rsidR="00387CA7" w:rsidRPr="003101BC" w14:paraId="22EC945D" w14:textId="77777777" w:rsidTr="00EE6B02">
        <w:trPr>
          <w:trHeight w:val="142"/>
        </w:trPr>
        <w:tc>
          <w:tcPr>
            <w:tcW w:w="603" w:type="dxa"/>
            <w:vMerge/>
          </w:tcPr>
          <w:p w14:paraId="3E74AB25" w14:textId="77777777" w:rsidR="00387CA7" w:rsidRPr="003101BC" w:rsidRDefault="00387CA7" w:rsidP="00EE6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CD69152" w14:textId="77777777" w:rsidR="00387CA7" w:rsidRPr="003101BC" w:rsidRDefault="00387CA7" w:rsidP="00EE6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E91B953" w14:textId="77777777" w:rsidR="00387CA7" w:rsidRPr="003101BC" w:rsidRDefault="00387CA7" w:rsidP="00EE6B0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677F8A61" w14:textId="77777777" w:rsidR="00387CA7" w:rsidRPr="003101BC" w:rsidRDefault="00387CA7" w:rsidP="00EE6B02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387CA7" w:rsidRPr="003101BC" w14:paraId="1D232970" w14:textId="77777777" w:rsidTr="00EE6B02">
        <w:trPr>
          <w:trHeight w:val="142"/>
        </w:trPr>
        <w:tc>
          <w:tcPr>
            <w:tcW w:w="603" w:type="dxa"/>
            <w:vMerge/>
          </w:tcPr>
          <w:p w14:paraId="6904878E" w14:textId="77777777" w:rsidR="00387CA7" w:rsidRPr="003101BC" w:rsidRDefault="00387CA7" w:rsidP="00EE6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DD12F45" w14:textId="77777777" w:rsidR="00387CA7" w:rsidRPr="003101BC" w:rsidRDefault="00387CA7" w:rsidP="00EE6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D0F5E5C" w14:textId="77777777" w:rsidR="00387CA7" w:rsidRPr="003101BC" w:rsidRDefault="00387CA7" w:rsidP="00EE6B0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21A39F4E" w14:textId="77777777" w:rsidR="00387CA7" w:rsidRPr="003101BC" w:rsidRDefault="00387CA7" w:rsidP="00EE6B02">
            <w:pPr>
              <w:rPr>
                <w:color w:val="000000" w:themeColor="text1"/>
                <w:lang w:bidi="th-TH"/>
              </w:rPr>
            </w:pPr>
          </w:p>
        </w:tc>
      </w:tr>
      <w:tr w:rsidR="00387CA7" w:rsidRPr="003101BC" w14:paraId="3EC2C94B" w14:textId="77777777" w:rsidTr="00EE6B02">
        <w:trPr>
          <w:trHeight w:val="142"/>
        </w:trPr>
        <w:tc>
          <w:tcPr>
            <w:tcW w:w="603" w:type="dxa"/>
            <w:vMerge/>
          </w:tcPr>
          <w:p w14:paraId="68F966B5" w14:textId="77777777" w:rsidR="00387CA7" w:rsidRPr="003101BC" w:rsidRDefault="00387CA7" w:rsidP="00EE6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2E6105C" w14:textId="77777777" w:rsidR="00387CA7" w:rsidRPr="003101BC" w:rsidRDefault="00387CA7" w:rsidP="00EE6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F0E74C3" w14:textId="77777777" w:rsidR="00387CA7" w:rsidRPr="003101BC" w:rsidRDefault="00387CA7" w:rsidP="00EE6B0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38A2206D" w14:textId="77777777" w:rsidR="00387CA7" w:rsidRPr="003101BC" w:rsidRDefault="00387CA7" w:rsidP="00EE6B02">
            <w:pPr>
              <w:rPr>
                <w:color w:val="000000" w:themeColor="text1"/>
                <w:lang w:bidi="th-TH"/>
              </w:rPr>
            </w:pPr>
          </w:p>
        </w:tc>
      </w:tr>
      <w:tr w:rsidR="005657A0" w:rsidRPr="003101BC" w14:paraId="1F5BB796" w14:textId="77777777" w:rsidTr="00EE6B02">
        <w:trPr>
          <w:trHeight w:val="142"/>
        </w:trPr>
        <w:tc>
          <w:tcPr>
            <w:tcW w:w="603" w:type="dxa"/>
            <w:vMerge w:val="restart"/>
          </w:tcPr>
          <w:p w14:paraId="7B99503C" w14:textId="77777777" w:rsidR="005657A0" w:rsidRPr="005657A0" w:rsidRDefault="005657A0" w:rsidP="00EE6B0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1907" w:type="dxa"/>
            <w:vMerge w:val="restart"/>
          </w:tcPr>
          <w:p w14:paraId="43A7FAD1" w14:textId="77777777" w:rsidR="005657A0" w:rsidRPr="005F5C82" w:rsidRDefault="005657A0" w:rsidP="00EE6B0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PO Number From</w:t>
            </w:r>
          </w:p>
        </w:tc>
        <w:tc>
          <w:tcPr>
            <w:tcW w:w="1321" w:type="dxa"/>
          </w:tcPr>
          <w:p w14:paraId="1E4E08DB" w14:textId="77777777" w:rsidR="005657A0" w:rsidRPr="003101BC" w:rsidRDefault="005657A0" w:rsidP="00EE6B0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32B686BC" w14:textId="77777777" w:rsidR="005657A0" w:rsidRPr="003101BC" w:rsidRDefault="005657A0" w:rsidP="00EE6B0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PO Number From </w:t>
            </w:r>
          </w:p>
        </w:tc>
      </w:tr>
      <w:tr w:rsidR="005657A0" w:rsidRPr="003101BC" w14:paraId="12B5731B" w14:textId="77777777" w:rsidTr="00EE6B02">
        <w:trPr>
          <w:trHeight w:val="142"/>
        </w:trPr>
        <w:tc>
          <w:tcPr>
            <w:tcW w:w="603" w:type="dxa"/>
            <w:vMerge/>
          </w:tcPr>
          <w:p w14:paraId="1C9EAE71" w14:textId="77777777" w:rsidR="005657A0" w:rsidRPr="003101BC" w:rsidRDefault="005657A0" w:rsidP="00EE6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E96DA54" w14:textId="77777777" w:rsidR="005657A0" w:rsidRPr="003101BC" w:rsidRDefault="005657A0" w:rsidP="00EE6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C42819C" w14:textId="77777777" w:rsidR="005657A0" w:rsidRPr="003101BC" w:rsidRDefault="005657A0" w:rsidP="00EE6B0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2E73273F" w14:textId="77777777" w:rsidR="005657A0" w:rsidRPr="003101BC" w:rsidRDefault="005657A0" w:rsidP="00EE6B0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 Number From</w:t>
            </w:r>
          </w:p>
        </w:tc>
      </w:tr>
      <w:tr w:rsidR="005657A0" w:rsidRPr="003101BC" w14:paraId="4A3F6479" w14:textId="77777777" w:rsidTr="00EE6B02">
        <w:trPr>
          <w:trHeight w:val="142"/>
        </w:trPr>
        <w:tc>
          <w:tcPr>
            <w:tcW w:w="603" w:type="dxa"/>
            <w:vMerge/>
          </w:tcPr>
          <w:p w14:paraId="560D96C4" w14:textId="77777777" w:rsidR="005657A0" w:rsidRPr="003101BC" w:rsidRDefault="005657A0" w:rsidP="00EE6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25DD3BD" w14:textId="77777777" w:rsidR="005657A0" w:rsidRPr="003101BC" w:rsidRDefault="005657A0" w:rsidP="00EE6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490E123" w14:textId="77777777" w:rsidR="005657A0" w:rsidRPr="003101BC" w:rsidRDefault="005657A0" w:rsidP="00EE6B0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0519CFA3" w14:textId="77777777" w:rsidR="005657A0" w:rsidRPr="003101BC" w:rsidRDefault="005657A0" w:rsidP="00EE6B0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No</w:t>
            </w:r>
          </w:p>
        </w:tc>
      </w:tr>
      <w:tr w:rsidR="005657A0" w:rsidRPr="003101BC" w14:paraId="61D0AFF0" w14:textId="77777777" w:rsidTr="00EE6B02">
        <w:trPr>
          <w:trHeight w:val="58"/>
        </w:trPr>
        <w:tc>
          <w:tcPr>
            <w:tcW w:w="603" w:type="dxa"/>
            <w:vMerge/>
          </w:tcPr>
          <w:p w14:paraId="7CFE6200" w14:textId="77777777" w:rsidR="005657A0" w:rsidRPr="003101BC" w:rsidRDefault="005657A0" w:rsidP="00EE6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602975B" w14:textId="77777777" w:rsidR="005657A0" w:rsidRPr="003101BC" w:rsidRDefault="005657A0" w:rsidP="00EE6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C75538D" w14:textId="77777777" w:rsidR="005657A0" w:rsidRPr="003101BC" w:rsidRDefault="005657A0" w:rsidP="00EE6B0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6C132BBA" w14:textId="77777777" w:rsidR="005657A0" w:rsidRDefault="005657A0" w:rsidP="00EE6B0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LOV</w:t>
            </w:r>
          </w:p>
          <w:p w14:paraId="368160CD" w14:textId="77777777" w:rsidR="005657A0" w:rsidRDefault="005657A0" w:rsidP="00EE6B02">
            <w:pPr>
              <w:rPr>
                <w:color w:val="000000" w:themeColor="text1"/>
                <w:lang w:bidi="th-TH"/>
              </w:rPr>
            </w:pPr>
          </w:p>
          <w:p w14:paraId="1C6B7769" w14:textId="77777777" w:rsidR="005657A0" w:rsidRPr="003101BC" w:rsidRDefault="005657A0" w:rsidP="00EE6B0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 Purchase Order &gt; (F) Order</w:t>
            </w:r>
          </w:p>
        </w:tc>
      </w:tr>
      <w:tr w:rsidR="005657A0" w:rsidRPr="003101BC" w14:paraId="14453C90" w14:textId="77777777" w:rsidTr="00EE6B02">
        <w:trPr>
          <w:trHeight w:val="142"/>
        </w:trPr>
        <w:tc>
          <w:tcPr>
            <w:tcW w:w="603" w:type="dxa"/>
            <w:vMerge/>
          </w:tcPr>
          <w:p w14:paraId="1DFA7E41" w14:textId="77777777" w:rsidR="005657A0" w:rsidRPr="003101BC" w:rsidRDefault="005657A0" w:rsidP="00EE6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DCA44F4" w14:textId="77777777" w:rsidR="005657A0" w:rsidRPr="003101BC" w:rsidRDefault="005657A0" w:rsidP="00EE6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3C4071A" w14:textId="77777777" w:rsidR="005657A0" w:rsidRPr="003101BC" w:rsidRDefault="005657A0" w:rsidP="00EE6B0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52514EB4" w14:textId="77777777" w:rsidR="005657A0" w:rsidRPr="003101BC" w:rsidRDefault="005657A0" w:rsidP="00EE6B02">
            <w:pPr>
              <w:rPr>
                <w:color w:val="000000" w:themeColor="text1"/>
                <w:lang w:bidi="th-TH"/>
              </w:rPr>
            </w:pPr>
          </w:p>
        </w:tc>
      </w:tr>
      <w:tr w:rsidR="005657A0" w:rsidRPr="003101BC" w14:paraId="5D49A16C" w14:textId="77777777" w:rsidTr="00EE6B02">
        <w:trPr>
          <w:trHeight w:val="142"/>
        </w:trPr>
        <w:tc>
          <w:tcPr>
            <w:tcW w:w="603" w:type="dxa"/>
            <w:vMerge w:val="restart"/>
          </w:tcPr>
          <w:p w14:paraId="03954D40" w14:textId="77777777" w:rsidR="005657A0" w:rsidRPr="005657A0" w:rsidRDefault="005657A0" w:rsidP="00EE6B0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1907" w:type="dxa"/>
            <w:vMerge w:val="restart"/>
          </w:tcPr>
          <w:p w14:paraId="11C1332B" w14:textId="77777777" w:rsidR="005657A0" w:rsidRPr="005657A0" w:rsidRDefault="005657A0" w:rsidP="00EE6B0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PO Number To</w:t>
            </w:r>
          </w:p>
        </w:tc>
        <w:tc>
          <w:tcPr>
            <w:tcW w:w="1321" w:type="dxa"/>
          </w:tcPr>
          <w:p w14:paraId="3BD4C4D3" w14:textId="77777777" w:rsidR="005657A0" w:rsidRPr="003101BC" w:rsidRDefault="005657A0" w:rsidP="00EE6B0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6C8FA213" w14:textId="77777777" w:rsidR="005657A0" w:rsidRPr="003101BC" w:rsidRDefault="005657A0" w:rsidP="00EE6B0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PO Number From </w:t>
            </w:r>
          </w:p>
        </w:tc>
      </w:tr>
      <w:tr w:rsidR="005657A0" w:rsidRPr="003101BC" w14:paraId="1663761B" w14:textId="77777777" w:rsidTr="00EE6B02">
        <w:trPr>
          <w:trHeight w:val="142"/>
        </w:trPr>
        <w:tc>
          <w:tcPr>
            <w:tcW w:w="603" w:type="dxa"/>
            <w:vMerge/>
          </w:tcPr>
          <w:p w14:paraId="6CC28313" w14:textId="77777777" w:rsidR="005657A0" w:rsidRPr="003101BC" w:rsidRDefault="005657A0" w:rsidP="00EE6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D2B5DBE" w14:textId="77777777" w:rsidR="005657A0" w:rsidRPr="003101BC" w:rsidRDefault="005657A0" w:rsidP="00EE6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3B84D52" w14:textId="77777777" w:rsidR="005657A0" w:rsidRPr="003101BC" w:rsidRDefault="005657A0" w:rsidP="00EE6B0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507AE9AD" w14:textId="77777777" w:rsidR="005657A0" w:rsidRPr="003101BC" w:rsidRDefault="005657A0" w:rsidP="00EE6B0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 Number From</w:t>
            </w:r>
          </w:p>
        </w:tc>
      </w:tr>
      <w:tr w:rsidR="005657A0" w:rsidRPr="003101BC" w14:paraId="4D5FC6E4" w14:textId="77777777" w:rsidTr="00EE6B02">
        <w:trPr>
          <w:trHeight w:val="142"/>
        </w:trPr>
        <w:tc>
          <w:tcPr>
            <w:tcW w:w="603" w:type="dxa"/>
            <w:vMerge/>
          </w:tcPr>
          <w:p w14:paraId="00B69EA3" w14:textId="77777777" w:rsidR="005657A0" w:rsidRPr="003101BC" w:rsidRDefault="005657A0" w:rsidP="00EE6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8F088DC" w14:textId="77777777" w:rsidR="005657A0" w:rsidRPr="003101BC" w:rsidRDefault="005657A0" w:rsidP="00EE6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EBF6239" w14:textId="77777777" w:rsidR="005657A0" w:rsidRPr="003101BC" w:rsidRDefault="005657A0" w:rsidP="00EE6B0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4F28054A" w14:textId="77777777" w:rsidR="005657A0" w:rsidRPr="003101BC" w:rsidRDefault="005657A0" w:rsidP="00EE6B0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No</w:t>
            </w:r>
          </w:p>
        </w:tc>
      </w:tr>
      <w:tr w:rsidR="005657A0" w:rsidRPr="003101BC" w14:paraId="058E7305" w14:textId="77777777" w:rsidTr="00EE6B02">
        <w:trPr>
          <w:trHeight w:val="58"/>
        </w:trPr>
        <w:tc>
          <w:tcPr>
            <w:tcW w:w="603" w:type="dxa"/>
            <w:vMerge/>
          </w:tcPr>
          <w:p w14:paraId="6E5DFEF4" w14:textId="77777777" w:rsidR="005657A0" w:rsidRPr="003101BC" w:rsidRDefault="005657A0" w:rsidP="00EE6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70AC696" w14:textId="77777777" w:rsidR="005657A0" w:rsidRPr="003101BC" w:rsidRDefault="005657A0" w:rsidP="00EE6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3712A5A" w14:textId="77777777" w:rsidR="005657A0" w:rsidRPr="003101BC" w:rsidRDefault="005657A0" w:rsidP="00EE6B0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0772B1F0" w14:textId="77777777" w:rsidR="005657A0" w:rsidRDefault="005657A0" w:rsidP="00EE6B0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LOV</w:t>
            </w:r>
          </w:p>
          <w:p w14:paraId="56210599" w14:textId="77777777" w:rsidR="005657A0" w:rsidRDefault="005657A0" w:rsidP="00EE6B02">
            <w:pPr>
              <w:rPr>
                <w:color w:val="000000" w:themeColor="text1"/>
                <w:lang w:bidi="th-TH"/>
              </w:rPr>
            </w:pPr>
          </w:p>
          <w:p w14:paraId="4BE0AE60" w14:textId="77777777" w:rsidR="005657A0" w:rsidRPr="003101BC" w:rsidRDefault="005657A0" w:rsidP="00EE6B0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 Purchase Order &gt; (F) Order</w:t>
            </w:r>
          </w:p>
        </w:tc>
      </w:tr>
      <w:tr w:rsidR="005657A0" w:rsidRPr="003101BC" w14:paraId="2F75980D" w14:textId="77777777" w:rsidTr="00EE6B02">
        <w:trPr>
          <w:trHeight w:val="142"/>
        </w:trPr>
        <w:tc>
          <w:tcPr>
            <w:tcW w:w="603" w:type="dxa"/>
            <w:vMerge/>
          </w:tcPr>
          <w:p w14:paraId="44DF27A3" w14:textId="77777777" w:rsidR="005657A0" w:rsidRPr="003101BC" w:rsidRDefault="005657A0" w:rsidP="00EE6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000611F" w14:textId="77777777" w:rsidR="005657A0" w:rsidRPr="003101BC" w:rsidRDefault="005657A0" w:rsidP="00EE6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99AB1FC" w14:textId="77777777" w:rsidR="005657A0" w:rsidRPr="003101BC" w:rsidRDefault="005657A0" w:rsidP="00EE6B0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6EAAF493" w14:textId="77777777" w:rsidR="005657A0" w:rsidRPr="003101BC" w:rsidRDefault="005657A0" w:rsidP="00EE6B02">
            <w:pPr>
              <w:rPr>
                <w:color w:val="000000" w:themeColor="text1"/>
                <w:lang w:bidi="th-TH"/>
              </w:rPr>
            </w:pPr>
          </w:p>
        </w:tc>
      </w:tr>
      <w:tr w:rsidR="00670249" w:rsidRPr="003101BC" w14:paraId="7DF36F94" w14:textId="77777777" w:rsidTr="00A90EF6">
        <w:trPr>
          <w:trHeight w:val="142"/>
        </w:trPr>
        <w:tc>
          <w:tcPr>
            <w:tcW w:w="603" w:type="dxa"/>
            <w:vMerge w:val="restart"/>
          </w:tcPr>
          <w:p w14:paraId="22911F52" w14:textId="77777777" w:rsidR="00670249" w:rsidRPr="005657A0" w:rsidRDefault="00670249" w:rsidP="00A90EF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1907" w:type="dxa"/>
            <w:vMerge w:val="restart"/>
          </w:tcPr>
          <w:p w14:paraId="346B4729" w14:textId="77777777" w:rsidR="00670249" w:rsidRPr="005657A0" w:rsidRDefault="00670249" w:rsidP="00A90EF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PO Number To</w:t>
            </w:r>
          </w:p>
        </w:tc>
        <w:tc>
          <w:tcPr>
            <w:tcW w:w="1321" w:type="dxa"/>
          </w:tcPr>
          <w:p w14:paraId="1295B67B" w14:textId="77777777" w:rsidR="00670249" w:rsidRPr="003101BC" w:rsidRDefault="00670249" w:rsidP="00A90EF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14864435" w14:textId="77777777" w:rsidR="00670249" w:rsidRPr="003101BC" w:rsidRDefault="00670249" w:rsidP="00A90EF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PO Number From </w:t>
            </w:r>
          </w:p>
        </w:tc>
      </w:tr>
      <w:tr w:rsidR="00670249" w:rsidRPr="003101BC" w14:paraId="2A50DEAF" w14:textId="77777777" w:rsidTr="00A90EF6">
        <w:trPr>
          <w:trHeight w:val="142"/>
        </w:trPr>
        <w:tc>
          <w:tcPr>
            <w:tcW w:w="603" w:type="dxa"/>
            <w:vMerge/>
          </w:tcPr>
          <w:p w14:paraId="7F0C8828" w14:textId="77777777" w:rsidR="00670249" w:rsidRPr="003101BC" w:rsidRDefault="00670249" w:rsidP="00A90EF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ED06F6D" w14:textId="77777777" w:rsidR="00670249" w:rsidRPr="003101BC" w:rsidRDefault="00670249" w:rsidP="00A90EF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D4F7D0B" w14:textId="77777777" w:rsidR="00670249" w:rsidRPr="003101BC" w:rsidRDefault="00670249" w:rsidP="00A90EF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2D7CDDAC" w14:textId="77777777" w:rsidR="00670249" w:rsidRPr="003101BC" w:rsidRDefault="00670249" w:rsidP="00A90EF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 Number From</w:t>
            </w:r>
          </w:p>
        </w:tc>
      </w:tr>
      <w:tr w:rsidR="00670249" w:rsidRPr="003101BC" w14:paraId="64943805" w14:textId="77777777" w:rsidTr="00A90EF6">
        <w:trPr>
          <w:trHeight w:val="142"/>
        </w:trPr>
        <w:tc>
          <w:tcPr>
            <w:tcW w:w="603" w:type="dxa"/>
            <w:vMerge/>
          </w:tcPr>
          <w:p w14:paraId="7B7BB92F" w14:textId="77777777" w:rsidR="00670249" w:rsidRPr="003101BC" w:rsidRDefault="00670249" w:rsidP="00A90EF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47C4991" w14:textId="77777777" w:rsidR="00670249" w:rsidRPr="003101BC" w:rsidRDefault="00670249" w:rsidP="00A90EF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F1F2581" w14:textId="77777777" w:rsidR="00670249" w:rsidRPr="003101BC" w:rsidRDefault="00670249" w:rsidP="00A90EF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28EE99EF" w14:textId="77777777" w:rsidR="00670249" w:rsidRPr="003101BC" w:rsidRDefault="00670249" w:rsidP="00A90EF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No</w:t>
            </w:r>
          </w:p>
        </w:tc>
      </w:tr>
      <w:tr w:rsidR="00670249" w:rsidRPr="003101BC" w14:paraId="007FF646" w14:textId="77777777" w:rsidTr="00A90EF6">
        <w:trPr>
          <w:trHeight w:val="58"/>
        </w:trPr>
        <w:tc>
          <w:tcPr>
            <w:tcW w:w="603" w:type="dxa"/>
            <w:vMerge/>
          </w:tcPr>
          <w:p w14:paraId="2535FB9F" w14:textId="77777777" w:rsidR="00670249" w:rsidRPr="003101BC" w:rsidRDefault="00670249" w:rsidP="00A90EF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302DA81" w14:textId="77777777" w:rsidR="00670249" w:rsidRPr="003101BC" w:rsidRDefault="00670249" w:rsidP="00A90EF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F85553D" w14:textId="77777777" w:rsidR="00670249" w:rsidRPr="003101BC" w:rsidRDefault="00670249" w:rsidP="00A90EF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7923DED9" w14:textId="77777777" w:rsidR="00670249" w:rsidRDefault="00670249" w:rsidP="00A90EF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LOV</w:t>
            </w:r>
          </w:p>
          <w:p w14:paraId="702914EE" w14:textId="77777777" w:rsidR="00670249" w:rsidRDefault="00670249" w:rsidP="00A90EF6">
            <w:pPr>
              <w:rPr>
                <w:color w:val="000000" w:themeColor="text1"/>
                <w:lang w:bidi="th-TH"/>
              </w:rPr>
            </w:pPr>
          </w:p>
          <w:p w14:paraId="7314D017" w14:textId="77777777" w:rsidR="00670249" w:rsidRPr="003101BC" w:rsidRDefault="00670249" w:rsidP="00A90EF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 Purchase Order &gt; (F) Order</w:t>
            </w:r>
          </w:p>
        </w:tc>
      </w:tr>
      <w:tr w:rsidR="00670249" w:rsidRPr="003101BC" w14:paraId="6F249B73" w14:textId="77777777" w:rsidTr="00A90EF6">
        <w:trPr>
          <w:trHeight w:val="142"/>
        </w:trPr>
        <w:tc>
          <w:tcPr>
            <w:tcW w:w="603" w:type="dxa"/>
            <w:vMerge/>
          </w:tcPr>
          <w:p w14:paraId="48178EE8" w14:textId="77777777" w:rsidR="00670249" w:rsidRPr="003101BC" w:rsidRDefault="00670249" w:rsidP="00A90EF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AD22BF4" w14:textId="77777777" w:rsidR="00670249" w:rsidRPr="003101BC" w:rsidRDefault="00670249" w:rsidP="00A90EF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BED147E" w14:textId="77777777" w:rsidR="00670249" w:rsidRPr="003101BC" w:rsidRDefault="00670249" w:rsidP="00A90EF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51381258" w14:textId="77777777" w:rsidR="00670249" w:rsidRPr="003101BC" w:rsidRDefault="00670249" w:rsidP="00A90EF6">
            <w:pPr>
              <w:rPr>
                <w:color w:val="000000" w:themeColor="text1"/>
                <w:lang w:bidi="th-TH"/>
              </w:rPr>
            </w:pPr>
          </w:p>
        </w:tc>
      </w:tr>
      <w:tr w:rsidR="005657A0" w:rsidRPr="003101BC" w14:paraId="0B04742F" w14:textId="77777777" w:rsidTr="001544BA">
        <w:trPr>
          <w:trHeight w:val="142"/>
        </w:trPr>
        <w:tc>
          <w:tcPr>
            <w:tcW w:w="603" w:type="dxa"/>
            <w:vMerge w:val="restart"/>
          </w:tcPr>
          <w:p w14:paraId="35F93A4B" w14:textId="57478F6C" w:rsidR="005657A0" w:rsidRPr="005657A0" w:rsidRDefault="00642C4B" w:rsidP="002C79A5">
            <w:pPr>
              <w:rPr>
                <w:color w:val="000000" w:themeColor="text1"/>
                <w:lang w:bidi="en-US"/>
              </w:rPr>
            </w:pPr>
            <w:ins w:id="16" w:author="ice-amo" w:date="2017-11-19T23:59:00Z">
              <w:r>
                <w:rPr>
                  <w:color w:val="000000" w:themeColor="text1"/>
                  <w:lang w:bidi="en-US"/>
                </w:rPr>
                <w:t>8</w:t>
              </w:r>
            </w:ins>
          </w:p>
        </w:tc>
        <w:tc>
          <w:tcPr>
            <w:tcW w:w="1907" w:type="dxa"/>
            <w:vMerge w:val="restart"/>
          </w:tcPr>
          <w:p w14:paraId="353E2D35" w14:textId="0D8C4992" w:rsidR="005657A0" w:rsidRPr="005657A0" w:rsidRDefault="00670249" w:rsidP="002C79A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Regen_flag</w:t>
            </w:r>
          </w:p>
        </w:tc>
        <w:tc>
          <w:tcPr>
            <w:tcW w:w="1321" w:type="dxa"/>
          </w:tcPr>
          <w:p w14:paraId="2D591B8D" w14:textId="3D10E79B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4E82CD22" w14:textId="59EF12C5" w:rsidR="00670249" w:rsidRPr="003101BC" w:rsidRDefault="00670249" w:rsidP="002C79A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Regen Flag</w:t>
            </w:r>
          </w:p>
        </w:tc>
      </w:tr>
      <w:tr w:rsidR="005657A0" w:rsidRPr="003101BC" w14:paraId="0B688A25" w14:textId="77777777" w:rsidTr="001544BA">
        <w:trPr>
          <w:trHeight w:val="142"/>
        </w:trPr>
        <w:tc>
          <w:tcPr>
            <w:tcW w:w="603" w:type="dxa"/>
            <w:vMerge/>
          </w:tcPr>
          <w:p w14:paraId="44E9F8F4" w14:textId="77777777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F008639" w14:textId="77777777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22A33E4" w14:textId="14EE0966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18157CFC" w14:textId="32684AD6" w:rsidR="005657A0" w:rsidRPr="003101BC" w:rsidRDefault="005657A0" w:rsidP="002C79A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 Number From</w:t>
            </w:r>
          </w:p>
        </w:tc>
      </w:tr>
      <w:tr w:rsidR="005657A0" w:rsidRPr="003101BC" w14:paraId="1F5C7DAC" w14:textId="77777777" w:rsidTr="001544BA">
        <w:trPr>
          <w:trHeight w:val="142"/>
        </w:trPr>
        <w:tc>
          <w:tcPr>
            <w:tcW w:w="603" w:type="dxa"/>
            <w:vMerge/>
          </w:tcPr>
          <w:p w14:paraId="44886291" w14:textId="77777777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F3A2633" w14:textId="77777777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4D83DFB" w14:textId="7E325098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66CE9CA6" w14:textId="69964FF1" w:rsidR="005657A0" w:rsidRPr="003101BC" w:rsidRDefault="005657A0" w:rsidP="002C79A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No</w:t>
            </w:r>
          </w:p>
        </w:tc>
      </w:tr>
      <w:tr w:rsidR="005657A0" w:rsidRPr="003101BC" w14:paraId="607DC1E1" w14:textId="77777777" w:rsidTr="00EE6B02">
        <w:trPr>
          <w:trHeight w:val="58"/>
        </w:trPr>
        <w:tc>
          <w:tcPr>
            <w:tcW w:w="603" w:type="dxa"/>
            <w:vMerge/>
          </w:tcPr>
          <w:p w14:paraId="3A4E0281" w14:textId="77777777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DC2F297" w14:textId="77777777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AE181FE" w14:textId="2DDE8286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19BD6380" w14:textId="77777777" w:rsidR="005657A0" w:rsidRDefault="005657A0" w:rsidP="002C79A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LOV</w:t>
            </w:r>
          </w:p>
          <w:p w14:paraId="17D93A92" w14:textId="5120CF5B" w:rsidR="005657A0" w:rsidRDefault="005657A0" w:rsidP="002C79A5">
            <w:pPr>
              <w:rPr>
                <w:color w:val="000000" w:themeColor="text1"/>
                <w:lang w:bidi="th-TH"/>
              </w:rPr>
            </w:pPr>
          </w:p>
          <w:p w14:paraId="40E0159C" w14:textId="77777777" w:rsidR="00670249" w:rsidRDefault="00670249" w:rsidP="002C79A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‘N’ = </w:t>
            </w:r>
            <w:r>
              <w:rPr>
                <w:rFonts w:hint="cs"/>
                <w:color w:val="000000" w:themeColor="text1"/>
                <w:cs/>
                <w:lang w:bidi="th-TH"/>
              </w:rPr>
              <w:t>ไม่ส่งรายยยการที่เคยส่งไปแล้ว</w:t>
            </w:r>
          </w:p>
          <w:p w14:paraId="5844BFC5" w14:textId="097150D7" w:rsidR="00670249" w:rsidRPr="003101BC" w:rsidRDefault="00670249" w:rsidP="002C79A5">
            <w:pPr>
              <w:rPr>
                <w:rFonts w:hint="cs"/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‘Y’ = </w:t>
            </w:r>
            <w:r>
              <w:rPr>
                <w:rFonts w:hint="cs"/>
                <w:color w:val="000000" w:themeColor="text1"/>
                <w:cs/>
                <w:lang w:bidi="th-TH"/>
              </w:rPr>
              <w:t>ส่งรายการที่เคยส่งไปแล้ว</w:t>
            </w:r>
          </w:p>
        </w:tc>
      </w:tr>
      <w:tr w:rsidR="005657A0" w:rsidRPr="003101BC" w14:paraId="1C71867B" w14:textId="77777777" w:rsidTr="001544BA">
        <w:trPr>
          <w:trHeight w:val="142"/>
        </w:trPr>
        <w:tc>
          <w:tcPr>
            <w:tcW w:w="603" w:type="dxa"/>
            <w:vMerge/>
          </w:tcPr>
          <w:p w14:paraId="5383C25C" w14:textId="77777777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0C4134D" w14:textId="77777777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D251635" w14:textId="4C420933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12D1FA06" w14:textId="78E078F6" w:rsidR="005657A0" w:rsidRPr="003101BC" w:rsidRDefault="00670249" w:rsidP="002C79A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‘N’</w:t>
            </w:r>
          </w:p>
        </w:tc>
      </w:tr>
    </w:tbl>
    <w:p w14:paraId="704BB71B" w14:textId="77777777" w:rsidR="00813BA0" w:rsidRPr="003101BC" w:rsidRDefault="00813BA0" w:rsidP="00813BA0">
      <w:pPr>
        <w:rPr>
          <w:color w:val="000000" w:themeColor="text1"/>
          <w:lang w:bidi="th-TH"/>
        </w:rPr>
      </w:pPr>
    </w:p>
    <w:p w14:paraId="23BC8BE2" w14:textId="77777777" w:rsidR="00CF439C" w:rsidRPr="003101BC" w:rsidRDefault="00737525" w:rsidP="00CF439C">
      <w:p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br w:type="page"/>
      </w:r>
    </w:p>
    <w:p w14:paraId="134F275C" w14:textId="77777777" w:rsidR="00C7524F" w:rsidRPr="003101BC" w:rsidRDefault="00C7524F" w:rsidP="00C7524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EA5A81F" w14:textId="77777777" w:rsidR="00C7524F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7" w:name="_Toc495188037"/>
      <w:r w:rsidRPr="003101BC">
        <w:rPr>
          <w:color w:val="000000" w:themeColor="text1"/>
        </w:rPr>
        <w:t>Program Step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773"/>
        <w:gridCol w:w="8423"/>
      </w:tblGrid>
      <w:tr w:rsidR="00D77098" w:rsidRPr="003101BC" w14:paraId="4F0C23B3" w14:textId="77777777" w:rsidTr="00D52EE1">
        <w:tc>
          <w:tcPr>
            <w:tcW w:w="1797" w:type="dxa"/>
            <w:shd w:val="clear" w:color="auto" w:fill="E6E6E6"/>
          </w:tcPr>
          <w:p w14:paraId="142F93D7" w14:textId="77777777" w:rsidR="00D77098" w:rsidRPr="003101BC" w:rsidRDefault="00D77098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Application:</w:t>
            </w:r>
          </w:p>
        </w:tc>
        <w:tc>
          <w:tcPr>
            <w:tcW w:w="8625" w:type="dxa"/>
            <w:vAlign w:val="center"/>
          </w:tcPr>
          <w:p w14:paraId="00476C23" w14:textId="659ABFFA" w:rsidR="00D77098" w:rsidRPr="003101BC" w:rsidRDefault="002E0E06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Purchase Order</w:t>
            </w:r>
          </w:p>
        </w:tc>
      </w:tr>
      <w:tr w:rsidR="00D77098" w:rsidRPr="003101BC" w:rsidDel="00433970" w14:paraId="784F7556" w14:textId="77777777" w:rsidTr="00D52EE1">
        <w:tc>
          <w:tcPr>
            <w:tcW w:w="1797" w:type="dxa"/>
            <w:shd w:val="clear" w:color="auto" w:fill="E6E6E6"/>
          </w:tcPr>
          <w:p w14:paraId="1FC27195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Name:</w:t>
            </w:r>
          </w:p>
        </w:tc>
        <w:tc>
          <w:tcPr>
            <w:tcW w:w="8625" w:type="dxa"/>
            <w:vAlign w:val="center"/>
          </w:tcPr>
          <w:p w14:paraId="018C240B" w14:textId="56D83325" w:rsidR="00D77098" w:rsidRPr="003101BC" w:rsidDel="00433970" w:rsidRDefault="00ED7049" w:rsidP="0056743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 : Interface File PO (ERP) to PO &lt;Linfox&gt;</w:t>
            </w:r>
          </w:p>
        </w:tc>
      </w:tr>
      <w:tr w:rsidR="00D77098" w:rsidRPr="003101BC" w14:paraId="13C2E99D" w14:textId="77777777" w:rsidTr="00D52EE1">
        <w:tc>
          <w:tcPr>
            <w:tcW w:w="1797" w:type="dxa"/>
            <w:shd w:val="clear" w:color="auto" w:fill="E6E6E6"/>
          </w:tcPr>
          <w:p w14:paraId="1B555F0E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Execution :</w:t>
            </w:r>
          </w:p>
        </w:tc>
        <w:tc>
          <w:tcPr>
            <w:tcW w:w="8625" w:type="dxa"/>
          </w:tcPr>
          <w:p w14:paraId="352C5003" w14:textId="77777777" w:rsidR="00D77098" w:rsidRPr="00E55C05" w:rsidRDefault="00D77098" w:rsidP="009F12E4">
            <w:pPr>
              <w:tabs>
                <w:tab w:val="num" w:pos="392"/>
              </w:tabs>
              <w:ind w:left="32" w:hanging="32"/>
              <w:rPr>
                <w:lang w:bidi="th-TH"/>
              </w:rPr>
            </w:pPr>
            <w:r w:rsidRPr="00E55C05">
              <w:rPr>
                <w:rFonts w:hint="cs"/>
                <w:cs/>
                <w:lang w:bidi="th-TH"/>
              </w:rPr>
              <w:t>มีขั้นตอนการทำงานดังนี้</w:t>
            </w:r>
          </w:p>
          <w:p w14:paraId="00065836" w14:textId="1A921C8A" w:rsidR="00E47949" w:rsidRPr="00E55C05" w:rsidRDefault="00655959" w:rsidP="00E47949">
            <w:pPr>
              <w:rPr>
                <w:lang w:bidi="th-TH"/>
              </w:rPr>
            </w:pPr>
            <w:r w:rsidRPr="00E55C05">
              <w:rPr>
                <w:lang w:bidi="th-TH"/>
              </w:rPr>
              <w:t>Program</w:t>
            </w:r>
            <w:r w:rsidR="00E47949" w:rsidRPr="00E55C05">
              <w:rPr>
                <w:lang w:bidi="th-TH"/>
              </w:rPr>
              <w:t xml:space="preserve"> : “</w:t>
            </w:r>
            <w:r w:rsidR="00FF6074" w:rsidRPr="00E55C05">
              <w:rPr>
                <w:lang w:bidi="th-TH"/>
              </w:rPr>
              <w:t>XCUST : Interface File PO (ERP) to PO &lt;Linfox&gt;”</w:t>
            </w:r>
          </w:p>
          <w:p w14:paraId="69923AB5" w14:textId="36791D37" w:rsidR="000827BE" w:rsidRPr="00E55C05" w:rsidRDefault="00A767A9" w:rsidP="00A767A9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E55C05">
              <w:rPr>
                <w:lang w:bidi="th-TH"/>
              </w:rPr>
              <w:t xml:space="preserve">Query </w:t>
            </w:r>
            <w:r w:rsidRPr="00E55C05">
              <w:rPr>
                <w:cs/>
                <w:lang w:bidi="th-TH"/>
              </w:rPr>
              <w:t>ข้อมูล</w:t>
            </w:r>
            <w:r w:rsidR="00FC216E">
              <w:rPr>
                <w:rFonts w:hint="cs"/>
                <w:cs/>
                <w:lang w:bidi="th-TH"/>
              </w:rPr>
              <w:t xml:space="preserve">ที่ทาง </w:t>
            </w:r>
            <w:r w:rsidR="00FC216E">
              <w:rPr>
                <w:lang w:bidi="th-TH"/>
              </w:rPr>
              <w:t xml:space="preserve">Linfox </w:t>
            </w:r>
            <w:r w:rsidR="00FC216E">
              <w:rPr>
                <w:rFonts w:hint="cs"/>
                <w:cs/>
                <w:lang w:bidi="th-TH"/>
              </w:rPr>
              <w:t xml:space="preserve">เคยส่งเข้ามา </w:t>
            </w:r>
            <w:r w:rsidR="00FC216E">
              <w:rPr>
                <w:lang w:bidi="th-TH"/>
              </w:rPr>
              <w:t xml:space="preserve">Interface PO001  </w:t>
            </w:r>
            <w:r w:rsidRPr="00E55C05">
              <w:rPr>
                <w:cs/>
                <w:lang w:bidi="th-TH"/>
              </w:rPr>
              <w:t xml:space="preserve">ที่ </w:t>
            </w:r>
            <w:r w:rsidRPr="00E55C05">
              <w:rPr>
                <w:lang w:bidi="th-TH"/>
              </w:rPr>
              <w:t xml:space="preserve">Table </w:t>
            </w:r>
            <w:r w:rsidRPr="00E55C05">
              <w:rPr>
                <w:b/>
                <w:bCs/>
                <w:lang w:bidi="th-TH"/>
              </w:rPr>
              <w:t>XCUST_LINFOX_PR</w:t>
            </w:r>
            <w:r w:rsidR="0039784A">
              <w:rPr>
                <w:b/>
                <w:bCs/>
                <w:lang w:bidi="th-TH"/>
              </w:rPr>
              <w:t>_INT</w:t>
            </w:r>
            <w:r w:rsidRPr="00E55C05">
              <w:rPr>
                <w:b/>
                <w:bCs/>
                <w:lang w:bidi="th-TH"/>
              </w:rPr>
              <w:t>_TBL</w:t>
            </w:r>
            <w:r w:rsidRPr="00E55C05">
              <w:rPr>
                <w:lang w:bidi="th-TH"/>
              </w:rPr>
              <w:t xml:space="preserve"> </w:t>
            </w:r>
            <w:r w:rsidRPr="00E55C05">
              <w:rPr>
                <w:cs/>
                <w:lang w:bidi="th-TH"/>
              </w:rPr>
              <w:t xml:space="preserve">โดย </w:t>
            </w:r>
            <w:r w:rsidRPr="00E55C05">
              <w:rPr>
                <w:lang w:bidi="th-TH"/>
              </w:rPr>
              <w:t xml:space="preserve">SEND_PO_FLAG  = 'N' ,Process_flag = 'Y' </w:t>
            </w:r>
            <w:r w:rsidRPr="00E55C05">
              <w:rPr>
                <w:rFonts w:hint="cs"/>
                <w:cs/>
                <w:lang w:bidi="th-TH"/>
              </w:rPr>
              <w:t>และ</w:t>
            </w:r>
            <w:r w:rsidRPr="00E55C05">
              <w:rPr>
                <w:lang w:bidi="th-TH"/>
              </w:rPr>
              <w:t xml:space="preserve"> GEN_OUTBOUD_FLAG = 'N'</w:t>
            </w:r>
          </w:p>
          <w:p w14:paraId="5D54DFA1" w14:textId="72BFA8ED" w:rsidR="00A767A9" w:rsidRPr="00E55C05" w:rsidRDefault="00A767A9" w:rsidP="00A767A9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E55C05">
              <w:rPr>
                <w:lang w:bidi="th-TH"/>
              </w:rPr>
              <w:t xml:space="preserve">Program </w:t>
            </w:r>
            <w:r w:rsidRPr="00E55C05">
              <w:rPr>
                <w:rFonts w:hint="cs"/>
                <w:cs/>
                <w:lang w:bidi="th-TH"/>
              </w:rPr>
              <w:t xml:space="preserve">ทำการ </w:t>
            </w:r>
            <w:r w:rsidRPr="00E55C05">
              <w:rPr>
                <w:lang w:bidi="th-TH"/>
              </w:rPr>
              <w:t xml:space="preserve">mapping </w:t>
            </w:r>
            <w:r w:rsidRPr="00E55C05">
              <w:rPr>
                <w:rFonts w:hint="cs"/>
                <w:cs/>
                <w:lang w:bidi="th-TH"/>
              </w:rPr>
              <w:t>ข้อมูลกับ</w:t>
            </w:r>
            <w:r w:rsidRPr="00E55C05">
              <w:rPr>
                <w:cs/>
                <w:lang w:bidi="th-TH"/>
              </w:rPr>
              <w:t xml:space="preserve"> </w:t>
            </w:r>
            <w:r w:rsidRPr="00E55C05">
              <w:rPr>
                <w:lang w:bidi="th-TH"/>
              </w:rPr>
              <w:t xml:space="preserve">table </w:t>
            </w:r>
            <w:r w:rsidRPr="00E55C05">
              <w:rPr>
                <w:b/>
                <w:bCs/>
                <w:lang w:bidi="th-TH"/>
              </w:rPr>
              <w:t>XCUST_</w:t>
            </w:r>
            <w:r w:rsidR="0039784A">
              <w:rPr>
                <w:b/>
                <w:bCs/>
                <w:lang w:bidi="th-TH"/>
              </w:rPr>
              <w:t>PO_TBL , XCUST_PR_TBL</w:t>
            </w:r>
          </w:p>
          <w:p w14:paraId="29E31D34" w14:textId="6409644F" w:rsidR="000827BE" w:rsidRPr="00E55C05" w:rsidRDefault="00A767A9" w:rsidP="00A767A9">
            <w:pPr>
              <w:ind w:left="720"/>
              <w:rPr>
                <w:lang w:bidi="th-TH"/>
              </w:rPr>
            </w:pPr>
            <w:r w:rsidRPr="00E55C05">
              <w:rPr>
                <w:rFonts w:hint="cs"/>
                <w:cs/>
                <w:lang w:bidi="th-TH"/>
              </w:rPr>
              <w:t xml:space="preserve">แล้ว </w:t>
            </w:r>
            <w:r w:rsidRPr="00E55C05">
              <w:rPr>
                <w:lang w:bidi="th-TH"/>
              </w:rPr>
              <w:t xml:space="preserve">update </w:t>
            </w:r>
            <w:r w:rsidRPr="00E55C05">
              <w:rPr>
                <w:cs/>
                <w:lang w:bidi="th-TH"/>
              </w:rPr>
              <w:t xml:space="preserve">ข้อมูล </w:t>
            </w:r>
            <w:r w:rsidRPr="00E55C05">
              <w:rPr>
                <w:lang w:bidi="th-TH"/>
              </w:rPr>
              <w:t xml:space="preserve">field ERP_PO_NUMBER ,ERP_QTY </w:t>
            </w:r>
            <w:r w:rsidRPr="00E55C05">
              <w:rPr>
                <w:cs/>
                <w:lang w:bidi="th-TH"/>
              </w:rPr>
              <w:t xml:space="preserve">ที่ </w:t>
            </w:r>
            <w:r w:rsidRPr="00E55C05">
              <w:rPr>
                <w:lang w:bidi="th-TH"/>
              </w:rPr>
              <w:t xml:space="preserve">table </w:t>
            </w:r>
            <w:r w:rsidRPr="00E55C05">
              <w:rPr>
                <w:b/>
                <w:bCs/>
                <w:lang w:bidi="th-TH"/>
              </w:rPr>
              <w:t>XCUST_LINFOX_PR_</w:t>
            </w:r>
            <w:r w:rsidR="0039784A">
              <w:rPr>
                <w:b/>
                <w:bCs/>
                <w:lang w:bidi="th-TH"/>
              </w:rPr>
              <w:t>INTp</w:t>
            </w:r>
            <w:r w:rsidRPr="00E55C05">
              <w:rPr>
                <w:b/>
                <w:bCs/>
                <w:lang w:bidi="th-TH"/>
              </w:rPr>
              <w:t>TBL</w:t>
            </w:r>
          </w:p>
          <w:p w14:paraId="08E41981" w14:textId="6F263F7E" w:rsidR="000827BE" w:rsidRPr="00E55C05" w:rsidRDefault="00A767A9" w:rsidP="00A767A9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E55C05">
              <w:rPr>
                <w:lang w:bidi="th-TH"/>
              </w:rPr>
              <w:t xml:space="preserve">Program query </w:t>
            </w:r>
            <w:r w:rsidRPr="00E55C05">
              <w:rPr>
                <w:cs/>
                <w:lang w:bidi="th-TH"/>
              </w:rPr>
              <w:t xml:space="preserve">ข้อมูลจาก </w:t>
            </w:r>
            <w:r w:rsidRPr="00E55C05">
              <w:rPr>
                <w:lang w:bidi="th-TH"/>
              </w:rPr>
              <w:t xml:space="preserve">table </w:t>
            </w:r>
            <w:r w:rsidRPr="00E55C05">
              <w:rPr>
                <w:b/>
                <w:bCs/>
                <w:lang w:bidi="th-TH"/>
              </w:rPr>
              <w:t>XCUST_LINFOX_PR</w:t>
            </w:r>
            <w:r w:rsidR="0039784A">
              <w:rPr>
                <w:b/>
                <w:bCs/>
                <w:lang w:bidi="th-TH"/>
              </w:rPr>
              <w:t>_INT</w:t>
            </w:r>
            <w:r w:rsidRPr="00E55C05">
              <w:rPr>
                <w:b/>
                <w:bCs/>
                <w:lang w:bidi="th-TH"/>
              </w:rPr>
              <w:t>_TBL</w:t>
            </w:r>
            <w:r w:rsidRPr="00E55C05">
              <w:rPr>
                <w:cs/>
                <w:lang w:bidi="th-TH"/>
              </w:rPr>
              <w:t xml:space="preserve"> และ </w:t>
            </w:r>
            <w:r w:rsidRPr="00E55C05">
              <w:rPr>
                <w:lang w:bidi="th-TH"/>
              </w:rPr>
              <w:t xml:space="preserve">Write file </w:t>
            </w:r>
            <w:r w:rsidRPr="00E55C05">
              <w:rPr>
                <w:cs/>
                <w:lang w:bidi="th-TH"/>
              </w:rPr>
              <w:t xml:space="preserve">ลงใน </w:t>
            </w:r>
            <w:r w:rsidRPr="00E55C05">
              <w:rPr>
                <w:lang w:bidi="th-TH"/>
              </w:rPr>
              <w:t xml:space="preserve">Folder </w:t>
            </w:r>
            <w:r w:rsidRPr="00E55C05">
              <w:rPr>
                <w:rFonts w:hint="cs"/>
                <w:cs/>
                <w:lang w:bidi="th-TH"/>
              </w:rPr>
              <w:t xml:space="preserve">ตาม </w:t>
            </w:r>
            <w:r w:rsidRPr="00E55C05">
              <w:rPr>
                <w:lang w:bidi="th-TH"/>
              </w:rPr>
              <w:t>Path</w:t>
            </w:r>
            <w:r w:rsidRPr="00E55C05">
              <w:rPr>
                <w:rFonts w:hint="cs"/>
                <w:cs/>
                <w:lang w:bidi="th-TH"/>
              </w:rPr>
              <w:t xml:space="preserve"> </w:t>
            </w:r>
            <w:r w:rsidRPr="00E55C05">
              <w:rPr>
                <w:lang w:bidi="th-TH"/>
              </w:rPr>
              <w:t>Parameter Path Initial</w:t>
            </w:r>
          </w:p>
          <w:p w14:paraId="7E2636C4" w14:textId="7B5C996C" w:rsidR="00A767A9" w:rsidRPr="00E55C05" w:rsidRDefault="00A767A9" w:rsidP="00A767A9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E55C05">
              <w:rPr>
                <w:lang w:bidi="th-TH"/>
              </w:rPr>
              <w:t xml:space="preserve">Program update </w:t>
            </w:r>
            <w:r w:rsidRPr="00E55C05">
              <w:rPr>
                <w:cs/>
                <w:lang w:bidi="th-TH"/>
              </w:rPr>
              <w:t xml:space="preserve">ข้อมูล </w:t>
            </w:r>
            <w:r w:rsidRPr="00E55C05">
              <w:rPr>
                <w:lang w:bidi="th-TH"/>
              </w:rPr>
              <w:t>XCUST_LINFOX_PR_TBL.GEN_OUTBOUND_FLAG = 'Y'</w:t>
            </w:r>
          </w:p>
          <w:p w14:paraId="5D79D854" w14:textId="2ECAA4A4" w:rsidR="00A767A9" w:rsidRPr="00E55C05" w:rsidRDefault="00A767A9" w:rsidP="00A767A9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E55C05">
              <w:rPr>
                <w:lang w:bidi="th-TH"/>
              </w:rPr>
              <w:t xml:space="preserve">Program update </w:t>
            </w:r>
            <w:r w:rsidRPr="00E55C05">
              <w:rPr>
                <w:cs/>
                <w:lang w:bidi="th-TH"/>
              </w:rPr>
              <w:t xml:space="preserve">ข้อมูล </w:t>
            </w:r>
            <w:r w:rsidRPr="00E55C05">
              <w:rPr>
                <w:lang w:bidi="th-TH"/>
              </w:rPr>
              <w:t>XCUST_PR_PO_INFO</w:t>
            </w:r>
            <w:r w:rsidR="00C06C3C">
              <w:rPr>
                <w:lang w:bidi="th-TH"/>
              </w:rPr>
              <w:t>_TBL</w:t>
            </w:r>
            <w:r w:rsidRPr="00E55C05">
              <w:rPr>
                <w:lang w:bidi="th-TH"/>
              </w:rPr>
              <w:t>.GEN_OUTBOUND_FLAG = 'Y'</w:t>
            </w:r>
          </w:p>
          <w:p w14:paraId="280FDFDE" w14:textId="4053FD2E" w:rsidR="00A767A9" w:rsidRPr="00E55C05" w:rsidRDefault="00A767A9" w:rsidP="00A767A9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E55C05">
              <w:rPr>
                <w:lang w:bidi="th-TH"/>
              </w:rPr>
              <w:t xml:space="preserve">Program SFTP File </w:t>
            </w:r>
            <w:r w:rsidRPr="00E55C05">
              <w:rPr>
                <w:cs/>
                <w:lang w:bidi="th-TH"/>
              </w:rPr>
              <w:t xml:space="preserve">ไปวางไว้ที่ </w:t>
            </w:r>
            <w:r w:rsidRPr="00E55C05">
              <w:rPr>
                <w:lang w:bidi="th-TH"/>
              </w:rPr>
              <w:t xml:space="preserve">folder </w:t>
            </w:r>
            <w:r w:rsidRPr="00E55C05">
              <w:rPr>
                <w:cs/>
                <w:lang w:bidi="th-TH"/>
              </w:rPr>
              <w:t xml:space="preserve">ของ </w:t>
            </w:r>
            <w:r w:rsidRPr="00E55C05">
              <w:rPr>
                <w:lang w:bidi="th-TH"/>
              </w:rPr>
              <w:t xml:space="preserve">Linfox </w:t>
            </w:r>
            <w:r w:rsidRPr="00E55C05">
              <w:rPr>
                <w:rFonts w:hint="cs"/>
                <w:cs/>
                <w:lang w:bidi="th-TH"/>
              </w:rPr>
              <w:t xml:space="preserve">ตาม </w:t>
            </w:r>
            <w:r w:rsidRPr="00E55C05">
              <w:rPr>
                <w:lang w:bidi="th-TH"/>
              </w:rPr>
              <w:t>Path Parameter Path Destination</w:t>
            </w:r>
          </w:p>
          <w:p w14:paraId="6B5E17C6" w14:textId="09FCCE6D" w:rsidR="008146D4" w:rsidRPr="00E55C05" w:rsidRDefault="00E55C05" w:rsidP="00E55C05">
            <w:pPr>
              <w:numPr>
                <w:ilvl w:val="0"/>
                <w:numId w:val="12"/>
              </w:numPr>
              <w:rPr>
                <w:color w:val="FF0000"/>
                <w:lang w:bidi="th-TH"/>
              </w:rPr>
            </w:pPr>
            <w:r w:rsidRPr="00E55C05">
              <w:rPr>
                <w:lang w:bidi="th-TH"/>
              </w:rPr>
              <w:t xml:space="preserve">Gen log </w:t>
            </w:r>
            <w:r w:rsidRPr="00E55C05">
              <w:rPr>
                <w:rFonts w:hint="cs"/>
                <w:cs/>
                <w:lang w:bidi="th-TH"/>
              </w:rPr>
              <w:t>แจ้งทั้งกรณีที่ผ่านและไม่ผ่าน</w:t>
            </w:r>
            <w:r w:rsidRPr="00E55C05">
              <w:rPr>
                <w:lang w:bidi="th-TH"/>
              </w:rPr>
              <w:t xml:space="preserve"> </w:t>
            </w:r>
            <w:r w:rsidRPr="00E55C05">
              <w:rPr>
                <w:rFonts w:hint="cs"/>
                <w:cs/>
                <w:lang w:bidi="th-TH"/>
              </w:rPr>
              <w:t xml:space="preserve">และส่งไปให้ </w:t>
            </w:r>
            <w:r w:rsidRPr="00E55C05">
              <w:rPr>
                <w:lang w:bidi="th-TH"/>
              </w:rPr>
              <w:t xml:space="preserve">User </w:t>
            </w:r>
            <w:r w:rsidRPr="00E55C05">
              <w:rPr>
                <w:rFonts w:hint="cs"/>
                <w:cs/>
                <w:lang w:bidi="th-TH"/>
              </w:rPr>
              <w:t xml:space="preserve">หรือ </w:t>
            </w:r>
            <w:r w:rsidRPr="00E55C05">
              <w:rPr>
                <w:lang w:bidi="th-TH"/>
              </w:rPr>
              <w:t xml:space="preserve">Amin </w:t>
            </w:r>
            <w:r w:rsidRPr="00E55C05">
              <w:rPr>
                <w:rFonts w:hint="cs"/>
                <w:cs/>
                <w:lang w:bidi="th-TH"/>
              </w:rPr>
              <w:t>ของระบบ</w:t>
            </w:r>
          </w:p>
        </w:tc>
      </w:tr>
    </w:tbl>
    <w:p w14:paraId="3788E80E" w14:textId="77777777" w:rsidR="00440FC3" w:rsidRPr="003101BC" w:rsidRDefault="00440FC3" w:rsidP="00B357F6">
      <w:pPr>
        <w:rPr>
          <w:color w:val="000000" w:themeColor="text1"/>
        </w:rPr>
      </w:pPr>
    </w:p>
    <w:p w14:paraId="1A3B2785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A67E943" w14:textId="77777777" w:rsidR="00440FC3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8" w:name="_Toc495188038"/>
      <w:r w:rsidRPr="003101BC">
        <w:rPr>
          <w:color w:val="000000" w:themeColor="text1"/>
        </w:rPr>
        <w:t>Format Interface</w:t>
      </w:r>
      <w:bookmarkEnd w:id="18"/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1000"/>
        <w:gridCol w:w="499"/>
        <w:gridCol w:w="1420"/>
        <w:gridCol w:w="1833"/>
        <w:gridCol w:w="4253"/>
      </w:tblGrid>
      <w:tr w:rsidR="007D6765" w:rsidRPr="003101BC" w14:paraId="429F32C3" w14:textId="77777777" w:rsidTr="00951024">
        <w:trPr>
          <w:trHeight w:val="285"/>
        </w:trPr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14:paraId="2F6CA84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  <w:t>Type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65B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E09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Temp Table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DDA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Table Name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F163" w14:textId="77777777" w:rsidR="00D77098" w:rsidRPr="003101BC" w:rsidRDefault="00D77098" w:rsidP="00951024">
            <w:pPr>
              <w:pStyle w:val="BodyText"/>
              <w:spacing w:before="12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7D6765" w:rsidRPr="003101BC" w14:paraId="643D13F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6B4DD6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5F344" w14:textId="77777777" w:rsidR="007D6765" w:rsidRPr="003101BC" w:rsidRDefault="007D6765" w:rsidP="00951024">
            <w:pPr>
              <w:jc w:val="center"/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sym w:font="Wingdings" w:char="F0FC"/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2608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Text File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DF94D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นามสกุล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EC25" w14:textId="2D248EE6" w:rsidR="007D6765" w:rsidRPr="003101BC" w:rsidRDefault="00F77A76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>
              <w:rPr>
                <w:rFonts w:eastAsia="Times New Roman"/>
                <w:color w:val="000000" w:themeColor="text1"/>
                <w:lang w:eastAsia="en-US" w:bidi="th-TH"/>
              </w:rPr>
              <w:t>txt</w:t>
            </w:r>
          </w:p>
        </w:tc>
      </w:tr>
      <w:tr w:rsidR="007D6765" w:rsidRPr="003101BC" w14:paraId="36D02CC9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32EFDA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2835D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A75DE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B2C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 w:hint="cs"/>
                <w:color w:val="000000" w:themeColor="text1"/>
                <w:cs/>
                <w:lang w:eastAsia="en-US" w:bidi="th-TH"/>
              </w:rPr>
              <w:t xml:space="preserve">เครื่องหมายแบ่ง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Column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1F51" w14:textId="5DF38C5E" w:rsidR="007D6765" w:rsidRPr="003101BC" w:rsidRDefault="00F77A76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>
              <w:rPr>
                <w:rFonts w:eastAsia="Times New Roman"/>
                <w:color w:val="000000" w:themeColor="text1"/>
                <w:lang w:eastAsia="en-US" w:bidi="th-TH"/>
              </w:rPr>
              <w:t>|</w:t>
            </w:r>
          </w:p>
        </w:tc>
      </w:tr>
      <w:tr w:rsidR="007D6765" w:rsidRPr="003101BC" w14:paraId="4FEDB70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52E3FF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1AAB1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E284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462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 xml:space="preserve">ชือ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File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DA2C" w14:textId="3B67EBAE" w:rsidR="007D6765" w:rsidRPr="003101BC" w:rsidRDefault="00F77A76" w:rsidP="00CB1701">
            <w:pPr>
              <w:ind w:left="15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“PO” || </w:t>
            </w:r>
            <w:r w:rsidRPr="00F77A76">
              <w:rPr>
                <w:color w:val="000000" w:themeColor="text1"/>
                <w:lang w:bidi="th-TH"/>
              </w:rPr>
              <w:t>XCUST_LINFOX_PR_TBL.PO_NUMBER</w:t>
            </w:r>
            <w:r>
              <w:rPr>
                <w:color w:val="000000" w:themeColor="text1"/>
                <w:lang w:bidi="th-TH"/>
              </w:rPr>
              <w:t xml:space="preserve"> || </w:t>
            </w:r>
            <w:r w:rsidRPr="00F77A76">
              <w:rPr>
                <w:color w:val="000000" w:themeColor="text1"/>
                <w:lang w:bidi="th-TH"/>
              </w:rPr>
              <w:t>XCUST_LINFOX_PR_TBL.REQUEST_DATE</w:t>
            </w:r>
            <w:r>
              <w:rPr>
                <w:color w:val="000000" w:themeColor="text1"/>
                <w:lang w:bidi="th-TH"/>
              </w:rPr>
              <w:t xml:space="preserve"> (yyyymmdd) || .txt</w:t>
            </w:r>
          </w:p>
        </w:tc>
      </w:tr>
      <w:tr w:rsidR="007D6765" w:rsidRPr="003101BC" w14:paraId="67CEEF98" w14:textId="77777777" w:rsidTr="00951024">
        <w:trPr>
          <w:trHeight w:val="70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92863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33D88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77AB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314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 xml:space="preserve">Path </w:t>
            </w: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ที่วาง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E549" w14:textId="77777777" w:rsidR="007D6765" w:rsidRPr="003101BC" w:rsidRDefault="00E72557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Pr="003101BC">
              <w:rPr>
                <w:color w:val="000000" w:themeColor="text1"/>
                <w:lang w:bidi="th-TH"/>
              </w:rPr>
              <w:t>Parameter</w:t>
            </w:r>
          </w:p>
        </w:tc>
      </w:tr>
    </w:tbl>
    <w:p w14:paraId="08CA7E67" w14:textId="77777777" w:rsidR="00440FC3" w:rsidRPr="003101BC" w:rsidRDefault="00440FC3" w:rsidP="00440FC3">
      <w:pPr>
        <w:rPr>
          <w:color w:val="000000" w:themeColor="text1"/>
          <w:lang w:bidi="th-TH"/>
        </w:rPr>
      </w:pPr>
    </w:p>
    <w:p w14:paraId="5B5FE346" w14:textId="77777777" w:rsidR="00185B22" w:rsidRPr="003101BC" w:rsidRDefault="00185B22" w:rsidP="00122FB2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  <w:r w:rsidR="00122FB2" w:rsidRPr="003101BC">
        <w:rPr>
          <w:color w:val="000000" w:themeColor="text1"/>
          <w:lang w:bidi="th-TH"/>
        </w:rPr>
        <w:lastRenderedPageBreak/>
        <w:t xml:space="preserve"> </w:t>
      </w:r>
    </w:p>
    <w:p w14:paraId="089ED491" w14:textId="200F6469" w:rsidR="00185B22" w:rsidRPr="003101BC" w:rsidRDefault="00185B22" w:rsidP="00185B22">
      <w:pPr>
        <w:rPr>
          <w:color w:val="000000" w:themeColor="text1"/>
          <w:lang w:bidi="th-TH"/>
        </w:rPr>
      </w:pPr>
    </w:p>
    <w:p w14:paraId="734313B1" w14:textId="482BC5FE" w:rsidR="00521CED" w:rsidRPr="003101BC" w:rsidRDefault="00521CED" w:rsidP="00185B22">
      <w:pPr>
        <w:rPr>
          <w:b/>
          <w:bCs/>
          <w:color w:val="000000" w:themeColor="text1"/>
          <w:lang w:bidi="th-TH"/>
        </w:rPr>
      </w:pPr>
      <w:r w:rsidRPr="003101BC">
        <w:rPr>
          <w:rFonts w:hint="cs"/>
          <w:b/>
          <w:bCs/>
          <w:color w:val="000000" w:themeColor="text1"/>
          <w:cs/>
          <w:lang w:bidi="th-TH"/>
        </w:rPr>
        <w:t>ตัวอย่าง</w:t>
      </w:r>
      <w:r w:rsidRPr="003101BC">
        <w:rPr>
          <w:b/>
          <w:bCs/>
          <w:color w:val="000000" w:themeColor="text1"/>
          <w:lang w:bidi="th-TH"/>
        </w:rPr>
        <w:t>File</w:t>
      </w:r>
    </w:p>
    <w:p w14:paraId="0E702934" w14:textId="389A1DAC" w:rsidR="00521CED" w:rsidRPr="003101BC" w:rsidRDefault="00EA7881" w:rsidP="00185B22">
      <w:pPr>
        <w:rPr>
          <w:b/>
          <w:bCs/>
          <w:color w:val="000000" w:themeColor="text1"/>
          <w:cs/>
          <w:lang w:bidi="th-TH"/>
        </w:rPr>
      </w:pPr>
      <w:r>
        <w:rPr>
          <w:b/>
          <w:bCs/>
          <w:color w:val="000000" w:themeColor="text1"/>
          <w:lang w:bidi="th-TH"/>
        </w:rPr>
        <w:object w:dxaOrig="1508" w:dyaOrig="982" w14:anchorId="0B711B8A">
          <v:shape id="_x0000_i1026" type="#_x0000_t75" style="width:1in;height:50.4pt" o:ole="">
            <v:imagedata r:id="rId21" o:title=""/>
          </v:shape>
          <o:OLEObject Type="Embed" ProgID="Package" ShapeID="_x0000_i1026" DrawAspect="Icon" ObjectID="_1572641870" r:id="rId22"/>
        </w:object>
      </w:r>
    </w:p>
    <w:p w14:paraId="504D73E0" w14:textId="77777777" w:rsidR="00185B22" w:rsidRPr="003101BC" w:rsidRDefault="00185B22" w:rsidP="00440FC3">
      <w:pPr>
        <w:rPr>
          <w:color w:val="000000" w:themeColor="text1"/>
          <w:lang w:bidi="th-TH"/>
        </w:rPr>
      </w:pPr>
    </w:p>
    <w:p w14:paraId="466330DE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6567BFA" w14:textId="77777777" w:rsidR="00E06664" w:rsidRDefault="007D6765" w:rsidP="000F09E7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19" w:name="_Toc495188039"/>
      <w:r w:rsidRPr="003101BC">
        <w:rPr>
          <w:color w:val="000000" w:themeColor="text1"/>
          <w:lang w:bidi="th-TH"/>
        </w:rPr>
        <w:t xml:space="preserve">Data </w:t>
      </w:r>
      <w:r w:rsidR="00971B47" w:rsidRPr="003101BC">
        <w:rPr>
          <w:color w:val="000000" w:themeColor="text1"/>
          <w:lang w:bidi="th-TH"/>
        </w:rPr>
        <w:t xml:space="preserve">Source and </w:t>
      </w:r>
      <w:r w:rsidRPr="003101BC">
        <w:rPr>
          <w:color w:val="000000" w:themeColor="text1"/>
          <w:lang w:bidi="th-TH"/>
        </w:rPr>
        <w:t>Destinations</w:t>
      </w:r>
      <w:bookmarkEnd w:id="19"/>
    </w:p>
    <w:p w14:paraId="667038CB" w14:textId="5D22C453" w:rsidR="00DE4C00" w:rsidRDefault="00DE4C00" w:rsidP="00DE4C00">
      <w:pPr>
        <w:rPr>
          <w:b/>
          <w:bCs/>
          <w:color w:val="000000" w:themeColor="text1"/>
          <w:lang w:bidi="th-TH"/>
        </w:rPr>
      </w:pPr>
      <w:r w:rsidRPr="00DE4C00">
        <w:rPr>
          <w:b/>
          <w:bCs/>
          <w:color w:val="000000" w:themeColor="text1"/>
          <w:lang w:bidi="th-TH"/>
        </w:rPr>
        <w:t>XCUST_LINFOX_PR_</w:t>
      </w:r>
      <w:r w:rsidR="00470C1E">
        <w:rPr>
          <w:b/>
          <w:bCs/>
          <w:color w:val="000000" w:themeColor="text1"/>
          <w:lang w:bidi="th-TH"/>
        </w:rPr>
        <w:t>INT_</w:t>
      </w:r>
      <w:r w:rsidRPr="00DE4C00">
        <w:rPr>
          <w:b/>
          <w:bCs/>
          <w:color w:val="000000" w:themeColor="text1"/>
          <w:lang w:bidi="th-TH"/>
        </w:rPr>
        <w:t xml:space="preserve">TBL (Update </w:t>
      </w:r>
      <w:r w:rsidRPr="00DE4C00">
        <w:rPr>
          <w:rFonts w:hint="cs"/>
          <w:b/>
          <w:bCs/>
          <w:color w:val="000000" w:themeColor="text1"/>
          <w:cs/>
          <w:lang w:bidi="th-TH"/>
        </w:rPr>
        <w:t xml:space="preserve">ข้อมูล </w:t>
      </w:r>
      <w:r w:rsidRPr="00DE4C00">
        <w:rPr>
          <w:b/>
          <w:bCs/>
          <w:color w:val="000000" w:themeColor="text1"/>
          <w:lang w:bidi="th-TH"/>
        </w:rPr>
        <w:t xml:space="preserve">Field </w:t>
      </w:r>
      <w:r w:rsidRPr="00DE4C00">
        <w:rPr>
          <w:rFonts w:hint="cs"/>
          <w:b/>
          <w:bCs/>
          <w:color w:val="000000" w:themeColor="text1"/>
          <w:cs/>
          <w:lang w:bidi="th-TH"/>
        </w:rPr>
        <w:t>ดังต่อไปนี้</w:t>
      </w:r>
      <w:r w:rsidRPr="00DE4C00">
        <w:rPr>
          <w:b/>
          <w:bCs/>
          <w:color w:val="000000" w:themeColor="text1"/>
          <w:lang w:bidi="th-TH"/>
        </w:rPr>
        <w:t>)</w:t>
      </w:r>
    </w:p>
    <w:p w14:paraId="79DC8B92" w14:textId="77777777" w:rsidR="00DE4C00" w:rsidRDefault="00DE4C00" w:rsidP="00DE4C00">
      <w:pPr>
        <w:rPr>
          <w:b/>
          <w:bCs/>
          <w:color w:val="000000" w:themeColor="text1"/>
          <w:lang w:bidi="th-TH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505"/>
        <w:gridCol w:w="5474"/>
      </w:tblGrid>
      <w:tr w:rsidR="00DE4C00" w:rsidRPr="003101BC" w14:paraId="7E6CCD80" w14:textId="77777777" w:rsidTr="002D6C1B">
        <w:tc>
          <w:tcPr>
            <w:tcW w:w="575" w:type="dxa"/>
            <w:shd w:val="clear" w:color="auto" w:fill="D9D9D9"/>
          </w:tcPr>
          <w:p w14:paraId="6942B4E7" w14:textId="77777777" w:rsidR="00DE4C00" w:rsidRPr="003101BC" w:rsidRDefault="00DE4C00" w:rsidP="002D6C1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3F22E44D" w14:textId="77777777" w:rsidR="00DE4C00" w:rsidRPr="003101BC" w:rsidRDefault="00DE4C00" w:rsidP="002D6C1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505" w:type="dxa"/>
            <w:shd w:val="clear" w:color="auto" w:fill="D9D9D9"/>
          </w:tcPr>
          <w:p w14:paraId="389D2468" w14:textId="77777777" w:rsidR="00DE4C00" w:rsidRPr="003101BC" w:rsidRDefault="00DE4C00" w:rsidP="002D6C1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474" w:type="dxa"/>
            <w:shd w:val="clear" w:color="auto" w:fill="D9D9D9"/>
          </w:tcPr>
          <w:p w14:paraId="7F8A79BA" w14:textId="77777777" w:rsidR="00DE4C00" w:rsidRPr="003101BC" w:rsidRDefault="00DE4C00" w:rsidP="002D6C1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DE4C00" w:rsidRPr="003101BC" w14:paraId="1427846D" w14:textId="77777777" w:rsidTr="002D6C1B">
        <w:tc>
          <w:tcPr>
            <w:tcW w:w="575" w:type="dxa"/>
            <w:vMerge w:val="restart"/>
          </w:tcPr>
          <w:p w14:paraId="32E6F7C5" w14:textId="50B54CFF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61BC0486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ERP PO Number</w:t>
            </w:r>
          </w:p>
        </w:tc>
        <w:tc>
          <w:tcPr>
            <w:tcW w:w="1505" w:type="dxa"/>
          </w:tcPr>
          <w:p w14:paraId="05067F38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54B4874" w14:textId="77777777" w:rsidR="00DE4C00" w:rsidRPr="003101BC" w:rsidRDefault="00DE4C00" w:rsidP="002D6C1B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PO Number 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ของระบบงาน </w:t>
            </w:r>
            <w:r>
              <w:rPr>
                <w:color w:val="000000" w:themeColor="text1"/>
                <w:lang w:bidi="th-TH"/>
              </w:rPr>
              <w:t>ERP)</w:t>
            </w:r>
          </w:p>
        </w:tc>
      </w:tr>
      <w:tr w:rsidR="00DE4C00" w:rsidRPr="003101BC" w14:paraId="17D102DE" w14:textId="77777777" w:rsidTr="002D6C1B">
        <w:tc>
          <w:tcPr>
            <w:tcW w:w="575" w:type="dxa"/>
            <w:vMerge/>
          </w:tcPr>
          <w:p w14:paraId="4B100DDB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F0769B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102EF4D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8A33265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Char(25</w:t>
            </w:r>
            <w:r w:rsidRPr="003101BC">
              <w:rPr>
                <w:color w:val="000000" w:themeColor="text1"/>
                <w:lang w:bidi="en-US"/>
              </w:rPr>
              <w:t>)</w:t>
            </w:r>
          </w:p>
        </w:tc>
      </w:tr>
      <w:tr w:rsidR="00DE4C00" w:rsidRPr="003101BC" w14:paraId="1C941973" w14:textId="77777777" w:rsidTr="002D6C1B">
        <w:tc>
          <w:tcPr>
            <w:tcW w:w="575" w:type="dxa"/>
            <w:vMerge/>
          </w:tcPr>
          <w:p w14:paraId="4867BEA3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0951B3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3901BBE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A850816" w14:textId="77777777" w:rsidR="00DE4C00" w:rsidRPr="003101BC" w:rsidRDefault="00DE4C00" w:rsidP="002D6C1B">
            <w:pPr>
              <w:rPr>
                <w:color w:val="000000" w:themeColor="text1"/>
              </w:rPr>
            </w:pPr>
          </w:p>
        </w:tc>
      </w:tr>
      <w:tr w:rsidR="00DE4C00" w:rsidRPr="003101BC" w14:paraId="5E45B1D8" w14:textId="77777777" w:rsidTr="002D6C1B">
        <w:tc>
          <w:tcPr>
            <w:tcW w:w="575" w:type="dxa"/>
            <w:vMerge/>
          </w:tcPr>
          <w:p w14:paraId="78A10201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D6C72A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1A37830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746B2CA" w14:textId="77777777" w:rsidR="00DE4C00" w:rsidRPr="003101BC" w:rsidRDefault="00DE4C00" w:rsidP="002D6C1B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DE4C00" w:rsidRPr="003101BC" w14:paraId="0974CEA0" w14:textId="77777777" w:rsidTr="002D6C1B">
        <w:tc>
          <w:tcPr>
            <w:tcW w:w="575" w:type="dxa"/>
            <w:vMerge/>
          </w:tcPr>
          <w:p w14:paraId="32C489BB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E491BE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3B7F274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2DD0A1C" w14:textId="1E37FEB5" w:rsidR="00DE4C00" w:rsidRPr="00434E76" w:rsidRDefault="00DE4C00" w:rsidP="00470C1E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  <w:lang w:bidi="th-TH"/>
              </w:rPr>
            </w:pPr>
            <w:r w:rsidRPr="00434E76">
              <w:rPr>
                <w:color w:val="000000"/>
                <w:shd w:val="clear" w:color="auto" w:fill="FFFFFF"/>
              </w:rPr>
              <w:t>XCUST_PR_PO_INFO</w:t>
            </w:r>
            <w:r>
              <w:rPr>
                <w:color w:val="000000"/>
                <w:shd w:val="clear" w:color="auto" w:fill="FFFFFF"/>
              </w:rPr>
              <w:t>_TBL</w:t>
            </w:r>
            <w:r w:rsidRPr="00434E76">
              <w:rPr>
                <w:color w:val="000000"/>
                <w:shd w:val="clear" w:color="auto" w:fill="FFFFFF"/>
              </w:rPr>
              <w:t>.</w:t>
            </w:r>
            <w:r w:rsidR="00470C1E">
              <w:t xml:space="preserve"> </w:t>
            </w:r>
            <w:r w:rsidR="00470C1E" w:rsidRPr="00470C1E">
              <w:rPr>
                <w:color w:val="000000"/>
                <w:shd w:val="clear" w:color="auto" w:fill="FFFFFF"/>
              </w:rPr>
              <w:t xml:space="preserve">ATTRIBUTE_CATEGORY  = ‘LINFOX_PR’ </w:t>
            </w:r>
            <w:r w:rsidRPr="00434E76">
              <w:rPr>
                <w:color w:val="000000"/>
                <w:shd w:val="clear" w:color="auto" w:fill="FFFFFF"/>
              </w:rPr>
              <w:t xml:space="preserve"> = ‘LINFOX’</w:t>
            </w:r>
          </w:p>
          <w:p w14:paraId="64D98FF6" w14:textId="6252569B" w:rsidR="00DE4C00" w:rsidRPr="00434E76" w:rsidRDefault="00DE4C00" w:rsidP="00470C1E">
            <w:pPr>
              <w:pStyle w:val="ListParagraph"/>
              <w:numPr>
                <w:ilvl w:val="0"/>
                <w:numId w:val="31"/>
              </w:numPr>
              <w:ind w:left="176" w:hanging="261"/>
              <w:rPr>
                <w:color w:val="000000" w:themeColor="text1"/>
                <w:cs/>
                <w:lang w:bidi="th-TH"/>
              </w:rPr>
            </w:pPr>
            <w:r w:rsidRPr="00434E76">
              <w:rPr>
                <w:color w:val="000000" w:themeColor="text1"/>
              </w:rPr>
              <w:t xml:space="preserve">Mapping data </w:t>
            </w:r>
            <w:r w:rsidRPr="00434E76">
              <w:rPr>
                <w:color w:val="000000" w:themeColor="text1"/>
                <w:lang w:bidi="th-TH"/>
              </w:rPr>
              <w:t>XCUST_LINFOX_PR_TBL</w:t>
            </w:r>
            <w:r w:rsidRPr="00434E76">
              <w:rPr>
                <w:color w:val="000000" w:themeColor="text1"/>
              </w:rPr>
              <w:t xml:space="preserve">.PO_NUMBER </w:t>
            </w:r>
            <w:r w:rsidRPr="00434E76">
              <w:rPr>
                <w:rFonts w:hint="cs"/>
                <w:color w:val="000000" w:themeColor="text1"/>
                <w:cs/>
                <w:lang w:bidi="th-TH"/>
              </w:rPr>
              <w:t xml:space="preserve">กับ </w:t>
            </w:r>
            <w:r w:rsidRPr="00434E76">
              <w:rPr>
                <w:color w:val="000000"/>
                <w:shd w:val="clear" w:color="auto" w:fill="FFFFFF"/>
              </w:rPr>
              <w:t>XCUST_</w:t>
            </w:r>
            <w:r w:rsidR="00470C1E">
              <w:rPr>
                <w:color w:val="000000"/>
                <w:shd w:val="clear" w:color="auto" w:fill="FFFFFF"/>
              </w:rPr>
              <w:t>PR</w:t>
            </w:r>
            <w:r>
              <w:rPr>
                <w:color w:val="000000"/>
                <w:shd w:val="clear" w:color="auto" w:fill="FFFFFF"/>
              </w:rPr>
              <w:t>_TBL</w:t>
            </w:r>
            <w:r w:rsidRPr="00434E76">
              <w:rPr>
                <w:color w:val="000000"/>
                <w:shd w:val="clear" w:color="auto" w:fill="FFFFFF"/>
              </w:rPr>
              <w:t>.ATTRIBUTE</w:t>
            </w:r>
            <w:r w:rsidR="00470C1E">
              <w:rPr>
                <w:color w:val="000000"/>
                <w:shd w:val="clear" w:color="auto" w:fill="FFFFFF"/>
              </w:rPr>
              <w:t>1_L</w:t>
            </w:r>
            <w:r w:rsidRPr="00434E76">
              <w:rPr>
                <w:color w:val="000000"/>
                <w:shd w:val="clear" w:color="auto" w:fill="FFFFFF"/>
              </w:rPr>
              <w:t xml:space="preserve"> </w:t>
            </w:r>
            <w:r w:rsidRPr="00434E76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434E76">
              <w:rPr>
                <w:color w:val="000000" w:themeColor="text1"/>
                <w:lang w:bidi="th-TH"/>
              </w:rPr>
              <w:t>XCUST_LINFOX_PR_TBL</w:t>
            </w:r>
            <w:r w:rsidRPr="00434E76">
              <w:rPr>
                <w:color w:val="000000" w:themeColor="text1"/>
              </w:rPr>
              <w:t xml:space="preserve">.LINE_NUMBER </w:t>
            </w:r>
            <w:r w:rsidRPr="00434E76">
              <w:rPr>
                <w:rFonts w:hint="cs"/>
                <w:color w:val="000000" w:themeColor="text1"/>
                <w:cs/>
                <w:lang w:bidi="th-TH"/>
              </w:rPr>
              <w:t xml:space="preserve">กับ </w:t>
            </w:r>
            <w:r w:rsidRPr="00434E76">
              <w:rPr>
                <w:color w:val="000000"/>
                <w:shd w:val="clear" w:color="auto" w:fill="FFFFFF"/>
              </w:rPr>
              <w:t>XCUST_PR_INFO</w:t>
            </w:r>
            <w:r>
              <w:rPr>
                <w:color w:val="000000"/>
                <w:shd w:val="clear" w:color="auto" w:fill="FFFFFF"/>
              </w:rPr>
              <w:t>_TBL</w:t>
            </w:r>
            <w:r w:rsidRPr="00434E76">
              <w:rPr>
                <w:color w:val="000000"/>
                <w:shd w:val="clear" w:color="auto" w:fill="FFFFFF"/>
              </w:rPr>
              <w:t>.ATTRIBUTE</w:t>
            </w:r>
            <w:r w:rsidR="00470C1E">
              <w:rPr>
                <w:color w:val="000000" w:themeColor="text1"/>
                <w:lang w:bidi="th-TH"/>
              </w:rPr>
              <w:t>2</w:t>
            </w:r>
            <w:r w:rsidR="00470C1E">
              <w:rPr>
                <w:color w:val="000000"/>
                <w:shd w:val="clear" w:color="auto" w:fill="FFFFFF"/>
              </w:rPr>
              <w:t>_L</w:t>
            </w:r>
          </w:p>
        </w:tc>
      </w:tr>
      <w:tr w:rsidR="00DE4C00" w:rsidRPr="003101BC" w14:paraId="3570827D" w14:textId="77777777" w:rsidTr="002D6C1B">
        <w:tc>
          <w:tcPr>
            <w:tcW w:w="575" w:type="dxa"/>
            <w:vMerge/>
          </w:tcPr>
          <w:p w14:paraId="61278612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4F5859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2FD392E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787744D" w14:textId="77777777" w:rsidR="00DE4C00" w:rsidRDefault="00DE4C00" w:rsidP="002D6C1B">
            <w:pPr>
              <w:rPr>
                <w:color w:val="000000" w:themeColor="text1"/>
              </w:rPr>
            </w:pPr>
            <w:r w:rsidRPr="000B0128">
              <w:rPr>
                <w:color w:val="000000" w:themeColor="text1"/>
              </w:rPr>
              <w:t>XCUST_PR_PO_INFO</w:t>
            </w:r>
            <w:r>
              <w:rPr>
                <w:color w:val="000000" w:themeColor="text1"/>
              </w:rPr>
              <w:t>_TBL.PO_NUMBER</w:t>
            </w:r>
          </w:p>
          <w:p w14:paraId="62857899" w14:textId="77777777" w:rsidR="00DE4C00" w:rsidRPr="003101BC" w:rsidRDefault="00DE4C00" w:rsidP="002D6C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(N)Procurement &gt; Purchase Order &gt; (M)Manage Order &gt; (F) Order</w:t>
            </w:r>
          </w:p>
        </w:tc>
      </w:tr>
      <w:tr w:rsidR="00DE4C00" w:rsidRPr="003101BC" w14:paraId="565F6214" w14:textId="77777777" w:rsidTr="002D6C1B">
        <w:tc>
          <w:tcPr>
            <w:tcW w:w="575" w:type="dxa"/>
            <w:vMerge/>
          </w:tcPr>
          <w:p w14:paraId="384AC762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CFC981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972179A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ED1EC33" w14:textId="5A9E8F18" w:rsidR="00DE4C00" w:rsidRPr="003101BC" w:rsidRDefault="00DE4C00" w:rsidP="002D6C1B">
            <w:pPr>
              <w:rPr>
                <w:rFonts w:hint="cs"/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</w:rPr>
              <w:t>.ERP_PO_NUMBER</w:t>
            </w:r>
          </w:p>
        </w:tc>
      </w:tr>
      <w:tr w:rsidR="00470C1E" w:rsidRPr="003101BC" w14:paraId="3C52D875" w14:textId="77777777" w:rsidTr="00A90EF6">
        <w:trPr>
          <w:ins w:id="20" w:author="ice-amo" w:date="2017-11-19T23:49:00Z"/>
        </w:trPr>
        <w:tc>
          <w:tcPr>
            <w:tcW w:w="575" w:type="dxa"/>
            <w:vMerge w:val="restart"/>
          </w:tcPr>
          <w:p w14:paraId="77300ECD" w14:textId="77777777" w:rsidR="00470C1E" w:rsidRPr="003101BC" w:rsidRDefault="00470C1E" w:rsidP="00A90EF6">
            <w:pPr>
              <w:rPr>
                <w:ins w:id="21" w:author="ice-amo" w:date="2017-11-19T23:49:00Z"/>
                <w:color w:val="000000" w:themeColor="text1"/>
                <w:lang w:bidi="en-US"/>
              </w:rPr>
            </w:pPr>
            <w:ins w:id="22" w:author="ice-amo" w:date="2017-11-19T23:49:00Z">
              <w:r>
                <w:rPr>
                  <w:color w:val="000000" w:themeColor="text1"/>
                  <w:lang w:bidi="en-US"/>
                </w:rPr>
                <w:t>2</w:t>
              </w:r>
            </w:ins>
          </w:p>
        </w:tc>
        <w:tc>
          <w:tcPr>
            <w:tcW w:w="2485" w:type="dxa"/>
            <w:vMerge w:val="restart"/>
          </w:tcPr>
          <w:p w14:paraId="09B4C370" w14:textId="77777777" w:rsidR="00470C1E" w:rsidRPr="003101BC" w:rsidRDefault="00470C1E" w:rsidP="00A90EF6">
            <w:pPr>
              <w:rPr>
                <w:ins w:id="23" w:author="ice-amo" w:date="2017-11-19T23:49:00Z"/>
                <w:color w:val="000000" w:themeColor="text1"/>
                <w:lang w:bidi="en-US"/>
              </w:rPr>
            </w:pPr>
            <w:ins w:id="24" w:author="ice-amo" w:date="2017-11-19T23:49:00Z">
              <w:r w:rsidRPr="000058B2">
                <w:rPr>
                  <w:color w:val="000000" w:themeColor="text1"/>
                  <w:lang w:bidi="en-US"/>
                </w:rPr>
                <w:t>ERP</w:t>
              </w:r>
              <w:r>
                <w:rPr>
                  <w:color w:val="000000" w:themeColor="text1"/>
                  <w:lang w:bidi="en-US"/>
                </w:rPr>
                <w:t xml:space="preserve"> PO HEADER ID</w:t>
              </w:r>
            </w:ins>
          </w:p>
        </w:tc>
        <w:tc>
          <w:tcPr>
            <w:tcW w:w="1505" w:type="dxa"/>
          </w:tcPr>
          <w:p w14:paraId="76BA67FE" w14:textId="77777777" w:rsidR="00470C1E" w:rsidRPr="003101BC" w:rsidRDefault="00470C1E" w:rsidP="00A90EF6">
            <w:pPr>
              <w:rPr>
                <w:ins w:id="25" w:author="ice-amo" w:date="2017-11-19T23:49:00Z"/>
                <w:color w:val="000000" w:themeColor="text1"/>
                <w:lang w:bidi="en-US"/>
              </w:rPr>
            </w:pPr>
            <w:ins w:id="26" w:author="ice-amo" w:date="2017-11-19T23:49:00Z">
              <w:r w:rsidRPr="003101BC">
                <w:rPr>
                  <w:color w:val="000000" w:themeColor="text1"/>
                  <w:lang w:bidi="en-US"/>
                </w:rPr>
                <w:t>Description</w:t>
              </w:r>
            </w:ins>
          </w:p>
        </w:tc>
        <w:tc>
          <w:tcPr>
            <w:tcW w:w="5474" w:type="dxa"/>
          </w:tcPr>
          <w:p w14:paraId="68345FFA" w14:textId="77777777" w:rsidR="00470C1E" w:rsidRPr="003101BC" w:rsidRDefault="00470C1E" w:rsidP="00A90EF6">
            <w:pPr>
              <w:rPr>
                <w:ins w:id="27" w:author="ice-amo" w:date="2017-11-19T23:49:00Z"/>
                <w:color w:val="000000" w:themeColor="text1"/>
                <w:lang w:bidi="th-TH"/>
              </w:rPr>
            </w:pPr>
            <w:ins w:id="28" w:author="ice-amo" w:date="2017-11-19T23:49:00Z">
              <w:r>
                <w:rPr>
                  <w:color w:val="000000" w:themeColor="text1"/>
                  <w:lang w:bidi="th-TH"/>
                </w:rPr>
                <w:t>PO_HEADER_ID (</w:t>
              </w:r>
              <w:r>
                <w:rPr>
                  <w:rFonts w:hint="cs"/>
                  <w:color w:val="000000" w:themeColor="text1"/>
                  <w:cs/>
                  <w:lang w:bidi="th-TH"/>
                </w:rPr>
                <w:t xml:space="preserve">ของระบบงาน </w:t>
              </w:r>
              <w:r>
                <w:rPr>
                  <w:color w:val="000000" w:themeColor="text1"/>
                  <w:lang w:bidi="th-TH"/>
                </w:rPr>
                <w:t>ERP)</w:t>
              </w:r>
            </w:ins>
          </w:p>
        </w:tc>
      </w:tr>
      <w:tr w:rsidR="00470C1E" w:rsidRPr="003101BC" w14:paraId="68E8BE8C" w14:textId="77777777" w:rsidTr="00A90EF6">
        <w:trPr>
          <w:ins w:id="29" w:author="ice-amo" w:date="2017-11-19T23:49:00Z"/>
        </w:trPr>
        <w:tc>
          <w:tcPr>
            <w:tcW w:w="575" w:type="dxa"/>
            <w:vMerge/>
          </w:tcPr>
          <w:p w14:paraId="5146C3CA" w14:textId="77777777" w:rsidR="00470C1E" w:rsidRPr="003101BC" w:rsidRDefault="00470C1E" w:rsidP="00A90EF6">
            <w:pPr>
              <w:rPr>
                <w:ins w:id="30" w:author="ice-amo" w:date="2017-11-19T23:49:00Z"/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D1FA92" w14:textId="77777777" w:rsidR="00470C1E" w:rsidRPr="003101BC" w:rsidRDefault="00470C1E" w:rsidP="00A90EF6">
            <w:pPr>
              <w:rPr>
                <w:ins w:id="31" w:author="ice-amo" w:date="2017-11-19T23:49:00Z"/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C8672E0" w14:textId="77777777" w:rsidR="00470C1E" w:rsidRPr="003101BC" w:rsidRDefault="00470C1E" w:rsidP="00A90EF6">
            <w:pPr>
              <w:rPr>
                <w:ins w:id="32" w:author="ice-amo" w:date="2017-11-19T23:49:00Z"/>
                <w:color w:val="000000" w:themeColor="text1"/>
                <w:lang w:bidi="en-US"/>
              </w:rPr>
            </w:pPr>
            <w:ins w:id="33" w:author="ice-amo" w:date="2017-11-19T23:49:00Z">
              <w:r w:rsidRPr="003101BC">
                <w:rPr>
                  <w:color w:val="000000" w:themeColor="text1"/>
                  <w:lang w:bidi="en-US"/>
                </w:rPr>
                <w:t>Data Type</w:t>
              </w:r>
            </w:ins>
          </w:p>
        </w:tc>
        <w:tc>
          <w:tcPr>
            <w:tcW w:w="5474" w:type="dxa"/>
          </w:tcPr>
          <w:p w14:paraId="7CF1F248" w14:textId="77777777" w:rsidR="00470C1E" w:rsidRPr="003101BC" w:rsidRDefault="00470C1E" w:rsidP="00A90EF6">
            <w:pPr>
              <w:rPr>
                <w:ins w:id="34" w:author="ice-amo" w:date="2017-11-19T23:49:00Z"/>
                <w:color w:val="000000" w:themeColor="text1"/>
                <w:lang w:bidi="en-US"/>
              </w:rPr>
            </w:pPr>
            <w:ins w:id="35" w:author="ice-amo" w:date="2017-11-19T23:49:00Z">
              <w:r>
                <w:rPr>
                  <w:color w:val="000000" w:themeColor="text1"/>
                  <w:lang w:bidi="en-US"/>
                </w:rPr>
                <w:t>Number</w:t>
              </w:r>
            </w:ins>
          </w:p>
        </w:tc>
      </w:tr>
      <w:tr w:rsidR="00470C1E" w:rsidRPr="003101BC" w14:paraId="50BDC0B1" w14:textId="77777777" w:rsidTr="00A90EF6">
        <w:trPr>
          <w:ins w:id="36" w:author="ice-amo" w:date="2017-11-19T23:49:00Z"/>
        </w:trPr>
        <w:tc>
          <w:tcPr>
            <w:tcW w:w="575" w:type="dxa"/>
            <w:vMerge/>
          </w:tcPr>
          <w:p w14:paraId="43E2ED95" w14:textId="77777777" w:rsidR="00470C1E" w:rsidRPr="003101BC" w:rsidRDefault="00470C1E" w:rsidP="00A90EF6">
            <w:pPr>
              <w:rPr>
                <w:ins w:id="37" w:author="ice-amo" w:date="2017-11-19T23:49:00Z"/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C1361B" w14:textId="77777777" w:rsidR="00470C1E" w:rsidRPr="003101BC" w:rsidRDefault="00470C1E" w:rsidP="00A90EF6">
            <w:pPr>
              <w:rPr>
                <w:ins w:id="38" w:author="ice-amo" w:date="2017-11-19T23:49:00Z"/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645A6DD" w14:textId="77777777" w:rsidR="00470C1E" w:rsidRPr="003101BC" w:rsidRDefault="00470C1E" w:rsidP="00A90EF6">
            <w:pPr>
              <w:rPr>
                <w:ins w:id="39" w:author="ice-amo" w:date="2017-11-19T23:49:00Z"/>
                <w:color w:val="000000" w:themeColor="text1"/>
                <w:lang w:bidi="en-US"/>
              </w:rPr>
            </w:pPr>
            <w:ins w:id="40" w:author="ice-amo" w:date="2017-11-19T23:49:00Z">
              <w:r w:rsidRPr="003101BC">
                <w:rPr>
                  <w:color w:val="000000" w:themeColor="text1"/>
                  <w:lang w:bidi="en-US"/>
                </w:rPr>
                <w:t>Default</w:t>
              </w:r>
            </w:ins>
          </w:p>
        </w:tc>
        <w:tc>
          <w:tcPr>
            <w:tcW w:w="5474" w:type="dxa"/>
          </w:tcPr>
          <w:p w14:paraId="491F4C45" w14:textId="77777777" w:rsidR="00470C1E" w:rsidRPr="003101BC" w:rsidRDefault="00470C1E" w:rsidP="00A90EF6">
            <w:pPr>
              <w:rPr>
                <w:ins w:id="41" w:author="ice-amo" w:date="2017-11-19T23:49:00Z"/>
                <w:color w:val="000000" w:themeColor="text1"/>
              </w:rPr>
            </w:pPr>
          </w:p>
        </w:tc>
      </w:tr>
      <w:tr w:rsidR="00470C1E" w:rsidRPr="003101BC" w14:paraId="14206E0A" w14:textId="77777777" w:rsidTr="00A90EF6">
        <w:trPr>
          <w:ins w:id="42" w:author="ice-amo" w:date="2017-11-19T23:49:00Z"/>
        </w:trPr>
        <w:tc>
          <w:tcPr>
            <w:tcW w:w="575" w:type="dxa"/>
            <w:vMerge/>
          </w:tcPr>
          <w:p w14:paraId="1A962709" w14:textId="77777777" w:rsidR="00470C1E" w:rsidRPr="003101BC" w:rsidRDefault="00470C1E" w:rsidP="00A90EF6">
            <w:pPr>
              <w:rPr>
                <w:ins w:id="43" w:author="ice-amo" w:date="2017-11-19T23:49:00Z"/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644ADB" w14:textId="77777777" w:rsidR="00470C1E" w:rsidRPr="003101BC" w:rsidRDefault="00470C1E" w:rsidP="00A90EF6">
            <w:pPr>
              <w:rPr>
                <w:ins w:id="44" w:author="ice-amo" w:date="2017-11-19T23:49:00Z"/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B986B14" w14:textId="77777777" w:rsidR="00470C1E" w:rsidRPr="003101BC" w:rsidRDefault="00470C1E" w:rsidP="00A90EF6">
            <w:pPr>
              <w:rPr>
                <w:ins w:id="45" w:author="ice-amo" w:date="2017-11-19T23:49:00Z"/>
                <w:color w:val="000000" w:themeColor="text1"/>
                <w:lang w:bidi="en-US"/>
              </w:rPr>
            </w:pPr>
            <w:ins w:id="46" w:author="ice-amo" w:date="2017-11-19T23:49:00Z">
              <w:r w:rsidRPr="003101BC">
                <w:rPr>
                  <w:color w:val="000000" w:themeColor="text1"/>
                  <w:lang w:bidi="en-US"/>
                </w:rPr>
                <w:t>Required</w:t>
              </w:r>
            </w:ins>
          </w:p>
        </w:tc>
        <w:tc>
          <w:tcPr>
            <w:tcW w:w="5474" w:type="dxa"/>
          </w:tcPr>
          <w:p w14:paraId="0150CEF6" w14:textId="77777777" w:rsidR="00470C1E" w:rsidRPr="003101BC" w:rsidRDefault="00470C1E" w:rsidP="00A90EF6">
            <w:pPr>
              <w:rPr>
                <w:ins w:id="47" w:author="ice-amo" w:date="2017-11-19T23:49:00Z"/>
                <w:color w:val="000000" w:themeColor="text1"/>
              </w:rPr>
            </w:pPr>
            <w:ins w:id="48" w:author="ice-amo" w:date="2017-11-19T23:49:00Z">
              <w:r w:rsidRPr="003101BC">
                <w:rPr>
                  <w:color w:val="000000" w:themeColor="text1"/>
                </w:rPr>
                <w:t>No</w:t>
              </w:r>
            </w:ins>
          </w:p>
        </w:tc>
      </w:tr>
      <w:tr w:rsidR="00470C1E" w:rsidRPr="00434E76" w14:paraId="67A3ED68" w14:textId="77777777" w:rsidTr="00A90EF6">
        <w:trPr>
          <w:ins w:id="49" w:author="ice-amo" w:date="2017-11-19T23:49:00Z"/>
        </w:trPr>
        <w:tc>
          <w:tcPr>
            <w:tcW w:w="575" w:type="dxa"/>
            <w:vMerge/>
          </w:tcPr>
          <w:p w14:paraId="3B2A31BA" w14:textId="77777777" w:rsidR="00470C1E" w:rsidRPr="003101BC" w:rsidRDefault="00470C1E" w:rsidP="00A90EF6">
            <w:pPr>
              <w:rPr>
                <w:ins w:id="50" w:author="ice-amo" w:date="2017-11-19T23:49:00Z"/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C28579" w14:textId="77777777" w:rsidR="00470C1E" w:rsidRPr="003101BC" w:rsidRDefault="00470C1E" w:rsidP="00A90EF6">
            <w:pPr>
              <w:rPr>
                <w:ins w:id="51" w:author="ice-amo" w:date="2017-11-19T23:49:00Z"/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D874D79" w14:textId="77777777" w:rsidR="00470C1E" w:rsidRPr="003101BC" w:rsidRDefault="00470C1E" w:rsidP="00A90EF6">
            <w:pPr>
              <w:rPr>
                <w:ins w:id="52" w:author="ice-amo" w:date="2017-11-19T23:49:00Z"/>
                <w:color w:val="000000" w:themeColor="text1"/>
                <w:lang w:bidi="en-US"/>
              </w:rPr>
            </w:pPr>
            <w:ins w:id="53" w:author="ice-amo" w:date="2017-11-19T23:49:00Z">
              <w:r w:rsidRPr="003101BC">
                <w:rPr>
                  <w:color w:val="000000" w:themeColor="text1"/>
                  <w:lang w:bidi="en-US"/>
                </w:rPr>
                <w:t>Condition(s)</w:t>
              </w:r>
            </w:ins>
          </w:p>
        </w:tc>
        <w:tc>
          <w:tcPr>
            <w:tcW w:w="5474" w:type="dxa"/>
          </w:tcPr>
          <w:p w14:paraId="3AB3DE9E" w14:textId="77777777" w:rsidR="00470C1E" w:rsidRPr="00434E76" w:rsidRDefault="00470C1E" w:rsidP="00A90EF6">
            <w:pPr>
              <w:pStyle w:val="ListParagraph"/>
              <w:numPr>
                <w:ilvl w:val="0"/>
                <w:numId w:val="30"/>
              </w:numPr>
              <w:rPr>
                <w:ins w:id="54" w:author="ice-amo" w:date="2017-11-19T23:49:00Z"/>
                <w:color w:val="000000" w:themeColor="text1"/>
                <w:lang w:bidi="th-TH"/>
              </w:rPr>
            </w:pPr>
            <w:ins w:id="55" w:author="ice-amo" w:date="2017-11-19T23:49:00Z">
              <w:r w:rsidRPr="00434E76">
                <w:rPr>
                  <w:color w:val="000000"/>
                  <w:shd w:val="clear" w:color="auto" w:fill="FFFFFF"/>
                </w:rPr>
                <w:t>XCUST_PR_PO_INFO</w:t>
              </w:r>
              <w:r>
                <w:rPr>
                  <w:color w:val="000000"/>
                  <w:shd w:val="clear" w:color="auto" w:fill="FFFFFF"/>
                </w:rPr>
                <w:t>_TBL</w:t>
              </w:r>
              <w:r w:rsidRPr="00434E76">
                <w:rPr>
                  <w:color w:val="000000"/>
                  <w:shd w:val="clear" w:color="auto" w:fill="FFFFFF"/>
                </w:rPr>
                <w:t>.</w:t>
              </w:r>
              <w:r>
                <w:t xml:space="preserve"> </w:t>
              </w:r>
              <w:r w:rsidRPr="00470C1E">
                <w:rPr>
                  <w:color w:val="000000"/>
                  <w:shd w:val="clear" w:color="auto" w:fill="FFFFFF"/>
                </w:rPr>
                <w:t xml:space="preserve">ATTRIBUTE_CATEGORY  = ‘LINFOX_PR’ </w:t>
              </w:r>
              <w:r w:rsidRPr="00434E76">
                <w:rPr>
                  <w:color w:val="000000"/>
                  <w:shd w:val="clear" w:color="auto" w:fill="FFFFFF"/>
                </w:rPr>
                <w:t xml:space="preserve"> = ‘LINFOX’</w:t>
              </w:r>
            </w:ins>
          </w:p>
          <w:p w14:paraId="21702E10" w14:textId="77777777" w:rsidR="00470C1E" w:rsidRPr="00434E76" w:rsidRDefault="00470C1E" w:rsidP="00A90EF6">
            <w:pPr>
              <w:pStyle w:val="ListParagraph"/>
              <w:numPr>
                <w:ilvl w:val="0"/>
                <w:numId w:val="30"/>
              </w:numPr>
              <w:rPr>
                <w:ins w:id="56" w:author="ice-amo" w:date="2017-11-19T23:49:00Z"/>
                <w:color w:val="000000" w:themeColor="text1"/>
                <w:lang w:bidi="th-TH"/>
              </w:rPr>
            </w:pPr>
            <w:ins w:id="57" w:author="ice-amo" w:date="2017-11-19T23:49:00Z">
              <w:r w:rsidRPr="00434E76">
                <w:rPr>
                  <w:color w:val="000000" w:themeColor="text1"/>
                </w:rPr>
                <w:t xml:space="preserve">Mapping data </w:t>
              </w:r>
              <w:r w:rsidRPr="00434E76">
                <w:rPr>
                  <w:color w:val="000000" w:themeColor="text1"/>
                  <w:lang w:bidi="th-TH"/>
                </w:rPr>
                <w:t>XCUST_LINFOX_PR_TBL</w:t>
              </w:r>
              <w:r w:rsidRPr="00434E76">
                <w:rPr>
                  <w:color w:val="000000" w:themeColor="text1"/>
                </w:rPr>
                <w:t xml:space="preserve">.PO_NUMBER </w:t>
              </w:r>
              <w:r w:rsidRPr="00434E76">
                <w:rPr>
                  <w:rFonts w:hint="cs"/>
                  <w:color w:val="000000" w:themeColor="text1"/>
                  <w:cs/>
                  <w:lang w:bidi="th-TH"/>
                </w:rPr>
                <w:t xml:space="preserve">กับ </w:t>
              </w:r>
              <w:r w:rsidRPr="00434E76">
                <w:rPr>
                  <w:color w:val="000000"/>
                  <w:shd w:val="clear" w:color="auto" w:fill="FFFFFF"/>
                </w:rPr>
                <w:t>XCUST_</w:t>
              </w:r>
              <w:r>
                <w:rPr>
                  <w:color w:val="000000"/>
                  <w:shd w:val="clear" w:color="auto" w:fill="FFFFFF"/>
                </w:rPr>
                <w:t>PR_TBL</w:t>
              </w:r>
              <w:r w:rsidRPr="00434E76">
                <w:rPr>
                  <w:color w:val="000000"/>
                  <w:shd w:val="clear" w:color="auto" w:fill="FFFFFF"/>
                </w:rPr>
                <w:t>.ATTRIBUTE</w:t>
              </w:r>
              <w:r>
                <w:rPr>
                  <w:color w:val="000000"/>
                  <w:shd w:val="clear" w:color="auto" w:fill="FFFFFF"/>
                </w:rPr>
                <w:t>1_L</w:t>
              </w:r>
              <w:r w:rsidRPr="00434E76">
                <w:rPr>
                  <w:color w:val="000000"/>
                  <w:shd w:val="clear" w:color="auto" w:fill="FFFFFF"/>
                </w:rPr>
                <w:t xml:space="preserve"> </w:t>
              </w:r>
              <w:r w:rsidRPr="00434E76">
                <w:rPr>
                  <w:rFonts w:hint="cs"/>
                  <w:color w:val="000000" w:themeColor="text1"/>
                  <w:cs/>
                  <w:lang w:bidi="th-TH"/>
                </w:rPr>
                <w:t xml:space="preserve">และ </w:t>
              </w:r>
              <w:r w:rsidRPr="00434E76">
                <w:rPr>
                  <w:color w:val="000000" w:themeColor="text1"/>
                  <w:lang w:bidi="th-TH"/>
                </w:rPr>
                <w:t>XCUST_LINFOX_PR_TBL</w:t>
              </w:r>
              <w:r w:rsidRPr="00434E76">
                <w:rPr>
                  <w:color w:val="000000" w:themeColor="text1"/>
                </w:rPr>
                <w:t xml:space="preserve">.LINE_NUMBER </w:t>
              </w:r>
              <w:r w:rsidRPr="00434E76">
                <w:rPr>
                  <w:rFonts w:hint="cs"/>
                  <w:color w:val="000000" w:themeColor="text1"/>
                  <w:cs/>
                  <w:lang w:bidi="th-TH"/>
                </w:rPr>
                <w:t xml:space="preserve">กับ </w:t>
              </w:r>
              <w:r w:rsidRPr="00434E76">
                <w:rPr>
                  <w:color w:val="000000"/>
                  <w:shd w:val="clear" w:color="auto" w:fill="FFFFFF"/>
                </w:rPr>
                <w:t>XCUST_PR_INFO</w:t>
              </w:r>
              <w:r>
                <w:rPr>
                  <w:color w:val="000000"/>
                  <w:shd w:val="clear" w:color="auto" w:fill="FFFFFF"/>
                </w:rPr>
                <w:t>_TBL</w:t>
              </w:r>
              <w:r w:rsidRPr="00434E76">
                <w:rPr>
                  <w:color w:val="000000"/>
                  <w:shd w:val="clear" w:color="auto" w:fill="FFFFFF"/>
                </w:rPr>
                <w:t>.ATTRIBUTE</w:t>
              </w:r>
              <w:r>
                <w:rPr>
                  <w:color w:val="000000" w:themeColor="text1"/>
                  <w:lang w:bidi="th-TH"/>
                </w:rPr>
                <w:t>2</w:t>
              </w:r>
              <w:r>
                <w:rPr>
                  <w:color w:val="000000"/>
                  <w:shd w:val="clear" w:color="auto" w:fill="FFFFFF"/>
                </w:rPr>
                <w:t>_L</w:t>
              </w:r>
            </w:ins>
          </w:p>
        </w:tc>
      </w:tr>
      <w:tr w:rsidR="00470C1E" w:rsidRPr="003101BC" w14:paraId="53462490" w14:textId="77777777" w:rsidTr="00A90EF6">
        <w:trPr>
          <w:trHeight w:val="642"/>
          <w:ins w:id="58" w:author="ice-amo" w:date="2017-11-19T23:49:00Z"/>
        </w:trPr>
        <w:tc>
          <w:tcPr>
            <w:tcW w:w="575" w:type="dxa"/>
            <w:vMerge/>
          </w:tcPr>
          <w:p w14:paraId="16D7A792" w14:textId="77777777" w:rsidR="00470C1E" w:rsidRPr="003101BC" w:rsidRDefault="00470C1E" w:rsidP="00A90EF6">
            <w:pPr>
              <w:rPr>
                <w:ins w:id="59" w:author="ice-amo" w:date="2017-11-19T23:49:00Z"/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A443805" w14:textId="77777777" w:rsidR="00470C1E" w:rsidRPr="003101BC" w:rsidRDefault="00470C1E" w:rsidP="00A90EF6">
            <w:pPr>
              <w:rPr>
                <w:ins w:id="60" w:author="ice-amo" w:date="2017-11-19T23:49:00Z"/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626098E" w14:textId="77777777" w:rsidR="00470C1E" w:rsidRPr="003101BC" w:rsidRDefault="00470C1E" w:rsidP="00A90EF6">
            <w:pPr>
              <w:rPr>
                <w:ins w:id="61" w:author="ice-amo" w:date="2017-11-19T23:49:00Z"/>
                <w:color w:val="000000" w:themeColor="text1"/>
                <w:lang w:bidi="en-US"/>
              </w:rPr>
            </w:pPr>
            <w:ins w:id="62" w:author="ice-amo" w:date="2017-11-19T23:49:00Z">
              <w:r w:rsidRPr="003101BC">
                <w:rPr>
                  <w:color w:val="000000" w:themeColor="text1"/>
                  <w:lang w:bidi="en-US"/>
                </w:rPr>
                <w:t>Data Source</w:t>
              </w:r>
            </w:ins>
          </w:p>
        </w:tc>
        <w:tc>
          <w:tcPr>
            <w:tcW w:w="5474" w:type="dxa"/>
          </w:tcPr>
          <w:p w14:paraId="0C498274" w14:textId="77777777" w:rsidR="00470C1E" w:rsidRDefault="00470C1E" w:rsidP="00A90EF6">
            <w:pPr>
              <w:rPr>
                <w:ins w:id="63" w:author="ice-amo" w:date="2017-11-19T23:49:00Z"/>
                <w:color w:val="000000" w:themeColor="text1"/>
              </w:rPr>
            </w:pPr>
          </w:p>
          <w:p w14:paraId="7B1E44E6" w14:textId="77777777" w:rsidR="00470C1E" w:rsidRPr="003101BC" w:rsidRDefault="00470C1E" w:rsidP="00A90EF6">
            <w:pPr>
              <w:rPr>
                <w:ins w:id="64" w:author="ice-amo" w:date="2017-11-19T23:49:00Z"/>
                <w:color w:val="000000" w:themeColor="text1"/>
              </w:rPr>
            </w:pPr>
            <w:ins w:id="65" w:author="ice-amo" w:date="2017-11-19T23:49:00Z">
              <w:r>
                <w:rPr>
                  <w:color w:val="000000" w:themeColor="text1"/>
                </w:rPr>
                <w:t>XCUST_PO_TBL.PO_HEADER_ID</w:t>
              </w:r>
            </w:ins>
          </w:p>
        </w:tc>
      </w:tr>
      <w:tr w:rsidR="00470C1E" w:rsidRPr="003101BC" w14:paraId="5D98AFF5" w14:textId="77777777" w:rsidTr="00A90EF6">
        <w:trPr>
          <w:ins w:id="66" w:author="ice-amo" w:date="2017-11-19T23:49:00Z"/>
        </w:trPr>
        <w:tc>
          <w:tcPr>
            <w:tcW w:w="575" w:type="dxa"/>
            <w:vMerge/>
          </w:tcPr>
          <w:p w14:paraId="44F58FA3" w14:textId="77777777" w:rsidR="00470C1E" w:rsidRPr="003101BC" w:rsidRDefault="00470C1E" w:rsidP="00A90EF6">
            <w:pPr>
              <w:rPr>
                <w:ins w:id="67" w:author="ice-amo" w:date="2017-11-19T23:49:00Z"/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944C90" w14:textId="77777777" w:rsidR="00470C1E" w:rsidRPr="003101BC" w:rsidRDefault="00470C1E" w:rsidP="00A90EF6">
            <w:pPr>
              <w:rPr>
                <w:ins w:id="68" w:author="ice-amo" w:date="2017-11-19T23:49:00Z"/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349FCD1" w14:textId="77777777" w:rsidR="00470C1E" w:rsidRPr="003101BC" w:rsidRDefault="00470C1E" w:rsidP="00A90EF6">
            <w:pPr>
              <w:rPr>
                <w:ins w:id="69" w:author="ice-amo" w:date="2017-11-19T23:49:00Z"/>
                <w:color w:val="000000" w:themeColor="text1"/>
                <w:lang w:bidi="en-US"/>
              </w:rPr>
            </w:pPr>
            <w:ins w:id="70" w:author="ice-amo" w:date="2017-11-19T23:49:00Z">
              <w:r w:rsidRPr="003101BC">
                <w:rPr>
                  <w:color w:val="000000" w:themeColor="text1"/>
                  <w:lang w:bidi="en-US"/>
                </w:rPr>
                <w:t>Data Destination</w:t>
              </w:r>
            </w:ins>
          </w:p>
        </w:tc>
        <w:tc>
          <w:tcPr>
            <w:tcW w:w="5474" w:type="dxa"/>
          </w:tcPr>
          <w:p w14:paraId="6874A2DC" w14:textId="77777777" w:rsidR="00470C1E" w:rsidRPr="003101BC" w:rsidRDefault="00470C1E" w:rsidP="00A90EF6">
            <w:pPr>
              <w:rPr>
                <w:ins w:id="71" w:author="ice-amo" w:date="2017-11-19T23:49:00Z"/>
                <w:rFonts w:hint="cs"/>
                <w:color w:val="000000" w:themeColor="text1"/>
                <w:cs/>
                <w:lang w:bidi="th-TH"/>
              </w:rPr>
            </w:pPr>
            <w:ins w:id="72" w:author="ice-amo" w:date="2017-11-19T23:49:00Z">
              <w:r>
                <w:rPr>
                  <w:color w:val="000000" w:themeColor="text1"/>
                  <w:lang w:bidi="th-TH"/>
                </w:rPr>
                <w:t>XCUST_LINFOX_PR_TBL</w:t>
              </w:r>
              <w:r>
                <w:rPr>
                  <w:color w:val="000000" w:themeColor="text1"/>
                </w:rPr>
                <w:t>.ERP_</w:t>
              </w:r>
              <w:r>
                <w:rPr>
                  <w:color w:val="000000" w:themeColor="text1"/>
                  <w:lang w:bidi="th-TH"/>
                </w:rPr>
                <w:t>PO_HEADER_ID</w:t>
              </w:r>
            </w:ins>
          </w:p>
        </w:tc>
      </w:tr>
      <w:tr w:rsidR="00470C1E" w:rsidRPr="003101BC" w14:paraId="00B85AAB" w14:textId="77777777" w:rsidTr="00A90EF6">
        <w:trPr>
          <w:ins w:id="73" w:author="ice-amo" w:date="2017-11-19T23:50:00Z"/>
        </w:trPr>
        <w:tc>
          <w:tcPr>
            <w:tcW w:w="575" w:type="dxa"/>
            <w:vMerge w:val="restart"/>
          </w:tcPr>
          <w:p w14:paraId="67D677E9" w14:textId="77777777" w:rsidR="00470C1E" w:rsidRPr="003101BC" w:rsidRDefault="00470C1E" w:rsidP="00A90EF6">
            <w:pPr>
              <w:rPr>
                <w:ins w:id="74" w:author="ice-amo" w:date="2017-11-19T23:50:00Z"/>
                <w:color w:val="000000" w:themeColor="text1"/>
                <w:lang w:bidi="en-US"/>
              </w:rPr>
            </w:pPr>
            <w:ins w:id="75" w:author="ice-amo" w:date="2017-11-19T23:50:00Z">
              <w:r>
                <w:rPr>
                  <w:color w:val="000000" w:themeColor="text1"/>
                  <w:lang w:bidi="en-US"/>
                </w:rPr>
                <w:t>3</w:t>
              </w:r>
            </w:ins>
          </w:p>
        </w:tc>
        <w:tc>
          <w:tcPr>
            <w:tcW w:w="2485" w:type="dxa"/>
            <w:vMerge w:val="restart"/>
          </w:tcPr>
          <w:p w14:paraId="29C30601" w14:textId="77777777" w:rsidR="00470C1E" w:rsidRPr="003101BC" w:rsidRDefault="00470C1E" w:rsidP="00A90EF6">
            <w:pPr>
              <w:rPr>
                <w:ins w:id="76" w:author="ice-amo" w:date="2017-11-19T23:50:00Z"/>
                <w:color w:val="000000" w:themeColor="text1"/>
                <w:lang w:bidi="en-US"/>
              </w:rPr>
            </w:pPr>
            <w:ins w:id="77" w:author="ice-amo" w:date="2017-11-19T23:50:00Z">
              <w:r w:rsidRPr="000058B2">
                <w:rPr>
                  <w:color w:val="000000" w:themeColor="text1"/>
                  <w:lang w:bidi="en-US"/>
                </w:rPr>
                <w:t>ERP</w:t>
              </w:r>
              <w:r>
                <w:rPr>
                  <w:color w:val="000000" w:themeColor="text1"/>
                  <w:lang w:bidi="en-US"/>
                </w:rPr>
                <w:t xml:space="preserve"> PO LINE ID</w:t>
              </w:r>
            </w:ins>
          </w:p>
        </w:tc>
        <w:tc>
          <w:tcPr>
            <w:tcW w:w="1505" w:type="dxa"/>
          </w:tcPr>
          <w:p w14:paraId="39CA1E78" w14:textId="77777777" w:rsidR="00470C1E" w:rsidRPr="003101BC" w:rsidRDefault="00470C1E" w:rsidP="00A90EF6">
            <w:pPr>
              <w:rPr>
                <w:ins w:id="78" w:author="ice-amo" w:date="2017-11-19T23:50:00Z"/>
                <w:color w:val="000000" w:themeColor="text1"/>
                <w:lang w:bidi="en-US"/>
              </w:rPr>
            </w:pPr>
            <w:ins w:id="79" w:author="ice-amo" w:date="2017-11-19T23:50:00Z">
              <w:r w:rsidRPr="003101BC">
                <w:rPr>
                  <w:color w:val="000000" w:themeColor="text1"/>
                  <w:lang w:bidi="en-US"/>
                </w:rPr>
                <w:t>Description</w:t>
              </w:r>
            </w:ins>
          </w:p>
        </w:tc>
        <w:tc>
          <w:tcPr>
            <w:tcW w:w="5474" w:type="dxa"/>
          </w:tcPr>
          <w:p w14:paraId="19FFADB9" w14:textId="77777777" w:rsidR="00470C1E" w:rsidRPr="003101BC" w:rsidRDefault="00470C1E" w:rsidP="00A90EF6">
            <w:pPr>
              <w:rPr>
                <w:ins w:id="80" w:author="ice-amo" w:date="2017-11-19T23:50:00Z"/>
                <w:color w:val="000000" w:themeColor="text1"/>
                <w:lang w:bidi="th-TH"/>
              </w:rPr>
            </w:pPr>
            <w:ins w:id="81" w:author="ice-amo" w:date="2017-11-19T23:50:00Z">
              <w:r>
                <w:rPr>
                  <w:color w:val="000000" w:themeColor="text1"/>
                  <w:lang w:bidi="th-TH"/>
                </w:rPr>
                <w:t>PO_LINE_ID (</w:t>
              </w:r>
              <w:r>
                <w:rPr>
                  <w:rFonts w:hint="cs"/>
                  <w:color w:val="000000" w:themeColor="text1"/>
                  <w:cs/>
                  <w:lang w:bidi="th-TH"/>
                </w:rPr>
                <w:t xml:space="preserve">ของระบบงาน </w:t>
              </w:r>
              <w:r>
                <w:rPr>
                  <w:color w:val="000000" w:themeColor="text1"/>
                  <w:lang w:bidi="th-TH"/>
                </w:rPr>
                <w:t>ERP)</w:t>
              </w:r>
            </w:ins>
          </w:p>
        </w:tc>
      </w:tr>
      <w:tr w:rsidR="00470C1E" w:rsidRPr="003101BC" w14:paraId="3F0452F6" w14:textId="77777777" w:rsidTr="00A90EF6">
        <w:trPr>
          <w:ins w:id="82" w:author="ice-amo" w:date="2017-11-19T23:50:00Z"/>
        </w:trPr>
        <w:tc>
          <w:tcPr>
            <w:tcW w:w="575" w:type="dxa"/>
            <w:vMerge/>
          </w:tcPr>
          <w:p w14:paraId="3B7AF809" w14:textId="77777777" w:rsidR="00470C1E" w:rsidRPr="003101BC" w:rsidRDefault="00470C1E" w:rsidP="00A90EF6">
            <w:pPr>
              <w:rPr>
                <w:ins w:id="83" w:author="ice-amo" w:date="2017-11-19T23:50:00Z"/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8A47A9" w14:textId="77777777" w:rsidR="00470C1E" w:rsidRPr="003101BC" w:rsidRDefault="00470C1E" w:rsidP="00A90EF6">
            <w:pPr>
              <w:rPr>
                <w:ins w:id="84" w:author="ice-amo" w:date="2017-11-19T23:50:00Z"/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EEC1443" w14:textId="77777777" w:rsidR="00470C1E" w:rsidRPr="003101BC" w:rsidRDefault="00470C1E" w:rsidP="00A90EF6">
            <w:pPr>
              <w:rPr>
                <w:ins w:id="85" w:author="ice-amo" w:date="2017-11-19T23:50:00Z"/>
                <w:color w:val="000000" w:themeColor="text1"/>
                <w:lang w:bidi="en-US"/>
              </w:rPr>
            </w:pPr>
            <w:ins w:id="86" w:author="ice-amo" w:date="2017-11-19T23:50:00Z">
              <w:r w:rsidRPr="003101BC">
                <w:rPr>
                  <w:color w:val="000000" w:themeColor="text1"/>
                  <w:lang w:bidi="en-US"/>
                </w:rPr>
                <w:t>Data Type</w:t>
              </w:r>
            </w:ins>
          </w:p>
        </w:tc>
        <w:tc>
          <w:tcPr>
            <w:tcW w:w="5474" w:type="dxa"/>
          </w:tcPr>
          <w:p w14:paraId="11D1F72E" w14:textId="77777777" w:rsidR="00470C1E" w:rsidRPr="003101BC" w:rsidRDefault="00470C1E" w:rsidP="00A90EF6">
            <w:pPr>
              <w:rPr>
                <w:ins w:id="87" w:author="ice-amo" w:date="2017-11-19T23:50:00Z"/>
                <w:color w:val="000000" w:themeColor="text1"/>
                <w:lang w:bidi="en-US"/>
              </w:rPr>
            </w:pPr>
            <w:ins w:id="88" w:author="ice-amo" w:date="2017-11-19T23:50:00Z">
              <w:r>
                <w:rPr>
                  <w:color w:val="000000" w:themeColor="text1"/>
                  <w:lang w:bidi="en-US"/>
                </w:rPr>
                <w:t>Number</w:t>
              </w:r>
            </w:ins>
          </w:p>
        </w:tc>
      </w:tr>
      <w:tr w:rsidR="00470C1E" w:rsidRPr="003101BC" w14:paraId="42E16FB9" w14:textId="77777777" w:rsidTr="00A90EF6">
        <w:trPr>
          <w:ins w:id="89" w:author="ice-amo" w:date="2017-11-19T23:50:00Z"/>
        </w:trPr>
        <w:tc>
          <w:tcPr>
            <w:tcW w:w="575" w:type="dxa"/>
            <w:vMerge/>
          </w:tcPr>
          <w:p w14:paraId="23EF8A80" w14:textId="77777777" w:rsidR="00470C1E" w:rsidRPr="003101BC" w:rsidRDefault="00470C1E" w:rsidP="00A90EF6">
            <w:pPr>
              <w:rPr>
                <w:ins w:id="90" w:author="ice-amo" w:date="2017-11-19T23:50:00Z"/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A10FE4" w14:textId="77777777" w:rsidR="00470C1E" w:rsidRPr="003101BC" w:rsidRDefault="00470C1E" w:rsidP="00A90EF6">
            <w:pPr>
              <w:rPr>
                <w:ins w:id="91" w:author="ice-amo" w:date="2017-11-19T23:50:00Z"/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8EB6AEE" w14:textId="77777777" w:rsidR="00470C1E" w:rsidRPr="003101BC" w:rsidRDefault="00470C1E" w:rsidP="00A90EF6">
            <w:pPr>
              <w:rPr>
                <w:ins w:id="92" w:author="ice-amo" w:date="2017-11-19T23:50:00Z"/>
                <w:color w:val="000000" w:themeColor="text1"/>
                <w:lang w:bidi="en-US"/>
              </w:rPr>
            </w:pPr>
            <w:ins w:id="93" w:author="ice-amo" w:date="2017-11-19T23:50:00Z">
              <w:r w:rsidRPr="003101BC">
                <w:rPr>
                  <w:color w:val="000000" w:themeColor="text1"/>
                  <w:lang w:bidi="en-US"/>
                </w:rPr>
                <w:t>Default</w:t>
              </w:r>
            </w:ins>
          </w:p>
        </w:tc>
        <w:tc>
          <w:tcPr>
            <w:tcW w:w="5474" w:type="dxa"/>
          </w:tcPr>
          <w:p w14:paraId="3A7202C7" w14:textId="77777777" w:rsidR="00470C1E" w:rsidRPr="003101BC" w:rsidRDefault="00470C1E" w:rsidP="00A90EF6">
            <w:pPr>
              <w:rPr>
                <w:ins w:id="94" w:author="ice-amo" w:date="2017-11-19T23:50:00Z"/>
                <w:color w:val="000000" w:themeColor="text1"/>
              </w:rPr>
            </w:pPr>
          </w:p>
        </w:tc>
      </w:tr>
      <w:tr w:rsidR="00470C1E" w:rsidRPr="003101BC" w14:paraId="0F45EE82" w14:textId="77777777" w:rsidTr="00A90EF6">
        <w:trPr>
          <w:ins w:id="95" w:author="ice-amo" w:date="2017-11-19T23:50:00Z"/>
        </w:trPr>
        <w:tc>
          <w:tcPr>
            <w:tcW w:w="575" w:type="dxa"/>
            <w:vMerge/>
          </w:tcPr>
          <w:p w14:paraId="5D87E778" w14:textId="77777777" w:rsidR="00470C1E" w:rsidRPr="003101BC" w:rsidRDefault="00470C1E" w:rsidP="00A90EF6">
            <w:pPr>
              <w:rPr>
                <w:ins w:id="96" w:author="ice-amo" w:date="2017-11-19T23:50:00Z"/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C7C993" w14:textId="77777777" w:rsidR="00470C1E" w:rsidRPr="003101BC" w:rsidRDefault="00470C1E" w:rsidP="00A90EF6">
            <w:pPr>
              <w:rPr>
                <w:ins w:id="97" w:author="ice-amo" w:date="2017-11-19T23:50:00Z"/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88CE438" w14:textId="77777777" w:rsidR="00470C1E" w:rsidRPr="003101BC" w:rsidRDefault="00470C1E" w:rsidP="00A90EF6">
            <w:pPr>
              <w:rPr>
                <w:ins w:id="98" w:author="ice-amo" w:date="2017-11-19T23:50:00Z"/>
                <w:color w:val="000000" w:themeColor="text1"/>
                <w:lang w:bidi="en-US"/>
              </w:rPr>
            </w:pPr>
            <w:ins w:id="99" w:author="ice-amo" w:date="2017-11-19T23:50:00Z">
              <w:r w:rsidRPr="003101BC">
                <w:rPr>
                  <w:color w:val="000000" w:themeColor="text1"/>
                  <w:lang w:bidi="en-US"/>
                </w:rPr>
                <w:t>Required</w:t>
              </w:r>
            </w:ins>
          </w:p>
        </w:tc>
        <w:tc>
          <w:tcPr>
            <w:tcW w:w="5474" w:type="dxa"/>
          </w:tcPr>
          <w:p w14:paraId="401C0DB0" w14:textId="77777777" w:rsidR="00470C1E" w:rsidRPr="003101BC" w:rsidRDefault="00470C1E" w:rsidP="00A90EF6">
            <w:pPr>
              <w:rPr>
                <w:ins w:id="100" w:author="ice-amo" w:date="2017-11-19T23:50:00Z"/>
                <w:color w:val="000000" w:themeColor="text1"/>
              </w:rPr>
            </w:pPr>
            <w:ins w:id="101" w:author="ice-amo" w:date="2017-11-19T23:50:00Z">
              <w:r w:rsidRPr="003101BC">
                <w:rPr>
                  <w:color w:val="000000" w:themeColor="text1"/>
                </w:rPr>
                <w:t>No</w:t>
              </w:r>
            </w:ins>
          </w:p>
        </w:tc>
      </w:tr>
      <w:tr w:rsidR="00470C1E" w:rsidRPr="00434E76" w14:paraId="3AF6EEA3" w14:textId="77777777" w:rsidTr="00A90EF6">
        <w:trPr>
          <w:ins w:id="102" w:author="ice-amo" w:date="2017-11-19T23:50:00Z"/>
        </w:trPr>
        <w:tc>
          <w:tcPr>
            <w:tcW w:w="575" w:type="dxa"/>
            <w:vMerge/>
          </w:tcPr>
          <w:p w14:paraId="08DBB557" w14:textId="77777777" w:rsidR="00470C1E" w:rsidRPr="003101BC" w:rsidRDefault="00470C1E" w:rsidP="00A90EF6">
            <w:pPr>
              <w:rPr>
                <w:ins w:id="103" w:author="ice-amo" w:date="2017-11-19T23:50:00Z"/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FC88259" w14:textId="77777777" w:rsidR="00470C1E" w:rsidRPr="003101BC" w:rsidRDefault="00470C1E" w:rsidP="00A90EF6">
            <w:pPr>
              <w:rPr>
                <w:ins w:id="104" w:author="ice-amo" w:date="2017-11-19T23:50:00Z"/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A3D95ED" w14:textId="77777777" w:rsidR="00470C1E" w:rsidRPr="003101BC" w:rsidRDefault="00470C1E" w:rsidP="00A90EF6">
            <w:pPr>
              <w:rPr>
                <w:ins w:id="105" w:author="ice-amo" w:date="2017-11-19T23:50:00Z"/>
                <w:color w:val="000000" w:themeColor="text1"/>
                <w:lang w:bidi="en-US"/>
              </w:rPr>
            </w:pPr>
            <w:ins w:id="106" w:author="ice-amo" w:date="2017-11-19T23:50:00Z">
              <w:r w:rsidRPr="003101BC">
                <w:rPr>
                  <w:color w:val="000000" w:themeColor="text1"/>
                  <w:lang w:bidi="en-US"/>
                </w:rPr>
                <w:t>Condition(s)</w:t>
              </w:r>
            </w:ins>
          </w:p>
        </w:tc>
        <w:tc>
          <w:tcPr>
            <w:tcW w:w="5474" w:type="dxa"/>
          </w:tcPr>
          <w:p w14:paraId="27ADA035" w14:textId="77777777" w:rsidR="00470C1E" w:rsidRPr="00434E76" w:rsidRDefault="00470C1E" w:rsidP="00470C1E">
            <w:pPr>
              <w:pStyle w:val="ListParagraph"/>
              <w:numPr>
                <w:ilvl w:val="0"/>
                <w:numId w:val="33"/>
              </w:numPr>
              <w:rPr>
                <w:ins w:id="107" w:author="ice-amo" w:date="2017-11-19T23:50:00Z"/>
                <w:color w:val="000000" w:themeColor="text1"/>
                <w:lang w:bidi="th-TH"/>
              </w:rPr>
            </w:pPr>
            <w:ins w:id="108" w:author="ice-amo" w:date="2017-11-19T23:50:00Z">
              <w:r w:rsidRPr="00434E76">
                <w:rPr>
                  <w:color w:val="000000"/>
                  <w:shd w:val="clear" w:color="auto" w:fill="FFFFFF"/>
                </w:rPr>
                <w:t>XCUST_PR_PO_INFO</w:t>
              </w:r>
              <w:r>
                <w:rPr>
                  <w:color w:val="000000"/>
                  <w:shd w:val="clear" w:color="auto" w:fill="FFFFFF"/>
                </w:rPr>
                <w:t>_TBL</w:t>
              </w:r>
              <w:r w:rsidRPr="00434E76">
                <w:rPr>
                  <w:color w:val="000000"/>
                  <w:shd w:val="clear" w:color="auto" w:fill="FFFFFF"/>
                </w:rPr>
                <w:t>.</w:t>
              </w:r>
              <w:r>
                <w:t xml:space="preserve"> </w:t>
              </w:r>
              <w:r w:rsidRPr="00470C1E">
                <w:rPr>
                  <w:color w:val="000000"/>
                  <w:shd w:val="clear" w:color="auto" w:fill="FFFFFF"/>
                </w:rPr>
                <w:t xml:space="preserve">ATTRIBUTE_CATEGORY  = ‘LINFOX_PR’ </w:t>
              </w:r>
              <w:r w:rsidRPr="00434E76">
                <w:rPr>
                  <w:color w:val="000000"/>
                  <w:shd w:val="clear" w:color="auto" w:fill="FFFFFF"/>
                </w:rPr>
                <w:t xml:space="preserve"> = ‘LINFOX’</w:t>
              </w:r>
            </w:ins>
          </w:p>
          <w:p w14:paraId="4AE7D583" w14:textId="77777777" w:rsidR="00470C1E" w:rsidRPr="00434E76" w:rsidRDefault="00470C1E" w:rsidP="00470C1E">
            <w:pPr>
              <w:pStyle w:val="ListParagraph"/>
              <w:numPr>
                <w:ilvl w:val="0"/>
                <w:numId w:val="33"/>
              </w:numPr>
              <w:rPr>
                <w:ins w:id="109" w:author="ice-amo" w:date="2017-11-19T23:50:00Z"/>
                <w:color w:val="000000" w:themeColor="text1"/>
                <w:lang w:bidi="th-TH"/>
              </w:rPr>
            </w:pPr>
            <w:ins w:id="110" w:author="ice-amo" w:date="2017-11-19T23:50:00Z">
              <w:r w:rsidRPr="00434E76">
                <w:rPr>
                  <w:color w:val="000000" w:themeColor="text1"/>
                </w:rPr>
                <w:t xml:space="preserve">Mapping data </w:t>
              </w:r>
              <w:r w:rsidRPr="00434E76">
                <w:rPr>
                  <w:color w:val="000000" w:themeColor="text1"/>
                  <w:lang w:bidi="th-TH"/>
                </w:rPr>
                <w:t>XCUST_LINFOX_PR_TBL</w:t>
              </w:r>
              <w:r w:rsidRPr="00434E76">
                <w:rPr>
                  <w:color w:val="000000" w:themeColor="text1"/>
                </w:rPr>
                <w:t xml:space="preserve">.PO_NUMBER </w:t>
              </w:r>
              <w:r w:rsidRPr="00434E76">
                <w:rPr>
                  <w:rFonts w:hint="cs"/>
                  <w:color w:val="000000" w:themeColor="text1"/>
                  <w:cs/>
                  <w:lang w:bidi="th-TH"/>
                </w:rPr>
                <w:t xml:space="preserve">กับ </w:t>
              </w:r>
              <w:r w:rsidRPr="00434E76">
                <w:rPr>
                  <w:color w:val="000000"/>
                  <w:shd w:val="clear" w:color="auto" w:fill="FFFFFF"/>
                </w:rPr>
                <w:t>XCUST_</w:t>
              </w:r>
              <w:r>
                <w:rPr>
                  <w:color w:val="000000"/>
                  <w:shd w:val="clear" w:color="auto" w:fill="FFFFFF"/>
                </w:rPr>
                <w:t>PR_TBL</w:t>
              </w:r>
              <w:r w:rsidRPr="00434E76">
                <w:rPr>
                  <w:color w:val="000000"/>
                  <w:shd w:val="clear" w:color="auto" w:fill="FFFFFF"/>
                </w:rPr>
                <w:t>.ATTRIBUTE</w:t>
              </w:r>
              <w:r>
                <w:rPr>
                  <w:color w:val="000000"/>
                  <w:shd w:val="clear" w:color="auto" w:fill="FFFFFF"/>
                </w:rPr>
                <w:t>1_L</w:t>
              </w:r>
              <w:r w:rsidRPr="00434E76">
                <w:rPr>
                  <w:color w:val="000000"/>
                  <w:shd w:val="clear" w:color="auto" w:fill="FFFFFF"/>
                </w:rPr>
                <w:t xml:space="preserve"> </w:t>
              </w:r>
              <w:r w:rsidRPr="00434E76">
                <w:rPr>
                  <w:rFonts w:hint="cs"/>
                  <w:color w:val="000000" w:themeColor="text1"/>
                  <w:cs/>
                  <w:lang w:bidi="th-TH"/>
                </w:rPr>
                <w:t xml:space="preserve">และ </w:t>
              </w:r>
              <w:r w:rsidRPr="00434E76">
                <w:rPr>
                  <w:color w:val="000000" w:themeColor="text1"/>
                  <w:lang w:bidi="th-TH"/>
                </w:rPr>
                <w:t>XCUST_LINFOX_PR_TBL</w:t>
              </w:r>
              <w:r w:rsidRPr="00434E76">
                <w:rPr>
                  <w:color w:val="000000" w:themeColor="text1"/>
                </w:rPr>
                <w:t xml:space="preserve">.LINE_NUMBER </w:t>
              </w:r>
              <w:r w:rsidRPr="00434E76">
                <w:rPr>
                  <w:rFonts w:hint="cs"/>
                  <w:color w:val="000000" w:themeColor="text1"/>
                  <w:cs/>
                  <w:lang w:bidi="th-TH"/>
                </w:rPr>
                <w:t xml:space="preserve">กับ </w:t>
              </w:r>
              <w:r w:rsidRPr="00434E76">
                <w:rPr>
                  <w:color w:val="000000"/>
                  <w:shd w:val="clear" w:color="auto" w:fill="FFFFFF"/>
                </w:rPr>
                <w:t>XCUST_PR_INFO</w:t>
              </w:r>
              <w:r>
                <w:rPr>
                  <w:color w:val="000000"/>
                  <w:shd w:val="clear" w:color="auto" w:fill="FFFFFF"/>
                </w:rPr>
                <w:t>_TBL</w:t>
              </w:r>
              <w:r w:rsidRPr="00434E76">
                <w:rPr>
                  <w:color w:val="000000"/>
                  <w:shd w:val="clear" w:color="auto" w:fill="FFFFFF"/>
                </w:rPr>
                <w:t>.ATTRIBUTE</w:t>
              </w:r>
              <w:r>
                <w:rPr>
                  <w:color w:val="000000" w:themeColor="text1"/>
                  <w:lang w:bidi="th-TH"/>
                </w:rPr>
                <w:t>2</w:t>
              </w:r>
              <w:r>
                <w:rPr>
                  <w:color w:val="000000"/>
                  <w:shd w:val="clear" w:color="auto" w:fill="FFFFFF"/>
                </w:rPr>
                <w:t>_L</w:t>
              </w:r>
            </w:ins>
          </w:p>
        </w:tc>
      </w:tr>
      <w:tr w:rsidR="00470C1E" w:rsidRPr="003101BC" w14:paraId="02E0549A" w14:textId="77777777" w:rsidTr="00A90EF6">
        <w:trPr>
          <w:trHeight w:val="642"/>
          <w:ins w:id="111" w:author="ice-amo" w:date="2017-11-19T23:50:00Z"/>
        </w:trPr>
        <w:tc>
          <w:tcPr>
            <w:tcW w:w="575" w:type="dxa"/>
            <w:vMerge/>
          </w:tcPr>
          <w:p w14:paraId="2E2DBA35" w14:textId="77777777" w:rsidR="00470C1E" w:rsidRPr="003101BC" w:rsidRDefault="00470C1E" w:rsidP="00A90EF6">
            <w:pPr>
              <w:rPr>
                <w:ins w:id="112" w:author="ice-amo" w:date="2017-11-19T23:50:00Z"/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4D58AC" w14:textId="77777777" w:rsidR="00470C1E" w:rsidRPr="003101BC" w:rsidRDefault="00470C1E" w:rsidP="00A90EF6">
            <w:pPr>
              <w:rPr>
                <w:ins w:id="113" w:author="ice-amo" w:date="2017-11-19T23:50:00Z"/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14F9B05" w14:textId="77777777" w:rsidR="00470C1E" w:rsidRPr="003101BC" w:rsidRDefault="00470C1E" w:rsidP="00A90EF6">
            <w:pPr>
              <w:rPr>
                <w:ins w:id="114" w:author="ice-amo" w:date="2017-11-19T23:50:00Z"/>
                <w:color w:val="000000" w:themeColor="text1"/>
                <w:lang w:bidi="en-US"/>
              </w:rPr>
            </w:pPr>
            <w:ins w:id="115" w:author="ice-amo" w:date="2017-11-19T23:50:00Z">
              <w:r w:rsidRPr="003101BC">
                <w:rPr>
                  <w:color w:val="000000" w:themeColor="text1"/>
                  <w:lang w:bidi="en-US"/>
                </w:rPr>
                <w:t>Data Source</w:t>
              </w:r>
            </w:ins>
          </w:p>
        </w:tc>
        <w:tc>
          <w:tcPr>
            <w:tcW w:w="5474" w:type="dxa"/>
          </w:tcPr>
          <w:p w14:paraId="75FAF52A" w14:textId="77777777" w:rsidR="00470C1E" w:rsidRDefault="00470C1E" w:rsidP="00A90EF6">
            <w:pPr>
              <w:rPr>
                <w:ins w:id="116" w:author="ice-amo" w:date="2017-11-19T23:50:00Z"/>
                <w:color w:val="000000" w:themeColor="text1"/>
              </w:rPr>
            </w:pPr>
          </w:p>
          <w:p w14:paraId="379C511B" w14:textId="77777777" w:rsidR="00470C1E" w:rsidRPr="003101BC" w:rsidRDefault="00470C1E" w:rsidP="00A90EF6">
            <w:pPr>
              <w:rPr>
                <w:ins w:id="117" w:author="ice-amo" w:date="2017-11-19T23:50:00Z"/>
                <w:color w:val="000000" w:themeColor="text1"/>
              </w:rPr>
            </w:pPr>
            <w:ins w:id="118" w:author="ice-amo" w:date="2017-11-19T23:50:00Z">
              <w:r>
                <w:rPr>
                  <w:color w:val="000000" w:themeColor="text1"/>
                </w:rPr>
                <w:t>XCUST_PO_TBL.PO_LINE_ID</w:t>
              </w:r>
            </w:ins>
          </w:p>
        </w:tc>
      </w:tr>
      <w:tr w:rsidR="00470C1E" w:rsidRPr="003101BC" w14:paraId="2F6228B0" w14:textId="77777777" w:rsidTr="00A90EF6">
        <w:trPr>
          <w:ins w:id="119" w:author="ice-amo" w:date="2017-11-19T23:50:00Z"/>
        </w:trPr>
        <w:tc>
          <w:tcPr>
            <w:tcW w:w="575" w:type="dxa"/>
            <w:vMerge/>
          </w:tcPr>
          <w:p w14:paraId="731A389C" w14:textId="77777777" w:rsidR="00470C1E" w:rsidRPr="003101BC" w:rsidRDefault="00470C1E" w:rsidP="00A90EF6">
            <w:pPr>
              <w:rPr>
                <w:ins w:id="120" w:author="ice-amo" w:date="2017-11-19T23:50:00Z"/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FAC05E" w14:textId="77777777" w:rsidR="00470C1E" w:rsidRPr="003101BC" w:rsidRDefault="00470C1E" w:rsidP="00A90EF6">
            <w:pPr>
              <w:rPr>
                <w:ins w:id="121" w:author="ice-amo" w:date="2017-11-19T23:50:00Z"/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B2C51E" w14:textId="77777777" w:rsidR="00470C1E" w:rsidRPr="003101BC" w:rsidRDefault="00470C1E" w:rsidP="00A90EF6">
            <w:pPr>
              <w:rPr>
                <w:ins w:id="122" w:author="ice-amo" w:date="2017-11-19T23:50:00Z"/>
                <w:color w:val="000000" w:themeColor="text1"/>
                <w:lang w:bidi="en-US"/>
              </w:rPr>
            </w:pPr>
            <w:ins w:id="123" w:author="ice-amo" w:date="2017-11-19T23:50:00Z">
              <w:r w:rsidRPr="003101BC">
                <w:rPr>
                  <w:color w:val="000000" w:themeColor="text1"/>
                  <w:lang w:bidi="en-US"/>
                </w:rPr>
                <w:t>Data Destination</w:t>
              </w:r>
            </w:ins>
          </w:p>
        </w:tc>
        <w:tc>
          <w:tcPr>
            <w:tcW w:w="5474" w:type="dxa"/>
          </w:tcPr>
          <w:p w14:paraId="2240EA1D" w14:textId="77777777" w:rsidR="00470C1E" w:rsidRPr="003101BC" w:rsidRDefault="00470C1E" w:rsidP="00A90EF6">
            <w:pPr>
              <w:rPr>
                <w:ins w:id="124" w:author="ice-amo" w:date="2017-11-19T23:50:00Z"/>
                <w:rFonts w:hint="cs"/>
                <w:color w:val="000000" w:themeColor="text1"/>
                <w:cs/>
                <w:lang w:bidi="th-TH"/>
              </w:rPr>
            </w:pPr>
            <w:ins w:id="125" w:author="ice-amo" w:date="2017-11-19T23:50:00Z">
              <w:r>
                <w:rPr>
                  <w:color w:val="000000" w:themeColor="text1"/>
                  <w:lang w:bidi="th-TH"/>
                </w:rPr>
                <w:t>XCUST_LINFOX_PR_TBL</w:t>
              </w:r>
              <w:r>
                <w:rPr>
                  <w:color w:val="000000" w:themeColor="text1"/>
                </w:rPr>
                <w:t>.ERP_</w:t>
              </w:r>
              <w:r>
                <w:rPr>
                  <w:color w:val="000000" w:themeColor="text1"/>
                  <w:lang w:bidi="th-TH"/>
                </w:rPr>
                <w:t>PO_LINE_ID</w:t>
              </w:r>
            </w:ins>
          </w:p>
        </w:tc>
      </w:tr>
      <w:tr w:rsidR="00470C1E" w:rsidRPr="003101BC" w14:paraId="309653FA" w14:textId="77777777" w:rsidTr="00A90EF6">
        <w:tc>
          <w:tcPr>
            <w:tcW w:w="575" w:type="dxa"/>
            <w:vMerge w:val="restart"/>
          </w:tcPr>
          <w:p w14:paraId="6BBF3130" w14:textId="4C330D86" w:rsidR="00470C1E" w:rsidRPr="003101BC" w:rsidRDefault="00470C1E" w:rsidP="00A90EF6">
            <w:pPr>
              <w:rPr>
                <w:color w:val="000000" w:themeColor="text1"/>
                <w:lang w:bidi="en-US"/>
              </w:rPr>
            </w:pPr>
            <w:ins w:id="126" w:author="ice-amo" w:date="2017-11-19T23:50:00Z">
              <w:r>
                <w:rPr>
                  <w:color w:val="000000" w:themeColor="text1"/>
                  <w:lang w:bidi="en-US"/>
                </w:rPr>
                <w:t>4</w:t>
              </w:r>
            </w:ins>
            <w:del w:id="127" w:author="ice-amo" w:date="2017-11-19T23:49:00Z">
              <w:r w:rsidDel="00470C1E">
                <w:rPr>
                  <w:color w:val="000000" w:themeColor="text1"/>
                  <w:lang w:bidi="en-US"/>
                </w:rPr>
                <w:delText>2</w:delText>
              </w:r>
            </w:del>
          </w:p>
        </w:tc>
        <w:tc>
          <w:tcPr>
            <w:tcW w:w="2485" w:type="dxa"/>
            <w:vMerge w:val="restart"/>
          </w:tcPr>
          <w:p w14:paraId="20CEF86C" w14:textId="0AB72988" w:rsidR="00470C1E" w:rsidRPr="003101BC" w:rsidRDefault="00470C1E" w:rsidP="00470C1E">
            <w:pPr>
              <w:rPr>
                <w:color w:val="000000" w:themeColor="text1"/>
                <w:lang w:bidi="en-US"/>
              </w:rPr>
            </w:pPr>
            <w:r w:rsidRPr="000058B2">
              <w:rPr>
                <w:color w:val="000000" w:themeColor="text1"/>
                <w:lang w:bidi="en-US"/>
              </w:rPr>
              <w:t>ERP</w:t>
            </w:r>
            <w:r>
              <w:rPr>
                <w:color w:val="000000" w:themeColor="text1"/>
                <w:lang w:bidi="en-US"/>
              </w:rPr>
              <w:t xml:space="preserve"> </w:t>
            </w:r>
            <w:r>
              <w:rPr>
                <w:color w:val="000000" w:themeColor="text1"/>
                <w:lang w:bidi="en-US"/>
              </w:rPr>
              <w:t xml:space="preserve">PO </w:t>
            </w:r>
            <w:del w:id="128" w:author="ice-amo" w:date="2017-11-19T23:49:00Z">
              <w:r w:rsidDel="00470C1E">
                <w:rPr>
                  <w:color w:val="000000" w:themeColor="text1"/>
                  <w:lang w:bidi="en-US"/>
                </w:rPr>
                <w:delText xml:space="preserve">HEADER </w:delText>
              </w:r>
            </w:del>
            <w:del w:id="129" w:author="ice-amo" w:date="2017-11-19T23:50:00Z">
              <w:r w:rsidDel="00470C1E">
                <w:rPr>
                  <w:color w:val="000000" w:themeColor="text1"/>
                  <w:lang w:bidi="en-US"/>
                </w:rPr>
                <w:delText>ID</w:delText>
              </w:r>
            </w:del>
            <w:ins w:id="130" w:author="ice-amo" w:date="2017-11-19T23:50:00Z">
              <w:r>
                <w:rPr>
                  <w:color w:val="000000" w:themeColor="text1"/>
                  <w:lang w:bidi="en-US"/>
                </w:rPr>
                <w:t>LINE NUMBER</w:t>
              </w:r>
            </w:ins>
          </w:p>
        </w:tc>
        <w:tc>
          <w:tcPr>
            <w:tcW w:w="1505" w:type="dxa"/>
          </w:tcPr>
          <w:p w14:paraId="3F1D15FC" w14:textId="77777777" w:rsidR="00470C1E" w:rsidRPr="003101BC" w:rsidRDefault="00470C1E" w:rsidP="00A90EF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9E13AB7" w14:textId="5E2F79F3" w:rsidR="00470C1E" w:rsidRPr="003101BC" w:rsidRDefault="00470C1E" w:rsidP="00470C1E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PO_</w:t>
            </w:r>
            <w:del w:id="131" w:author="ice-amo" w:date="2017-11-19T23:49:00Z">
              <w:r w:rsidDel="00470C1E">
                <w:rPr>
                  <w:color w:val="000000" w:themeColor="text1"/>
                  <w:lang w:bidi="th-TH"/>
                </w:rPr>
                <w:delText>HEADER</w:delText>
              </w:r>
            </w:del>
            <w:del w:id="132" w:author="ice-amo" w:date="2017-11-19T23:50:00Z">
              <w:r w:rsidDel="00470C1E">
                <w:rPr>
                  <w:color w:val="000000" w:themeColor="text1"/>
                  <w:lang w:bidi="th-TH"/>
                </w:rPr>
                <w:delText>_ID</w:delText>
              </w:r>
            </w:del>
            <w:ins w:id="133" w:author="ice-amo" w:date="2017-11-19T23:50:00Z">
              <w:r>
                <w:rPr>
                  <w:color w:val="000000" w:themeColor="text1"/>
                  <w:lang w:bidi="th-TH"/>
                </w:rPr>
                <w:t>LINE_NUMBER</w:t>
              </w:r>
            </w:ins>
            <w:r>
              <w:rPr>
                <w:color w:val="000000" w:themeColor="text1"/>
                <w:lang w:bidi="th-TH"/>
              </w:rPr>
              <w:t xml:space="preserve"> 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ของระบบงาน </w:t>
            </w:r>
            <w:r>
              <w:rPr>
                <w:color w:val="000000" w:themeColor="text1"/>
                <w:lang w:bidi="th-TH"/>
              </w:rPr>
              <w:t>ERP)</w:t>
            </w:r>
          </w:p>
        </w:tc>
      </w:tr>
      <w:tr w:rsidR="00470C1E" w:rsidRPr="003101BC" w14:paraId="33FE8816" w14:textId="77777777" w:rsidTr="00A90EF6">
        <w:tc>
          <w:tcPr>
            <w:tcW w:w="575" w:type="dxa"/>
            <w:vMerge/>
          </w:tcPr>
          <w:p w14:paraId="12205AF7" w14:textId="77777777" w:rsidR="00470C1E" w:rsidRPr="003101BC" w:rsidRDefault="00470C1E" w:rsidP="00A90EF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E4E7198" w14:textId="77777777" w:rsidR="00470C1E" w:rsidRPr="003101BC" w:rsidRDefault="00470C1E" w:rsidP="00A90EF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268D972" w14:textId="77777777" w:rsidR="00470C1E" w:rsidRPr="003101BC" w:rsidRDefault="00470C1E" w:rsidP="00A90EF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B6A9C65" w14:textId="773EF2B8" w:rsidR="00470C1E" w:rsidRPr="003101BC" w:rsidRDefault="00470C1E" w:rsidP="00A90EF6">
            <w:pPr>
              <w:rPr>
                <w:color w:val="000000" w:themeColor="text1"/>
                <w:lang w:bidi="en-US"/>
              </w:rPr>
            </w:pPr>
            <w:del w:id="134" w:author="ice-amo" w:date="2017-11-19T23:50:00Z">
              <w:r w:rsidDel="00470C1E">
                <w:rPr>
                  <w:color w:val="000000" w:themeColor="text1"/>
                  <w:lang w:bidi="en-US"/>
                </w:rPr>
                <w:delText>Number</w:delText>
              </w:r>
            </w:del>
            <w:ins w:id="135" w:author="ice-amo" w:date="2017-11-19T23:50:00Z">
              <w:r>
                <w:rPr>
                  <w:color w:val="000000" w:themeColor="text1"/>
                  <w:lang w:bidi="en-US"/>
                </w:rPr>
                <w:t>VARCHAR</w:t>
              </w:r>
            </w:ins>
          </w:p>
        </w:tc>
      </w:tr>
      <w:tr w:rsidR="00470C1E" w:rsidRPr="003101BC" w14:paraId="235AB06D" w14:textId="77777777" w:rsidTr="00A90EF6">
        <w:tc>
          <w:tcPr>
            <w:tcW w:w="575" w:type="dxa"/>
            <w:vMerge/>
          </w:tcPr>
          <w:p w14:paraId="46B79313" w14:textId="77777777" w:rsidR="00470C1E" w:rsidRPr="003101BC" w:rsidRDefault="00470C1E" w:rsidP="00A90EF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B922D00" w14:textId="77777777" w:rsidR="00470C1E" w:rsidRPr="003101BC" w:rsidRDefault="00470C1E" w:rsidP="00A90EF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1D51E76" w14:textId="77777777" w:rsidR="00470C1E" w:rsidRPr="003101BC" w:rsidRDefault="00470C1E" w:rsidP="00A90EF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7FE56F4" w14:textId="77777777" w:rsidR="00470C1E" w:rsidRPr="003101BC" w:rsidRDefault="00470C1E" w:rsidP="00A90EF6">
            <w:pPr>
              <w:rPr>
                <w:color w:val="000000" w:themeColor="text1"/>
              </w:rPr>
            </w:pPr>
          </w:p>
        </w:tc>
      </w:tr>
      <w:tr w:rsidR="00470C1E" w:rsidRPr="003101BC" w14:paraId="57D83D3D" w14:textId="77777777" w:rsidTr="00A90EF6">
        <w:tc>
          <w:tcPr>
            <w:tcW w:w="575" w:type="dxa"/>
            <w:vMerge/>
          </w:tcPr>
          <w:p w14:paraId="692F11A6" w14:textId="77777777" w:rsidR="00470C1E" w:rsidRPr="003101BC" w:rsidRDefault="00470C1E" w:rsidP="00A90EF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C4F528" w14:textId="77777777" w:rsidR="00470C1E" w:rsidRPr="003101BC" w:rsidRDefault="00470C1E" w:rsidP="00A90EF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7FDCFEF" w14:textId="77777777" w:rsidR="00470C1E" w:rsidRPr="003101BC" w:rsidRDefault="00470C1E" w:rsidP="00A90EF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F1EB37A" w14:textId="77777777" w:rsidR="00470C1E" w:rsidRPr="003101BC" w:rsidRDefault="00470C1E" w:rsidP="00A90EF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470C1E" w:rsidRPr="00434E76" w14:paraId="11CCC98E" w14:textId="77777777" w:rsidTr="00A90EF6">
        <w:tc>
          <w:tcPr>
            <w:tcW w:w="575" w:type="dxa"/>
            <w:vMerge/>
          </w:tcPr>
          <w:p w14:paraId="1DB238FC" w14:textId="77777777" w:rsidR="00470C1E" w:rsidRPr="003101BC" w:rsidRDefault="00470C1E" w:rsidP="00A90EF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40DDA2" w14:textId="77777777" w:rsidR="00470C1E" w:rsidRPr="003101BC" w:rsidRDefault="00470C1E" w:rsidP="00A90EF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88371A2" w14:textId="77777777" w:rsidR="00470C1E" w:rsidRPr="003101BC" w:rsidRDefault="00470C1E" w:rsidP="00A90EF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865C2BF" w14:textId="77777777" w:rsidR="00470C1E" w:rsidRPr="00434E76" w:rsidRDefault="00470C1E" w:rsidP="00470C1E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bidi="th-TH"/>
              </w:rPr>
            </w:pPr>
            <w:r w:rsidRPr="00434E76">
              <w:rPr>
                <w:color w:val="000000"/>
                <w:shd w:val="clear" w:color="auto" w:fill="FFFFFF"/>
              </w:rPr>
              <w:t>XCUST_PR_PO_INFO</w:t>
            </w:r>
            <w:r>
              <w:rPr>
                <w:color w:val="000000"/>
                <w:shd w:val="clear" w:color="auto" w:fill="FFFFFF"/>
              </w:rPr>
              <w:t>_TBL</w:t>
            </w:r>
            <w:r w:rsidRPr="00434E76">
              <w:rPr>
                <w:color w:val="000000"/>
                <w:shd w:val="clear" w:color="auto" w:fill="FFFFFF"/>
              </w:rPr>
              <w:t>.</w:t>
            </w:r>
            <w:r>
              <w:t xml:space="preserve"> </w:t>
            </w:r>
            <w:r w:rsidRPr="00470C1E">
              <w:rPr>
                <w:color w:val="000000"/>
                <w:shd w:val="clear" w:color="auto" w:fill="FFFFFF"/>
              </w:rPr>
              <w:t xml:space="preserve">ATTRIBUTE_CATEGORY  = ‘LINFOX_PR’ </w:t>
            </w:r>
            <w:r w:rsidRPr="00434E76">
              <w:rPr>
                <w:color w:val="000000"/>
                <w:shd w:val="clear" w:color="auto" w:fill="FFFFFF"/>
              </w:rPr>
              <w:t xml:space="preserve"> = ‘LINFOX’</w:t>
            </w:r>
          </w:p>
          <w:p w14:paraId="23410E42" w14:textId="42ECC3DF" w:rsidR="00470C1E" w:rsidRPr="00434E76" w:rsidRDefault="00470C1E" w:rsidP="00470C1E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bidi="th-TH"/>
              </w:rPr>
            </w:pPr>
            <w:r w:rsidRPr="00434E76">
              <w:rPr>
                <w:color w:val="000000" w:themeColor="text1"/>
              </w:rPr>
              <w:t xml:space="preserve">Mapping data </w:t>
            </w:r>
            <w:r w:rsidRPr="00434E76">
              <w:rPr>
                <w:color w:val="000000" w:themeColor="text1"/>
                <w:lang w:bidi="th-TH"/>
              </w:rPr>
              <w:t>XCUST_LINFOX_PR_TBL</w:t>
            </w:r>
            <w:r w:rsidRPr="00434E76">
              <w:rPr>
                <w:color w:val="000000" w:themeColor="text1"/>
              </w:rPr>
              <w:t xml:space="preserve">.PO_NUMBER </w:t>
            </w:r>
            <w:r w:rsidRPr="00434E76">
              <w:rPr>
                <w:rFonts w:hint="cs"/>
                <w:color w:val="000000" w:themeColor="text1"/>
                <w:cs/>
                <w:lang w:bidi="th-TH"/>
              </w:rPr>
              <w:t xml:space="preserve">กับ </w:t>
            </w:r>
            <w:r w:rsidRPr="00434E76">
              <w:rPr>
                <w:color w:val="000000"/>
                <w:shd w:val="clear" w:color="auto" w:fill="FFFFFF"/>
              </w:rPr>
              <w:t>XCUST_</w:t>
            </w:r>
            <w:r>
              <w:rPr>
                <w:color w:val="000000"/>
                <w:shd w:val="clear" w:color="auto" w:fill="FFFFFF"/>
              </w:rPr>
              <w:t>PR_TBL</w:t>
            </w:r>
            <w:r w:rsidRPr="00434E76">
              <w:rPr>
                <w:color w:val="000000"/>
                <w:shd w:val="clear" w:color="auto" w:fill="FFFFFF"/>
              </w:rPr>
              <w:t>.ATTRIBUTE</w:t>
            </w:r>
            <w:r>
              <w:rPr>
                <w:color w:val="000000"/>
                <w:shd w:val="clear" w:color="auto" w:fill="FFFFFF"/>
              </w:rPr>
              <w:t>1_L</w:t>
            </w:r>
            <w:r w:rsidRPr="00434E76">
              <w:rPr>
                <w:color w:val="000000"/>
                <w:shd w:val="clear" w:color="auto" w:fill="FFFFFF"/>
              </w:rPr>
              <w:t xml:space="preserve"> </w:t>
            </w:r>
            <w:r w:rsidRPr="00434E76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434E76">
              <w:rPr>
                <w:color w:val="000000" w:themeColor="text1"/>
                <w:lang w:bidi="th-TH"/>
              </w:rPr>
              <w:t>XCUST_LINFOX_PR_TBL</w:t>
            </w:r>
            <w:r w:rsidRPr="00434E76">
              <w:rPr>
                <w:color w:val="000000" w:themeColor="text1"/>
              </w:rPr>
              <w:t xml:space="preserve">.LINE_NUMBER </w:t>
            </w:r>
            <w:r w:rsidRPr="00434E76">
              <w:rPr>
                <w:rFonts w:hint="cs"/>
                <w:color w:val="000000" w:themeColor="text1"/>
                <w:cs/>
                <w:lang w:bidi="th-TH"/>
              </w:rPr>
              <w:t xml:space="preserve">กับ </w:t>
            </w:r>
            <w:r w:rsidRPr="00434E76">
              <w:rPr>
                <w:color w:val="000000"/>
                <w:shd w:val="clear" w:color="auto" w:fill="FFFFFF"/>
              </w:rPr>
              <w:t>XCUST_PR_INFO</w:t>
            </w:r>
            <w:r>
              <w:rPr>
                <w:color w:val="000000"/>
                <w:shd w:val="clear" w:color="auto" w:fill="FFFFFF"/>
              </w:rPr>
              <w:t>_TBL</w:t>
            </w:r>
            <w:r w:rsidRPr="00434E76">
              <w:rPr>
                <w:color w:val="000000"/>
                <w:shd w:val="clear" w:color="auto" w:fill="FFFFFF"/>
              </w:rPr>
              <w:t>.ATTRIBUTE</w:t>
            </w:r>
            <w:r>
              <w:rPr>
                <w:color w:val="000000" w:themeColor="text1"/>
                <w:lang w:bidi="th-TH"/>
              </w:rPr>
              <w:t>2</w:t>
            </w:r>
            <w:r>
              <w:rPr>
                <w:color w:val="000000"/>
                <w:shd w:val="clear" w:color="auto" w:fill="FFFFFF"/>
              </w:rPr>
              <w:t>_L</w:t>
            </w:r>
          </w:p>
        </w:tc>
      </w:tr>
      <w:tr w:rsidR="00470C1E" w:rsidRPr="003101BC" w14:paraId="0E67B280" w14:textId="77777777" w:rsidTr="00470C1E">
        <w:trPr>
          <w:trHeight w:val="642"/>
        </w:trPr>
        <w:tc>
          <w:tcPr>
            <w:tcW w:w="575" w:type="dxa"/>
            <w:vMerge/>
          </w:tcPr>
          <w:p w14:paraId="785CFC50" w14:textId="77777777" w:rsidR="00470C1E" w:rsidRPr="003101BC" w:rsidRDefault="00470C1E" w:rsidP="00A90EF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487DF4" w14:textId="77777777" w:rsidR="00470C1E" w:rsidRPr="003101BC" w:rsidRDefault="00470C1E" w:rsidP="00A90EF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214BAE7" w14:textId="77777777" w:rsidR="00470C1E" w:rsidRPr="003101BC" w:rsidRDefault="00470C1E" w:rsidP="00A90EF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05311C7" w14:textId="461128D9" w:rsidR="00470C1E" w:rsidDel="00470C1E" w:rsidRDefault="00470C1E" w:rsidP="00A90EF6">
            <w:pPr>
              <w:rPr>
                <w:del w:id="136" w:author="ice-amo" w:date="2017-11-19T23:48:00Z"/>
                <w:color w:val="000000" w:themeColor="text1"/>
              </w:rPr>
            </w:pPr>
            <w:del w:id="137" w:author="ice-amo" w:date="2017-11-19T23:48:00Z">
              <w:r w:rsidRPr="000B0128" w:rsidDel="00470C1E">
                <w:rPr>
                  <w:color w:val="000000" w:themeColor="text1"/>
                </w:rPr>
                <w:delText>XCUST_PR_PO_INFO</w:delText>
              </w:r>
              <w:r w:rsidDel="00470C1E">
                <w:rPr>
                  <w:color w:val="000000"/>
                  <w:shd w:val="clear" w:color="auto" w:fill="FFFFFF"/>
                </w:rPr>
                <w:delText>_TBL</w:delText>
              </w:r>
              <w:r w:rsidDel="00470C1E">
                <w:rPr>
                  <w:color w:val="000000" w:themeColor="text1"/>
                </w:rPr>
                <w:delText>.PO_QTY</w:delText>
              </w:r>
            </w:del>
          </w:p>
          <w:p w14:paraId="1B58EA32" w14:textId="77777777" w:rsidR="00470C1E" w:rsidRDefault="00470C1E" w:rsidP="00A90EF6">
            <w:pPr>
              <w:rPr>
                <w:ins w:id="138" w:author="ice-amo" w:date="2017-11-19T23:48:00Z"/>
                <w:color w:val="000000" w:themeColor="text1"/>
              </w:rPr>
            </w:pPr>
            <w:del w:id="139" w:author="ice-amo" w:date="2017-11-19T23:48:00Z">
              <w:r w:rsidDel="00470C1E">
                <w:rPr>
                  <w:color w:val="000000" w:themeColor="text1"/>
                </w:rPr>
                <w:delText>(N)Procurement &gt; Purchase Order &gt; (M)Manage Order &gt; (F) Quantity</w:delText>
              </w:r>
            </w:del>
          </w:p>
          <w:p w14:paraId="0DDDBB50" w14:textId="110C79B2" w:rsidR="00470C1E" w:rsidRPr="003101BC" w:rsidRDefault="00470C1E" w:rsidP="00470C1E">
            <w:pPr>
              <w:rPr>
                <w:color w:val="000000" w:themeColor="text1"/>
              </w:rPr>
            </w:pPr>
            <w:ins w:id="140" w:author="ice-amo" w:date="2017-11-19T23:48:00Z">
              <w:r>
                <w:rPr>
                  <w:color w:val="000000" w:themeColor="text1"/>
                </w:rPr>
                <w:t>XCUST_PO_</w:t>
              </w:r>
            </w:ins>
            <w:ins w:id="141" w:author="ice-amo" w:date="2017-11-19T23:49:00Z">
              <w:r>
                <w:rPr>
                  <w:color w:val="000000" w:themeColor="text1"/>
                </w:rPr>
                <w:t>TBL.PO_LINE_</w:t>
              </w:r>
            </w:ins>
            <w:ins w:id="142" w:author="ice-amo" w:date="2017-11-19T23:50:00Z">
              <w:r>
                <w:rPr>
                  <w:color w:val="000000" w:themeColor="text1"/>
                </w:rPr>
                <w:t>NUMBER</w:t>
              </w:r>
            </w:ins>
          </w:p>
        </w:tc>
      </w:tr>
      <w:tr w:rsidR="00470C1E" w:rsidRPr="003101BC" w14:paraId="25DB0A92" w14:textId="77777777" w:rsidTr="00A90EF6">
        <w:tc>
          <w:tcPr>
            <w:tcW w:w="575" w:type="dxa"/>
            <w:vMerge/>
          </w:tcPr>
          <w:p w14:paraId="3B379074" w14:textId="77777777" w:rsidR="00470C1E" w:rsidRPr="003101BC" w:rsidRDefault="00470C1E" w:rsidP="00A90EF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DAD87C3" w14:textId="77777777" w:rsidR="00470C1E" w:rsidRPr="003101BC" w:rsidRDefault="00470C1E" w:rsidP="00A90EF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53E3D26" w14:textId="77777777" w:rsidR="00470C1E" w:rsidRPr="003101BC" w:rsidRDefault="00470C1E" w:rsidP="00A90EF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1FBCB791" w14:textId="02B199AC" w:rsidR="00470C1E" w:rsidRPr="003101BC" w:rsidRDefault="00470C1E" w:rsidP="00470C1E">
            <w:pPr>
              <w:rPr>
                <w:rFonts w:hint="cs"/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</w:rPr>
              <w:t>.ERP_</w:t>
            </w:r>
            <w:ins w:id="143" w:author="ice-amo" w:date="2017-11-19T23:49:00Z">
              <w:r>
                <w:rPr>
                  <w:color w:val="000000" w:themeColor="text1"/>
                  <w:lang w:bidi="th-TH"/>
                </w:rPr>
                <w:t>PO_LINE_</w:t>
              </w:r>
            </w:ins>
            <w:ins w:id="144" w:author="ice-amo" w:date="2017-11-19T23:50:00Z">
              <w:r>
                <w:rPr>
                  <w:color w:val="000000" w:themeColor="text1"/>
                  <w:lang w:bidi="th-TH"/>
                </w:rPr>
                <w:t>NUMBER</w:t>
              </w:r>
            </w:ins>
            <w:del w:id="145" w:author="ice-amo" w:date="2017-11-19T23:49:00Z">
              <w:r w:rsidDel="00470C1E">
                <w:rPr>
                  <w:color w:val="000000" w:themeColor="text1"/>
                </w:rPr>
                <w:delText>QTY</w:delText>
              </w:r>
            </w:del>
          </w:p>
        </w:tc>
      </w:tr>
      <w:tr w:rsidR="00DE4C00" w:rsidRPr="003101BC" w14:paraId="369D61D0" w14:textId="77777777" w:rsidTr="002D6C1B">
        <w:tc>
          <w:tcPr>
            <w:tcW w:w="575" w:type="dxa"/>
            <w:vMerge w:val="restart"/>
          </w:tcPr>
          <w:p w14:paraId="2442755B" w14:textId="0E568E39" w:rsidR="00DE4C00" w:rsidRPr="003101BC" w:rsidRDefault="009D56DF" w:rsidP="002D6C1B">
            <w:pPr>
              <w:rPr>
                <w:color w:val="000000" w:themeColor="text1"/>
                <w:lang w:bidi="en-US"/>
              </w:rPr>
            </w:pPr>
            <w:ins w:id="146" w:author="ice-amo" w:date="2017-11-19T23:53:00Z">
              <w:r>
                <w:rPr>
                  <w:color w:val="000000" w:themeColor="text1"/>
                  <w:lang w:bidi="en-US"/>
                </w:rPr>
                <w:t>5</w:t>
              </w:r>
            </w:ins>
            <w:del w:id="147" w:author="ice-amo" w:date="2017-11-19T23:53:00Z">
              <w:r w:rsidR="00DE4C00" w:rsidDel="009D56DF">
                <w:rPr>
                  <w:color w:val="000000" w:themeColor="text1"/>
                  <w:lang w:bidi="en-US"/>
                </w:rPr>
                <w:delText>2</w:delText>
              </w:r>
            </w:del>
          </w:p>
        </w:tc>
        <w:tc>
          <w:tcPr>
            <w:tcW w:w="2485" w:type="dxa"/>
            <w:vMerge w:val="restart"/>
          </w:tcPr>
          <w:p w14:paraId="249CE09A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0058B2">
              <w:rPr>
                <w:color w:val="000000" w:themeColor="text1"/>
                <w:lang w:bidi="en-US"/>
              </w:rPr>
              <w:t>ERP</w:t>
            </w:r>
            <w:r>
              <w:rPr>
                <w:color w:val="000000" w:themeColor="text1"/>
                <w:lang w:bidi="en-US"/>
              </w:rPr>
              <w:t xml:space="preserve"> QTY</w:t>
            </w:r>
          </w:p>
        </w:tc>
        <w:tc>
          <w:tcPr>
            <w:tcW w:w="1505" w:type="dxa"/>
          </w:tcPr>
          <w:p w14:paraId="316144CB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B98F935" w14:textId="77777777" w:rsidR="00DE4C00" w:rsidRPr="003101BC" w:rsidRDefault="00DE4C00" w:rsidP="002D6C1B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3101BC">
              <w:rPr>
                <w:color w:val="000000" w:themeColor="text1"/>
                <w:lang w:bidi="th-TH"/>
              </w:rPr>
              <w:t xml:space="preserve">Import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ข้อมูลเข้า </w:t>
            </w:r>
            <w:r w:rsidRPr="003101BC">
              <w:rPr>
                <w:color w:val="000000" w:themeColor="text1"/>
                <w:lang w:bidi="th-TH"/>
              </w:rPr>
              <w:t>ERP</w:t>
            </w:r>
          </w:p>
        </w:tc>
      </w:tr>
      <w:tr w:rsidR="00DE4C00" w:rsidRPr="003101BC" w14:paraId="5AB73E6F" w14:textId="77777777" w:rsidTr="002D6C1B">
        <w:tc>
          <w:tcPr>
            <w:tcW w:w="575" w:type="dxa"/>
            <w:vMerge/>
          </w:tcPr>
          <w:p w14:paraId="4EBE3045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4E9A62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F85A134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4862E9D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Number</w:t>
            </w:r>
          </w:p>
        </w:tc>
      </w:tr>
      <w:tr w:rsidR="00DE4C00" w:rsidRPr="003101BC" w14:paraId="1373785A" w14:textId="77777777" w:rsidTr="002D6C1B">
        <w:tc>
          <w:tcPr>
            <w:tcW w:w="575" w:type="dxa"/>
            <w:vMerge/>
          </w:tcPr>
          <w:p w14:paraId="42E31CD6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D628E4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BEB82ED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50A9E9B" w14:textId="77777777" w:rsidR="00DE4C00" w:rsidRPr="003101BC" w:rsidRDefault="00DE4C00" w:rsidP="002D6C1B">
            <w:pPr>
              <w:rPr>
                <w:color w:val="000000" w:themeColor="text1"/>
              </w:rPr>
            </w:pPr>
          </w:p>
        </w:tc>
      </w:tr>
      <w:tr w:rsidR="00DE4C00" w:rsidRPr="003101BC" w14:paraId="0F35AC6F" w14:textId="77777777" w:rsidTr="002D6C1B">
        <w:tc>
          <w:tcPr>
            <w:tcW w:w="575" w:type="dxa"/>
            <w:vMerge/>
          </w:tcPr>
          <w:p w14:paraId="4FDCD894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6D9555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506C97B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406C20DE" w14:textId="77777777" w:rsidR="00DE4C00" w:rsidRPr="003101BC" w:rsidRDefault="00DE4C00" w:rsidP="002D6C1B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DE4C00" w:rsidRPr="003101BC" w14:paraId="07404D3B" w14:textId="77777777" w:rsidTr="002D6C1B">
        <w:tc>
          <w:tcPr>
            <w:tcW w:w="575" w:type="dxa"/>
            <w:vMerge/>
          </w:tcPr>
          <w:p w14:paraId="1924D241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A2B65F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3B1B2C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38E5DD2" w14:textId="7C9A5BB1" w:rsidR="00DE4C00" w:rsidRPr="00434E76" w:rsidDel="00470C1E" w:rsidRDefault="00DE4C00" w:rsidP="00470C1E">
            <w:pPr>
              <w:pStyle w:val="ListParagraph"/>
              <w:numPr>
                <w:ilvl w:val="0"/>
                <w:numId w:val="33"/>
              </w:numPr>
              <w:ind w:left="176" w:hanging="261"/>
              <w:rPr>
                <w:del w:id="148" w:author="ice-amo" w:date="2017-11-19T23:51:00Z"/>
                <w:color w:val="000000" w:themeColor="text1"/>
                <w:lang w:bidi="th-TH"/>
              </w:rPr>
            </w:pPr>
            <w:del w:id="149" w:author="ice-amo" w:date="2017-11-19T23:51:00Z">
              <w:r w:rsidRPr="00434E76" w:rsidDel="00470C1E">
                <w:rPr>
                  <w:color w:val="000000"/>
                  <w:shd w:val="clear" w:color="auto" w:fill="FFFFFF"/>
                </w:rPr>
                <w:delText>XCUST_PR_PO_INFO</w:delText>
              </w:r>
              <w:r w:rsidDel="00470C1E">
                <w:rPr>
                  <w:color w:val="000000"/>
                  <w:shd w:val="clear" w:color="auto" w:fill="FFFFFF"/>
                </w:rPr>
                <w:delText>_TBL</w:delText>
              </w:r>
              <w:r w:rsidRPr="00434E76" w:rsidDel="00470C1E">
                <w:rPr>
                  <w:color w:val="000000"/>
                  <w:shd w:val="clear" w:color="auto" w:fill="FFFFFF"/>
                </w:rPr>
                <w:delText>.PR_ATTRIBUTE1 = ‘LINFOX’</w:delText>
              </w:r>
            </w:del>
          </w:p>
          <w:p w14:paraId="2F154519" w14:textId="77777777" w:rsidR="00DE4C00" w:rsidRDefault="00DE4C00" w:rsidP="00470C1E">
            <w:pPr>
              <w:pStyle w:val="ListParagraph"/>
              <w:numPr>
                <w:ilvl w:val="0"/>
                <w:numId w:val="33"/>
              </w:numPr>
              <w:ind w:left="176" w:hanging="261"/>
              <w:rPr>
                <w:ins w:id="150" w:author="ice-amo" w:date="2017-11-19T23:51:00Z"/>
                <w:color w:val="000000" w:themeColor="text1"/>
                <w:lang w:bidi="th-TH"/>
              </w:rPr>
            </w:pPr>
            <w:del w:id="151" w:author="ice-amo" w:date="2017-11-19T23:51:00Z">
              <w:r w:rsidRPr="00434E76" w:rsidDel="00470C1E">
                <w:rPr>
                  <w:color w:val="000000" w:themeColor="text1"/>
                </w:rPr>
                <w:delText xml:space="preserve">Mapping data </w:delText>
              </w:r>
              <w:r w:rsidRPr="00434E76" w:rsidDel="00470C1E">
                <w:rPr>
                  <w:color w:val="000000" w:themeColor="text1"/>
                  <w:lang w:bidi="th-TH"/>
                </w:rPr>
                <w:delText>XCUST_LINFOX_PR_TBL</w:delText>
              </w:r>
              <w:r w:rsidRPr="00434E76" w:rsidDel="00470C1E">
                <w:rPr>
                  <w:color w:val="000000" w:themeColor="text1"/>
                </w:rPr>
                <w:delText xml:space="preserve">.PO_NUMBER </w:delText>
              </w:r>
              <w:r w:rsidRPr="00434E76" w:rsidDel="00470C1E">
                <w:rPr>
                  <w:rFonts w:hint="cs"/>
                  <w:color w:val="000000" w:themeColor="text1"/>
                  <w:cs/>
                  <w:lang w:bidi="th-TH"/>
                </w:rPr>
                <w:delText xml:space="preserve">กับ </w:delText>
              </w:r>
              <w:r w:rsidRPr="00434E76" w:rsidDel="00470C1E">
                <w:rPr>
                  <w:color w:val="000000"/>
                  <w:shd w:val="clear" w:color="auto" w:fill="FFFFFF"/>
                </w:rPr>
                <w:delText>XCUST_PR_PO_INFO</w:delText>
              </w:r>
              <w:r w:rsidDel="00470C1E">
                <w:rPr>
                  <w:color w:val="000000"/>
                  <w:shd w:val="clear" w:color="auto" w:fill="FFFFFF"/>
                </w:rPr>
                <w:delText>_TBL</w:delText>
              </w:r>
              <w:r w:rsidRPr="00434E76" w:rsidDel="00470C1E">
                <w:rPr>
                  <w:color w:val="000000"/>
                  <w:shd w:val="clear" w:color="auto" w:fill="FFFFFF"/>
                </w:rPr>
                <w:delText xml:space="preserve">.PR_ATTRIBUTE2 </w:delText>
              </w:r>
              <w:r w:rsidRPr="00434E76" w:rsidDel="00470C1E">
                <w:rPr>
                  <w:rFonts w:hint="cs"/>
                  <w:color w:val="000000" w:themeColor="text1"/>
                  <w:cs/>
                  <w:lang w:bidi="th-TH"/>
                </w:rPr>
                <w:delText xml:space="preserve">และ </w:delText>
              </w:r>
              <w:r w:rsidRPr="00434E76" w:rsidDel="00470C1E">
                <w:rPr>
                  <w:color w:val="000000" w:themeColor="text1"/>
                  <w:lang w:bidi="th-TH"/>
                </w:rPr>
                <w:delText>XCUST_LINFOX_PR_TBL</w:delText>
              </w:r>
              <w:r w:rsidRPr="00434E76" w:rsidDel="00470C1E">
                <w:rPr>
                  <w:color w:val="000000" w:themeColor="text1"/>
                </w:rPr>
                <w:delText xml:space="preserve">.LINE_NUMBER </w:delText>
              </w:r>
              <w:r w:rsidRPr="00434E76" w:rsidDel="00470C1E">
                <w:rPr>
                  <w:rFonts w:hint="cs"/>
                  <w:color w:val="000000" w:themeColor="text1"/>
                  <w:cs/>
                  <w:lang w:bidi="th-TH"/>
                </w:rPr>
                <w:delText xml:space="preserve">กับ </w:delText>
              </w:r>
              <w:r w:rsidRPr="00434E76" w:rsidDel="009D56DF">
                <w:rPr>
                  <w:color w:val="000000"/>
                  <w:shd w:val="clear" w:color="auto" w:fill="FFFFFF"/>
                </w:rPr>
                <w:delText>XCUST_PR_PO_INFO</w:delText>
              </w:r>
              <w:r w:rsidDel="009D56DF">
                <w:rPr>
                  <w:color w:val="000000"/>
                  <w:shd w:val="clear" w:color="auto" w:fill="FFFFFF"/>
                </w:rPr>
                <w:delText>_TBL</w:delText>
              </w:r>
              <w:r w:rsidRPr="00434E76" w:rsidDel="009D56DF">
                <w:rPr>
                  <w:color w:val="000000"/>
                  <w:shd w:val="clear" w:color="auto" w:fill="FFFFFF"/>
                </w:rPr>
                <w:delText>.PR_LINE_ATTRIBUTE1</w:delText>
              </w:r>
            </w:del>
          </w:p>
          <w:p w14:paraId="2C66F495" w14:textId="77777777" w:rsidR="009D56DF" w:rsidRPr="00434E76" w:rsidRDefault="009D56DF" w:rsidP="009D56DF">
            <w:pPr>
              <w:pStyle w:val="ListParagraph"/>
              <w:numPr>
                <w:ilvl w:val="0"/>
                <w:numId w:val="34"/>
              </w:numPr>
              <w:rPr>
                <w:ins w:id="152" w:author="ice-amo" w:date="2017-11-19T23:51:00Z"/>
                <w:color w:val="000000" w:themeColor="text1"/>
                <w:lang w:bidi="th-TH"/>
              </w:rPr>
            </w:pPr>
            <w:ins w:id="153" w:author="ice-amo" w:date="2017-11-19T23:51:00Z">
              <w:r w:rsidRPr="00434E76">
                <w:rPr>
                  <w:color w:val="000000"/>
                  <w:shd w:val="clear" w:color="auto" w:fill="FFFFFF"/>
                </w:rPr>
                <w:t>XCUST_PR_PO_INFO</w:t>
              </w:r>
              <w:r>
                <w:rPr>
                  <w:color w:val="000000"/>
                  <w:shd w:val="clear" w:color="auto" w:fill="FFFFFF"/>
                </w:rPr>
                <w:t>_TBL</w:t>
              </w:r>
              <w:r w:rsidRPr="00434E76">
                <w:rPr>
                  <w:color w:val="000000"/>
                  <w:shd w:val="clear" w:color="auto" w:fill="FFFFFF"/>
                </w:rPr>
                <w:t>.</w:t>
              </w:r>
              <w:r>
                <w:t xml:space="preserve"> </w:t>
              </w:r>
              <w:r w:rsidRPr="00470C1E">
                <w:rPr>
                  <w:color w:val="000000"/>
                  <w:shd w:val="clear" w:color="auto" w:fill="FFFFFF"/>
                </w:rPr>
                <w:t xml:space="preserve">ATTRIBUTE_CATEGORY  = ‘LINFOX_PR’ </w:t>
              </w:r>
              <w:r w:rsidRPr="00434E76">
                <w:rPr>
                  <w:color w:val="000000"/>
                  <w:shd w:val="clear" w:color="auto" w:fill="FFFFFF"/>
                </w:rPr>
                <w:t xml:space="preserve"> = ‘LINFOX’</w:t>
              </w:r>
            </w:ins>
          </w:p>
          <w:p w14:paraId="77B21E46" w14:textId="04C1C888" w:rsidR="009D56DF" w:rsidRPr="009D56DF" w:rsidRDefault="009D56DF" w:rsidP="009D56DF">
            <w:pPr>
              <w:ind w:left="-85"/>
              <w:rPr>
                <w:color w:val="000000" w:themeColor="text1"/>
                <w:lang w:bidi="th-TH"/>
                <w:rPrChange w:id="154" w:author="ice-amo" w:date="2017-11-19T23:51:00Z">
                  <w:rPr>
                    <w:lang w:bidi="th-TH"/>
                  </w:rPr>
                </w:rPrChange>
              </w:rPr>
              <w:pPrChange w:id="155" w:author="ice-amo" w:date="2017-11-19T23:51:00Z">
                <w:pPr>
                  <w:pStyle w:val="ListParagraph"/>
                  <w:numPr>
                    <w:numId w:val="33"/>
                  </w:numPr>
                  <w:ind w:left="176" w:hanging="261"/>
                </w:pPr>
              </w:pPrChange>
            </w:pPr>
            <w:ins w:id="156" w:author="ice-amo" w:date="2017-11-19T23:51:00Z">
              <w:r w:rsidRPr="00434E76">
                <w:rPr>
                  <w:color w:val="000000" w:themeColor="text1"/>
                </w:rPr>
                <w:t xml:space="preserve">Mapping data </w:t>
              </w:r>
              <w:r w:rsidRPr="00434E76">
                <w:rPr>
                  <w:color w:val="000000" w:themeColor="text1"/>
                  <w:lang w:bidi="th-TH"/>
                </w:rPr>
                <w:t>XCUST_LINFOX_PR_TBL</w:t>
              </w:r>
              <w:r w:rsidRPr="00434E76">
                <w:rPr>
                  <w:color w:val="000000" w:themeColor="text1"/>
                </w:rPr>
                <w:t xml:space="preserve">.PO_NUMBER </w:t>
              </w:r>
              <w:r w:rsidRPr="00434E76">
                <w:rPr>
                  <w:rFonts w:hint="cs"/>
                  <w:color w:val="000000" w:themeColor="text1"/>
                  <w:cs/>
                  <w:lang w:bidi="th-TH"/>
                </w:rPr>
                <w:t xml:space="preserve">กับ </w:t>
              </w:r>
              <w:r w:rsidRPr="00434E76">
                <w:rPr>
                  <w:color w:val="000000"/>
                  <w:shd w:val="clear" w:color="auto" w:fill="FFFFFF"/>
                </w:rPr>
                <w:t>XCUST_</w:t>
              </w:r>
              <w:r>
                <w:rPr>
                  <w:color w:val="000000"/>
                  <w:shd w:val="clear" w:color="auto" w:fill="FFFFFF"/>
                </w:rPr>
                <w:t>PR_TBL</w:t>
              </w:r>
              <w:r w:rsidRPr="00434E76">
                <w:rPr>
                  <w:color w:val="000000"/>
                  <w:shd w:val="clear" w:color="auto" w:fill="FFFFFF"/>
                </w:rPr>
                <w:t>.ATTRIBUTE</w:t>
              </w:r>
              <w:r>
                <w:rPr>
                  <w:color w:val="000000"/>
                  <w:shd w:val="clear" w:color="auto" w:fill="FFFFFF"/>
                </w:rPr>
                <w:t>1_L</w:t>
              </w:r>
              <w:r w:rsidRPr="00434E76">
                <w:rPr>
                  <w:color w:val="000000"/>
                  <w:shd w:val="clear" w:color="auto" w:fill="FFFFFF"/>
                </w:rPr>
                <w:t xml:space="preserve"> </w:t>
              </w:r>
              <w:r w:rsidRPr="00434E76">
                <w:rPr>
                  <w:rFonts w:hint="cs"/>
                  <w:color w:val="000000" w:themeColor="text1"/>
                  <w:cs/>
                  <w:lang w:bidi="th-TH"/>
                </w:rPr>
                <w:t xml:space="preserve">และ </w:t>
              </w:r>
              <w:r w:rsidRPr="00434E76">
                <w:rPr>
                  <w:color w:val="000000" w:themeColor="text1"/>
                  <w:lang w:bidi="th-TH"/>
                </w:rPr>
                <w:t>XCUST_LINFOX_PR_TBL</w:t>
              </w:r>
              <w:r w:rsidRPr="00434E76">
                <w:rPr>
                  <w:color w:val="000000" w:themeColor="text1"/>
                </w:rPr>
                <w:t xml:space="preserve">.LINE_NUMBER </w:t>
              </w:r>
              <w:r w:rsidRPr="00434E76">
                <w:rPr>
                  <w:rFonts w:hint="cs"/>
                  <w:color w:val="000000" w:themeColor="text1"/>
                  <w:cs/>
                  <w:lang w:bidi="th-TH"/>
                </w:rPr>
                <w:t xml:space="preserve">กับ </w:t>
              </w:r>
              <w:r w:rsidRPr="00434E76">
                <w:rPr>
                  <w:color w:val="000000"/>
                  <w:shd w:val="clear" w:color="auto" w:fill="FFFFFF"/>
                </w:rPr>
                <w:t>XCUST_PR_INFO</w:t>
              </w:r>
              <w:r>
                <w:rPr>
                  <w:color w:val="000000"/>
                  <w:shd w:val="clear" w:color="auto" w:fill="FFFFFF"/>
                </w:rPr>
                <w:t>_TBL</w:t>
              </w:r>
              <w:r w:rsidRPr="00434E76">
                <w:rPr>
                  <w:color w:val="000000"/>
                  <w:shd w:val="clear" w:color="auto" w:fill="FFFFFF"/>
                </w:rPr>
                <w:t>.ATTRIBUTE</w:t>
              </w:r>
              <w:r>
                <w:rPr>
                  <w:color w:val="000000" w:themeColor="text1"/>
                  <w:lang w:bidi="th-TH"/>
                </w:rPr>
                <w:t>2</w:t>
              </w:r>
              <w:r>
                <w:rPr>
                  <w:color w:val="000000"/>
                  <w:shd w:val="clear" w:color="auto" w:fill="FFFFFF"/>
                </w:rPr>
                <w:t>_L</w:t>
              </w:r>
            </w:ins>
          </w:p>
        </w:tc>
      </w:tr>
      <w:tr w:rsidR="00DE4C00" w:rsidRPr="003101BC" w14:paraId="4BFDF4E2" w14:textId="77777777" w:rsidTr="002D6C1B">
        <w:tc>
          <w:tcPr>
            <w:tcW w:w="575" w:type="dxa"/>
            <w:vMerge/>
          </w:tcPr>
          <w:p w14:paraId="48DF9631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91B3C3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AA1124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B6048A1" w14:textId="726B02C7" w:rsidR="00DE4C00" w:rsidRDefault="00DE4C00" w:rsidP="002D6C1B">
            <w:pPr>
              <w:rPr>
                <w:color w:val="000000" w:themeColor="text1"/>
              </w:rPr>
            </w:pPr>
            <w:r w:rsidRPr="000B0128">
              <w:rPr>
                <w:color w:val="000000" w:themeColor="text1"/>
              </w:rPr>
              <w:t>XCUST_</w:t>
            </w:r>
            <w:del w:id="157" w:author="ice-amo" w:date="2017-11-19T23:51:00Z">
              <w:r w:rsidRPr="000B0128" w:rsidDel="009D56DF">
                <w:rPr>
                  <w:color w:val="000000" w:themeColor="text1"/>
                </w:rPr>
                <w:delText>PR_</w:delText>
              </w:r>
            </w:del>
            <w:r w:rsidRPr="000B0128">
              <w:rPr>
                <w:color w:val="000000" w:themeColor="text1"/>
              </w:rPr>
              <w:t>PO_</w:t>
            </w:r>
            <w:del w:id="158" w:author="ice-amo" w:date="2017-11-19T23:51:00Z">
              <w:r w:rsidRPr="000B0128" w:rsidDel="009D56DF">
                <w:rPr>
                  <w:color w:val="000000" w:themeColor="text1"/>
                </w:rPr>
                <w:delText>INFO</w:delText>
              </w:r>
              <w:r w:rsidDel="009D56DF">
                <w:rPr>
                  <w:color w:val="000000"/>
                  <w:shd w:val="clear" w:color="auto" w:fill="FFFFFF"/>
                </w:rPr>
                <w:delText>_</w:delText>
              </w:r>
            </w:del>
            <w:r>
              <w:rPr>
                <w:color w:val="000000"/>
                <w:shd w:val="clear" w:color="auto" w:fill="FFFFFF"/>
              </w:rPr>
              <w:t>TBL</w:t>
            </w:r>
            <w:r>
              <w:rPr>
                <w:color w:val="000000" w:themeColor="text1"/>
              </w:rPr>
              <w:t>.</w:t>
            </w:r>
            <w:ins w:id="159" w:author="ice-amo" w:date="2017-11-19T23:53:00Z">
              <w:r w:rsidR="009D56DF">
                <w:rPr>
                  <w:color w:val="000000" w:themeColor="text1"/>
                </w:rPr>
                <w:t>QUANTITY</w:t>
              </w:r>
            </w:ins>
            <w:del w:id="160" w:author="ice-amo" w:date="2017-11-19T23:53:00Z">
              <w:r w:rsidDel="009D56DF">
                <w:rPr>
                  <w:color w:val="000000" w:themeColor="text1"/>
                </w:rPr>
                <w:delText>PO_</w:delText>
              </w:r>
            </w:del>
            <w:del w:id="161" w:author="ice-amo" w:date="2017-11-19T23:52:00Z">
              <w:r w:rsidDel="009D56DF">
                <w:rPr>
                  <w:color w:val="000000" w:themeColor="text1"/>
                </w:rPr>
                <w:delText>QTY</w:delText>
              </w:r>
            </w:del>
          </w:p>
          <w:p w14:paraId="27CF04F5" w14:textId="77777777" w:rsidR="00DE4C00" w:rsidRPr="003101BC" w:rsidRDefault="00DE4C00" w:rsidP="002D6C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(N)Procurement &gt; Purchase Order &gt; (M)Manage Order &gt; (F) Quantity</w:t>
            </w:r>
          </w:p>
        </w:tc>
      </w:tr>
      <w:tr w:rsidR="00DE4C00" w:rsidRPr="003101BC" w14:paraId="37852071" w14:textId="77777777" w:rsidTr="002D6C1B">
        <w:tc>
          <w:tcPr>
            <w:tcW w:w="575" w:type="dxa"/>
            <w:vMerge/>
          </w:tcPr>
          <w:p w14:paraId="68A85FAF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6BB7C2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57558A2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8CF65E7" w14:textId="0FE46470" w:rsidR="00DE4C00" w:rsidRPr="003101BC" w:rsidRDefault="00DE4C00" w:rsidP="002D6C1B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</w:rPr>
              <w:t>.ERP_QTY</w:t>
            </w:r>
          </w:p>
        </w:tc>
      </w:tr>
      <w:tr w:rsidR="00DE4C00" w:rsidRPr="003101BC" w14:paraId="1F1625FE" w14:textId="77777777" w:rsidTr="002D6C1B">
        <w:tc>
          <w:tcPr>
            <w:tcW w:w="575" w:type="dxa"/>
            <w:vMerge w:val="restart"/>
          </w:tcPr>
          <w:p w14:paraId="093A5A82" w14:textId="299AD2FC" w:rsidR="00DE4C00" w:rsidRPr="003101BC" w:rsidRDefault="009D56DF" w:rsidP="002D6C1B">
            <w:pPr>
              <w:rPr>
                <w:color w:val="000000" w:themeColor="text1"/>
                <w:lang w:bidi="en-US"/>
              </w:rPr>
            </w:pPr>
            <w:ins w:id="162" w:author="ice-amo" w:date="2017-11-19T23:53:00Z">
              <w:r>
                <w:rPr>
                  <w:color w:val="000000" w:themeColor="text1"/>
                  <w:lang w:bidi="en-US"/>
                </w:rPr>
                <w:t>6</w:t>
              </w:r>
            </w:ins>
            <w:del w:id="163" w:author="ice-amo" w:date="2017-11-19T23:53:00Z">
              <w:r w:rsidR="00DE4C00" w:rsidDel="009D56DF">
                <w:rPr>
                  <w:color w:val="000000" w:themeColor="text1"/>
                  <w:lang w:bidi="en-US"/>
                </w:rPr>
                <w:delText>3</w:delText>
              </w:r>
            </w:del>
          </w:p>
        </w:tc>
        <w:tc>
          <w:tcPr>
            <w:tcW w:w="2485" w:type="dxa"/>
            <w:vMerge w:val="restart"/>
          </w:tcPr>
          <w:p w14:paraId="1EAEDD55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Outbound Flag</w:t>
            </w:r>
          </w:p>
        </w:tc>
        <w:tc>
          <w:tcPr>
            <w:tcW w:w="1505" w:type="dxa"/>
          </w:tcPr>
          <w:p w14:paraId="356DD0E2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0F3411F" w14:textId="77777777" w:rsidR="00DE4C00" w:rsidRPr="003101BC" w:rsidRDefault="00DE4C00" w:rsidP="002D6C1B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สถานะการ </w:t>
            </w:r>
            <w:r>
              <w:rPr>
                <w:color w:val="000000" w:themeColor="text1"/>
                <w:lang w:bidi="th-TH"/>
              </w:rPr>
              <w:t>write file</w:t>
            </w:r>
          </w:p>
        </w:tc>
      </w:tr>
      <w:tr w:rsidR="00DE4C00" w:rsidRPr="003101BC" w14:paraId="69DD90B9" w14:textId="77777777" w:rsidTr="002D6C1B">
        <w:tc>
          <w:tcPr>
            <w:tcW w:w="575" w:type="dxa"/>
            <w:vMerge/>
          </w:tcPr>
          <w:p w14:paraId="2FBC520C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A468DA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C5772DF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1DEC2A2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VARCHAR2(</w:t>
            </w:r>
            <w:r>
              <w:rPr>
                <w:color w:val="000000" w:themeColor="text1"/>
                <w:lang w:bidi="en-US"/>
              </w:rPr>
              <w:t>1</w:t>
            </w:r>
            <w:r w:rsidRPr="003101BC">
              <w:rPr>
                <w:color w:val="000000" w:themeColor="text1"/>
                <w:lang w:bidi="en-US"/>
              </w:rPr>
              <w:t>)</w:t>
            </w:r>
          </w:p>
        </w:tc>
      </w:tr>
      <w:tr w:rsidR="00DE4C00" w:rsidRPr="003101BC" w14:paraId="154B6450" w14:textId="77777777" w:rsidTr="002D6C1B">
        <w:tc>
          <w:tcPr>
            <w:tcW w:w="575" w:type="dxa"/>
            <w:vMerge/>
          </w:tcPr>
          <w:p w14:paraId="7405FB2C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81AB64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D98DE17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0C8CEC21" w14:textId="77777777" w:rsidR="00DE4C00" w:rsidRPr="003101BC" w:rsidRDefault="00DE4C00" w:rsidP="002D6C1B">
            <w:pPr>
              <w:rPr>
                <w:color w:val="000000" w:themeColor="text1"/>
              </w:rPr>
            </w:pPr>
          </w:p>
        </w:tc>
      </w:tr>
      <w:tr w:rsidR="00DE4C00" w:rsidRPr="003101BC" w14:paraId="24C8829F" w14:textId="77777777" w:rsidTr="002D6C1B">
        <w:tc>
          <w:tcPr>
            <w:tcW w:w="575" w:type="dxa"/>
            <w:vMerge/>
          </w:tcPr>
          <w:p w14:paraId="08541EFE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35A628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B3402A2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555B9DF" w14:textId="77777777" w:rsidR="00DE4C00" w:rsidRPr="003101BC" w:rsidRDefault="00DE4C00" w:rsidP="002D6C1B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DE4C00" w:rsidRPr="003101BC" w14:paraId="67596FE0" w14:textId="77777777" w:rsidTr="002D6C1B">
        <w:tc>
          <w:tcPr>
            <w:tcW w:w="575" w:type="dxa"/>
            <w:vMerge/>
          </w:tcPr>
          <w:p w14:paraId="3B47C2BD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B06903F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5D89495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0C8EDD8" w14:textId="77777777" w:rsidR="00DE4C00" w:rsidRPr="003101BC" w:rsidRDefault="00DE4C00" w:rsidP="002D6C1B">
            <w:pPr>
              <w:rPr>
                <w:color w:val="000000" w:themeColor="text1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PROCESS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P = PROCESSING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Y = PROCESS COMPLETE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PROCESS ERROR</w:t>
            </w:r>
          </w:p>
        </w:tc>
      </w:tr>
      <w:tr w:rsidR="00DE4C00" w:rsidRPr="003101BC" w14:paraId="3B9C8C1F" w14:textId="77777777" w:rsidTr="002D6C1B">
        <w:tc>
          <w:tcPr>
            <w:tcW w:w="575" w:type="dxa"/>
            <w:vMerge/>
          </w:tcPr>
          <w:p w14:paraId="6D25E0AE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1295A29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A74C6EA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CFFC7B0" w14:textId="77777777" w:rsidR="00DE4C00" w:rsidRPr="003101BC" w:rsidRDefault="00DE4C00" w:rsidP="002D6C1B">
            <w:pPr>
              <w:rPr>
                <w:color w:val="000000" w:themeColor="text1"/>
              </w:rPr>
            </w:pPr>
          </w:p>
        </w:tc>
      </w:tr>
      <w:tr w:rsidR="00DE4C00" w:rsidRPr="003101BC" w14:paraId="6A730BF4" w14:textId="77777777" w:rsidTr="002D6C1B">
        <w:tc>
          <w:tcPr>
            <w:tcW w:w="575" w:type="dxa"/>
            <w:vMerge/>
          </w:tcPr>
          <w:p w14:paraId="7FB84B4A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2D4167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F32FF6F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27E1831" w14:textId="77777777" w:rsidR="00DE4C00" w:rsidRPr="003101BC" w:rsidRDefault="00DE4C00" w:rsidP="002D6C1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</w:t>
            </w:r>
            <w:r w:rsidRPr="003101BC">
              <w:rPr>
                <w:color w:val="000000" w:themeColor="text1"/>
                <w:lang w:bidi="th-TH"/>
              </w:rPr>
              <w:t>.</w:t>
            </w:r>
            <w:r w:rsidRPr="000058B2">
              <w:rPr>
                <w:color w:val="000000" w:themeColor="text1"/>
                <w:lang w:bidi="en-US"/>
              </w:rPr>
              <w:t>GEN_OUTBOUD_FLAG</w:t>
            </w:r>
          </w:p>
        </w:tc>
      </w:tr>
      <w:tr w:rsidR="00DE4C00" w:rsidRPr="003101BC" w14:paraId="647A7057" w14:textId="77777777" w:rsidTr="002D6C1B">
        <w:tc>
          <w:tcPr>
            <w:tcW w:w="10039" w:type="dxa"/>
            <w:gridSpan w:val="4"/>
          </w:tcPr>
          <w:p w14:paraId="14C4FF14" w14:textId="7522BCE3" w:rsidR="00DE4C00" w:rsidRDefault="00DE4C00" w:rsidP="002D6C1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File Out</w:t>
            </w:r>
            <w:r>
              <w:rPr>
                <w:color w:val="000000" w:themeColor="text1"/>
                <w:lang w:bidi="th-TH"/>
              </w:rPr>
              <w:t>put</w:t>
            </w:r>
          </w:p>
        </w:tc>
      </w:tr>
      <w:tr w:rsidR="002F6F25" w:rsidRPr="003101BC" w14:paraId="49CAE56A" w14:textId="77777777" w:rsidTr="00DE4C00">
        <w:trPr>
          <w:cantSplit/>
          <w:tblHeader/>
        </w:trPr>
        <w:tc>
          <w:tcPr>
            <w:tcW w:w="575" w:type="dxa"/>
            <w:shd w:val="clear" w:color="auto" w:fill="D9D9D9"/>
          </w:tcPr>
          <w:p w14:paraId="60A32F8D" w14:textId="59787A50" w:rsidR="002F6F25" w:rsidRPr="003101BC" w:rsidRDefault="00DE4C00" w:rsidP="00305085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>
              <w:rPr>
                <w:b/>
                <w:bCs/>
                <w:color w:val="000000" w:themeColor="text1"/>
                <w:lang w:bidi="th-TH"/>
              </w:rPr>
              <w:t>No</w:t>
            </w:r>
          </w:p>
        </w:tc>
        <w:tc>
          <w:tcPr>
            <w:tcW w:w="2485" w:type="dxa"/>
            <w:shd w:val="clear" w:color="auto" w:fill="D9D9D9"/>
          </w:tcPr>
          <w:p w14:paraId="6F641B3F" w14:textId="77777777" w:rsidR="002F6F25" w:rsidRPr="003101BC" w:rsidRDefault="002F6F25" w:rsidP="00305085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505" w:type="dxa"/>
            <w:shd w:val="clear" w:color="auto" w:fill="D9D9D9"/>
          </w:tcPr>
          <w:p w14:paraId="6E7636B8" w14:textId="77777777" w:rsidR="002F6F25" w:rsidRPr="003101BC" w:rsidRDefault="002F6F25" w:rsidP="00305085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474" w:type="dxa"/>
            <w:shd w:val="clear" w:color="auto" w:fill="D9D9D9"/>
          </w:tcPr>
          <w:p w14:paraId="481E3458" w14:textId="77777777" w:rsidR="002F6F25" w:rsidRPr="003101BC" w:rsidRDefault="002F6F25" w:rsidP="00305085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2F6F25" w:rsidRPr="003101BC" w14:paraId="39D2DC1F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07CFFE5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515DC3A5" w14:textId="7171CD3C" w:rsidR="002F6F25" w:rsidRPr="000058B2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lang w:eastAsia="en-US" w:bidi="th-TH"/>
              </w:rPr>
              <w:t>Add/Delete</w:t>
            </w:r>
          </w:p>
        </w:tc>
        <w:tc>
          <w:tcPr>
            <w:tcW w:w="1505" w:type="dxa"/>
          </w:tcPr>
          <w:p w14:paraId="152781F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27B0845E" w14:textId="648BFC15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Add/Delete (Field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กำหนดของ </w:t>
            </w:r>
            <w:r>
              <w:rPr>
                <w:color w:val="000000" w:themeColor="text1"/>
                <w:lang w:bidi="th-TH"/>
              </w:rPr>
              <w:t>Linfox)</w:t>
            </w:r>
          </w:p>
        </w:tc>
      </w:tr>
      <w:tr w:rsidR="002F6F25" w:rsidRPr="003101BC" w14:paraId="460B610D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953602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E9CE900" w14:textId="77777777" w:rsidR="002F6F25" w:rsidRPr="000058B2" w:rsidRDefault="002F6F25" w:rsidP="0030508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24A3724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D62E581" w14:textId="1C317DF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Varchar2(1)</w:t>
            </w:r>
          </w:p>
        </w:tc>
      </w:tr>
      <w:tr w:rsidR="002F6F25" w:rsidRPr="003101BC" w14:paraId="67B472F6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D970BB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AA073B" w14:textId="77777777" w:rsidR="002F6F25" w:rsidRPr="000058B2" w:rsidRDefault="002F6F25" w:rsidP="0030508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23E45DC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0AEE014C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</w:p>
        </w:tc>
      </w:tr>
      <w:tr w:rsidR="002F6F25" w:rsidRPr="003101BC" w14:paraId="23A1A9C7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0AB239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81BBCA" w14:textId="77777777" w:rsidR="002F6F25" w:rsidRPr="000058B2" w:rsidRDefault="002F6F25" w:rsidP="0030508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5C0DFCF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FAF5020" w14:textId="77777777" w:rsidR="002F6F25" w:rsidRPr="003101BC" w:rsidRDefault="002F6F25" w:rsidP="00305085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2F6F25" w:rsidRPr="003101BC" w14:paraId="0AE592C6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BFAFC1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A55B5D" w14:textId="77777777" w:rsidR="002F6F25" w:rsidRPr="000058B2" w:rsidRDefault="002F6F25" w:rsidP="0030508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00AEDF4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FB91849" w14:textId="77777777" w:rsidR="002F6F25" w:rsidRPr="00CE2133" w:rsidRDefault="002F6F25" w:rsidP="00305085">
            <w:pPr>
              <w:rPr>
                <w:cs/>
                <w:lang w:bidi="th-TH"/>
              </w:rPr>
            </w:pPr>
          </w:p>
        </w:tc>
      </w:tr>
      <w:tr w:rsidR="002F6F25" w:rsidRPr="003101BC" w14:paraId="5BB52824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43C643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DE3561" w14:textId="77777777" w:rsidR="002F6F25" w:rsidRPr="000058B2" w:rsidRDefault="002F6F25" w:rsidP="0030508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56B28D1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ADAECA5" w14:textId="223C1991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‘A’</w:t>
            </w:r>
          </w:p>
        </w:tc>
      </w:tr>
      <w:tr w:rsidR="002F6F25" w:rsidRPr="003101BC" w14:paraId="516D6FA7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FD1E1B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CE08BF" w14:textId="77777777" w:rsidR="002F6F25" w:rsidRPr="000058B2" w:rsidRDefault="002F6F25" w:rsidP="0030508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18324F3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D16DEC7" w14:textId="160BC006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Column1</w:t>
            </w:r>
          </w:p>
        </w:tc>
      </w:tr>
      <w:tr w:rsidR="002F6F25" w:rsidRPr="003101BC" w14:paraId="58A75982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6E61411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240A1C7E" w14:textId="49B9973C" w:rsidR="002F6F25" w:rsidRPr="000058B2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lang w:eastAsia="en-US" w:bidi="th-TH"/>
              </w:rPr>
              <w:t>Branch/Plant</w:t>
            </w:r>
          </w:p>
        </w:tc>
        <w:tc>
          <w:tcPr>
            <w:tcW w:w="1505" w:type="dxa"/>
          </w:tcPr>
          <w:p w14:paraId="32F3D63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F6E61B6" w14:textId="56F5CA4E" w:rsidR="002F6F25" w:rsidRPr="003101BC" w:rsidRDefault="00997C9E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Brach/Plant code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ที่กำหนดใน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2F6F25" w:rsidRPr="003101BC" w14:paraId="39B6EA20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721BAA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016344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44A0B0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79712BF" w14:textId="7E413919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</w:t>
            </w:r>
            <w:r w:rsidRPr="003101BC">
              <w:rPr>
                <w:color w:val="000000" w:themeColor="text1"/>
                <w:lang w:bidi="th-TH"/>
              </w:rPr>
              <w:t>(</w:t>
            </w:r>
            <w:r>
              <w:rPr>
                <w:color w:val="000000" w:themeColor="text1"/>
                <w:lang w:bidi="th-TH"/>
              </w:rPr>
              <w:t>12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2F6F25" w:rsidRPr="003101BC" w14:paraId="5FC309B2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940A51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09560C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136A7C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8D07270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</w:p>
        </w:tc>
      </w:tr>
      <w:tr w:rsidR="002F6F25" w:rsidRPr="003101BC" w14:paraId="680666F7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857DA1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576C51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DE33AD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15514A8" w14:textId="77777777" w:rsidR="002F6F25" w:rsidRPr="003101BC" w:rsidRDefault="002F6F25" w:rsidP="00305085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2F6F25" w:rsidRPr="003101BC" w14:paraId="67CABA1B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8A90E5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97D5B4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3EE39C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52B438A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</w:p>
        </w:tc>
      </w:tr>
      <w:tr w:rsidR="002F6F25" w:rsidRPr="003101BC" w14:paraId="11A0A7A2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75287C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2EF12B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7E6FAB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CCDA581" w14:textId="102B8639" w:rsidR="00997C9E" w:rsidRPr="00997C9E" w:rsidRDefault="00997C9E" w:rsidP="00305085">
            <w:pPr>
              <w:rPr>
                <w:color w:val="000000" w:themeColor="text1"/>
                <w:u w:val="single"/>
                <w:lang w:bidi="th-TH"/>
              </w:rPr>
            </w:pPr>
            <w:r w:rsidRPr="00997C9E">
              <w:rPr>
                <w:color w:val="000000" w:themeColor="text1"/>
                <w:u w:val="single"/>
                <w:lang w:bidi="th-TH"/>
              </w:rPr>
              <w:t xml:space="preserve">Location </w:t>
            </w:r>
            <w:r w:rsidRPr="00997C9E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ที่ระบุใน </w:t>
            </w:r>
            <w:r w:rsidRPr="00997C9E">
              <w:rPr>
                <w:color w:val="000000" w:themeColor="text1"/>
                <w:u w:val="single"/>
                <w:lang w:bidi="th-TH"/>
              </w:rPr>
              <w:t>PO</w:t>
            </w:r>
          </w:p>
          <w:p w14:paraId="2F0537B0" w14:textId="77777777" w:rsidR="002F6F25" w:rsidRDefault="00997C9E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Cloude &gt; Purchase Order &gt; Manage Order &gt; Lines &gt; Field Location</w:t>
            </w:r>
          </w:p>
          <w:p w14:paraId="0DBECDF0" w14:textId="77777777" w:rsidR="00997C9E" w:rsidRDefault="00997C9E" w:rsidP="00305085">
            <w:pPr>
              <w:rPr>
                <w:color w:val="000000" w:themeColor="text1"/>
                <w:u w:val="single"/>
                <w:lang w:bidi="th-TH"/>
              </w:rPr>
            </w:pPr>
          </w:p>
          <w:p w14:paraId="74277C6B" w14:textId="395B0F4B" w:rsidR="00997C9E" w:rsidRDefault="00997C9E" w:rsidP="00305085">
            <w:pPr>
              <w:rPr>
                <w:color w:val="000000" w:themeColor="text1"/>
                <w:u w:val="single"/>
                <w:lang w:bidi="th-TH"/>
              </w:rPr>
            </w:pPr>
            <w:r w:rsidRPr="00997C9E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ที่ </w:t>
            </w:r>
            <w:r w:rsidRPr="00997C9E">
              <w:rPr>
                <w:color w:val="000000" w:themeColor="text1"/>
                <w:u w:val="single"/>
                <w:lang w:bidi="th-TH"/>
              </w:rPr>
              <w:t xml:space="preserve">Map </w:t>
            </w:r>
            <w:r w:rsidRPr="00997C9E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ข้อมูลเพื่อหา </w:t>
            </w:r>
            <w:r w:rsidRPr="00997C9E">
              <w:rPr>
                <w:color w:val="000000" w:themeColor="text1"/>
                <w:u w:val="single"/>
                <w:lang w:bidi="th-TH"/>
              </w:rPr>
              <w:t xml:space="preserve">Brach/Plant </w:t>
            </w:r>
            <w:r w:rsidRPr="00997C9E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ใน </w:t>
            </w:r>
            <w:r w:rsidRPr="00997C9E">
              <w:rPr>
                <w:color w:val="000000" w:themeColor="text1"/>
                <w:u w:val="single"/>
                <w:lang w:bidi="th-TH"/>
              </w:rPr>
              <w:t>ERP</w:t>
            </w:r>
          </w:p>
          <w:p w14:paraId="188F307B" w14:textId="0E06197B" w:rsidR="00997C9E" w:rsidRDefault="00890660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Subinventory master.ATTRIBUTE1 (FF LINFOX BRACH/PLANT)</w:t>
            </w:r>
          </w:p>
          <w:p w14:paraId="43221650" w14:textId="77777777" w:rsidR="00997C9E" w:rsidRDefault="00997C9E" w:rsidP="00997C9E">
            <w:pPr>
              <w:rPr>
                <w:color w:val="000000" w:themeColor="text1"/>
                <w:u w:val="single"/>
                <w:lang w:bidi="th-TH"/>
              </w:rPr>
            </w:pPr>
            <w:r w:rsidRPr="00997C9E">
              <w:rPr>
                <w:color w:val="000000" w:themeColor="text1"/>
                <w:u w:val="single"/>
                <w:lang w:bidi="th-TH"/>
              </w:rPr>
              <w:t xml:space="preserve">Table.Field </w:t>
            </w:r>
            <w:r w:rsidRPr="00997C9E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ที่ </w:t>
            </w:r>
            <w:r w:rsidRPr="00997C9E">
              <w:rPr>
                <w:color w:val="000000" w:themeColor="text1"/>
                <w:u w:val="single"/>
                <w:lang w:bidi="th-TH"/>
              </w:rPr>
              <w:t xml:space="preserve">Syn </w:t>
            </w:r>
            <w:r w:rsidRPr="00997C9E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ข้อมูลจาก </w:t>
            </w:r>
            <w:r w:rsidRPr="00997C9E">
              <w:rPr>
                <w:color w:val="000000" w:themeColor="text1"/>
                <w:u w:val="single"/>
                <w:lang w:bidi="th-TH"/>
              </w:rPr>
              <w:t>ERP</w:t>
            </w:r>
          </w:p>
          <w:p w14:paraId="732C9D6F" w14:textId="4B3F25E9" w:rsidR="00997C9E" w:rsidRPr="00997C9E" w:rsidRDefault="00997C9E" w:rsidP="00997C9E">
            <w:pPr>
              <w:rPr>
                <w:color w:val="000000" w:themeColor="text1"/>
                <w:lang w:bidi="th-TH"/>
              </w:rPr>
            </w:pPr>
            <w:r w:rsidRPr="00997C9E">
              <w:rPr>
                <w:color w:val="000000" w:themeColor="text1"/>
                <w:lang w:bidi="th-TH"/>
              </w:rPr>
              <w:t>XCUST_PR_PO_INFO_TBL</w:t>
            </w:r>
            <w:r>
              <w:rPr>
                <w:color w:val="000000" w:themeColor="text1"/>
                <w:lang w:bidi="th-TH"/>
              </w:rPr>
              <w:t>.</w:t>
            </w:r>
            <w:r w:rsidR="007C4CFD">
              <w:rPr>
                <w:color w:val="000000" w:themeColor="text1"/>
                <w:lang w:bidi="th-TH"/>
              </w:rPr>
              <w:t>SUBINVENTORY_LINFOX</w:t>
            </w:r>
          </w:p>
        </w:tc>
      </w:tr>
      <w:tr w:rsidR="002F6F25" w:rsidRPr="003101BC" w14:paraId="5BAF3C39" w14:textId="77777777" w:rsidTr="00DE4C00">
        <w:trPr>
          <w:cantSplit/>
          <w:trHeight w:val="522"/>
          <w:tblHeader/>
        </w:trPr>
        <w:tc>
          <w:tcPr>
            <w:tcW w:w="575" w:type="dxa"/>
            <w:vMerge/>
          </w:tcPr>
          <w:p w14:paraId="5B4BB28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0C426E" w14:textId="77777777" w:rsidR="002F6F25" w:rsidRPr="000058B2" w:rsidRDefault="002F6F25" w:rsidP="0030508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  <w:shd w:val="clear" w:color="auto" w:fill="auto"/>
          </w:tcPr>
          <w:p w14:paraId="2B5D2C9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  <w:shd w:val="clear" w:color="auto" w:fill="auto"/>
          </w:tcPr>
          <w:p w14:paraId="308439EE" w14:textId="2253FFAA" w:rsidR="002F6F25" w:rsidRPr="003101BC" w:rsidRDefault="007C4CFD" w:rsidP="00305085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Column2</w:t>
            </w:r>
          </w:p>
        </w:tc>
      </w:tr>
      <w:tr w:rsidR="002F6F25" w:rsidRPr="003101BC" w14:paraId="5ED882B1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4E990474" w14:textId="5D060661" w:rsidR="002F6F25" w:rsidRPr="003101BC" w:rsidRDefault="007C4CFD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5F4CAFA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Supplier No</w:t>
            </w:r>
          </w:p>
        </w:tc>
        <w:tc>
          <w:tcPr>
            <w:tcW w:w="1505" w:type="dxa"/>
          </w:tcPr>
          <w:p w14:paraId="1BFC826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1226063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รหัส </w:t>
            </w:r>
            <w:r>
              <w:rPr>
                <w:color w:val="000000" w:themeColor="text1"/>
                <w:lang w:bidi="th-TH"/>
              </w:rPr>
              <w:t>Supplier  Code</w:t>
            </w:r>
          </w:p>
        </w:tc>
      </w:tr>
      <w:tr w:rsidR="002F6F25" w:rsidRPr="003101BC" w14:paraId="4390A217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31A9A2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9828C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E60272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9CA5E4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VARCHAR2(8)</w:t>
            </w:r>
          </w:p>
        </w:tc>
      </w:tr>
      <w:tr w:rsidR="002F6F25" w:rsidRPr="003101BC" w14:paraId="2C2CF841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EA7185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B5D55C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6AFEE5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6581510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737A95E0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43CAFC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2F464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BA89A8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E3C89AC" w14:textId="77777777" w:rsidR="002F6F25" w:rsidRPr="003101BC" w:rsidRDefault="002F6F25" w:rsidP="00305085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Yes</w:t>
            </w:r>
          </w:p>
        </w:tc>
      </w:tr>
      <w:tr w:rsidR="002F6F25" w:rsidRPr="003101BC" w14:paraId="664539CA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0D49F1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E84B2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5975B6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A994DA9" w14:textId="77777777" w:rsidR="002F6F25" w:rsidRPr="003101BC" w:rsidRDefault="002F6F25" w:rsidP="00305085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F6F25" w:rsidRPr="003101BC" w14:paraId="5C7EA122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8C6DBB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E7D372" w14:textId="77777777" w:rsidR="002F6F25" w:rsidRPr="003101BC" w:rsidRDefault="002F6F25" w:rsidP="00305085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0BA79FB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8A63CFE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XCUST_LINFOX_PR_TBL.SUPPLIER_CODE</w:t>
            </w:r>
          </w:p>
        </w:tc>
      </w:tr>
      <w:tr w:rsidR="002F6F25" w:rsidRPr="003101BC" w14:paraId="02FC7844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0F86C6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5642142" w14:textId="77777777" w:rsidR="002F6F25" w:rsidRPr="003101BC" w:rsidRDefault="002F6F25" w:rsidP="0030508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7D5CB96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9412384" w14:textId="68DA4DAA" w:rsidR="002F6F25" w:rsidRPr="003101BC" w:rsidRDefault="007C4CFD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Column3</w:t>
            </w:r>
          </w:p>
        </w:tc>
      </w:tr>
      <w:tr w:rsidR="002F6F25" w:rsidRPr="003101BC" w14:paraId="5D5FFE13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2A9E7F1A" w14:textId="56289E74" w:rsidR="002F6F25" w:rsidRPr="003101BC" w:rsidRDefault="00AE4114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1D7EDD58" w14:textId="68CA3BDA" w:rsidR="002F6F25" w:rsidRPr="003101BC" w:rsidRDefault="007C4CFD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eastAsia="en-US" w:bidi="th-TH"/>
              </w:rPr>
              <w:t>Document Type</w:t>
            </w:r>
          </w:p>
        </w:tc>
        <w:tc>
          <w:tcPr>
            <w:tcW w:w="1505" w:type="dxa"/>
          </w:tcPr>
          <w:p w14:paraId="26FE3BB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24648B5" w14:textId="75F81841" w:rsidR="002F6F25" w:rsidRPr="003101BC" w:rsidRDefault="007C4CFD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Document type 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กำหนดโดย </w:t>
            </w:r>
            <w:r>
              <w:rPr>
                <w:color w:val="000000" w:themeColor="text1"/>
                <w:lang w:bidi="th-TH"/>
              </w:rPr>
              <w:t>Linfox)</w:t>
            </w:r>
          </w:p>
        </w:tc>
      </w:tr>
      <w:tr w:rsidR="002F6F25" w:rsidRPr="00462462" w14:paraId="763996EB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6A3133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9242C0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BBA9BC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C85DB44" w14:textId="558A9DDC" w:rsidR="002F6F25" w:rsidRPr="00462462" w:rsidRDefault="007C4CFD" w:rsidP="007C4CFD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VARCHAR2(2)</w:t>
            </w:r>
          </w:p>
        </w:tc>
      </w:tr>
      <w:tr w:rsidR="002F6F25" w:rsidRPr="003101BC" w14:paraId="623C592A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A5F9FB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17E3FE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366BC1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74A8E27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4AE1F06E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03588C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CD496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E85F21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3A48DD5" w14:textId="77777777" w:rsidR="002F6F25" w:rsidRPr="003101BC" w:rsidRDefault="002F6F25" w:rsidP="003050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F6F25" w:rsidRPr="003101BC" w14:paraId="1FD55811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8D193C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2062F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814D6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F829686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63FBBEAC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6A03F4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A9062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B5DBAD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5D5BE8C" w14:textId="7BDD4C5E" w:rsidR="002F6F25" w:rsidRPr="003101BC" w:rsidRDefault="007C4CFD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‘WP’</w:t>
            </w:r>
          </w:p>
        </w:tc>
      </w:tr>
      <w:tr w:rsidR="002F6F25" w:rsidRPr="00462462" w14:paraId="356521B6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BCEC71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B7B74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002D4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ED53BD4" w14:textId="5592AA0B" w:rsidR="002F6F25" w:rsidRPr="00462462" w:rsidRDefault="007C4CFD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C</w:t>
            </w:r>
            <w:r w:rsidR="002F6F25">
              <w:rPr>
                <w:color w:val="000000" w:themeColor="text1"/>
                <w:lang w:bidi="th-TH"/>
              </w:rPr>
              <w:t xml:space="preserve">olumn </w:t>
            </w:r>
            <w:r>
              <w:rPr>
                <w:color w:val="000000" w:themeColor="text1"/>
                <w:lang w:bidi="th-TH"/>
              </w:rPr>
              <w:t>4</w:t>
            </w:r>
          </w:p>
        </w:tc>
      </w:tr>
      <w:tr w:rsidR="002F6F25" w:rsidRPr="00462462" w14:paraId="79CBDEF4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03CB19F7" w14:textId="763D8E91" w:rsidR="002F6F25" w:rsidRPr="003101BC" w:rsidRDefault="00AE4114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21AFB9DA" w14:textId="594F2C9B" w:rsidR="002F6F25" w:rsidRPr="003101BC" w:rsidRDefault="00AE4114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en-US"/>
              </w:rPr>
              <w:t>Order Number</w:t>
            </w:r>
          </w:p>
        </w:tc>
        <w:tc>
          <w:tcPr>
            <w:tcW w:w="1505" w:type="dxa"/>
          </w:tcPr>
          <w:p w14:paraId="6D799E9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DC6AC46" w14:textId="7F4BD140" w:rsidR="002F6F25" w:rsidRDefault="00AE4114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Linfox PO Number</w:t>
            </w:r>
          </w:p>
        </w:tc>
      </w:tr>
      <w:tr w:rsidR="002F6F25" w:rsidRPr="00462462" w14:paraId="3AE7EC5B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D353BA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3DC5F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2DF6D5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45924DD" w14:textId="7903D974" w:rsidR="002F6F25" w:rsidRDefault="00AE4114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Number</w:t>
            </w:r>
          </w:p>
        </w:tc>
      </w:tr>
      <w:tr w:rsidR="002F6F25" w:rsidRPr="00462462" w14:paraId="31C12810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E63302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E3A505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E29A25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E454051" w14:textId="77777777" w:rsidR="002F6F25" w:rsidRDefault="002F6F25" w:rsidP="00305085">
            <w:pPr>
              <w:rPr>
                <w:color w:val="000000" w:themeColor="text1"/>
                <w:lang w:bidi="th-TH"/>
              </w:rPr>
            </w:pPr>
          </w:p>
        </w:tc>
      </w:tr>
      <w:tr w:rsidR="002F6F25" w:rsidRPr="00462462" w14:paraId="356BA670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A2AAFF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ADCC3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07FE48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556F99C9" w14:textId="77777777" w:rsidR="002F6F25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F6F25" w:rsidRPr="00462462" w14:paraId="46EFFCE1" w14:textId="77777777" w:rsidTr="00DE4C00">
        <w:trPr>
          <w:cantSplit/>
          <w:tblHeader/>
        </w:trPr>
        <w:tc>
          <w:tcPr>
            <w:tcW w:w="575" w:type="dxa"/>
            <w:vMerge/>
          </w:tcPr>
          <w:p w14:paraId="7DDCD82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5E06C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E35A37A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ACD7435" w14:textId="77777777" w:rsidR="002F6F25" w:rsidRDefault="002F6F25" w:rsidP="00305085">
            <w:pPr>
              <w:rPr>
                <w:color w:val="000000" w:themeColor="text1"/>
                <w:lang w:bidi="th-TH"/>
              </w:rPr>
            </w:pPr>
          </w:p>
        </w:tc>
      </w:tr>
      <w:tr w:rsidR="002F6F25" w:rsidRPr="00462462" w14:paraId="4F286EE6" w14:textId="77777777" w:rsidTr="00DE4C00">
        <w:trPr>
          <w:cantSplit/>
          <w:tblHeader/>
        </w:trPr>
        <w:tc>
          <w:tcPr>
            <w:tcW w:w="575" w:type="dxa"/>
            <w:vMerge/>
          </w:tcPr>
          <w:p w14:paraId="7FC5259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401A9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B494C7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606D510" w14:textId="6FEA9C36" w:rsidR="002F6F25" w:rsidRDefault="002F6F25" w:rsidP="00AE411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</w:t>
            </w:r>
            <w:r w:rsidR="00AE4114">
              <w:rPr>
                <w:color w:val="000000" w:themeColor="text1"/>
                <w:lang w:bidi="th-TH"/>
              </w:rPr>
              <w:t>PO_NUMBER</w:t>
            </w:r>
          </w:p>
        </w:tc>
      </w:tr>
      <w:tr w:rsidR="002F6F25" w:rsidRPr="00462462" w14:paraId="4B37C9BC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D334E3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4C539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F2FD03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8540B05" w14:textId="3B918F6C" w:rsidR="002F6F25" w:rsidRDefault="00AE4114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Column 5</w:t>
            </w:r>
          </w:p>
        </w:tc>
      </w:tr>
      <w:tr w:rsidR="002F6F25" w:rsidRPr="003101BC" w14:paraId="090686FF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36430225" w14:textId="02B4E073" w:rsidR="002F6F25" w:rsidRPr="003101BC" w:rsidRDefault="00EF683A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43B61EE8" w14:textId="77C5AD4B" w:rsidR="002F6F25" w:rsidRPr="003101BC" w:rsidRDefault="00AE4114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Company</w:t>
            </w:r>
          </w:p>
        </w:tc>
        <w:tc>
          <w:tcPr>
            <w:tcW w:w="1505" w:type="dxa"/>
          </w:tcPr>
          <w:p w14:paraId="3CCC7F7A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C4332F5" w14:textId="1CC9AF68" w:rsidR="002F6F25" w:rsidRPr="003101BC" w:rsidRDefault="00AE4114" w:rsidP="00305085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รหัส </w:t>
            </w:r>
            <w:r>
              <w:rPr>
                <w:color w:val="000000" w:themeColor="text1"/>
                <w:lang w:bidi="th-TH"/>
              </w:rPr>
              <w:t xml:space="preserve">Company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lang w:bidi="th-TH"/>
              </w:rPr>
              <w:t xml:space="preserve">RD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ใน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2F6F25" w:rsidRPr="00462462" w14:paraId="036E3C54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A759BA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E07C2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B06D58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C30B3CA" w14:textId="0EB667AA" w:rsidR="002F6F25" w:rsidRPr="00AE4114" w:rsidRDefault="00AE4114" w:rsidP="00AE411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Varchar2(5)</w:t>
            </w:r>
          </w:p>
        </w:tc>
      </w:tr>
      <w:tr w:rsidR="002F6F25" w:rsidRPr="003101BC" w14:paraId="4FFC4D53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70D243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33AA6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F1BEE8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1D9AA017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00E929D8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D2F411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E1FF2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107550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156257E" w14:textId="77777777" w:rsidR="002F6F25" w:rsidRPr="003101BC" w:rsidRDefault="002F6F25" w:rsidP="003050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F6F25" w:rsidRPr="003101BC" w14:paraId="4A246108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BF6F97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CE2F3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CF536A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63F015E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52EBA625" w14:textId="77777777" w:rsidTr="00DE4C00">
        <w:trPr>
          <w:cantSplit/>
          <w:tblHeader/>
        </w:trPr>
        <w:tc>
          <w:tcPr>
            <w:tcW w:w="575" w:type="dxa"/>
            <w:vMerge/>
          </w:tcPr>
          <w:p w14:paraId="70AB450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83DE3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EF067C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7CB0780" w14:textId="0655B96C" w:rsidR="002F6F25" w:rsidRPr="003101BC" w:rsidRDefault="002F6F25" w:rsidP="00AE4114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</w:t>
            </w:r>
            <w:r w:rsidR="00AE4114">
              <w:rPr>
                <w:color w:val="000000" w:themeColor="text1"/>
                <w:lang w:bidi="th-TH"/>
              </w:rPr>
              <w:t>Company</w:t>
            </w:r>
          </w:p>
        </w:tc>
      </w:tr>
      <w:tr w:rsidR="002F6F25" w:rsidRPr="00462462" w14:paraId="5A0CDA10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551C1D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8549B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06AB73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902C358" w14:textId="0E2DBAF2" w:rsidR="002F6F25" w:rsidRPr="00462462" w:rsidRDefault="00AE4114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C</w:t>
            </w:r>
            <w:r w:rsidR="002F6F25">
              <w:rPr>
                <w:color w:val="000000" w:themeColor="text1"/>
                <w:lang w:bidi="th-TH"/>
              </w:rPr>
              <w:t xml:space="preserve">olumn </w:t>
            </w:r>
            <w:r>
              <w:rPr>
                <w:color w:val="000000" w:themeColor="text1"/>
                <w:lang w:bidi="th-TH"/>
              </w:rPr>
              <w:t>6</w:t>
            </w:r>
          </w:p>
        </w:tc>
      </w:tr>
      <w:tr w:rsidR="00305085" w:rsidRPr="003101BC" w14:paraId="5ADA095F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05DE0D63" w14:textId="2D89DCAC" w:rsidR="00305085" w:rsidRPr="003101BC" w:rsidRDefault="00EF683A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32B451CD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Line Number</w:t>
            </w:r>
          </w:p>
        </w:tc>
        <w:tc>
          <w:tcPr>
            <w:tcW w:w="1505" w:type="dxa"/>
          </w:tcPr>
          <w:p w14:paraId="4AB30036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01BF02F" w14:textId="77777777" w:rsidR="00305085" w:rsidRPr="003101BC" w:rsidRDefault="00305085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PO Line Number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305085" w:rsidRPr="00474B84" w14:paraId="226B6AF1" w14:textId="77777777" w:rsidTr="00DE4C00">
        <w:trPr>
          <w:cantSplit/>
          <w:tblHeader/>
        </w:trPr>
        <w:tc>
          <w:tcPr>
            <w:tcW w:w="575" w:type="dxa"/>
            <w:vMerge/>
          </w:tcPr>
          <w:p w14:paraId="79A67A98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BA0771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5BC3505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04AD8CA" w14:textId="77777777" w:rsidR="00305085" w:rsidRPr="00474B84" w:rsidRDefault="0030508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Number</w:t>
            </w:r>
          </w:p>
        </w:tc>
      </w:tr>
      <w:tr w:rsidR="00305085" w:rsidRPr="003101BC" w14:paraId="5BAE5B11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DF263D0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EBE83F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3398FE1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12518029" w14:textId="77777777" w:rsidR="00305085" w:rsidRPr="003101BC" w:rsidRDefault="00305085" w:rsidP="00305085">
            <w:pPr>
              <w:rPr>
                <w:color w:val="000000" w:themeColor="text1"/>
              </w:rPr>
            </w:pPr>
          </w:p>
        </w:tc>
      </w:tr>
      <w:tr w:rsidR="00305085" w:rsidRPr="003101BC" w14:paraId="249CF196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AE88187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BDF687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6A774C2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136F68B" w14:textId="77777777" w:rsidR="00305085" w:rsidRPr="003101BC" w:rsidRDefault="00305085" w:rsidP="003050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305085" w:rsidRPr="003101BC" w14:paraId="59A83B05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3ECDF16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370F6F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857D0E4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BF5A42E" w14:textId="77777777" w:rsidR="00305085" w:rsidRPr="003101BC" w:rsidRDefault="00305085" w:rsidP="00305085">
            <w:pPr>
              <w:rPr>
                <w:color w:val="000000" w:themeColor="text1"/>
              </w:rPr>
            </w:pPr>
          </w:p>
        </w:tc>
      </w:tr>
      <w:tr w:rsidR="00305085" w:rsidRPr="00533CB9" w14:paraId="1637DCEC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5ED2581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5C494EA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191A0B0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ACE44F2" w14:textId="77777777" w:rsidR="00305085" w:rsidRPr="00533CB9" w:rsidRDefault="00305085" w:rsidP="00305085">
            <w:pPr>
              <w:rPr>
                <w:color w:val="000000" w:themeColor="text1"/>
                <w:cs/>
                <w:lang w:bidi="th-TH"/>
              </w:rPr>
            </w:pPr>
            <w:r w:rsidRPr="00533CB9">
              <w:rPr>
                <w:color w:val="000000" w:themeColor="text1"/>
                <w:lang w:bidi="th-TH"/>
              </w:rPr>
              <w:t>XCUST_LINFOX_PR_TBL.LINE_NUMBER</w:t>
            </w:r>
          </w:p>
        </w:tc>
      </w:tr>
      <w:tr w:rsidR="00305085" w:rsidRPr="00462462" w14:paraId="7F558563" w14:textId="77777777" w:rsidTr="00DE4C00">
        <w:trPr>
          <w:cantSplit/>
          <w:tblHeader/>
        </w:trPr>
        <w:tc>
          <w:tcPr>
            <w:tcW w:w="575" w:type="dxa"/>
            <w:vMerge/>
          </w:tcPr>
          <w:p w14:paraId="7822F783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7E5C1D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AA0CABB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58E4E10" w14:textId="77777777" w:rsidR="00305085" w:rsidRPr="00462462" w:rsidRDefault="0030508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Column 8</w:t>
            </w:r>
          </w:p>
        </w:tc>
      </w:tr>
      <w:tr w:rsidR="00EF683A" w:rsidRPr="003101BC" w14:paraId="2822C15F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148F8AA0" w14:textId="5DB0FEAC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61C5E434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Reference</w:t>
            </w:r>
          </w:p>
        </w:tc>
        <w:tc>
          <w:tcPr>
            <w:tcW w:w="1505" w:type="dxa"/>
          </w:tcPr>
          <w:p w14:paraId="7FD0950D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FF2FEB7" w14:textId="77777777" w:rsidR="00EF683A" w:rsidRPr="003101BC" w:rsidRDefault="00EF683A" w:rsidP="002D6C1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PO Number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lang w:bidi="th-TH"/>
              </w:rPr>
              <w:t>ERP</w:t>
            </w:r>
          </w:p>
        </w:tc>
      </w:tr>
      <w:tr w:rsidR="00EF683A" w:rsidRPr="00474B84" w14:paraId="5791F60C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8611BF9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07AFDB8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96442A7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065DCD19" w14:textId="2D84038F" w:rsidR="00EF683A" w:rsidRPr="00474B84" w:rsidRDefault="00EF683A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Varchar2(20)</w:t>
            </w:r>
          </w:p>
        </w:tc>
      </w:tr>
      <w:tr w:rsidR="00EF683A" w:rsidRPr="003101BC" w14:paraId="1A8EA34C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5990C85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81FBD8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4A769C8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1591EF1B" w14:textId="77777777" w:rsidR="00EF683A" w:rsidRPr="003101BC" w:rsidRDefault="00EF683A" w:rsidP="002D6C1B">
            <w:pPr>
              <w:rPr>
                <w:color w:val="000000" w:themeColor="text1"/>
              </w:rPr>
            </w:pPr>
          </w:p>
        </w:tc>
      </w:tr>
      <w:tr w:rsidR="00EF683A" w:rsidRPr="003101BC" w14:paraId="50125259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D1B4ED5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BAC325F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8153D0E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51D4140F" w14:textId="77777777" w:rsidR="00EF683A" w:rsidRPr="003101BC" w:rsidRDefault="00EF683A" w:rsidP="002D6C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EF683A" w:rsidRPr="003101BC" w14:paraId="62DE41E9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9EE046F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B2D09F0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9E32071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6929B72" w14:textId="77777777" w:rsidR="00DE4C00" w:rsidRPr="00DE4C00" w:rsidRDefault="00DE4C00" w:rsidP="00DE4C00">
            <w:pPr>
              <w:rPr>
                <w:color w:val="000000" w:themeColor="text1"/>
                <w:lang w:bidi="th-TH"/>
              </w:rPr>
            </w:pPr>
            <w:r w:rsidRPr="00DE4C00">
              <w:rPr>
                <w:color w:val="000000"/>
                <w:shd w:val="clear" w:color="auto" w:fill="FFFFFF"/>
              </w:rPr>
              <w:t>XCUST_PR_PO_INFO_TBL.PR_ATTRIBUTE1 = ‘LINFOX’</w:t>
            </w:r>
          </w:p>
          <w:p w14:paraId="59606A63" w14:textId="4162254D" w:rsidR="00EF683A" w:rsidRPr="003101BC" w:rsidRDefault="00DE4C00" w:rsidP="00DE4C00">
            <w:pPr>
              <w:rPr>
                <w:color w:val="000000" w:themeColor="text1"/>
              </w:rPr>
            </w:pPr>
            <w:r w:rsidRPr="00434E76">
              <w:rPr>
                <w:color w:val="000000" w:themeColor="text1"/>
              </w:rPr>
              <w:t xml:space="preserve">Mapping data </w:t>
            </w:r>
            <w:r w:rsidRPr="00434E76">
              <w:rPr>
                <w:color w:val="000000" w:themeColor="text1"/>
                <w:lang w:bidi="th-TH"/>
              </w:rPr>
              <w:t>XCUST_LINFOX_PR_TBL</w:t>
            </w:r>
            <w:r w:rsidRPr="00434E76">
              <w:rPr>
                <w:color w:val="000000" w:themeColor="text1"/>
              </w:rPr>
              <w:t xml:space="preserve">.PO_NUMBER </w:t>
            </w:r>
            <w:r w:rsidRPr="00434E76">
              <w:rPr>
                <w:rFonts w:hint="cs"/>
                <w:color w:val="000000" w:themeColor="text1"/>
                <w:cs/>
                <w:lang w:bidi="th-TH"/>
              </w:rPr>
              <w:t xml:space="preserve">กับ </w:t>
            </w:r>
            <w:r w:rsidRPr="00434E76">
              <w:rPr>
                <w:color w:val="000000"/>
                <w:shd w:val="clear" w:color="auto" w:fill="FFFFFF"/>
              </w:rPr>
              <w:t>XCUST_PR_PO_INFO</w:t>
            </w:r>
            <w:r>
              <w:rPr>
                <w:color w:val="000000"/>
                <w:shd w:val="clear" w:color="auto" w:fill="FFFFFF"/>
              </w:rPr>
              <w:t>_TBL</w:t>
            </w:r>
            <w:r w:rsidRPr="00434E76">
              <w:rPr>
                <w:color w:val="000000"/>
                <w:shd w:val="clear" w:color="auto" w:fill="FFFFFF"/>
              </w:rPr>
              <w:t xml:space="preserve">.PR_ATTRIBUTE2 </w:t>
            </w:r>
            <w:r w:rsidRPr="00434E76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434E76">
              <w:rPr>
                <w:color w:val="000000" w:themeColor="text1"/>
                <w:lang w:bidi="th-TH"/>
              </w:rPr>
              <w:t>XCUST_LINFOX_PR_TBL</w:t>
            </w:r>
            <w:r w:rsidRPr="00434E76">
              <w:rPr>
                <w:color w:val="000000" w:themeColor="text1"/>
              </w:rPr>
              <w:t xml:space="preserve">.LINE_NUMBER </w:t>
            </w:r>
            <w:r w:rsidRPr="00434E76">
              <w:rPr>
                <w:rFonts w:hint="cs"/>
                <w:color w:val="000000" w:themeColor="text1"/>
                <w:cs/>
                <w:lang w:bidi="th-TH"/>
              </w:rPr>
              <w:t xml:space="preserve">กับ </w:t>
            </w:r>
            <w:r w:rsidRPr="00434E76">
              <w:rPr>
                <w:color w:val="000000"/>
                <w:shd w:val="clear" w:color="auto" w:fill="FFFFFF"/>
              </w:rPr>
              <w:t>XCUST_PR_PO_INFO</w:t>
            </w:r>
            <w:r>
              <w:rPr>
                <w:color w:val="000000"/>
                <w:shd w:val="clear" w:color="auto" w:fill="FFFFFF"/>
              </w:rPr>
              <w:t>_TBL</w:t>
            </w:r>
            <w:r w:rsidRPr="00434E76">
              <w:rPr>
                <w:color w:val="000000"/>
                <w:shd w:val="clear" w:color="auto" w:fill="FFFFFF"/>
              </w:rPr>
              <w:t>.PR_LINE_ATTRIBUTE1</w:t>
            </w:r>
          </w:p>
        </w:tc>
      </w:tr>
      <w:tr w:rsidR="00EF683A" w:rsidRPr="00533CB9" w14:paraId="5C21B0A0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39381B5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E3AC1C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54E8038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F99BA36" w14:textId="77777777" w:rsidR="00EF683A" w:rsidRPr="00305085" w:rsidRDefault="00EF683A" w:rsidP="002D6C1B">
            <w:pPr>
              <w:rPr>
                <w:color w:val="000000" w:themeColor="text1"/>
                <w:u w:val="single"/>
                <w:lang w:bidi="th-TH"/>
              </w:rPr>
            </w:pPr>
            <w:r w:rsidRPr="00305085">
              <w:rPr>
                <w:color w:val="000000" w:themeColor="text1"/>
                <w:u w:val="single"/>
                <w:lang w:bidi="th-TH"/>
              </w:rPr>
              <w:t xml:space="preserve">PO </w:t>
            </w:r>
            <w:r w:rsidRPr="00305085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ใน </w:t>
            </w:r>
            <w:r w:rsidRPr="00305085">
              <w:rPr>
                <w:color w:val="000000" w:themeColor="text1"/>
                <w:u w:val="single"/>
                <w:lang w:bidi="th-TH"/>
              </w:rPr>
              <w:t>ERP</w:t>
            </w:r>
          </w:p>
          <w:p w14:paraId="0789899B" w14:textId="77777777" w:rsidR="00EF683A" w:rsidRDefault="00EF683A" w:rsidP="002D6C1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Purchase Order &gt; Manage Order &gt; (F) Order</w:t>
            </w:r>
          </w:p>
          <w:p w14:paraId="4270A692" w14:textId="77777777" w:rsidR="00EF683A" w:rsidRDefault="00EF683A" w:rsidP="002D6C1B">
            <w:pPr>
              <w:rPr>
                <w:color w:val="000000" w:themeColor="text1"/>
                <w:lang w:bidi="th-TH"/>
              </w:rPr>
            </w:pPr>
          </w:p>
          <w:p w14:paraId="76B30FC5" w14:textId="77777777" w:rsidR="00EF683A" w:rsidRPr="00305085" w:rsidRDefault="00EF683A" w:rsidP="002D6C1B">
            <w:pPr>
              <w:rPr>
                <w:color w:val="000000" w:themeColor="text1"/>
                <w:u w:val="single"/>
                <w:cs/>
                <w:lang w:bidi="th-TH"/>
              </w:rPr>
            </w:pPr>
            <w:r w:rsidRPr="00305085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ข้อมูล </w:t>
            </w:r>
            <w:r w:rsidRPr="00305085">
              <w:rPr>
                <w:color w:val="000000" w:themeColor="text1"/>
                <w:u w:val="single"/>
                <w:lang w:bidi="th-TH"/>
              </w:rPr>
              <w:t xml:space="preserve">PO </w:t>
            </w:r>
            <w:r w:rsidRPr="00305085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ที่ </w:t>
            </w:r>
            <w:r w:rsidRPr="00305085">
              <w:rPr>
                <w:color w:val="000000" w:themeColor="text1"/>
                <w:u w:val="single"/>
                <w:lang w:bidi="th-TH"/>
              </w:rPr>
              <w:t xml:space="preserve">Syn </w:t>
            </w:r>
            <w:r w:rsidRPr="00305085">
              <w:rPr>
                <w:rFonts w:hint="cs"/>
                <w:color w:val="000000" w:themeColor="text1"/>
                <w:u w:val="single"/>
                <w:cs/>
                <w:lang w:bidi="th-TH"/>
              </w:rPr>
              <w:t>มาเก็บ</w:t>
            </w:r>
          </w:p>
          <w:p w14:paraId="4E70E583" w14:textId="77777777" w:rsidR="00EF683A" w:rsidRPr="00533CB9" w:rsidRDefault="00EF683A" w:rsidP="002D6C1B">
            <w:pPr>
              <w:rPr>
                <w:color w:val="000000" w:themeColor="text1"/>
                <w:cs/>
                <w:lang w:bidi="th-TH"/>
              </w:rPr>
            </w:pPr>
            <w:r w:rsidRPr="00EF683A">
              <w:rPr>
                <w:color w:val="000000" w:themeColor="text1"/>
                <w:lang w:bidi="th-TH"/>
              </w:rPr>
              <w:t>XCUST_PR_PO_INFO_TBL</w:t>
            </w:r>
            <w:r w:rsidRPr="00533CB9">
              <w:rPr>
                <w:color w:val="000000" w:themeColor="text1"/>
                <w:lang w:bidi="th-TH"/>
              </w:rPr>
              <w:t>.</w:t>
            </w:r>
            <w:r>
              <w:rPr>
                <w:color w:val="000000" w:themeColor="text1"/>
                <w:lang w:bidi="th-TH"/>
              </w:rPr>
              <w:t>PO_NUMBER</w:t>
            </w:r>
          </w:p>
        </w:tc>
      </w:tr>
      <w:tr w:rsidR="00EF683A" w:rsidRPr="00462462" w14:paraId="5A4C01AD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381C265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0B4F1E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0E7151A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C21732A" w14:textId="72F13DB7" w:rsidR="00EF683A" w:rsidRPr="00462462" w:rsidRDefault="00EF683A" w:rsidP="002D6C1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Column 8</w:t>
            </w:r>
          </w:p>
        </w:tc>
      </w:tr>
      <w:tr w:rsidR="00EF683A" w:rsidRPr="003101BC" w14:paraId="16017A45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43B2B762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3A321659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Request Date</w:t>
            </w:r>
          </w:p>
        </w:tc>
        <w:tc>
          <w:tcPr>
            <w:tcW w:w="1505" w:type="dxa"/>
          </w:tcPr>
          <w:p w14:paraId="2E9035D1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D6D5276" w14:textId="77777777" w:rsidR="00EF683A" w:rsidRPr="003101BC" w:rsidRDefault="00EF683A" w:rsidP="002D6C1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Request Date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EF683A" w:rsidRPr="00474B84" w14:paraId="3C62C075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1BC7737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6366421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FAC1617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7D82A7F" w14:textId="77777777" w:rsidR="00EF683A" w:rsidRDefault="00EF683A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Date</w:t>
            </w:r>
          </w:p>
          <w:p w14:paraId="3AE3488B" w14:textId="77777777" w:rsidR="00EF683A" w:rsidRPr="00474B84" w:rsidRDefault="00EF683A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Format : YYYYMMDD</w:t>
            </w:r>
          </w:p>
        </w:tc>
      </w:tr>
      <w:tr w:rsidR="00EF683A" w:rsidRPr="003101BC" w14:paraId="4A1339F1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37E18AE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858C54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9652013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78C3D2A" w14:textId="77777777" w:rsidR="00EF683A" w:rsidRPr="003101BC" w:rsidRDefault="00EF683A" w:rsidP="002D6C1B">
            <w:pPr>
              <w:rPr>
                <w:color w:val="000000" w:themeColor="text1"/>
              </w:rPr>
            </w:pPr>
          </w:p>
        </w:tc>
      </w:tr>
      <w:tr w:rsidR="00EF683A" w:rsidRPr="003101BC" w14:paraId="791F5077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EA2A98A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4F0EEB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0FC038B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F20D1DA" w14:textId="77777777" w:rsidR="00EF683A" w:rsidRPr="003101BC" w:rsidRDefault="00EF683A" w:rsidP="002D6C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EF683A" w:rsidRPr="003101BC" w14:paraId="35FE6D66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15ECEE1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D336C12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8C5E2AD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A95F5AC" w14:textId="77777777" w:rsidR="00EF683A" w:rsidRPr="003101BC" w:rsidRDefault="00EF683A" w:rsidP="002D6C1B">
            <w:pPr>
              <w:rPr>
                <w:color w:val="000000" w:themeColor="text1"/>
              </w:rPr>
            </w:pPr>
          </w:p>
        </w:tc>
      </w:tr>
      <w:tr w:rsidR="00EF683A" w:rsidRPr="00EF683A" w14:paraId="152724AF" w14:textId="77777777" w:rsidTr="00DE4C00">
        <w:trPr>
          <w:cantSplit/>
          <w:tblHeader/>
        </w:trPr>
        <w:tc>
          <w:tcPr>
            <w:tcW w:w="575" w:type="dxa"/>
            <w:vMerge/>
          </w:tcPr>
          <w:p w14:paraId="7CB7B872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2BD7D0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0031DB4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529765BF" w14:textId="77777777" w:rsidR="00EF683A" w:rsidRPr="00EF683A" w:rsidRDefault="00EF683A" w:rsidP="002D6C1B">
            <w:pPr>
              <w:rPr>
                <w:color w:val="000000" w:themeColor="text1"/>
                <w:cs/>
                <w:lang w:bidi="th-TH"/>
              </w:rPr>
            </w:pPr>
            <w:r w:rsidRPr="00EF683A">
              <w:rPr>
                <w:color w:val="000000" w:themeColor="text1"/>
                <w:lang w:bidi="th-TH"/>
              </w:rPr>
              <w:t>XCUST_LINFOX_PR_TBL.REQUEST_DATE</w:t>
            </w:r>
          </w:p>
        </w:tc>
      </w:tr>
      <w:tr w:rsidR="00EF683A" w:rsidRPr="00462462" w14:paraId="357D4DA0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9B70E51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ACEA82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AAD2FBA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110CDCBF" w14:textId="77777777" w:rsidR="00EF683A" w:rsidRPr="00462462" w:rsidRDefault="00EF683A" w:rsidP="002D6C1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Column 9</w:t>
            </w:r>
          </w:p>
        </w:tc>
      </w:tr>
      <w:tr w:rsidR="002F6F25" w:rsidRPr="003101BC" w14:paraId="181E9324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3A168283" w14:textId="709CD5DC" w:rsidR="002F6F25" w:rsidRPr="003101BC" w:rsidRDefault="00EF683A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0C99A83F" w14:textId="4FFC983E" w:rsidR="002F6F25" w:rsidRPr="003101BC" w:rsidRDefault="00305085" w:rsidP="00EF683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R</w:t>
            </w:r>
            <w:r w:rsidR="00EF683A">
              <w:rPr>
                <w:color w:val="000000" w:themeColor="text1"/>
                <w:lang w:eastAsia="en-US" w:bidi="th-TH"/>
              </w:rPr>
              <w:t>equest Time</w:t>
            </w:r>
          </w:p>
        </w:tc>
        <w:tc>
          <w:tcPr>
            <w:tcW w:w="1505" w:type="dxa"/>
          </w:tcPr>
          <w:p w14:paraId="7DD8256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81F697B" w14:textId="66E1AB01" w:rsidR="002F6F25" w:rsidRPr="003101BC" w:rsidRDefault="00EF683A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Request Time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2F6F25" w:rsidRPr="00474B84" w14:paraId="7990F517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7FF7E6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A21E3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96D550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262F656" w14:textId="18ED4C01" w:rsidR="00EF683A" w:rsidRPr="00474B84" w:rsidRDefault="00EF683A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Number</w:t>
            </w:r>
          </w:p>
        </w:tc>
      </w:tr>
      <w:tr w:rsidR="002F6F25" w:rsidRPr="003101BC" w14:paraId="56A14215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91767D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F89AD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95A341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48CBFA6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02FFF524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371065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0DAC0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18D294A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F75BDD2" w14:textId="77777777" w:rsidR="002F6F25" w:rsidRPr="003101BC" w:rsidRDefault="002F6F25" w:rsidP="003050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F6F25" w:rsidRPr="003101BC" w14:paraId="4A20558D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06C088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8F3BA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0F1703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96BDD94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7D533FB9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57EDEE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3A5E9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D4ADD4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C17EFB1" w14:textId="7C47C040" w:rsidR="002F6F25" w:rsidRPr="00EF683A" w:rsidRDefault="00EF683A" w:rsidP="00EF683A">
            <w:pPr>
              <w:rPr>
                <w:color w:val="000000" w:themeColor="text1"/>
                <w:cs/>
                <w:lang w:bidi="th-TH"/>
              </w:rPr>
            </w:pPr>
            <w:r w:rsidRPr="00EF683A">
              <w:rPr>
                <w:color w:val="000000" w:themeColor="text1"/>
                <w:lang w:bidi="th-TH"/>
              </w:rPr>
              <w:t>XCUST_LINFOX_PR_TBL.REQUEST_</w:t>
            </w:r>
            <w:r>
              <w:rPr>
                <w:color w:val="000000" w:themeColor="text1"/>
                <w:lang w:bidi="th-TH"/>
              </w:rPr>
              <w:t>TIME</w:t>
            </w:r>
          </w:p>
        </w:tc>
      </w:tr>
      <w:tr w:rsidR="002F6F25" w:rsidRPr="00462462" w14:paraId="5B63AFE9" w14:textId="77777777" w:rsidTr="00DE4C00">
        <w:trPr>
          <w:cantSplit/>
          <w:tblHeader/>
        </w:trPr>
        <w:tc>
          <w:tcPr>
            <w:tcW w:w="575" w:type="dxa"/>
            <w:vMerge/>
          </w:tcPr>
          <w:p w14:paraId="7DC0A80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FAC5E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87BD2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77194BB" w14:textId="080CF2A5" w:rsidR="002F6F25" w:rsidRPr="00462462" w:rsidRDefault="00533CB9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</w:t>
            </w:r>
            <w:r w:rsidR="002F6F25">
              <w:rPr>
                <w:color w:val="000000" w:themeColor="text1"/>
                <w:lang w:bidi="th-TH"/>
              </w:rPr>
              <w:t xml:space="preserve">olumn </w:t>
            </w:r>
            <w:r w:rsidR="00EF683A">
              <w:rPr>
                <w:color w:val="000000" w:themeColor="text1"/>
                <w:lang w:bidi="th-TH"/>
              </w:rPr>
              <w:t>10</w:t>
            </w:r>
          </w:p>
        </w:tc>
      </w:tr>
      <w:tr w:rsidR="002F6F25" w:rsidRPr="003101BC" w14:paraId="12CE0965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1A605FBA" w14:textId="7E18A0EA" w:rsidR="002F6F25" w:rsidRPr="003101BC" w:rsidRDefault="00EF683A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7E45337D" w14:textId="01F1F4C7" w:rsidR="002F6F25" w:rsidRPr="000058B2" w:rsidRDefault="00EF683A" w:rsidP="00305085">
            <w:pPr>
              <w:rPr>
                <w:color w:val="000000" w:themeColor="text1"/>
                <w:lang w:bidi="en-US"/>
              </w:rPr>
            </w:pPr>
            <w:r>
              <w:rPr>
                <w:lang w:eastAsia="en-US" w:bidi="th-TH"/>
              </w:rPr>
              <w:t>ITEM NUMBER</w:t>
            </w:r>
          </w:p>
        </w:tc>
        <w:tc>
          <w:tcPr>
            <w:tcW w:w="1505" w:type="dxa"/>
          </w:tcPr>
          <w:p w14:paraId="3FD5493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4664766" w14:textId="4A8BDE8C" w:rsidR="002F6F25" w:rsidRPr="003101BC" w:rsidRDefault="00EF683A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ITEM NUMBER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2F6F25" w:rsidRPr="00474B84" w14:paraId="2F36F769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54B2C8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F8F44A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CC0974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03780A7C" w14:textId="77777777" w:rsidR="002F6F25" w:rsidRPr="00474B84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NUMBER(15)</w:t>
            </w:r>
          </w:p>
        </w:tc>
      </w:tr>
      <w:tr w:rsidR="002F6F25" w:rsidRPr="003101BC" w14:paraId="79366F0A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ABE521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60C348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530631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C566390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09D55E2B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84EC9C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9F5D36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9C7C7D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04B7507" w14:textId="77777777" w:rsidR="002F6F25" w:rsidRPr="003101BC" w:rsidRDefault="002F6F25" w:rsidP="003050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F6F25" w:rsidRPr="003101BC" w14:paraId="0D527D3E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98A5C2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FF3245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838479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21EA952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10D0F448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09B6DD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5D0D0E7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6EB0FE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2CEC10D" w14:textId="2EFB8DED" w:rsidR="002F6F25" w:rsidRPr="00EF683A" w:rsidRDefault="00EF683A" w:rsidP="00305085">
            <w:pPr>
              <w:rPr>
                <w:color w:val="000000" w:themeColor="text1"/>
                <w:cs/>
                <w:lang w:bidi="th-TH"/>
              </w:rPr>
            </w:pPr>
            <w:r w:rsidRPr="00EF683A">
              <w:rPr>
                <w:color w:val="000000" w:themeColor="text1"/>
                <w:lang w:bidi="th-TH"/>
              </w:rPr>
              <w:t>XCUST_LINFOX_PR_TBL.ITEM_NUMBER</w:t>
            </w:r>
          </w:p>
        </w:tc>
      </w:tr>
      <w:tr w:rsidR="002F6F25" w:rsidRPr="00462462" w14:paraId="1B4C2EE3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B38187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210654C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A0B186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16B43B1B" w14:textId="0F23B0A4" w:rsidR="002F6F25" w:rsidRPr="00462462" w:rsidRDefault="00EF683A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</w:t>
            </w:r>
            <w:r w:rsidR="002F6F25">
              <w:rPr>
                <w:color w:val="000000" w:themeColor="text1"/>
                <w:lang w:bidi="th-TH"/>
              </w:rPr>
              <w:t xml:space="preserve">olumn </w:t>
            </w:r>
            <w:r>
              <w:rPr>
                <w:color w:val="000000" w:themeColor="text1"/>
                <w:lang w:bidi="th-TH"/>
              </w:rPr>
              <w:t>11</w:t>
            </w:r>
          </w:p>
        </w:tc>
      </w:tr>
      <w:tr w:rsidR="002F6F25" w:rsidRPr="003101BC" w14:paraId="56B081D6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54AF7728" w14:textId="266561B8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EF683A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6A7B1850" w14:textId="78470D8F" w:rsidR="002F6F25" w:rsidRPr="000058B2" w:rsidRDefault="00EF683A" w:rsidP="00305085">
            <w:pPr>
              <w:rPr>
                <w:color w:val="000000" w:themeColor="text1"/>
                <w:lang w:bidi="en-US"/>
              </w:rPr>
            </w:pPr>
            <w:r>
              <w:rPr>
                <w:lang w:eastAsia="en-US" w:bidi="th-TH"/>
              </w:rPr>
              <w:t>Transaction Quantity</w:t>
            </w:r>
          </w:p>
        </w:tc>
        <w:tc>
          <w:tcPr>
            <w:tcW w:w="1505" w:type="dxa"/>
          </w:tcPr>
          <w:p w14:paraId="0F60ACA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ACC3240" w14:textId="73EA3014" w:rsidR="002F6F25" w:rsidRPr="003101BC" w:rsidRDefault="00EF683A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ปริมาณสั่งซื้อ </w:t>
            </w:r>
          </w:p>
        </w:tc>
      </w:tr>
      <w:tr w:rsidR="002F6F25" w:rsidRPr="00474B84" w14:paraId="42C459D4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C71DE9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75E7C7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149A6B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18DAA1F" w14:textId="541022FD" w:rsidR="002F6F25" w:rsidRPr="00474B84" w:rsidRDefault="00EF683A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NUMBER</w:t>
            </w:r>
          </w:p>
        </w:tc>
      </w:tr>
      <w:tr w:rsidR="002F6F25" w:rsidRPr="003101BC" w14:paraId="7DCC097E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1B6E97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1265C34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7AC340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454A1B2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6F097859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795333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D9A190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517E51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0BC3351" w14:textId="77777777" w:rsidR="002F6F25" w:rsidRPr="003101BC" w:rsidRDefault="002F6F25" w:rsidP="003050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F6F25" w:rsidRPr="003101BC" w14:paraId="5C4E1A09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95AEAF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F3D5BA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85B009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6314C6E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53EFB48C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B49B1B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532DF1F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BA6597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8487B38" w14:textId="77777777" w:rsidR="002F6F25" w:rsidRDefault="00EF683A" w:rsidP="00305085">
            <w:pPr>
              <w:rPr>
                <w:color w:val="000000" w:themeColor="text1"/>
                <w:u w:val="single"/>
                <w:lang w:bidi="th-TH"/>
              </w:rPr>
            </w:pPr>
            <w:r w:rsidRPr="00EF683A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ปริมาณสั่งซื้อใน </w:t>
            </w:r>
            <w:r w:rsidRPr="00EF683A">
              <w:rPr>
                <w:color w:val="000000" w:themeColor="text1"/>
                <w:u w:val="single"/>
                <w:lang w:bidi="th-TH"/>
              </w:rPr>
              <w:t>ERP</w:t>
            </w:r>
          </w:p>
          <w:p w14:paraId="32E59926" w14:textId="4BE850E0" w:rsidR="00EF683A" w:rsidRDefault="00EF683A" w:rsidP="00EF683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Purchase Order &gt; Manage Order &gt;Lines &gt; (F) Quantity</w:t>
            </w:r>
          </w:p>
          <w:p w14:paraId="2D310572" w14:textId="77777777" w:rsidR="00EF683A" w:rsidRDefault="00EF683A" w:rsidP="00EF683A">
            <w:pPr>
              <w:rPr>
                <w:color w:val="000000" w:themeColor="text1"/>
                <w:lang w:bidi="th-TH"/>
              </w:rPr>
            </w:pPr>
          </w:p>
          <w:p w14:paraId="4CAABA8F" w14:textId="77777777" w:rsidR="00EF683A" w:rsidRPr="00305085" w:rsidRDefault="00EF683A" w:rsidP="00EF683A">
            <w:pPr>
              <w:rPr>
                <w:color w:val="000000" w:themeColor="text1"/>
                <w:u w:val="single"/>
                <w:cs/>
                <w:lang w:bidi="th-TH"/>
              </w:rPr>
            </w:pPr>
            <w:r w:rsidRPr="00305085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ข้อมูล </w:t>
            </w:r>
            <w:r w:rsidRPr="00305085">
              <w:rPr>
                <w:color w:val="000000" w:themeColor="text1"/>
                <w:u w:val="single"/>
                <w:lang w:bidi="th-TH"/>
              </w:rPr>
              <w:t xml:space="preserve">PO </w:t>
            </w:r>
            <w:r w:rsidRPr="00305085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ที่ </w:t>
            </w:r>
            <w:r w:rsidRPr="00305085">
              <w:rPr>
                <w:color w:val="000000" w:themeColor="text1"/>
                <w:u w:val="single"/>
                <w:lang w:bidi="th-TH"/>
              </w:rPr>
              <w:t xml:space="preserve">Syn </w:t>
            </w:r>
            <w:r w:rsidRPr="00305085">
              <w:rPr>
                <w:rFonts w:hint="cs"/>
                <w:color w:val="000000" w:themeColor="text1"/>
                <w:u w:val="single"/>
                <w:cs/>
                <w:lang w:bidi="th-TH"/>
              </w:rPr>
              <w:t>มาเก็บ</w:t>
            </w:r>
          </w:p>
          <w:p w14:paraId="1FABF9C6" w14:textId="2A64754A" w:rsidR="00EF683A" w:rsidRPr="00EF683A" w:rsidRDefault="00EF683A" w:rsidP="00EF683A">
            <w:pPr>
              <w:rPr>
                <w:color w:val="000000" w:themeColor="text1"/>
                <w:u w:val="single"/>
                <w:lang w:bidi="th-TH"/>
              </w:rPr>
            </w:pPr>
            <w:r w:rsidRPr="00EF683A">
              <w:rPr>
                <w:color w:val="000000" w:themeColor="text1"/>
                <w:lang w:bidi="th-TH"/>
              </w:rPr>
              <w:t>XCUST_PR_PO_INFO_TBL</w:t>
            </w:r>
            <w:r w:rsidRPr="00533CB9">
              <w:rPr>
                <w:color w:val="000000" w:themeColor="text1"/>
                <w:lang w:bidi="th-TH"/>
              </w:rPr>
              <w:t>.</w:t>
            </w:r>
            <w:r>
              <w:rPr>
                <w:color w:val="000000" w:themeColor="text1"/>
                <w:lang w:bidi="th-TH"/>
              </w:rPr>
              <w:t>QTY</w:t>
            </w:r>
          </w:p>
          <w:p w14:paraId="17C3F737" w14:textId="1A04E16B" w:rsidR="00EF683A" w:rsidRPr="003101BC" w:rsidRDefault="00EF683A" w:rsidP="00305085">
            <w:pPr>
              <w:rPr>
                <w:color w:val="000000" w:themeColor="text1"/>
                <w:lang w:bidi="th-TH"/>
              </w:rPr>
            </w:pPr>
          </w:p>
        </w:tc>
      </w:tr>
      <w:tr w:rsidR="002F6F25" w:rsidRPr="00462462" w14:paraId="0C8EC338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DEE483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5501EE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D37D7C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25E0912" w14:textId="38D35AB6" w:rsidR="002F6F25" w:rsidRPr="00462462" w:rsidRDefault="00EF683A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</w:t>
            </w:r>
            <w:r w:rsidR="002F6F25">
              <w:rPr>
                <w:color w:val="000000" w:themeColor="text1"/>
                <w:lang w:bidi="th-TH"/>
              </w:rPr>
              <w:t>olumn 1</w:t>
            </w:r>
            <w:r>
              <w:rPr>
                <w:color w:val="000000" w:themeColor="text1"/>
                <w:lang w:bidi="th-TH"/>
              </w:rPr>
              <w:t>2</w:t>
            </w:r>
          </w:p>
        </w:tc>
      </w:tr>
      <w:tr w:rsidR="002F6F25" w:rsidRPr="003101BC" w14:paraId="5CC5A27D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5BE4005A" w14:textId="28FED542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EF683A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54EE61B3" w14:textId="2E6176D5" w:rsidR="002F6F25" w:rsidRPr="000058B2" w:rsidRDefault="00EF683A" w:rsidP="00305085">
            <w:pPr>
              <w:rPr>
                <w:color w:val="000000" w:themeColor="text1"/>
                <w:lang w:bidi="en-US"/>
              </w:rPr>
            </w:pPr>
            <w:r>
              <w:rPr>
                <w:lang w:eastAsia="en-US" w:bidi="th-TH"/>
              </w:rPr>
              <w:t>Unit Of Mesure</w:t>
            </w:r>
          </w:p>
        </w:tc>
        <w:tc>
          <w:tcPr>
            <w:tcW w:w="1505" w:type="dxa"/>
          </w:tcPr>
          <w:p w14:paraId="5826E42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70C4526" w14:textId="1D862CB9" w:rsidR="002F6F25" w:rsidRPr="003101BC" w:rsidRDefault="00EF683A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UOM Code </w:t>
            </w:r>
          </w:p>
        </w:tc>
      </w:tr>
      <w:tr w:rsidR="002F6F25" w:rsidRPr="003101BC" w14:paraId="4BA58876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4F76D8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319EE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A9A2A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3D13330" w14:textId="6650EA81" w:rsidR="002F6F25" w:rsidRPr="00474B84" w:rsidRDefault="00EF683A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VARCHAR2(3</w:t>
            </w:r>
            <w:r w:rsidR="002F6F25">
              <w:rPr>
                <w:color w:val="000000" w:themeColor="text1"/>
                <w:lang w:bidi="th-TH"/>
              </w:rPr>
              <w:t>)</w:t>
            </w:r>
          </w:p>
        </w:tc>
      </w:tr>
      <w:tr w:rsidR="002F6F25" w:rsidRPr="003101BC" w14:paraId="63FE47FD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870F06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C3A1F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F28846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06D1653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19472328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D1CACF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23994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0BD139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0A44710" w14:textId="77777777" w:rsidR="002F6F25" w:rsidRPr="003101BC" w:rsidRDefault="002F6F25" w:rsidP="003050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F6F25" w:rsidRPr="003101BC" w14:paraId="0F14EC05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91C700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03773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7025B2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0704BB4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70A1DF57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0AF351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9377F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06DE75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350DFAE" w14:textId="4EFEA5EB" w:rsidR="002F6F25" w:rsidRPr="00EF683A" w:rsidRDefault="00EF683A" w:rsidP="00305085">
            <w:pPr>
              <w:rPr>
                <w:color w:val="000000" w:themeColor="text1"/>
                <w:cs/>
                <w:lang w:bidi="th-TH"/>
              </w:rPr>
            </w:pPr>
            <w:r w:rsidRPr="00EF683A">
              <w:rPr>
                <w:color w:val="000000" w:themeColor="text1"/>
                <w:lang w:bidi="th-TH"/>
              </w:rPr>
              <w:t>XCUST_LINFOX_PR_TBL.UOM</w:t>
            </w:r>
          </w:p>
        </w:tc>
      </w:tr>
      <w:tr w:rsidR="002F6F25" w:rsidRPr="003101BC" w14:paraId="779EC51A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D01F13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90628A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21168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46952EB" w14:textId="2E25C06B" w:rsidR="002F6F25" w:rsidRPr="00462462" w:rsidRDefault="00EF683A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</w:t>
            </w:r>
            <w:r w:rsidR="002F6F25">
              <w:rPr>
                <w:color w:val="000000" w:themeColor="text1"/>
                <w:lang w:bidi="th-TH"/>
              </w:rPr>
              <w:t>olumn 1</w:t>
            </w:r>
            <w:r w:rsidR="00DE4C00">
              <w:rPr>
                <w:color w:val="000000" w:themeColor="text1"/>
                <w:lang w:bidi="th-TH"/>
              </w:rPr>
              <w:t>3</w:t>
            </w:r>
          </w:p>
        </w:tc>
      </w:tr>
      <w:tr w:rsidR="002F6F25" w:rsidRPr="003101BC" w14:paraId="0E91C4CE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20FC7E71" w14:textId="0FD614FB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EF683A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118B829B" w14:textId="4DE7FF3C" w:rsidR="002F6F25" w:rsidRPr="003101BC" w:rsidRDefault="00DE4C00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Order date</w:t>
            </w:r>
          </w:p>
        </w:tc>
        <w:tc>
          <w:tcPr>
            <w:tcW w:w="1505" w:type="dxa"/>
          </w:tcPr>
          <w:p w14:paraId="301E27B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FE63BD3" w14:textId="269A44F1" w:rsidR="002F6F25" w:rsidRPr="003101BC" w:rsidRDefault="00DE4C00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Order date</w:t>
            </w:r>
          </w:p>
        </w:tc>
      </w:tr>
      <w:tr w:rsidR="002F6F25" w:rsidRPr="003101BC" w14:paraId="6520CAF8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937BA5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9F3D16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9B6232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446DD64" w14:textId="77777777" w:rsidR="002F6F25" w:rsidRDefault="00DE4C00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Date</w:t>
            </w:r>
          </w:p>
          <w:p w14:paraId="3B707AB8" w14:textId="2C58A67C" w:rsidR="00DE4C00" w:rsidRPr="003101BC" w:rsidRDefault="00DE4C00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Format : YYYYMMDD</w:t>
            </w:r>
          </w:p>
        </w:tc>
      </w:tr>
      <w:tr w:rsidR="002F6F25" w:rsidRPr="003101BC" w14:paraId="7429DDAB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6177C0A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FE4D5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FEA0E4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1325D16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5D2AF2D3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529F0A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5029A3A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FE36F3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32DBFFC" w14:textId="65CE259D" w:rsidR="002F6F25" w:rsidRPr="003101BC" w:rsidRDefault="00DE4C00" w:rsidP="003050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F6F25" w:rsidRPr="003101BC" w14:paraId="35600FD9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3B25F0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CF5136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0F5E0D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8739676" w14:textId="2ED39779" w:rsidR="002F6F25" w:rsidRPr="00DE4C00" w:rsidRDefault="002F6F25" w:rsidP="00DE4C00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F6F25" w:rsidRPr="003101BC" w14:paraId="479632A3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14CCFA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AC6E8A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BD7FDD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50F0F93B" w14:textId="3585F1FE" w:rsidR="002F6F25" w:rsidRPr="003101BC" w:rsidRDefault="00DE4C00" w:rsidP="00305085">
            <w:pPr>
              <w:rPr>
                <w:color w:val="000000" w:themeColor="text1"/>
              </w:rPr>
            </w:pPr>
            <w:r w:rsidRPr="00EF683A">
              <w:rPr>
                <w:color w:val="000000" w:themeColor="text1"/>
                <w:lang w:bidi="th-TH"/>
              </w:rPr>
              <w:t>XCUST_LINFOX_PR_TBL.</w:t>
            </w:r>
            <w:r>
              <w:rPr>
                <w:color w:val="000000" w:themeColor="text1"/>
                <w:lang w:bidi="th-TH"/>
              </w:rPr>
              <w:t>ORDER_DATE</w:t>
            </w:r>
          </w:p>
        </w:tc>
      </w:tr>
      <w:tr w:rsidR="002F6F25" w:rsidRPr="003101BC" w14:paraId="27537E92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82167C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9687C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DE45C6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AF5EB5F" w14:textId="56042621" w:rsidR="002F6F25" w:rsidRPr="003101BC" w:rsidRDefault="00DE4C00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Column 13</w:t>
            </w:r>
          </w:p>
        </w:tc>
      </w:tr>
      <w:tr w:rsidR="002F6F25" w:rsidRPr="003101BC" w14:paraId="761BD6D0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492B5F76" w14:textId="5B9D2D1F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DE4C00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1FFA0317" w14:textId="588F84B4" w:rsidR="002F6F25" w:rsidRPr="003101BC" w:rsidRDefault="00DE4C00" w:rsidP="00305085">
            <w:pPr>
              <w:rPr>
                <w:color w:val="000000" w:themeColor="text1"/>
                <w:lang w:bidi="en-US"/>
              </w:rPr>
            </w:pPr>
            <w:r w:rsidRPr="00DE4C00">
              <w:rPr>
                <w:color w:val="000000" w:themeColor="text1"/>
                <w:lang w:bidi="en-US"/>
              </w:rPr>
              <w:t>Delivery instruction</w:t>
            </w:r>
          </w:p>
        </w:tc>
        <w:tc>
          <w:tcPr>
            <w:tcW w:w="1505" w:type="dxa"/>
          </w:tcPr>
          <w:p w14:paraId="55555F4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735CD90" w14:textId="4FE30053" w:rsidR="002F6F25" w:rsidRPr="003101BC" w:rsidRDefault="00DE4C00" w:rsidP="00305085">
            <w:pPr>
              <w:rPr>
                <w:color w:val="000000" w:themeColor="text1"/>
                <w:lang w:bidi="th-TH"/>
              </w:rPr>
            </w:pPr>
            <w:r w:rsidRPr="00DE4C00">
              <w:rPr>
                <w:color w:val="000000" w:themeColor="text1"/>
                <w:lang w:bidi="th-TH"/>
              </w:rPr>
              <w:t>Delivery instruction</w:t>
            </w:r>
            <w:r>
              <w:rPr>
                <w:color w:val="000000" w:themeColor="text1"/>
                <w:lang w:bidi="th-TH"/>
              </w:rPr>
              <w:t xml:space="preserve"> 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ข้อมูลของ </w:t>
            </w:r>
            <w:r>
              <w:rPr>
                <w:color w:val="000000" w:themeColor="text1"/>
                <w:lang w:bidi="th-TH"/>
              </w:rPr>
              <w:t>Linfox)</w:t>
            </w:r>
          </w:p>
        </w:tc>
      </w:tr>
      <w:tr w:rsidR="002F6F25" w:rsidRPr="003101BC" w14:paraId="0F645E53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50CF10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C87A95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B77EB2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285503F" w14:textId="4E42F7ED" w:rsidR="002F6F25" w:rsidRPr="003101BC" w:rsidRDefault="00DE4C00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th-TH"/>
              </w:rPr>
              <w:t>VARCHAR2(60)</w:t>
            </w:r>
          </w:p>
        </w:tc>
      </w:tr>
      <w:tr w:rsidR="002F6F25" w:rsidRPr="003101BC" w14:paraId="477D2DB6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8835D0A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94F5A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7A15AF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42B9843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763ED310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84F843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8F4D4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D9471D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52DFFECD" w14:textId="061F429E" w:rsidR="002F6F25" w:rsidRPr="003101BC" w:rsidRDefault="00DE4C00" w:rsidP="003050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2F6F25" w:rsidRPr="003101BC" w14:paraId="419A9D3F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3340FC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4E7F5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7806F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6CEAB9F" w14:textId="6CB8BF22" w:rsidR="002F6F25" w:rsidRPr="00DE4C00" w:rsidRDefault="002F6F25" w:rsidP="00DE4C00">
            <w:pPr>
              <w:rPr>
                <w:color w:val="000000" w:themeColor="text1"/>
                <w:lang w:bidi="th-TH"/>
              </w:rPr>
            </w:pPr>
          </w:p>
        </w:tc>
      </w:tr>
      <w:tr w:rsidR="002F6F25" w:rsidRPr="003101BC" w14:paraId="02F5C1D2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38F535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7D78E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4938A7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6234AB5" w14:textId="6A58D38D" w:rsidR="002F6F25" w:rsidRPr="003101BC" w:rsidRDefault="00DE4C00" w:rsidP="00305085">
            <w:pPr>
              <w:rPr>
                <w:color w:val="000000" w:themeColor="text1"/>
              </w:rPr>
            </w:pPr>
            <w:r w:rsidRPr="00DE4C00">
              <w:rPr>
                <w:color w:val="000000" w:themeColor="text1"/>
              </w:rPr>
              <w:t>XCUST_LINFOX_PR_TBL.DELIVERY_INSTRUCTION</w:t>
            </w:r>
          </w:p>
        </w:tc>
      </w:tr>
      <w:tr w:rsidR="002F6F25" w:rsidRPr="003101BC" w14:paraId="7EDAF334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919546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BC6E4D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84596D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10B7CF28" w14:textId="77777777" w:rsidR="002F6F25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Write file column 13</w:t>
            </w:r>
          </w:p>
          <w:p w14:paraId="7692F557" w14:textId="77777777" w:rsidR="002F6F25" w:rsidRPr="003101BC" w:rsidRDefault="002F6F25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,XCUST_LINFOX_PR_TBL</w:t>
            </w:r>
            <w:r>
              <w:rPr>
                <w:color w:val="000000" w:themeColor="text1"/>
              </w:rPr>
              <w:t>.ERP_QTY</w:t>
            </w:r>
          </w:p>
        </w:tc>
      </w:tr>
    </w:tbl>
    <w:p w14:paraId="5D855F3B" w14:textId="77777777" w:rsidR="002F6F25" w:rsidRDefault="002F6F25" w:rsidP="002F4183">
      <w:pPr>
        <w:rPr>
          <w:b/>
          <w:bCs/>
          <w:color w:val="000000" w:themeColor="text1"/>
          <w:lang w:bidi="th-TH"/>
        </w:rPr>
      </w:pPr>
    </w:p>
    <w:p w14:paraId="59F32405" w14:textId="000EEF7A" w:rsidR="00CE1919" w:rsidRDefault="00CE1919">
      <w:pPr>
        <w:rPr>
          <w:ins w:id="164" w:author="ice-amo" w:date="2017-11-19T23:56:00Z"/>
          <w:b/>
          <w:bCs/>
          <w:color w:val="000000" w:themeColor="text1"/>
          <w:lang w:bidi="th-TH"/>
        </w:rPr>
      </w:pPr>
      <w:ins w:id="165" w:author="ice-amo" w:date="2017-11-19T23:56:00Z">
        <w:r>
          <w:rPr>
            <w:b/>
            <w:bCs/>
            <w:color w:val="000000" w:themeColor="text1"/>
            <w:lang w:bidi="th-TH"/>
          </w:rPr>
          <w:br w:type="page"/>
        </w:r>
      </w:ins>
    </w:p>
    <w:p w14:paraId="5805BC96" w14:textId="77777777" w:rsidR="00FC40AE" w:rsidRPr="003101BC" w:rsidRDefault="00FC40AE" w:rsidP="002F4183">
      <w:pPr>
        <w:rPr>
          <w:b/>
          <w:bCs/>
          <w:color w:val="000000" w:themeColor="text1"/>
          <w:cs/>
          <w:lang w:bidi="th-TH"/>
        </w:rPr>
      </w:pPr>
    </w:p>
    <w:p w14:paraId="62610F4C" w14:textId="77777777" w:rsidR="002F4183" w:rsidRPr="00FC40AE" w:rsidRDefault="002F4183" w:rsidP="002F4183">
      <w:pPr>
        <w:rPr>
          <w:color w:val="000000" w:themeColor="text1"/>
          <w:lang w:bidi="th-TH"/>
        </w:rPr>
      </w:pPr>
    </w:p>
    <w:p w14:paraId="4094CE92" w14:textId="0EFE6447" w:rsidR="002F4183" w:rsidRPr="003101BC" w:rsidRDefault="00DF1467" w:rsidP="002F4183">
      <w:pPr>
        <w:rPr>
          <w:b/>
          <w:bCs/>
          <w:color w:val="000000" w:themeColor="text1"/>
          <w:lang w:bidi="th-TH"/>
        </w:rPr>
      </w:pPr>
      <w:r>
        <w:rPr>
          <w:b/>
          <w:bCs/>
          <w:color w:val="000000" w:themeColor="text1"/>
          <w:lang w:bidi="th-TH"/>
        </w:rPr>
        <w:t>Table : XCUST_PR_PO_INFO</w:t>
      </w:r>
      <w:r w:rsidR="00C06C3C">
        <w:rPr>
          <w:b/>
          <w:bCs/>
          <w:color w:val="000000" w:themeColor="text1"/>
          <w:lang w:bidi="th-TH"/>
        </w:rPr>
        <w:t>_TBL</w:t>
      </w:r>
      <w:r w:rsidR="003C507A">
        <w:rPr>
          <w:b/>
          <w:bCs/>
          <w:color w:val="000000" w:themeColor="text1"/>
          <w:lang w:bidi="th-TH"/>
        </w:rPr>
        <w:t xml:space="preserve"> (Update Outbound_Flag)</w:t>
      </w:r>
    </w:p>
    <w:p w14:paraId="27C58976" w14:textId="77777777" w:rsidR="00E06664" w:rsidRPr="003101BC" w:rsidRDefault="00E06664" w:rsidP="000F09E7">
      <w:pPr>
        <w:rPr>
          <w:color w:val="000000" w:themeColor="text1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E06664" w:rsidRPr="003101BC" w14:paraId="600A7191" w14:textId="77777777" w:rsidTr="00B708C6">
        <w:tc>
          <w:tcPr>
            <w:tcW w:w="575" w:type="dxa"/>
            <w:shd w:val="clear" w:color="auto" w:fill="D9D9D9"/>
          </w:tcPr>
          <w:p w14:paraId="60374636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438D775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2528D3E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2A56D3D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AC14D9" w:rsidRPr="003101BC" w14:paraId="68EDDE83" w14:textId="77777777" w:rsidTr="00B708C6">
        <w:tc>
          <w:tcPr>
            <w:tcW w:w="575" w:type="dxa"/>
            <w:vMerge w:val="restart"/>
          </w:tcPr>
          <w:p w14:paraId="0BB3AEEE" w14:textId="5F9D259D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74A9F7B" w14:textId="7EF1D75E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bidi="en-US"/>
              </w:rPr>
              <w:t>Outbound Flag</w:t>
            </w:r>
          </w:p>
        </w:tc>
        <w:tc>
          <w:tcPr>
            <w:tcW w:w="1457" w:type="dxa"/>
          </w:tcPr>
          <w:p w14:paraId="54D4DBF1" w14:textId="17093B85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506977A" w14:textId="17705A20" w:rsidR="00AC14D9" w:rsidRPr="003101BC" w:rsidRDefault="00AC14D9" w:rsidP="00AC14D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สถานะการ </w:t>
            </w:r>
            <w:r>
              <w:rPr>
                <w:color w:val="000000" w:themeColor="text1"/>
                <w:lang w:bidi="th-TH"/>
              </w:rPr>
              <w:t>write file</w:t>
            </w:r>
          </w:p>
        </w:tc>
      </w:tr>
      <w:tr w:rsidR="00AC14D9" w:rsidRPr="003101BC" w14:paraId="17196B1A" w14:textId="77777777" w:rsidTr="00B708C6">
        <w:tc>
          <w:tcPr>
            <w:tcW w:w="575" w:type="dxa"/>
            <w:vMerge/>
          </w:tcPr>
          <w:p w14:paraId="087E3477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AF69C8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7A1279" w14:textId="5FE3C3E5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6236654" w14:textId="08EBA440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en-US"/>
              </w:rPr>
              <w:t>VARCHAR2(</w:t>
            </w:r>
            <w:r>
              <w:rPr>
                <w:color w:val="000000" w:themeColor="text1"/>
                <w:lang w:bidi="en-US"/>
              </w:rPr>
              <w:t>1</w:t>
            </w:r>
            <w:r w:rsidRPr="003101BC">
              <w:rPr>
                <w:color w:val="000000" w:themeColor="text1"/>
                <w:lang w:bidi="en-US"/>
              </w:rPr>
              <w:t>)</w:t>
            </w:r>
          </w:p>
        </w:tc>
      </w:tr>
      <w:tr w:rsidR="00AC14D9" w:rsidRPr="003101BC" w14:paraId="46F1984C" w14:textId="77777777" w:rsidTr="00B708C6">
        <w:tc>
          <w:tcPr>
            <w:tcW w:w="575" w:type="dxa"/>
            <w:vMerge/>
          </w:tcPr>
          <w:p w14:paraId="452E7BF8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56A36D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C84744" w14:textId="66B0AD84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762DE29" w14:textId="22FD89B4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C14D9" w:rsidRPr="003101BC" w14:paraId="41843B96" w14:textId="77777777" w:rsidTr="00B708C6">
        <w:tc>
          <w:tcPr>
            <w:tcW w:w="575" w:type="dxa"/>
            <w:vMerge/>
          </w:tcPr>
          <w:p w14:paraId="3D6C6770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906A3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10519C" w14:textId="3FB32581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E17C8EF" w14:textId="16E230E8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AC14D9" w:rsidRPr="003101BC" w14:paraId="7014D533" w14:textId="77777777" w:rsidTr="00B708C6">
        <w:tc>
          <w:tcPr>
            <w:tcW w:w="575" w:type="dxa"/>
            <w:vMerge/>
          </w:tcPr>
          <w:p w14:paraId="08EEBD44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DF9007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A52A78" w14:textId="46F154CF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B5B13D5" w14:textId="50443F2B" w:rsidR="00AC14D9" w:rsidRPr="003101BC" w:rsidRDefault="00AC14D9" w:rsidP="00AC14D9">
            <w:pPr>
              <w:rPr>
                <w:rFonts w:hint="cs"/>
                <w:color w:val="000000" w:themeColor="text1"/>
                <w:cs/>
                <w:lang w:bidi="th-TH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PROCESS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P = PROCESSING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Y = PROCESS COMPLETE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PROCESS ERROR</w:t>
            </w:r>
          </w:p>
        </w:tc>
      </w:tr>
      <w:tr w:rsidR="00AC14D9" w:rsidRPr="003101BC" w14:paraId="5817799C" w14:textId="77777777" w:rsidTr="00B708C6">
        <w:tc>
          <w:tcPr>
            <w:tcW w:w="575" w:type="dxa"/>
            <w:vMerge/>
          </w:tcPr>
          <w:p w14:paraId="6A440B6C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771EDA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7E76B43" w14:textId="36A0C468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40AA98D" w14:textId="77777777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C14D9" w:rsidRPr="003101BC" w14:paraId="60A2C2E9" w14:textId="77777777" w:rsidTr="00B708C6">
        <w:tc>
          <w:tcPr>
            <w:tcW w:w="575" w:type="dxa"/>
            <w:vMerge/>
          </w:tcPr>
          <w:p w14:paraId="17A14B63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D5D628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85710F" w14:textId="79EFE9D3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14F0C96" w14:textId="04F082F1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</w:t>
            </w:r>
            <w:del w:id="166" w:author="ice-amo" w:date="2017-11-19T23:57:00Z">
              <w:r w:rsidDel="00CE1919">
                <w:rPr>
                  <w:color w:val="000000" w:themeColor="text1"/>
                  <w:lang w:bidi="th-TH"/>
                </w:rPr>
                <w:delText>PR_</w:delText>
              </w:r>
            </w:del>
            <w:r>
              <w:rPr>
                <w:color w:val="000000" w:themeColor="text1"/>
                <w:lang w:bidi="th-TH"/>
              </w:rPr>
              <w:t>PO_I</w:t>
            </w:r>
            <w:del w:id="167" w:author="ice-amo" w:date="2017-11-19T23:57:00Z">
              <w:r w:rsidDel="00CE1919">
                <w:rPr>
                  <w:color w:val="000000" w:themeColor="text1"/>
                  <w:lang w:bidi="th-TH"/>
                </w:rPr>
                <w:delText>NFO</w:delText>
              </w:r>
              <w:r w:rsidR="00C06C3C" w:rsidDel="00CE1919">
                <w:rPr>
                  <w:color w:val="000000" w:themeColor="text1"/>
                  <w:lang w:bidi="th-TH"/>
                </w:rPr>
                <w:delText>_</w:delText>
              </w:r>
            </w:del>
            <w:r w:rsidR="00C06C3C">
              <w:rPr>
                <w:color w:val="000000" w:themeColor="text1"/>
                <w:lang w:bidi="th-TH"/>
              </w:rPr>
              <w:t>TBL</w:t>
            </w:r>
            <w:r w:rsidRPr="003101BC">
              <w:rPr>
                <w:color w:val="000000" w:themeColor="text1"/>
                <w:lang w:bidi="th-TH"/>
              </w:rPr>
              <w:t>.</w:t>
            </w:r>
            <w:r w:rsidRPr="000058B2">
              <w:rPr>
                <w:color w:val="000000" w:themeColor="text1"/>
                <w:lang w:bidi="en-US"/>
              </w:rPr>
              <w:t>GEN_OUTBOUD_FLAG</w:t>
            </w:r>
          </w:p>
        </w:tc>
      </w:tr>
    </w:tbl>
    <w:p w14:paraId="2CACB79C" w14:textId="77777777" w:rsidR="00E06664" w:rsidRPr="003101BC" w:rsidRDefault="00E06664" w:rsidP="000F09E7">
      <w:pPr>
        <w:rPr>
          <w:color w:val="000000" w:themeColor="text1"/>
        </w:rPr>
      </w:pPr>
    </w:p>
    <w:p w14:paraId="790CA792" w14:textId="77777777" w:rsidR="00B17E8E" w:rsidRPr="003101BC" w:rsidRDefault="00B17E8E" w:rsidP="00440FC3">
      <w:pPr>
        <w:rPr>
          <w:color w:val="000000" w:themeColor="text1"/>
        </w:rPr>
      </w:pPr>
    </w:p>
    <w:p w14:paraId="75858C50" w14:textId="77777777" w:rsidR="001F619B" w:rsidRPr="003101BC" w:rsidRDefault="001F619B" w:rsidP="00440FC3">
      <w:pPr>
        <w:rPr>
          <w:color w:val="000000" w:themeColor="text1"/>
        </w:rPr>
      </w:pPr>
    </w:p>
    <w:p w14:paraId="1F64D811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7AC1D984" w14:textId="77777777" w:rsidR="00D77098" w:rsidRPr="003101BC" w:rsidRDefault="007D6765" w:rsidP="007D6765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68" w:name="_Toc495188040"/>
      <w:r w:rsidRPr="003101BC">
        <w:rPr>
          <w:color w:val="000000" w:themeColor="text1"/>
        </w:rPr>
        <w:t>Error Handlings</w:t>
      </w:r>
      <w:bookmarkEnd w:id="168"/>
    </w:p>
    <w:tbl>
      <w:tblPr>
        <w:tblpPr w:leftFromText="180" w:rightFromText="180" w:vertAnchor="text" w:tblpY="1"/>
        <w:tblOverlap w:val="never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7342"/>
      </w:tblGrid>
      <w:tr w:rsidR="00BB2758" w:rsidRPr="003101BC" w14:paraId="18D8A555" w14:textId="77777777" w:rsidTr="00BB2758">
        <w:trPr>
          <w:tblHeader/>
        </w:trPr>
        <w:tc>
          <w:tcPr>
            <w:tcW w:w="2718" w:type="dxa"/>
            <w:shd w:val="clear" w:color="auto" w:fill="E6E6E6"/>
            <w:vAlign w:val="center"/>
          </w:tcPr>
          <w:p w14:paraId="79C298E2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Event</w:t>
            </w:r>
          </w:p>
        </w:tc>
        <w:tc>
          <w:tcPr>
            <w:tcW w:w="7342" w:type="dxa"/>
            <w:shd w:val="clear" w:color="auto" w:fill="E6E6E6"/>
            <w:vAlign w:val="center"/>
          </w:tcPr>
          <w:p w14:paraId="397000BA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Description</w:t>
            </w:r>
          </w:p>
        </w:tc>
      </w:tr>
      <w:tr w:rsidR="00BB2758" w:rsidRPr="003101BC" w14:paraId="6CE9EC4F" w14:textId="77777777" w:rsidTr="00BB2758">
        <w:tc>
          <w:tcPr>
            <w:tcW w:w="2718" w:type="dxa"/>
          </w:tcPr>
          <w:p w14:paraId="4A4B657A" w14:textId="48FD8FB2" w:rsidR="00BB2758" w:rsidRPr="003101BC" w:rsidRDefault="00CC63C9" w:rsidP="00547B1A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Error PO002</w:t>
            </w:r>
            <w:r w:rsidR="00BB2758" w:rsidRPr="003101BC">
              <w:rPr>
                <w:color w:val="000000" w:themeColor="text1"/>
                <w:lang w:eastAsia="en-US" w:bidi="th-TH"/>
              </w:rPr>
              <w:t>-001: No</w:t>
            </w:r>
            <w:r>
              <w:rPr>
                <w:color w:val="000000" w:themeColor="text1"/>
                <w:lang w:eastAsia="en-US" w:bidi="th-TH"/>
              </w:rPr>
              <w:t xml:space="preserve"> Data Found</w:t>
            </w:r>
            <w:r w:rsidR="00BB2758" w:rsidRPr="003101BC">
              <w:rPr>
                <w:rFonts w:hint="cs"/>
                <w:color w:val="000000" w:themeColor="text1"/>
                <w:cs/>
                <w:lang w:eastAsia="en-US" w:bidi="th-TH"/>
              </w:rPr>
              <w:t xml:space="preserve"> </w:t>
            </w:r>
          </w:p>
        </w:tc>
        <w:tc>
          <w:tcPr>
            <w:tcW w:w="7342" w:type="dxa"/>
          </w:tcPr>
          <w:p w14:paraId="4980CA9E" w14:textId="5EA6D78E" w:rsidR="00BB2758" w:rsidRPr="003101BC" w:rsidRDefault="00BB2758" w:rsidP="00CC63C9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กรณี</w:t>
            </w:r>
            <w:r w:rsidR="00CC63C9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ไม่เจอ </w:t>
            </w:r>
            <w:r w:rsidR="00CC63C9">
              <w:rPr>
                <w:rFonts w:cs="Tahoma"/>
                <w:color w:val="000000" w:themeColor="text1"/>
                <w:szCs w:val="20"/>
                <w:lang w:bidi="th-TH"/>
              </w:rPr>
              <w:t xml:space="preserve">Data </w:t>
            </w:r>
            <w:r w:rsidR="00CC63C9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ตามเงื่อนไข</w:t>
            </w:r>
          </w:p>
        </w:tc>
      </w:tr>
      <w:tr w:rsidR="00BB2758" w:rsidRPr="003101BC" w14:paraId="557929FA" w14:textId="77777777" w:rsidTr="00BB2758">
        <w:tc>
          <w:tcPr>
            <w:tcW w:w="2718" w:type="dxa"/>
          </w:tcPr>
          <w:p w14:paraId="651B7587" w14:textId="56DBA9F1" w:rsidR="00BB2758" w:rsidRPr="003101BC" w:rsidRDefault="00BB2758" w:rsidP="00CC63C9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="00CC63C9">
              <w:rPr>
                <w:color w:val="000000" w:themeColor="text1"/>
                <w:lang w:eastAsia="en-US" w:bidi="th-TH"/>
              </w:rPr>
              <w:t>PO002</w:t>
            </w:r>
            <w:r w:rsidRPr="003101BC">
              <w:rPr>
                <w:color w:val="000000" w:themeColor="text1"/>
              </w:rPr>
              <w:t xml:space="preserve">-002 </w:t>
            </w:r>
            <w:r w:rsidR="00CC63C9" w:rsidRPr="007A1259">
              <w:t>: Not found path</w:t>
            </w:r>
          </w:p>
        </w:tc>
        <w:tc>
          <w:tcPr>
            <w:tcW w:w="7342" w:type="dxa"/>
          </w:tcPr>
          <w:p w14:paraId="6978AC5C" w14:textId="018497F6" w:rsidR="00BB2758" w:rsidRPr="003101BC" w:rsidRDefault="00CC63C9" w:rsidP="00CC63C9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7A1259">
              <w:rPr>
                <w:rFonts w:cs="Tahoma"/>
                <w:szCs w:val="20"/>
                <w:cs/>
                <w:lang w:bidi="th-TH"/>
              </w:rPr>
              <w:t xml:space="preserve">กรณีหา </w:t>
            </w:r>
            <w:r w:rsidRPr="007A1259">
              <w:rPr>
                <w:rFonts w:cs="Tahoma"/>
                <w:szCs w:val="20"/>
                <w:lang w:bidi="th-TH"/>
              </w:rPr>
              <w:t xml:space="preserve">Path </w:t>
            </w:r>
            <w:r w:rsidRPr="007A1259">
              <w:rPr>
                <w:rFonts w:cs="Tahoma"/>
                <w:szCs w:val="20"/>
                <w:cs/>
                <w:lang w:bidi="th-TH"/>
              </w:rPr>
              <w:t>ที่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ระบุใน </w:t>
            </w:r>
            <w:r>
              <w:rPr>
                <w:rFonts w:cs="Tahoma"/>
                <w:szCs w:val="20"/>
                <w:lang w:bidi="th-TH"/>
              </w:rPr>
              <w:t xml:space="preserve">Parameter </w:t>
            </w:r>
            <w:r w:rsidRPr="007A1259">
              <w:rPr>
                <w:rFonts w:cs="Tahoma"/>
                <w:szCs w:val="20"/>
                <w:cs/>
                <w:lang w:bidi="th-TH"/>
              </w:rPr>
              <w:t>ไม่เจอ</w:t>
            </w:r>
          </w:p>
        </w:tc>
      </w:tr>
      <w:tr w:rsidR="003101BC" w:rsidRPr="003101BC" w14:paraId="2983172A" w14:textId="77777777" w:rsidTr="00BB2758">
        <w:tc>
          <w:tcPr>
            <w:tcW w:w="2718" w:type="dxa"/>
          </w:tcPr>
          <w:p w14:paraId="244C2C85" w14:textId="7466772C" w:rsidR="00BB2758" w:rsidRPr="003101BC" w:rsidRDefault="00BB2758" w:rsidP="00CC63C9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="00CC63C9">
              <w:rPr>
                <w:color w:val="000000" w:themeColor="text1"/>
                <w:lang w:eastAsia="en-US" w:bidi="th-TH"/>
              </w:rPr>
              <w:t>PO002</w:t>
            </w:r>
            <w:r w:rsidRPr="003101BC">
              <w:rPr>
                <w:color w:val="000000" w:themeColor="text1"/>
              </w:rPr>
              <w:t>-00</w:t>
            </w:r>
            <w:r w:rsidRPr="003101BC">
              <w:rPr>
                <w:color w:val="000000" w:themeColor="text1"/>
                <w:lang w:bidi="th-TH"/>
              </w:rPr>
              <w:t>3</w:t>
            </w:r>
            <w:r w:rsidRPr="003101BC">
              <w:rPr>
                <w:color w:val="000000" w:themeColor="text1"/>
              </w:rPr>
              <w:t xml:space="preserve"> </w:t>
            </w:r>
            <w:r w:rsidR="00CC63C9" w:rsidRPr="007A1259">
              <w:t xml:space="preserve">: </w:t>
            </w:r>
            <w:r w:rsidR="00CC63C9">
              <w:t>Cannot write file</w:t>
            </w:r>
          </w:p>
        </w:tc>
        <w:tc>
          <w:tcPr>
            <w:tcW w:w="7342" w:type="dxa"/>
          </w:tcPr>
          <w:p w14:paraId="61D0FCE7" w14:textId="487EFE92" w:rsidR="00BB2758" w:rsidRPr="003101BC" w:rsidRDefault="00CC63C9" w:rsidP="008323CC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7A1259">
              <w:rPr>
                <w:rFonts w:cs="Tahoma"/>
                <w:szCs w:val="20"/>
                <w:cs/>
                <w:lang w:bidi="th-TH"/>
              </w:rPr>
              <w:t xml:space="preserve">กรณีไม่สามารถ </w:t>
            </w:r>
            <w:r w:rsidRPr="007A1259">
              <w:rPr>
                <w:rFonts w:cs="Tahoma"/>
                <w:szCs w:val="20"/>
                <w:lang w:bidi="th-TH"/>
              </w:rPr>
              <w:t xml:space="preserve">Write File </w:t>
            </w:r>
            <w:r w:rsidRPr="007A1259">
              <w:rPr>
                <w:rFonts w:cs="Tahoma"/>
                <w:szCs w:val="20"/>
                <w:cs/>
                <w:lang w:bidi="th-TH"/>
              </w:rPr>
              <w:t xml:space="preserve">ลง </w:t>
            </w:r>
            <w:r w:rsidRPr="007A1259">
              <w:rPr>
                <w:rFonts w:cs="Tahoma"/>
                <w:szCs w:val="20"/>
                <w:lang w:bidi="th-TH"/>
              </w:rPr>
              <w:t xml:space="preserve">Folder </w:t>
            </w:r>
            <w:r w:rsidRPr="007A1259">
              <w:rPr>
                <w:rFonts w:cs="Tahoma"/>
                <w:szCs w:val="20"/>
                <w:cs/>
                <w:lang w:bidi="th-TH"/>
              </w:rPr>
              <w:t>ได้</w:t>
            </w:r>
          </w:p>
        </w:tc>
      </w:tr>
    </w:tbl>
    <w:p w14:paraId="6356C26F" w14:textId="77777777" w:rsidR="007D6765" w:rsidRPr="003101BC" w:rsidRDefault="007D6765" w:rsidP="007D6765">
      <w:pPr>
        <w:ind w:left="420"/>
        <w:rPr>
          <w:color w:val="000000" w:themeColor="text1"/>
          <w:lang w:bidi="th-TH"/>
        </w:rPr>
      </w:pPr>
    </w:p>
    <w:p w14:paraId="126E0FA4" w14:textId="77777777" w:rsidR="007D6765" w:rsidRPr="003101BC" w:rsidRDefault="007D6765" w:rsidP="007D6765">
      <w:pPr>
        <w:ind w:left="420"/>
        <w:rPr>
          <w:color w:val="000000" w:themeColor="text1"/>
          <w:cs/>
          <w:lang w:bidi="th-TH"/>
        </w:rPr>
      </w:pPr>
    </w:p>
    <w:p w14:paraId="235ACEF6" w14:textId="77777777" w:rsidR="007D6765" w:rsidRPr="003101BC" w:rsidRDefault="00C87BC1" w:rsidP="007D6765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</w:p>
    <w:p w14:paraId="6DC278AC" w14:textId="77777777" w:rsidR="002A24A9" w:rsidRPr="003101BC" w:rsidRDefault="002A24A9" w:rsidP="002A24A9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89C5F5C" w14:textId="77777777" w:rsidR="00C87BC1" w:rsidRPr="003101BC" w:rsidRDefault="002A24A9" w:rsidP="00582BA9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69" w:name="_Toc495188041"/>
      <w:r w:rsidRPr="003101BC">
        <w:rPr>
          <w:color w:val="000000" w:themeColor="text1"/>
        </w:rPr>
        <w:t>Log Layout</w:t>
      </w:r>
      <w:bookmarkEnd w:id="169"/>
    </w:p>
    <w:p w14:paraId="02033673" w14:textId="1D849064" w:rsidR="00582BA9" w:rsidRPr="003101BC" w:rsidRDefault="00B55EF4" w:rsidP="00582BA9">
      <w:pPr>
        <w:rPr>
          <w:color w:val="000000" w:themeColor="text1"/>
          <w:lang w:bidi="th-TH"/>
        </w:rPr>
      </w:pPr>
      <w:r>
        <w:rPr>
          <w:noProof/>
          <w:lang w:eastAsia="en-US" w:bidi="th-TH"/>
        </w:rPr>
        <w:drawing>
          <wp:inline distT="0" distB="0" distL="0" distR="0" wp14:anchorId="01A3FD8F" wp14:editId="0B431764">
            <wp:extent cx="3962604" cy="34926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8E14" w14:textId="77777777" w:rsidR="00582BA9" w:rsidRPr="003101BC" w:rsidRDefault="00582BA9" w:rsidP="00582BA9">
      <w:pPr>
        <w:rPr>
          <w:color w:val="000000" w:themeColor="text1"/>
          <w:cs/>
          <w:lang w:bidi="th-TH"/>
        </w:rPr>
      </w:pPr>
    </w:p>
    <w:p w14:paraId="23F366DE" w14:textId="77777777" w:rsidR="002A24A9" w:rsidRPr="003101BC" w:rsidRDefault="002A24A9" w:rsidP="002A24A9">
      <w:pPr>
        <w:rPr>
          <w:color w:val="000000" w:themeColor="text1"/>
        </w:rPr>
      </w:pPr>
    </w:p>
    <w:p w14:paraId="4BBE15B5" w14:textId="77777777" w:rsidR="00582BA9" w:rsidRPr="003101BC" w:rsidRDefault="00582BA9" w:rsidP="007D6765">
      <w:pPr>
        <w:rPr>
          <w:color w:val="000000" w:themeColor="text1"/>
          <w:lang w:bidi="th-TH"/>
        </w:rPr>
      </w:pPr>
    </w:p>
    <w:p w14:paraId="5653B065" w14:textId="77777777" w:rsidR="00693F0F" w:rsidRPr="003101BC" w:rsidRDefault="00693F0F" w:rsidP="007D6765">
      <w:pPr>
        <w:rPr>
          <w:color w:val="000000" w:themeColor="text1"/>
          <w:cs/>
          <w:lang w:bidi="th-TH"/>
        </w:rPr>
      </w:pPr>
    </w:p>
    <w:p w14:paraId="63A30541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000D8468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19D2B9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9D7D2C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D7CF2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6332367F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18619C9A" w14:textId="77777777" w:rsidR="00582BA9" w:rsidRPr="003101BC" w:rsidRDefault="00693F0F" w:rsidP="00693F0F">
      <w:pPr>
        <w:tabs>
          <w:tab w:val="left" w:pos="1515"/>
        </w:tabs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73C17A16" w14:textId="77777777" w:rsidR="00D558D6" w:rsidRPr="003101BC" w:rsidRDefault="00DA3F80" w:rsidP="000A4CF8">
      <w:pPr>
        <w:pStyle w:val="Heading2"/>
        <w:rPr>
          <w:color w:val="000000" w:themeColor="text1"/>
        </w:rPr>
      </w:pPr>
      <w:bookmarkStart w:id="170" w:name="_Toc495188042"/>
      <w:r w:rsidRPr="003101BC">
        <w:rPr>
          <w:color w:val="000000" w:themeColor="text1"/>
        </w:rPr>
        <w:lastRenderedPageBreak/>
        <w:t xml:space="preserve">3. </w:t>
      </w:r>
      <w:r w:rsidR="00E5715A" w:rsidRPr="003101BC">
        <w:rPr>
          <w:color w:val="000000" w:themeColor="text1"/>
        </w:rPr>
        <w:t>TESTING SCENARIO</w:t>
      </w:r>
      <w:bookmarkEnd w:id="17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"/>
        <w:gridCol w:w="3690"/>
        <w:gridCol w:w="5130"/>
      </w:tblGrid>
      <w:tr w:rsidR="002D2FA4" w:rsidRPr="003101BC" w14:paraId="76654799" w14:textId="77777777" w:rsidTr="00CC5DD8">
        <w:trPr>
          <w:trHeight w:val="269"/>
        </w:trPr>
        <w:tc>
          <w:tcPr>
            <w:tcW w:w="720" w:type="dxa"/>
            <w:shd w:val="clear" w:color="auto" w:fill="D9D9D9"/>
            <w:vAlign w:val="center"/>
          </w:tcPr>
          <w:p w14:paraId="60759C65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ID</w:t>
            </w:r>
          </w:p>
        </w:tc>
        <w:tc>
          <w:tcPr>
            <w:tcW w:w="3690" w:type="dxa"/>
            <w:shd w:val="clear" w:color="auto" w:fill="D9D9D9"/>
            <w:vAlign w:val="center"/>
          </w:tcPr>
          <w:p w14:paraId="1AFDB904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Test Scenario</w:t>
            </w:r>
          </w:p>
        </w:tc>
        <w:tc>
          <w:tcPr>
            <w:tcW w:w="5130" w:type="dxa"/>
            <w:shd w:val="clear" w:color="auto" w:fill="D9D9D9"/>
            <w:vAlign w:val="center"/>
          </w:tcPr>
          <w:p w14:paraId="12AF9EA1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Expected Result</w:t>
            </w:r>
          </w:p>
        </w:tc>
      </w:tr>
      <w:tr w:rsidR="003101BC" w:rsidRPr="003101BC" w14:paraId="29A521F8" w14:textId="77777777" w:rsidTr="00CC5DD8">
        <w:tc>
          <w:tcPr>
            <w:tcW w:w="720" w:type="dxa"/>
          </w:tcPr>
          <w:p w14:paraId="2678B2DE" w14:textId="77777777" w:rsidR="002D2FA4" w:rsidRPr="003101BC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</w:t>
            </w:r>
          </w:p>
        </w:tc>
        <w:tc>
          <w:tcPr>
            <w:tcW w:w="3690" w:type="dxa"/>
          </w:tcPr>
          <w:p w14:paraId="7F72B2E8" w14:textId="3E2DEA2D" w:rsidR="00693F0F" w:rsidRPr="003101BC" w:rsidRDefault="00B55EF4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การ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="00A549C8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file</w:t>
            </w:r>
            <w:r w:rsidR="00A549C8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="00A549C8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="00A549C8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="00A549C8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="00A549C8" w:rsidRPr="003101BC">
              <w:rPr>
                <w:rFonts w:cs="Tahoma"/>
                <w:color w:val="000000" w:themeColor="text1"/>
                <w:szCs w:val="20"/>
                <w:lang w:bidi="th-TH"/>
              </w:rPr>
              <w:t>Parameter</w:t>
            </w:r>
          </w:p>
          <w:p w14:paraId="6E465A53" w14:textId="1FE8E5E1" w:rsidR="00A549C8" w:rsidRPr="003101BC" w:rsidRDefault="00A549C8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Path Initial ,</w:t>
            </w:r>
            <w:r w:rsidR="00B55EF4">
              <w:rPr>
                <w:rFonts w:cs="Tahoma"/>
                <w:color w:val="000000" w:themeColor="text1"/>
                <w:szCs w:val="20"/>
                <w:lang w:bidi="th-TH"/>
              </w:rPr>
              <w:t>Destination</w:t>
            </w:r>
          </w:p>
          <w:p w14:paraId="1C041FA9" w14:textId="77777777" w:rsidR="002D2FA4" w:rsidRPr="003101BC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  <w:tc>
          <w:tcPr>
            <w:tcW w:w="5130" w:type="dxa"/>
          </w:tcPr>
          <w:p w14:paraId="12450D3C" w14:textId="77777777" w:rsidR="00376971" w:rsidRPr="003101BC" w:rsidRDefault="00376971" w:rsidP="00376971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1.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สามารถ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4F4C424D" w14:textId="31A41EDE" w:rsidR="00376971" w:rsidRPr="003101BC" w:rsidRDefault="00376971" w:rsidP="00376971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/>
                <w:color w:val="000000" w:themeColor="text1"/>
                <w:szCs w:val="20"/>
                <w:lang w:bidi="th-TH"/>
              </w:rPr>
              <w:t>SFTP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ได้ถูกต้องตรงกับ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ที่ระบุ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</w:p>
          <w:p w14:paraId="152533F0" w14:textId="0040FE7F" w:rsidR="00376971" w:rsidRPr="003101BC" w:rsidRDefault="00376971" w:rsidP="00376971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2.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4971B121" w14:textId="1986BFF2" w:rsidR="00376971" w:rsidRPr="003101BC" w:rsidRDefault="00376971" w:rsidP="00A549C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</w:p>
        </w:tc>
      </w:tr>
      <w:tr w:rsidR="00687241" w:rsidRPr="003101BC" w14:paraId="12DBD043" w14:textId="77777777" w:rsidTr="00CC5DD8">
        <w:tc>
          <w:tcPr>
            <w:tcW w:w="720" w:type="dxa"/>
          </w:tcPr>
          <w:p w14:paraId="7C97CBCF" w14:textId="77777777" w:rsidR="00687241" w:rsidRPr="003101BC" w:rsidRDefault="00687241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  <w:tc>
          <w:tcPr>
            <w:tcW w:w="3690" w:type="dxa"/>
          </w:tcPr>
          <w:p w14:paraId="6672BDE1" w14:textId="370CC176" w:rsidR="00687241" w:rsidRDefault="00687241" w:rsidP="003302DE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Case Setup Parameter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ไม่ครบ</w:t>
            </w:r>
          </w:p>
        </w:tc>
        <w:tc>
          <w:tcPr>
            <w:tcW w:w="5130" w:type="dxa"/>
          </w:tcPr>
          <w:p w14:paraId="5AEB6057" w14:textId="7B1BC7A6" w:rsidR="00687241" w:rsidRDefault="00687241" w:rsidP="003302DE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ไม่สามารถ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Wirte File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</w:t>
            </w:r>
          </w:p>
        </w:tc>
      </w:tr>
      <w:tr w:rsidR="003101BC" w:rsidRPr="003101BC" w14:paraId="70A126B2" w14:textId="77777777" w:rsidTr="00CC5DD8">
        <w:tc>
          <w:tcPr>
            <w:tcW w:w="720" w:type="dxa"/>
          </w:tcPr>
          <w:p w14:paraId="3F14FEE9" w14:textId="77777777" w:rsidR="00CC5DD8" w:rsidRPr="003101BC" w:rsidRDefault="00CC5DD8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2</w:t>
            </w:r>
          </w:p>
        </w:tc>
        <w:tc>
          <w:tcPr>
            <w:tcW w:w="3690" w:type="dxa"/>
          </w:tcPr>
          <w:p w14:paraId="5E4383DB" w14:textId="5A513F52" w:rsidR="00CC5DD8" w:rsidRPr="003101BC" w:rsidRDefault="003302DE" w:rsidP="003302DE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/>
                <w:color w:val="000000" w:themeColor="text1"/>
                <w:szCs w:val="20"/>
                <w:lang w:bidi="th-TH"/>
              </w:rPr>
              <w:t>Case Mapping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ข้อมูล</w:t>
            </w:r>
          </w:p>
        </w:tc>
        <w:tc>
          <w:tcPr>
            <w:tcW w:w="5130" w:type="dxa"/>
          </w:tcPr>
          <w:p w14:paraId="2044208B" w14:textId="263B2247" w:rsidR="00A549C8" w:rsidRPr="003101BC" w:rsidRDefault="003302DE" w:rsidP="003302DE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สามารถ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mapping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ข้อมูลได้ถูกต้อง</w:t>
            </w:r>
          </w:p>
        </w:tc>
      </w:tr>
      <w:tr w:rsidR="003101BC" w:rsidRPr="003101BC" w14:paraId="542696AA" w14:textId="77777777" w:rsidTr="00CC5DD8">
        <w:tc>
          <w:tcPr>
            <w:tcW w:w="720" w:type="dxa"/>
          </w:tcPr>
          <w:p w14:paraId="67FC028D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49FAC818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handlering </w:t>
            </w:r>
          </w:p>
        </w:tc>
        <w:tc>
          <w:tcPr>
            <w:tcW w:w="5130" w:type="dxa"/>
          </w:tcPr>
          <w:p w14:paraId="34DB17A3" w14:textId="55BFE732" w:rsidR="002F52ED" w:rsidRPr="003101BC" w:rsidRDefault="002F52ED" w:rsidP="00376971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Handlering </w:t>
            </w:r>
            <w:r w:rsidR="0037697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และไม่ </w:t>
            </w:r>
            <w:r w:rsidR="00376971">
              <w:rPr>
                <w:rFonts w:cs="Tahoma"/>
                <w:color w:val="000000" w:themeColor="text1"/>
                <w:szCs w:val="20"/>
                <w:lang w:bidi="th-TH"/>
              </w:rPr>
              <w:t>Write File</w:t>
            </w:r>
          </w:p>
        </w:tc>
      </w:tr>
      <w:tr w:rsidR="003101BC" w:rsidRPr="003101BC" w14:paraId="5AEE8A43" w14:textId="77777777" w:rsidTr="00CC5DD8">
        <w:tc>
          <w:tcPr>
            <w:tcW w:w="720" w:type="dxa"/>
          </w:tcPr>
          <w:p w14:paraId="676ED86A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4</w:t>
            </w:r>
          </w:p>
        </w:tc>
        <w:tc>
          <w:tcPr>
            <w:tcW w:w="3690" w:type="dxa"/>
          </w:tcPr>
          <w:p w14:paraId="2271407D" w14:textId="1AFF2419" w:rsidR="002F52ED" w:rsidRPr="003101BC" w:rsidRDefault="00376971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ทดสอบการ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</w:t>
            </w:r>
            <w:r w:rsidR="0068724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กว่า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1 PO</w:t>
            </w:r>
          </w:p>
        </w:tc>
        <w:tc>
          <w:tcPr>
            <w:tcW w:w="5130" w:type="dxa"/>
          </w:tcPr>
          <w:p w14:paraId="6DC3B70D" w14:textId="547E3296" w:rsidR="002F52ED" w:rsidRPr="003101BC" w:rsidRDefault="00376971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Write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08525E0B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  <w:tr w:rsidR="002F52ED" w:rsidRPr="003101BC" w14:paraId="4888768D" w14:textId="77777777" w:rsidTr="00CC5DD8">
        <w:tc>
          <w:tcPr>
            <w:tcW w:w="720" w:type="dxa"/>
          </w:tcPr>
          <w:p w14:paraId="0C3B0402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5</w:t>
            </w:r>
          </w:p>
        </w:tc>
        <w:tc>
          <w:tcPr>
            <w:tcW w:w="3690" w:type="dxa"/>
          </w:tcPr>
          <w:p w14:paraId="4F158822" w14:textId="091E949C" w:rsidR="002F52ED" w:rsidRPr="003101BC" w:rsidRDefault="00376971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ทดสอบการ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</w:t>
            </w:r>
            <w:r w:rsidR="0068724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กว่า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1 PO 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และมี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บาง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</w:tc>
        <w:tc>
          <w:tcPr>
            <w:tcW w:w="5130" w:type="dxa"/>
          </w:tcPr>
          <w:p w14:paraId="08145E2A" w14:textId="32F0A1DC" w:rsidR="002F52ED" w:rsidRPr="003101BC" w:rsidRDefault="00376971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106D349F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  <w:tr w:rsidR="00461B93" w:rsidRPr="003101BC" w14:paraId="0A7D75FA" w14:textId="77777777" w:rsidTr="00CC5DD8">
        <w:tc>
          <w:tcPr>
            <w:tcW w:w="720" w:type="dxa"/>
          </w:tcPr>
          <w:p w14:paraId="23F85137" w14:textId="0528F889" w:rsidR="00461B93" w:rsidRPr="003101BC" w:rsidRDefault="00ED63C3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/>
                <w:color w:val="000000" w:themeColor="text1"/>
                <w:szCs w:val="20"/>
                <w:lang w:bidi="th-TH"/>
              </w:rPr>
              <w:t>6</w:t>
            </w:r>
          </w:p>
        </w:tc>
        <w:tc>
          <w:tcPr>
            <w:tcW w:w="3690" w:type="dxa"/>
          </w:tcPr>
          <w:p w14:paraId="085063C8" w14:textId="200903CF" w:rsidR="00461B93" w:rsidRDefault="00ED63C3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ตรวจสอบ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ของ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Text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ตรงตามที่กำหนด</w:t>
            </w:r>
          </w:p>
        </w:tc>
        <w:tc>
          <w:tcPr>
            <w:tcW w:w="5130" w:type="dxa"/>
          </w:tcPr>
          <w:p w14:paraId="0F1096FF" w14:textId="17CD173D" w:rsidR="00461B93" w:rsidRDefault="00F7619A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Program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สามารถ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Gen File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ได้ตรงตาม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Format</w:t>
            </w:r>
          </w:p>
        </w:tc>
      </w:tr>
      <w:tr w:rsidR="00461B93" w:rsidRPr="003101BC" w14:paraId="1756F947" w14:textId="77777777" w:rsidTr="00CC5DD8">
        <w:tc>
          <w:tcPr>
            <w:tcW w:w="720" w:type="dxa"/>
          </w:tcPr>
          <w:p w14:paraId="659D7653" w14:textId="0FD35DBD" w:rsidR="00461B93" w:rsidRPr="003101BC" w:rsidRDefault="00ED63C3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/>
                <w:color w:val="000000" w:themeColor="text1"/>
                <w:szCs w:val="20"/>
                <w:lang w:bidi="th-TH"/>
              </w:rPr>
              <w:t>7</w:t>
            </w:r>
          </w:p>
        </w:tc>
        <w:tc>
          <w:tcPr>
            <w:tcW w:w="3690" w:type="dxa"/>
          </w:tcPr>
          <w:p w14:paraId="64D1303B" w14:textId="704E9460" w:rsidR="00461B93" w:rsidRDefault="00ED63C3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ทดสอบการนำข้อมูลจาก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เข้าสู่ระบบ</w:t>
            </w:r>
          </w:p>
        </w:tc>
        <w:tc>
          <w:tcPr>
            <w:tcW w:w="5130" w:type="dxa"/>
          </w:tcPr>
          <w:p w14:paraId="48343EB8" w14:textId="54637D26" w:rsidR="00461B93" w:rsidRDefault="00F7619A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ทาง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Linfox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ทำการทดสอบเอา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ที่ได้จาก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ERP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เข้าระบบงานและตรวจสอบความถูกต้อง</w:t>
            </w:r>
          </w:p>
        </w:tc>
      </w:tr>
    </w:tbl>
    <w:p w14:paraId="3638E14E" w14:textId="77777777" w:rsidR="00C31FFC" w:rsidRPr="003101BC" w:rsidRDefault="00C31FFC" w:rsidP="007B5A6F">
      <w:pPr>
        <w:rPr>
          <w:color w:val="000000" w:themeColor="text1"/>
        </w:rPr>
      </w:pPr>
    </w:p>
    <w:p w14:paraId="3F283E42" w14:textId="77777777" w:rsidR="008F58E1" w:rsidRPr="003101BC" w:rsidRDefault="008F58E1" w:rsidP="008F58E1">
      <w:pPr>
        <w:pStyle w:val="Heading2"/>
        <w:rPr>
          <w:color w:val="000000" w:themeColor="text1"/>
          <w:cs/>
        </w:rPr>
      </w:pPr>
      <w:bookmarkStart w:id="171" w:name="_Toc495188043"/>
      <w:r w:rsidRPr="003101BC">
        <w:rPr>
          <w:color w:val="000000" w:themeColor="text1"/>
        </w:rPr>
        <w:lastRenderedPageBreak/>
        <w:t xml:space="preserve">4. </w:t>
      </w:r>
      <w:r w:rsidR="00E028DC" w:rsidRPr="003101BC">
        <w:rPr>
          <w:color w:val="000000" w:themeColor="text1"/>
        </w:rPr>
        <w:t>SPECIFICATION SIGN OFF</w:t>
      </w:r>
      <w:bookmarkEnd w:id="171"/>
    </w:p>
    <w:tbl>
      <w:tblPr>
        <w:tblpPr w:leftFromText="180" w:rightFromText="180" w:vertAnchor="text" w:horzAnchor="margin" w:tblpXSpec="right" w:tblpY="2346"/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4"/>
        <w:gridCol w:w="1700"/>
        <w:gridCol w:w="2015"/>
        <w:gridCol w:w="3873"/>
        <w:gridCol w:w="12"/>
      </w:tblGrid>
      <w:tr w:rsidR="001D347E" w:rsidRPr="003101BC" w14:paraId="472F7F5A" w14:textId="77777777" w:rsidTr="009E0BBF">
        <w:tc>
          <w:tcPr>
            <w:tcW w:w="3984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05E94A6A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Specification Confirmation Date :</w:t>
            </w:r>
          </w:p>
        </w:tc>
        <w:tc>
          <w:tcPr>
            <w:tcW w:w="5900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61D86F37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</w:tr>
      <w:tr w:rsidR="001D347E" w:rsidRPr="003101BC" w14:paraId="122E71AF" w14:textId="77777777" w:rsidTr="009E0BBF">
        <w:trPr>
          <w:gridAfter w:val="1"/>
          <w:wAfter w:w="12" w:type="dxa"/>
        </w:trPr>
        <w:tc>
          <w:tcPr>
            <w:tcW w:w="2284" w:type="dxa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E6E6E6"/>
          </w:tcPr>
          <w:p w14:paraId="04356888" w14:textId="77777777" w:rsidR="00145C8A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Signature</w:t>
            </w:r>
          </w:p>
          <w:p w14:paraId="0FF7CBCD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052394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D6B853F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00E3ADCA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98EC11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491D391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96E229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130D3B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935FDEC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275B31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08CDB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66D3D63B" w14:textId="77777777" w:rsidR="001D347E" w:rsidRPr="003101BC" w:rsidRDefault="001D347E" w:rsidP="00145C8A">
            <w:pPr>
              <w:ind w:firstLine="720"/>
              <w:rPr>
                <w:color w:val="000000" w:themeColor="text1"/>
                <w:lang w:eastAsia="zh-CN" w:bidi="th-TH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7CE8EBE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7A46EBC8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RD’s Project Manager:</w:t>
            </w:r>
          </w:p>
          <w:p w14:paraId="0DD052EB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C09AD3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A4687B1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2ED08F68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(Khun Sorasak Thawonnokorn)</w:t>
            </w:r>
          </w:p>
          <w:p w14:paraId="121A572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78E733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EE71571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  <w:tr w:rsidR="001D347E" w:rsidRPr="003101BC" w14:paraId="01F6D1DB" w14:textId="77777777" w:rsidTr="009E0BBF">
        <w:trPr>
          <w:gridAfter w:val="1"/>
          <w:wAfter w:w="12" w:type="dxa"/>
        </w:trPr>
        <w:tc>
          <w:tcPr>
            <w:tcW w:w="228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</w:tcPr>
          <w:p w14:paraId="1ACC140D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2A098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 xml:space="preserve">     iCE – Technical Consultant:</w:t>
            </w:r>
          </w:p>
          <w:p w14:paraId="41BC0224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4AAFC36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E9A9B5B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5C46AF93" w14:textId="38220A75" w:rsidR="001D347E" w:rsidRPr="00FD0B96" w:rsidRDefault="00FD0B96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FD0B96">
              <w:rPr>
                <w:b/>
                <w:bCs/>
                <w:color w:val="000000" w:themeColor="text1"/>
              </w:rPr>
              <w:t>(Khun  Kittiya Pansripong</w:t>
            </w:r>
            <w:r w:rsidR="001D347E" w:rsidRPr="00FD0B96">
              <w:rPr>
                <w:b/>
                <w:bCs/>
                <w:color w:val="000000" w:themeColor="text1"/>
              </w:rPr>
              <w:t>)</w:t>
            </w:r>
          </w:p>
          <w:p w14:paraId="1ECA791D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89517CA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ABE7A72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iCE’s Project Manager:</w:t>
            </w:r>
          </w:p>
          <w:p w14:paraId="286C4DFE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DF8D64C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2E421753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38858C57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(Khun</w:t>
            </w:r>
            <w:r w:rsidRPr="003101BC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3101BC">
              <w:rPr>
                <w:b/>
                <w:bCs/>
                <w:color w:val="000000" w:themeColor="text1"/>
              </w:rPr>
              <w:t xml:space="preserve"> Arporn Chimcham)</w:t>
            </w:r>
          </w:p>
          <w:p w14:paraId="7665C07E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8968847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</w:tbl>
    <w:tbl>
      <w:tblPr>
        <w:tblpPr w:leftFromText="180" w:rightFromText="180" w:vertAnchor="text" w:horzAnchor="margin" w:tblpXSpec="right" w:tblpY="101"/>
        <w:tblW w:w="481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031"/>
        <w:gridCol w:w="6764"/>
      </w:tblGrid>
      <w:tr w:rsidR="008C64F9" w:rsidRPr="003101BC" w14:paraId="3939A93D" w14:textId="77777777" w:rsidTr="001D347E">
        <w:tc>
          <w:tcPr>
            <w:tcW w:w="1547" w:type="pct"/>
          </w:tcPr>
          <w:p w14:paraId="74DD6BAA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Customer</w:t>
            </w:r>
          </w:p>
        </w:tc>
        <w:tc>
          <w:tcPr>
            <w:tcW w:w="3453" w:type="pct"/>
          </w:tcPr>
          <w:p w14:paraId="6D783FEF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rStyle w:val="HighlightedVariable"/>
                <w:rFonts w:ascii="Tahoma" w:hAnsi="Tahoma"/>
                <w:color w:val="000000" w:themeColor="text1"/>
              </w:rPr>
              <w:t>Res</w:t>
            </w:r>
            <w:r w:rsidRPr="003101BC">
              <w:rPr>
                <w:color w:val="000000" w:themeColor="text1"/>
              </w:rPr>
              <w:t>ta</w:t>
            </w:r>
            <w:r w:rsidRPr="003101BC">
              <w:rPr>
                <w:color w:val="000000" w:themeColor="text1"/>
                <w:lang w:bidi="th-TH"/>
              </w:rPr>
              <w:t>urant Development Co.,Ltd.</w:t>
            </w:r>
          </w:p>
        </w:tc>
      </w:tr>
      <w:tr w:rsidR="008C64F9" w:rsidRPr="003101BC" w14:paraId="52118494" w14:textId="77777777" w:rsidTr="001D347E">
        <w:tc>
          <w:tcPr>
            <w:tcW w:w="1547" w:type="pct"/>
          </w:tcPr>
          <w:p w14:paraId="741E54E9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Project</w:t>
            </w:r>
          </w:p>
        </w:tc>
        <w:tc>
          <w:tcPr>
            <w:tcW w:w="3453" w:type="pct"/>
          </w:tcPr>
          <w:p w14:paraId="4AAC60FC" w14:textId="77777777" w:rsidR="008C64F9" w:rsidRPr="003101BC" w:rsidRDefault="00AC7E3B" w:rsidP="00890063">
            <w:pPr>
              <w:rPr>
                <w:rStyle w:val="HighlightedVariable"/>
                <w:color w:val="000000" w:themeColor="text1"/>
              </w:rPr>
            </w:pPr>
            <w:r w:rsidRPr="003101BC">
              <w:rPr>
                <w:color w:val="000000" w:themeColor="text1"/>
              </w:rPr>
              <w:t>Oracle Cloud Implementation</w:t>
            </w:r>
          </w:p>
        </w:tc>
      </w:tr>
      <w:tr w:rsidR="008C64F9" w:rsidRPr="003101BC" w14:paraId="53B11A00" w14:textId="77777777" w:rsidTr="001D347E">
        <w:tc>
          <w:tcPr>
            <w:tcW w:w="1547" w:type="pct"/>
          </w:tcPr>
          <w:p w14:paraId="0518043A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Application</w:t>
            </w:r>
          </w:p>
        </w:tc>
        <w:tc>
          <w:tcPr>
            <w:tcW w:w="3453" w:type="pct"/>
          </w:tcPr>
          <w:p w14:paraId="0566CC1D" w14:textId="77777777" w:rsidR="008C64F9" w:rsidRPr="003101BC" w:rsidRDefault="008C64F9" w:rsidP="00AC7E3B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Oracle </w:t>
            </w:r>
            <w:r w:rsidR="00AC7E3B" w:rsidRPr="003101BC">
              <w:rPr>
                <w:color w:val="000000" w:themeColor="text1"/>
                <w:lang w:bidi="th-TH"/>
              </w:rPr>
              <w:t>Fusion Cloud</w:t>
            </w:r>
          </w:p>
        </w:tc>
      </w:tr>
      <w:tr w:rsidR="008C64F9" w:rsidRPr="003101BC" w14:paraId="159FC5BF" w14:textId="77777777" w:rsidTr="001D347E">
        <w:trPr>
          <w:trHeight w:val="167"/>
        </w:trPr>
        <w:tc>
          <w:tcPr>
            <w:tcW w:w="1547" w:type="pct"/>
          </w:tcPr>
          <w:p w14:paraId="4C3F44F2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  <w:lang w:val="fr-FR"/>
              </w:rPr>
              <w:t>Applications Version</w:t>
            </w:r>
          </w:p>
        </w:tc>
        <w:tc>
          <w:tcPr>
            <w:tcW w:w="3453" w:type="pct"/>
          </w:tcPr>
          <w:p w14:paraId="3244D4AD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13</w:t>
            </w:r>
          </w:p>
        </w:tc>
      </w:tr>
      <w:tr w:rsidR="008C64F9" w:rsidRPr="003101BC" w14:paraId="0E0903A9" w14:textId="77777777" w:rsidTr="001D347E">
        <w:tc>
          <w:tcPr>
            <w:tcW w:w="1547" w:type="pct"/>
          </w:tcPr>
          <w:p w14:paraId="2D71DC25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lang w:val="fr-FR"/>
              </w:rPr>
            </w:pPr>
            <w:r w:rsidRPr="003101BC">
              <w:rPr>
                <w:b/>
                <w:bCs/>
                <w:color w:val="000000" w:themeColor="text1"/>
              </w:rPr>
              <w:t>Program Specification No.</w:t>
            </w:r>
          </w:p>
        </w:tc>
        <w:tc>
          <w:tcPr>
            <w:tcW w:w="3453" w:type="pct"/>
          </w:tcPr>
          <w:p w14:paraId="04175448" w14:textId="51B5BE32" w:rsidR="008C64F9" w:rsidRPr="003101BC" w:rsidRDefault="00376971" w:rsidP="0037697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PO002</w:t>
            </w:r>
            <w:r w:rsidR="008C64F9" w:rsidRPr="003101BC">
              <w:rPr>
                <w:color w:val="000000" w:themeColor="text1"/>
                <w:lang w:bidi="th-TH"/>
              </w:rPr>
              <w:t xml:space="preserve"> : </w:t>
            </w:r>
            <w:r w:rsidR="007B6A36" w:rsidRPr="003101BC">
              <w:rPr>
                <w:color w:val="000000" w:themeColor="text1"/>
              </w:rPr>
              <w:t xml:space="preserve"> </w:t>
            </w:r>
            <w:r w:rsidR="007B6A36" w:rsidRPr="003101BC">
              <w:rPr>
                <w:color w:val="000000" w:themeColor="text1"/>
                <w:lang w:bidi="th-TH"/>
              </w:rPr>
              <w:t xml:space="preserve">Interface </w:t>
            </w:r>
            <w:r>
              <w:rPr>
                <w:color w:val="000000" w:themeColor="text1"/>
                <w:lang w:bidi="th-TH"/>
              </w:rPr>
              <w:t>PO (ERP) to PO &lt;Linfox&gt;</w:t>
            </w:r>
          </w:p>
        </w:tc>
      </w:tr>
      <w:tr w:rsidR="008C64F9" w:rsidRPr="003101BC" w14:paraId="6F33493D" w14:textId="77777777" w:rsidTr="001D347E">
        <w:tc>
          <w:tcPr>
            <w:tcW w:w="1547" w:type="pct"/>
          </w:tcPr>
          <w:p w14:paraId="0ADE1209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Customization ID</w:t>
            </w:r>
          </w:p>
        </w:tc>
        <w:tc>
          <w:tcPr>
            <w:tcW w:w="3453" w:type="pct"/>
          </w:tcPr>
          <w:p w14:paraId="04669A1F" w14:textId="14FBEF37" w:rsidR="008C64F9" w:rsidRPr="003101BC" w:rsidRDefault="00376971" w:rsidP="007B6A36">
            <w:pPr>
              <w:rPr>
                <w:rStyle w:val="HighlightedVariable"/>
                <w:color w:val="000000" w:themeColor="text1"/>
              </w:rPr>
            </w:pPr>
            <w:r>
              <w:t>PO002</w:t>
            </w:r>
          </w:p>
        </w:tc>
      </w:tr>
      <w:tr w:rsidR="008C64F9" w:rsidRPr="003101BC" w14:paraId="4867D4FA" w14:textId="77777777" w:rsidTr="001D347E">
        <w:tc>
          <w:tcPr>
            <w:tcW w:w="1547" w:type="pct"/>
          </w:tcPr>
          <w:p w14:paraId="1D8D88EC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Sign Off Version</w:t>
            </w:r>
          </w:p>
        </w:tc>
        <w:tc>
          <w:tcPr>
            <w:tcW w:w="3453" w:type="pct"/>
          </w:tcPr>
          <w:p w14:paraId="59CA7E9B" w14:textId="77777777" w:rsidR="008C64F9" w:rsidRPr="003101BC" w:rsidRDefault="008C64F9" w:rsidP="00890063">
            <w:pPr>
              <w:rPr>
                <w:color w:val="000000" w:themeColor="text1"/>
              </w:rPr>
            </w:pPr>
          </w:p>
        </w:tc>
      </w:tr>
    </w:tbl>
    <w:p w14:paraId="52625E66" w14:textId="77777777" w:rsidR="0008190B" w:rsidRPr="003101BC" w:rsidRDefault="0008190B" w:rsidP="0008190B">
      <w:pPr>
        <w:rPr>
          <w:vanish/>
          <w:color w:val="000000" w:themeColor="text1"/>
          <w:lang w:bidi="th-TH"/>
        </w:rPr>
      </w:pPr>
    </w:p>
    <w:sectPr w:rsidR="0008190B" w:rsidRPr="003101BC" w:rsidSect="003424F8">
      <w:headerReference w:type="even" r:id="rId24"/>
      <w:footerReference w:type="default" r:id="rId25"/>
      <w:footerReference w:type="first" r:id="rId26"/>
      <w:pgSz w:w="11907" w:h="16840" w:code="9"/>
      <w:pgMar w:top="1718" w:right="567" w:bottom="1440" w:left="1134" w:header="720" w:footer="340" w:gutter="0"/>
      <w:pgNumType w:start="1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88EA6E" w16cid:durableId="1D90615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CCD87E" w14:textId="77777777" w:rsidR="00D036B9" w:rsidRDefault="00D036B9">
      <w:r>
        <w:separator/>
      </w:r>
    </w:p>
  </w:endnote>
  <w:endnote w:type="continuationSeparator" w:id="0">
    <w:p w14:paraId="6F56F245" w14:textId="77777777" w:rsidR="00D036B9" w:rsidRDefault="00D03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6518D" w14:textId="77777777" w:rsidR="00EE6B02" w:rsidRDefault="00EE6B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9BD19" w14:textId="474D34D8" w:rsidR="00EE6B02" w:rsidRPr="00192472" w:rsidRDefault="00EE6B02" w:rsidP="009F18EE">
    <w:pPr>
      <w:pStyle w:val="Header"/>
      <w:framePr w:w="4119" w:h="247" w:hRule="exact" w:hSpace="187" w:wrap="around" w:vAnchor="text" w:hAnchor="page" w:x="7091" w:y="-91"/>
      <w:jc w:val="right"/>
      <w:rPr>
        <w:sz w:val="16"/>
        <w:szCs w:val="16"/>
        <w:lang w:val="fr-FR"/>
      </w:rPr>
    </w:pPr>
    <w:r w:rsidRPr="00192472">
      <w:rPr>
        <w:sz w:val="16"/>
        <w:szCs w:val="16"/>
        <w:lang w:val="fr-FR"/>
      </w:rPr>
      <w:t xml:space="preserve">Page </w: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IF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 </w:instrText>
    </w:r>
    <w:r w:rsidRPr="009F18EE">
      <w:rPr>
        <w:sz w:val="16"/>
        <w:szCs w:val="16"/>
      </w:rPr>
      <w:fldChar w:fldCharType="separate"/>
    </w:r>
    <w:r w:rsidR="00D545D9">
      <w:rPr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&gt; 1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PAGE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of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SECTIONPAGES   \* MERGEFORMAT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6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>”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PAGE </w:instrText>
    </w:r>
    <w:r w:rsidRPr="009F18EE">
      <w:rPr>
        <w:sz w:val="16"/>
        <w:szCs w:val="16"/>
      </w:rPr>
      <w:fldChar w:fldCharType="separate"/>
    </w:r>
    <w:r w:rsidR="00D545D9">
      <w:rPr>
        <w:noProof/>
        <w:sz w:val="16"/>
        <w:szCs w:val="16"/>
        <w:lang w:val="fr-FR"/>
      </w:rPr>
      <w:instrText>iii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” </w:instrText>
    </w:r>
    <w:r w:rsidRPr="009F18EE">
      <w:rPr>
        <w:sz w:val="16"/>
        <w:szCs w:val="16"/>
      </w:rPr>
      <w:fldChar w:fldCharType="separate"/>
    </w:r>
    <w:r w:rsidR="00D545D9">
      <w:rPr>
        <w:noProof/>
        <w:sz w:val="16"/>
        <w:szCs w:val="16"/>
        <w:lang w:val="fr-FR"/>
      </w:rPr>
      <w:t>iii</w: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t xml:space="preserve">   </w:t>
    </w:r>
  </w:p>
  <w:p w14:paraId="3D08587A" w14:textId="07C4EF8D" w:rsidR="00EE6B02" w:rsidRPr="001C7E6D" w:rsidRDefault="00EE6B02" w:rsidP="009F18EE">
    <w:pPr>
      <w:pStyle w:val="Footer"/>
      <w:tabs>
        <w:tab w:val="center" w:pos="5400"/>
        <w:tab w:val="right" w:pos="14212"/>
        <w:tab w:val="right" w:pos="14960"/>
      </w:tabs>
      <w:rPr>
        <w:noProof/>
        <w:sz w:val="12"/>
        <w:szCs w:val="12"/>
        <w:lang w:val="fr-FR"/>
      </w:rPr>
    </w:pPr>
    <w:r w:rsidRPr="00192472">
      <w:rPr>
        <w:sz w:val="12"/>
        <w:szCs w:val="12"/>
        <w:lang w:val="fr-FR"/>
      </w:rPr>
      <w:t>File Ref:</w:t>
    </w:r>
    <w:r w:rsidRPr="00397674">
      <w:t xml:space="preserve"> </w:t>
    </w:r>
    <w:r>
      <w:rPr>
        <w:noProof/>
        <w:sz w:val="12"/>
        <w:szCs w:val="12"/>
        <w:lang w:val="fr-FR"/>
      </w:rPr>
      <w:fldChar w:fldCharType="begin"/>
    </w:r>
    <w:r>
      <w:rPr>
        <w:noProof/>
        <w:sz w:val="12"/>
        <w:szCs w:val="12"/>
        <w:lang w:val="fr-FR"/>
      </w:rPr>
      <w:instrText xml:space="preserve"> FILENAME \* MERGEFORMAT </w:instrText>
    </w:r>
    <w:r>
      <w:rPr>
        <w:noProof/>
        <w:sz w:val="12"/>
        <w:szCs w:val="12"/>
        <w:lang w:val="fr-FR"/>
      </w:rPr>
      <w:fldChar w:fldCharType="separate"/>
    </w:r>
    <w:r>
      <w:rPr>
        <w:noProof/>
        <w:sz w:val="12"/>
        <w:szCs w:val="12"/>
        <w:lang w:val="fr-FR"/>
      </w:rPr>
      <w:t>RD1701_FSPEC_PO002_V01R00</w:t>
    </w:r>
    <w:r>
      <w:rPr>
        <w:noProof/>
        <w:sz w:val="12"/>
        <w:szCs w:val="12"/>
        <w:lang w:val="fr-F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63BB9E" w14:textId="77777777" w:rsidR="00EE6B02" w:rsidRDefault="00EE6B02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0DAD3" w14:textId="67BFF92F" w:rsidR="00EE6B02" w:rsidRPr="004077BA" w:rsidRDefault="00EE6B02" w:rsidP="00C25D16">
    <w:pPr>
      <w:pStyle w:val="Footer"/>
      <w:tabs>
        <w:tab w:val="center" w:pos="5400"/>
        <w:tab w:val="right" w:pos="14212"/>
        <w:tab w:val="right" w:pos="14960"/>
      </w:tabs>
      <w:rPr>
        <w:noProof/>
        <w:sz w:val="12"/>
        <w:szCs w:val="12"/>
        <w:lang w:val="fr-FR"/>
      </w:rPr>
    </w:pPr>
    <w:r w:rsidRPr="007C6286">
      <w:rPr>
        <w:sz w:val="12"/>
        <w:szCs w:val="12"/>
      </w:rPr>
      <w:t xml:space="preserve">File Ref: 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RD1701_FSPEC_PO002_V00R03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 w:rsidRPr="004077BA">
      <w:rPr>
        <w:sz w:val="12"/>
        <w:szCs w:val="12"/>
      </w:rPr>
      <w:t xml:space="preserve">Page </w: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IF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 </w:instrText>
    </w:r>
    <w:r w:rsidRPr="004077BA">
      <w:rPr>
        <w:sz w:val="12"/>
        <w:szCs w:val="12"/>
      </w:rPr>
      <w:fldChar w:fldCharType="separate"/>
    </w:r>
    <w:r w:rsidR="00D545D9">
      <w:rPr>
        <w:sz w:val="12"/>
        <w:szCs w:val="12"/>
      </w:rPr>
      <w:instrText>2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&gt; 1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PAGE </w:instrText>
    </w:r>
    <w:r w:rsidRPr="004077BA">
      <w:rPr>
        <w:sz w:val="12"/>
        <w:szCs w:val="12"/>
      </w:rPr>
      <w:fldChar w:fldCharType="separate"/>
    </w:r>
    <w:r w:rsidR="00D545D9">
      <w:rPr>
        <w:noProof/>
        <w:sz w:val="12"/>
        <w:szCs w:val="12"/>
      </w:rPr>
      <w:instrText>11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of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SECTIONPAGES   \* MERGEFORMAT </w:instrText>
    </w:r>
    <w:r w:rsidRPr="004077BA">
      <w:rPr>
        <w:sz w:val="12"/>
        <w:szCs w:val="12"/>
      </w:rPr>
      <w:fldChar w:fldCharType="separate"/>
    </w:r>
    <w:r w:rsidR="00D545D9">
      <w:rPr>
        <w:noProof/>
        <w:sz w:val="12"/>
        <w:szCs w:val="12"/>
      </w:rPr>
      <w:instrText>15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>”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PAGE </w:instrText>
    </w:r>
    <w:r w:rsidRPr="004077BA">
      <w:rPr>
        <w:sz w:val="12"/>
        <w:szCs w:val="12"/>
      </w:rPr>
      <w:fldChar w:fldCharType="separate"/>
    </w:r>
    <w:r w:rsidRPr="004077BA">
      <w:rPr>
        <w:noProof/>
        <w:sz w:val="12"/>
        <w:szCs w:val="12"/>
      </w:rPr>
      <w:instrText>iii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” </w:instrText>
    </w:r>
    <w:r w:rsidRPr="004077BA">
      <w:rPr>
        <w:sz w:val="12"/>
        <w:szCs w:val="12"/>
      </w:rPr>
      <w:fldChar w:fldCharType="separate"/>
    </w:r>
    <w:r w:rsidR="00D545D9">
      <w:rPr>
        <w:noProof/>
        <w:sz w:val="12"/>
        <w:szCs w:val="12"/>
      </w:rPr>
      <w:t>11</w:t>
    </w:r>
    <w:r w:rsidR="00D545D9" w:rsidRPr="004077BA">
      <w:rPr>
        <w:noProof/>
        <w:sz w:val="12"/>
        <w:szCs w:val="12"/>
      </w:rPr>
      <w:t xml:space="preserve"> of </w:t>
    </w:r>
    <w:r w:rsidR="00D545D9">
      <w:rPr>
        <w:noProof/>
        <w:sz w:val="12"/>
        <w:szCs w:val="12"/>
      </w:rPr>
      <w:t>15</w: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t xml:space="preserve"> 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3ECD7" w14:textId="77777777" w:rsidR="00EE6B02" w:rsidRPr="005E0A89" w:rsidRDefault="00EE6B02" w:rsidP="005E0A89">
    <w:pPr>
      <w:pStyle w:val="Footer"/>
      <w:tabs>
        <w:tab w:val="clear" w:pos="4320"/>
        <w:tab w:val="clear" w:pos="8640"/>
        <w:tab w:val="right" w:pos="14212"/>
        <w:tab w:val="right" w:pos="14960"/>
      </w:tabs>
      <w:rPr>
        <w:sz w:val="16"/>
        <w:szCs w:val="16"/>
      </w:rPr>
    </w:pPr>
    <w:r w:rsidRPr="009F18EE">
      <w:rPr>
        <w:sz w:val="12"/>
        <w:szCs w:val="12"/>
      </w:rPr>
      <w:t xml:space="preserve">File Ref:  </w:t>
    </w:r>
    <w:r w:rsidRPr="009F18EE">
      <w:rPr>
        <w:sz w:val="12"/>
        <w:szCs w:val="12"/>
      </w:rPr>
      <w:fldChar w:fldCharType="begin"/>
    </w:r>
    <w:r w:rsidRPr="009F18EE">
      <w:rPr>
        <w:sz w:val="12"/>
        <w:szCs w:val="12"/>
      </w:rPr>
      <w:instrText xml:space="preserve"> FILENAME </w:instrText>
    </w:r>
    <w:r w:rsidRPr="009F18EE">
      <w:rPr>
        <w:sz w:val="12"/>
        <w:szCs w:val="12"/>
      </w:rPr>
      <w:fldChar w:fldCharType="separate"/>
    </w:r>
    <w:r>
      <w:rPr>
        <w:noProof/>
        <w:sz w:val="12"/>
        <w:szCs w:val="12"/>
      </w:rPr>
      <w:t>SYMR12_FSPEC_IF013_VFINAL</w:t>
    </w:r>
    <w:r w:rsidRPr="009F18EE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5E0A89">
      <w:rPr>
        <w:sz w:val="16"/>
        <w:szCs w:val="16"/>
      </w:rPr>
      <w:t xml:space="preserve">Page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PAGE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5E0A89">
      <w:rPr>
        <w:rStyle w:val="PageNumber"/>
        <w:sz w:val="16"/>
        <w:szCs w:val="16"/>
      </w:rPr>
      <w:fldChar w:fldCharType="end"/>
    </w:r>
    <w:r w:rsidRPr="005E0A89">
      <w:rPr>
        <w:rStyle w:val="PageNumber"/>
        <w:sz w:val="16"/>
        <w:szCs w:val="16"/>
      </w:rPr>
      <w:t xml:space="preserve"> o</w:t>
    </w:r>
    <w:r>
      <w:rPr>
        <w:rStyle w:val="PageNumber"/>
        <w:sz w:val="16"/>
        <w:szCs w:val="16"/>
      </w:rPr>
      <w:t>f</w:t>
    </w:r>
    <w:r w:rsidRPr="005E0A89">
      <w:rPr>
        <w:rStyle w:val="PageNumber"/>
        <w:sz w:val="16"/>
        <w:szCs w:val="16"/>
      </w:rPr>
      <w:t xml:space="preserve">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NUMPAGES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42</w:t>
    </w:r>
    <w:r w:rsidRPr="005E0A89">
      <w:rPr>
        <w:rStyle w:val="PageNumber"/>
        <w:sz w:val="16"/>
        <w:szCs w:val="16"/>
      </w:rPr>
      <w:fldChar w:fldCharType="end"/>
    </w:r>
  </w:p>
  <w:p w14:paraId="28F1C63B" w14:textId="77777777" w:rsidR="00EE6B02" w:rsidRDefault="00EE6B0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A44531" w14:textId="77777777" w:rsidR="00D036B9" w:rsidRDefault="00D036B9">
      <w:r>
        <w:separator/>
      </w:r>
    </w:p>
  </w:footnote>
  <w:footnote w:type="continuationSeparator" w:id="0">
    <w:p w14:paraId="3D56FCAE" w14:textId="77777777" w:rsidR="00D036B9" w:rsidRDefault="00D036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5249C9" w14:textId="77777777" w:rsidR="00EE6B02" w:rsidRDefault="00EE6B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D292B" w14:textId="77777777" w:rsidR="00EE6B02" w:rsidRDefault="00EE6B02" w:rsidP="008B6887">
    <w:pPr>
      <w:pStyle w:val="Header"/>
      <w:tabs>
        <w:tab w:val="clear" w:pos="8640"/>
        <w:tab w:val="right" w:pos="9100"/>
        <w:tab w:val="right" w:pos="10098"/>
      </w:tabs>
      <w:rPr>
        <w:b/>
        <w:bCs/>
        <w:sz w:val="16"/>
        <w:szCs w:val="16"/>
      </w:rPr>
    </w:pPr>
    <w:r>
      <w:rPr>
        <w:rFonts w:hint="cs"/>
        <w:b/>
        <w:bCs/>
        <w:noProof/>
        <w:lang w:eastAsia="en-US" w:bidi="th-TH"/>
      </w:rPr>
      <w:drawing>
        <wp:anchor distT="0" distB="0" distL="114300" distR="114300" simplePos="0" relativeHeight="251657728" behindDoc="0" locked="0" layoutInCell="1" allowOverlap="1" wp14:anchorId="4E8D0C71" wp14:editId="14232844">
          <wp:simplePos x="0" y="0"/>
          <wp:positionH relativeFrom="column">
            <wp:posOffset>48260</wp:posOffset>
          </wp:positionH>
          <wp:positionV relativeFrom="paragraph">
            <wp:posOffset>0</wp:posOffset>
          </wp:positionV>
          <wp:extent cx="566420" cy="425450"/>
          <wp:effectExtent l="0" t="0" r="5080" b="0"/>
          <wp:wrapNone/>
          <wp:docPr id="2" name="Picture 2" descr="logo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425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013CC0" w14:textId="77777777" w:rsidR="00EE6B02" w:rsidRDefault="00EE6B02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Function Specification</w:t>
    </w:r>
  </w:p>
  <w:p w14:paraId="48845B54" w14:textId="77777777" w:rsidR="00EE6B02" w:rsidRDefault="00EE6B02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interface format</w:t>
    </w:r>
  </w:p>
  <w:p w14:paraId="18B08D98" w14:textId="77777777" w:rsidR="00EE6B02" w:rsidRPr="00F2355B" w:rsidRDefault="00EE6B02" w:rsidP="00D00E35">
    <w:pPr>
      <w:pStyle w:val="Title-Major"/>
      <w:keepLines w:val="0"/>
      <w:ind w:left="2548" w:right="108"/>
      <w:jc w:val="cent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A0C43" w14:textId="77777777" w:rsidR="00EE6B02" w:rsidRDefault="00EE6B02" w:rsidP="00AF15D0">
    <w:pPr>
      <w:pStyle w:val="Header"/>
      <w:tabs>
        <w:tab w:val="right" w:pos="10098"/>
      </w:tabs>
      <w:rPr>
        <w:rFonts w:ascii="Book Antiqua" w:hAnsi="Book Antiqua"/>
      </w:rPr>
    </w:pPr>
  </w:p>
  <w:p w14:paraId="4115323E" w14:textId="77777777" w:rsidR="00EE6B02" w:rsidRDefault="00EE6B02" w:rsidP="00AF15D0">
    <w:pPr>
      <w:pStyle w:val="Header"/>
      <w:tabs>
        <w:tab w:val="right" w:pos="10098"/>
      </w:tabs>
      <w:jc w:val="right"/>
      <w:rPr>
        <w:b/>
        <w:bCs/>
      </w:rPr>
    </w:pPr>
  </w:p>
  <w:p w14:paraId="65354E6F" w14:textId="77777777" w:rsidR="00EE6B02" w:rsidRDefault="00EE6B02" w:rsidP="00AF15D0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  <w:p w14:paraId="490EF754" w14:textId="77777777" w:rsidR="00EE6B02" w:rsidRPr="00D079D8" w:rsidRDefault="00EE6B02" w:rsidP="00D079D8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E1002" w14:textId="77777777" w:rsidR="00EE6B02" w:rsidRDefault="00EE6B0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40EFF"/>
    <w:multiLevelType w:val="hybridMultilevel"/>
    <w:tmpl w:val="C8AE6592"/>
    <w:lvl w:ilvl="0" w:tplc="5832CE6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C2E89"/>
    <w:multiLevelType w:val="singleLevel"/>
    <w:tmpl w:val="A2C86A62"/>
    <w:lvl w:ilvl="0">
      <w:start w:val="1"/>
      <w:numFmt w:val="bullet"/>
      <w:pStyle w:val="List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</w:abstractNum>
  <w:abstractNum w:abstractNumId="2" w15:restartNumberingAfterBreak="0">
    <w:nsid w:val="07920E56"/>
    <w:multiLevelType w:val="hybridMultilevel"/>
    <w:tmpl w:val="79E253E2"/>
    <w:lvl w:ilvl="0" w:tplc="2D522270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97C4E"/>
    <w:multiLevelType w:val="hybridMultilevel"/>
    <w:tmpl w:val="D75EC51C"/>
    <w:lvl w:ilvl="0" w:tplc="6F70BFE2">
      <w:start w:val="1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4101A1"/>
    <w:multiLevelType w:val="hybridMultilevel"/>
    <w:tmpl w:val="2BB4F09E"/>
    <w:lvl w:ilvl="0" w:tplc="FF32D3CE">
      <w:start w:val="2"/>
      <w:numFmt w:val="bullet"/>
      <w:lvlText w:val="-"/>
      <w:lvlJc w:val="left"/>
      <w:pPr>
        <w:ind w:left="7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2196C0E"/>
    <w:multiLevelType w:val="hybridMultilevel"/>
    <w:tmpl w:val="504E582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16903C3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85731"/>
    <w:multiLevelType w:val="hybridMultilevel"/>
    <w:tmpl w:val="DC3EC778"/>
    <w:lvl w:ilvl="0" w:tplc="48DA3E6A">
      <w:start w:val="7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366365"/>
    <w:multiLevelType w:val="hybridMultilevel"/>
    <w:tmpl w:val="CA1632C6"/>
    <w:lvl w:ilvl="0" w:tplc="1AC08FF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548EC"/>
    <w:multiLevelType w:val="hybridMultilevel"/>
    <w:tmpl w:val="CA1632C6"/>
    <w:lvl w:ilvl="0" w:tplc="1AC08FF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10E4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A20490"/>
    <w:multiLevelType w:val="hybridMultilevel"/>
    <w:tmpl w:val="CA1632C6"/>
    <w:lvl w:ilvl="0" w:tplc="1AC08FF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791226"/>
    <w:multiLevelType w:val="hybridMultilevel"/>
    <w:tmpl w:val="6726A100"/>
    <w:lvl w:ilvl="0" w:tplc="FE1644E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3B4811"/>
    <w:multiLevelType w:val="multilevel"/>
    <w:tmpl w:val="14927A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305B3ED5"/>
    <w:multiLevelType w:val="hybridMultilevel"/>
    <w:tmpl w:val="6F766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DB68C3"/>
    <w:multiLevelType w:val="multilevel"/>
    <w:tmpl w:val="BC1ADF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5DB4FA7"/>
    <w:multiLevelType w:val="hybridMultilevel"/>
    <w:tmpl w:val="6726A100"/>
    <w:lvl w:ilvl="0" w:tplc="FE1644E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024249"/>
    <w:multiLevelType w:val="hybridMultilevel"/>
    <w:tmpl w:val="4834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2D18C8"/>
    <w:multiLevelType w:val="hybridMultilevel"/>
    <w:tmpl w:val="B9A8DDE4"/>
    <w:lvl w:ilvl="0" w:tplc="8F1A6BAE">
      <w:numFmt w:val="bullet"/>
      <w:lvlText w:val="-"/>
      <w:lvlJc w:val="left"/>
      <w:pPr>
        <w:ind w:left="25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E4A2DC0"/>
    <w:multiLevelType w:val="hybridMultilevel"/>
    <w:tmpl w:val="90CA2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ED1663"/>
    <w:multiLevelType w:val="hybridMultilevel"/>
    <w:tmpl w:val="1F7C4C1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08DDE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1A8252CC">
      <w:start w:val="1"/>
      <w:numFmt w:val="bullet"/>
      <w:lvlText w:val="-"/>
      <w:lvlJc w:val="left"/>
      <w:pPr>
        <w:ind w:left="2880" w:hanging="360"/>
      </w:pPr>
      <w:rPr>
        <w:rFonts w:ascii="Tahoma" w:eastAsia="Batang" w:hAnsi="Tahoma" w:cs="Tahoma"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04D50C6"/>
    <w:multiLevelType w:val="hybridMultilevel"/>
    <w:tmpl w:val="1D44F9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F8A78B4"/>
    <w:multiLevelType w:val="hybridMultilevel"/>
    <w:tmpl w:val="B25ACA9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54388"/>
    <w:multiLevelType w:val="hybridMultilevel"/>
    <w:tmpl w:val="6C38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463062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F77CD3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500E0D"/>
    <w:multiLevelType w:val="hybridMultilevel"/>
    <w:tmpl w:val="52B44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FFA0E16"/>
    <w:multiLevelType w:val="multilevel"/>
    <w:tmpl w:val="78B064D2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70606ACD"/>
    <w:multiLevelType w:val="hybridMultilevel"/>
    <w:tmpl w:val="96DCDE9A"/>
    <w:lvl w:ilvl="0" w:tplc="F500841C">
      <w:start w:val="2010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09C61AE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8E5E1C"/>
    <w:multiLevelType w:val="hybridMultilevel"/>
    <w:tmpl w:val="A928E9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D1D0CBB"/>
    <w:multiLevelType w:val="hybridMultilevel"/>
    <w:tmpl w:val="2CA8B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B025B8"/>
    <w:multiLevelType w:val="hybridMultilevel"/>
    <w:tmpl w:val="F03CC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FD5ABF"/>
    <w:multiLevelType w:val="hybridMultilevel"/>
    <w:tmpl w:val="AF20D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13"/>
  </w:num>
  <w:num w:numId="4">
    <w:abstractNumId w:val="27"/>
  </w:num>
  <w:num w:numId="5">
    <w:abstractNumId w:val="22"/>
  </w:num>
  <w:num w:numId="6">
    <w:abstractNumId w:val="5"/>
  </w:num>
  <w:num w:numId="7">
    <w:abstractNumId w:val="20"/>
  </w:num>
  <w:num w:numId="8">
    <w:abstractNumId w:val="26"/>
  </w:num>
  <w:num w:numId="9">
    <w:abstractNumId w:val="29"/>
  </w:num>
  <w:num w:numId="10">
    <w:abstractNumId w:val="25"/>
  </w:num>
  <w:num w:numId="11">
    <w:abstractNumId w:val="24"/>
  </w:num>
  <w:num w:numId="12">
    <w:abstractNumId w:val="12"/>
  </w:num>
  <w:num w:numId="13">
    <w:abstractNumId w:val="18"/>
  </w:num>
  <w:num w:numId="14">
    <w:abstractNumId w:val="30"/>
  </w:num>
  <w:num w:numId="15">
    <w:abstractNumId w:val="14"/>
  </w:num>
  <w:num w:numId="16">
    <w:abstractNumId w:val="17"/>
  </w:num>
  <w:num w:numId="17">
    <w:abstractNumId w:val="10"/>
  </w:num>
  <w:num w:numId="18">
    <w:abstractNumId w:val="21"/>
  </w:num>
  <w:num w:numId="19">
    <w:abstractNumId w:val="6"/>
  </w:num>
  <w:num w:numId="20">
    <w:abstractNumId w:val="32"/>
  </w:num>
  <w:num w:numId="21">
    <w:abstractNumId w:val="23"/>
  </w:num>
  <w:num w:numId="22">
    <w:abstractNumId w:val="2"/>
  </w:num>
  <w:num w:numId="23">
    <w:abstractNumId w:val="28"/>
  </w:num>
  <w:num w:numId="24">
    <w:abstractNumId w:val="3"/>
  </w:num>
  <w:num w:numId="25">
    <w:abstractNumId w:val="4"/>
  </w:num>
  <w:num w:numId="26">
    <w:abstractNumId w:val="16"/>
  </w:num>
  <w:num w:numId="27">
    <w:abstractNumId w:val="33"/>
  </w:num>
  <w:num w:numId="28">
    <w:abstractNumId w:val="19"/>
  </w:num>
  <w:num w:numId="29">
    <w:abstractNumId w:val="31"/>
  </w:num>
  <w:num w:numId="30">
    <w:abstractNumId w:val="9"/>
  </w:num>
  <w:num w:numId="31">
    <w:abstractNumId w:val="0"/>
  </w:num>
  <w:num w:numId="32">
    <w:abstractNumId w:val="7"/>
  </w:num>
  <w:num w:numId="33">
    <w:abstractNumId w:val="11"/>
  </w:num>
  <w:num w:numId="34">
    <w:abstractNumId w:val="8"/>
  </w:num>
  <w:numIdMacAtCleanup w:val="1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ce-amo">
    <w15:presenceInfo w15:providerId="None" w15:userId="ice-am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720"/>
  <w:drawingGridHorizontalSpacing w:val="10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21"/>
    <w:rsid w:val="00000EED"/>
    <w:rsid w:val="00001E01"/>
    <w:rsid w:val="00002C32"/>
    <w:rsid w:val="00002F57"/>
    <w:rsid w:val="00003322"/>
    <w:rsid w:val="00003BA3"/>
    <w:rsid w:val="000049CB"/>
    <w:rsid w:val="0000530C"/>
    <w:rsid w:val="000053DE"/>
    <w:rsid w:val="00005656"/>
    <w:rsid w:val="000058B2"/>
    <w:rsid w:val="00005BD5"/>
    <w:rsid w:val="00005F12"/>
    <w:rsid w:val="000062B0"/>
    <w:rsid w:val="000067E3"/>
    <w:rsid w:val="00006C4A"/>
    <w:rsid w:val="00007B93"/>
    <w:rsid w:val="00007BA9"/>
    <w:rsid w:val="00007FBA"/>
    <w:rsid w:val="00010150"/>
    <w:rsid w:val="00010CB8"/>
    <w:rsid w:val="0001127A"/>
    <w:rsid w:val="000121D5"/>
    <w:rsid w:val="00012636"/>
    <w:rsid w:val="000127B9"/>
    <w:rsid w:val="00012982"/>
    <w:rsid w:val="00012EA2"/>
    <w:rsid w:val="0001368C"/>
    <w:rsid w:val="00013B4E"/>
    <w:rsid w:val="00014B6B"/>
    <w:rsid w:val="000150CF"/>
    <w:rsid w:val="000157D5"/>
    <w:rsid w:val="00015D24"/>
    <w:rsid w:val="00015E7C"/>
    <w:rsid w:val="00016DFC"/>
    <w:rsid w:val="000170FE"/>
    <w:rsid w:val="00017536"/>
    <w:rsid w:val="00017851"/>
    <w:rsid w:val="00020B75"/>
    <w:rsid w:val="00020EED"/>
    <w:rsid w:val="00020F10"/>
    <w:rsid w:val="0002189F"/>
    <w:rsid w:val="00022347"/>
    <w:rsid w:val="0002294F"/>
    <w:rsid w:val="00023912"/>
    <w:rsid w:val="00023E0C"/>
    <w:rsid w:val="0002425C"/>
    <w:rsid w:val="000245D8"/>
    <w:rsid w:val="000251A0"/>
    <w:rsid w:val="0002575E"/>
    <w:rsid w:val="00026454"/>
    <w:rsid w:val="0002731C"/>
    <w:rsid w:val="00027D5F"/>
    <w:rsid w:val="000302B5"/>
    <w:rsid w:val="00030DA9"/>
    <w:rsid w:val="00031832"/>
    <w:rsid w:val="00031CAF"/>
    <w:rsid w:val="0003221D"/>
    <w:rsid w:val="00032848"/>
    <w:rsid w:val="00032F77"/>
    <w:rsid w:val="00033316"/>
    <w:rsid w:val="00033B04"/>
    <w:rsid w:val="000341CF"/>
    <w:rsid w:val="0003492B"/>
    <w:rsid w:val="0003561A"/>
    <w:rsid w:val="00035D26"/>
    <w:rsid w:val="0003648B"/>
    <w:rsid w:val="00036829"/>
    <w:rsid w:val="000403DD"/>
    <w:rsid w:val="00040477"/>
    <w:rsid w:val="00040710"/>
    <w:rsid w:val="00040B7C"/>
    <w:rsid w:val="00040E47"/>
    <w:rsid w:val="00041098"/>
    <w:rsid w:val="00041378"/>
    <w:rsid w:val="000423AA"/>
    <w:rsid w:val="0004246D"/>
    <w:rsid w:val="0004252A"/>
    <w:rsid w:val="000426EB"/>
    <w:rsid w:val="00042FF2"/>
    <w:rsid w:val="00043D46"/>
    <w:rsid w:val="00044D32"/>
    <w:rsid w:val="0004503C"/>
    <w:rsid w:val="000450B6"/>
    <w:rsid w:val="00045970"/>
    <w:rsid w:val="00045EC0"/>
    <w:rsid w:val="000466EA"/>
    <w:rsid w:val="000471CE"/>
    <w:rsid w:val="00050027"/>
    <w:rsid w:val="000506D7"/>
    <w:rsid w:val="0005115B"/>
    <w:rsid w:val="00051F3D"/>
    <w:rsid w:val="000521C1"/>
    <w:rsid w:val="000521F0"/>
    <w:rsid w:val="00052BBE"/>
    <w:rsid w:val="00053343"/>
    <w:rsid w:val="000535D8"/>
    <w:rsid w:val="000542E9"/>
    <w:rsid w:val="000547A8"/>
    <w:rsid w:val="00054DAE"/>
    <w:rsid w:val="000550C3"/>
    <w:rsid w:val="00056182"/>
    <w:rsid w:val="0005648F"/>
    <w:rsid w:val="00057701"/>
    <w:rsid w:val="00060728"/>
    <w:rsid w:val="00060F20"/>
    <w:rsid w:val="000612FB"/>
    <w:rsid w:val="00061B14"/>
    <w:rsid w:val="0006272A"/>
    <w:rsid w:val="00062A48"/>
    <w:rsid w:val="000630C7"/>
    <w:rsid w:val="0006313D"/>
    <w:rsid w:val="00063ABC"/>
    <w:rsid w:val="00063ED4"/>
    <w:rsid w:val="0006464F"/>
    <w:rsid w:val="00064E59"/>
    <w:rsid w:val="000650FD"/>
    <w:rsid w:val="000658C4"/>
    <w:rsid w:val="00065BC5"/>
    <w:rsid w:val="000712DD"/>
    <w:rsid w:val="00071DB3"/>
    <w:rsid w:val="00071E4E"/>
    <w:rsid w:val="000722B9"/>
    <w:rsid w:val="000726D1"/>
    <w:rsid w:val="0007379A"/>
    <w:rsid w:val="00073A19"/>
    <w:rsid w:val="00073D63"/>
    <w:rsid w:val="00074458"/>
    <w:rsid w:val="000747CB"/>
    <w:rsid w:val="00074DF8"/>
    <w:rsid w:val="00074E6E"/>
    <w:rsid w:val="00077321"/>
    <w:rsid w:val="000810B9"/>
    <w:rsid w:val="0008190B"/>
    <w:rsid w:val="00081ED1"/>
    <w:rsid w:val="000827BE"/>
    <w:rsid w:val="00082FC3"/>
    <w:rsid w:val="00083592"/>
    <w:rsid w:val="00083A34"/>
    <w:rsid w:val="000843AD"/>
    <w:rsid w:val="000844AA"/>
    <w:rsid w:val="00084F84"/>
    <w:rsid w:val="00084F92"/>
    <w:rsid w:val="000867D1"/>
    <w:rsid w:val="000876C7"/>
    <w:rsid w:val="00087768"/>
    <w:rsid w:val="000901CD"/>
    <w:rsid w:val="00091232"/>
    <w:rsid w:val="00091402"/>
    <w:rsid w:val="000919FA"/>
    <w:rsid w:val="000924DB"/>
    <w:rsid w:val="00092623"/>
    <w:rsid w:val="000927CF"/>
    <w:rsid w:val="00092B93"/>
    <w:rsid w:val="0009309F"/>
    <w:rsid w:val="000936BE"/>
    <w:rsid w:val="000937AC"/>
    <w:rsid w:val="000941D2"/>
    <w:rsid w:val="00095696"/>
    <w:rsid w:val="00095798"/>
    <w:rsid w:val="00095829"/>
    <w:rsid w:val="00096243"/>
    <w:rsid w:val="000963A8"/>
    <w:rsid w:val="00096A9F"/>
    <w:rsid w:val="00096D7D"/>
    <w:rsid w:val="00097018"/>
    <w:rsid w:val="0009723C"/>
    <w:rsid w:val="00097690"/>
    <w:rsid w:val="000A07E1"/>
    <w:rsid w:val="000A1742"/>
    <w:rsid w:val="000A1C7A"/>
    <w:rsid w:val="000A339A"/>
    <w:rsid w:val="000A3692"/>
    <w:rsid w:val="000A36E0"/>
    <w:rsid w:val="000A41D2"/>
    <w:rsid w:val="000A4CF8"/>
    <w:rsid w:val="000A531D"/>
    <w:rsid w:val="000A5DA7"/>
    <w:rsid w:val="000A69E0"/>
    <w:rsid w:val="000A7B29"/>
    <w:rsid w:val="000A7DF9"/>
    <w:rsid w:val="000B0128"/>
    <w:rsid w:val="000B031A"/>
    <w:rsid w:val="000B08F3"/>
    <w:rsid w:val="000B0E1C"/>
    <w:rsid w:val="000B125A"/>
    <w:rsid w:val="000B1D25"/>
    <w:rsid w:val="000B1EC3"/>
    <w:rsid w:val="000B23A2"/>
    <w:rsid w:val="000B23FD"/>
    <w:rsid w:val="000B27B4"/>
    <w:rsid w:val="000B2C34"/>
    <w:rsid w:val="000B3353"/>
    <w:rsid w:val="000B419C"/>
    <w:rsid w:val="000B47A1"/>
    <w:rsid w:val="000B5419"/>
    <w:rsid w:val="000B58B7"/>
    <w:rsid w:val="000B5EDA"/>
    <w:rsid w:val="000B6260"/>
    <w:rsid w:val="000B70C6"/>
    <w:rsid w:val="000B74DF"/>
    <w:rsid w:val="000B7E00"/>
    <w:rsid w:val="000C0D56"/>
    <w:rsid w:val="000C1FC6"/>
    <w:rsid w:val="000C201C"/>
    <w:rsid w:val="000C2ACB"/>
    <w:rsid w:val="000C2C3B"/>
    <w:rsid w:val="000C2E8C"/>
    <w:rsid w:val="000C366B"/>
    <w:rsid w:val="000C456A"/>
    <w:rsid w:val="000C4F18"/>
    <w:rsid w:val="000C5A93"/>
    <w:rsid w:val="000C606E"/>
    <w:rsid w:val="000C6F39"/>
    <w:rsid w:val="000C72EA"/>
    <w:rsid w:val="000C75C4"/>
    <w:rsid w:val="000C7F13"/>
    <w:rsid w:val="000D0787"/>
    <w:rsid w:val="000D0FD8"/>
    <w:rsid w:val="000D146F"/>
    <w:rsid w:val="000D1A66"/>
    <w:rsid w:val="000D1B29"/>
    <w:rsid w:val="000D204A"/>
    <w:rsid w:val="000D2C56"/>
    <w:rsid w:val="000D3A12"/>
    <w:rsid w:val="000D3AD7"/>
    <w:rsid w:val="000D41AF"/>
    <w:rsid w:val="000D542F"/>
    <w:rsid w:val="000D5898"/>
    <w:rsid w:val="000D5F08"/>
    <w:rsid w:val="000D6CA0"/>
    <w:rsid w:val="000E039C"/>
    <w:rsid w:val="000E0AFA"/>
    <w:rsid w:val="000E1082"/>
    <w:rsid w:val="000E10BA"/>
    <w:rsid w:val="000E3D0C"/>
    <w:rsid w:val="000E3DA4"/>
    <w:rsid w:val="000E3FB3"/>
    <w:rsid w:val="000E4F87"/>
    <w:rsid w:val="000E5ABB"/>
    <w:rsid w:val="000E63C5"/>
    <w:rsid w:val="000E67BC"/>
    <w:rsid w:val="000E68B9"/>
    <w:rsid w:val="000E7461"/>
    <w:rsid w:val="000F00FC"/>
    <w:rsid w:val="000F09E0"/>
    <w:rsid w:val="000F09E7"/>
    <w:rsid w:val="000F0FA5"/>
    <w:rsid w:val="000F1244"/>
    <w:rsid w:val="000F25CE"/>
    <w:rsid w:val="000F2DB1"/>
    <w:rsid w:val="000F2E7D"/>
    <w:rsid w:val="000F386F"/>
    <w:rsid w:val="000F3CF1"/>
    <w:rsid w:val="000F4C7D"/>
    <w:rsid w:val="000F4D7F"/>
    <w:rsid w:val="000F58CD"/>
    <w:rsid w:val="000F598E"/>
    <w:rsid w:val="000F5B4E"/>
    <w:rsid w:val="000F5DEC"/>
    <w:rsid w:val="000F603E"/>
    <w:rsid w:val="000F6514"/>
    <w:rsid w:val="000F65FC"/>
    <w:rsid w:val="000F6A01"/>
    <w:rsid w:val="000F73EE"/>
    <w:rsid w:val="000F7987"/>
    <w:rsid w:val="000F7CE5"/>
    <w:rsid w:val="0010028F"/>
    <w:rsid w:val="0010033A"/>
    <w:rsid w:val="001017D0"/>
    <w:rsid w:val="00101A9B"/>
    <w:rsid w:val="00101E0B"/>
    <w:rsid w:val="00102322"/>
    <w:rsid w:val="001026D6"/>
    <w:rsid w:val="0010350C"/>
    <w:rsid w:val="00104A60"/>
    <w:rsid w:val="00104A7B"/>
    <w:rsid w:val="00104D3A"/>
    <w:rsid w:val="001057BF"/>
    <w:rsid w:val="00105E35"/>
    <w:rsid w:val="001061C8"/>
    <w:rsid w:val="00106DC3"/>
    <w:rsid w:val="00107305"/>
    <w:rsid w:val="0011060D"/>
    <w:rsid w:val="0011445C"/>
    <w:rsid w:val="00114BF8"/>
    <w:rsid w:val="00114FD1"/>
    <w:rsid w:val="0011551F"/>
    <w:rsid w:val="00116580"/>
    <w:rsid w:val="001165D6"/>
    <w:rsid w:val="0011696D"/>
    <w:rsid w:val="00116A7A"/>
    <w:rsid w:val="001178A2"/>
    <w:rsid w:val="00117918"/>
    <w:rsid w:val="00117CF5"/>
    <w:rsid w:val="001200A0"/>
    <w:rsid w:val="001208F9"/>
    <w:rsid w:val="001209F3"/>
    <w:rsid w:val="00120C13"/>
    <w:rsid w:val="00120D31"/>
    <w:rsid w:val="00121343"/>
    <w:rsid w:val="00121D5A"/>
    <w:rsid w:val="001222B0"/>
    <w:rsid w:val="0012273D"/>
    <w:rsid w:val="00122BAB"/>
    <w:rsid w:val="00122DD9"/>
    <w:rsid w:val="00122FB2"/>
    <w:rsid w:val="0012305E"/>
    <w:rsid w:val="0012308B"/>
    <w:rsid w:val="00123319"/>
    <w:rsid w:val="0012359A"/>
    <w:rsid w:val="00123977"/>
    <w:rsid w:val="00124ADC"/>
    <w:rsid w:val="00124CC2"/>
    <w:rsid w:val="00125187"/>
    <w:rsid w:val="0012529E"/>
    <w:rsid w:val="0012603B"/>
    <w:rsid w:val="00130606"/>
    <w:rsid w:val="00130F28"/>
    <w:rsid w:val="001314B4"/>
    <w:rsid w:val="00131903"/>
    <w:rsid w:val="00132852"/>
    <w:rsid w:val="001328DD"/>
    <w:rsid w:val="00133126"/>
    <w:rsid w:val="00133CC4"/>
    <w:rsid w:val="00133F83"/>
    <w:rsid w:val="00134C7A"/>
    <w:rsid w:val="001351BC"/>
    <w:rsid w:val="0013524B"/>
    <w:rsid w:val="001355AF"/>
    <w:rsid w:val="00135603"/>
    <w:rsid w:val="001376D4"/>
    <w:rsid w:val="00137D9D"/>
    <w:rsid w:val="00137F96"/>
    <w:rsid w:val="00140213"/>
    <w:rsid w:val="001406A2"/>
    <w:rsid w:val="001416FE"/>
    <w:rsid w:val="00141A27"/>
    <w:rsid w:val="00141FBC"/>
    <w:rsid w:val="001424C4"/>
    <w:rsid w:val="0014281F"/>
    <w:rsid w:val="00142822"/>
    <w:rsid w:val="0014284C"/>
    <w:rsid w:val="001444E5"/>
    <w:rsid w:val="001446E5"/>
    <w:rsid w:val="00144BAD"/>
    <w:rsid w:val="0014509E"/>
    <w:rsid w:val="001452F8"/>
    <w:rsid w:val="001456E7"/>
    <w:rsid w:val="00145C8A"/>
    <w:rsid w:val="00146442"/>
    <w:rsid w:val="00146690"/>
    <w:rsid w:val="00147F54"/>
    <w:rsid w:val="00151EAB"/>
    <w:rsid w:val="00152220"/>
    <w:rsid w:val="001531F2"/>
    <w:rsid w:val="0015350F"/>
    <w:rsid w:val="00153E35"/>
    <w:rsid w:val="001544BA"/>
    <w:rsid w:val="0015481F"/>
    <w:rsid w:val="00154B4F"/>
    <w:rsid w:val="00155AFB"/>
    <w:rsid w:val="00155B07"/>
    <w:rsid w:val="00156825"/>
    <w:rsid w:val="00157F99"/>
    <w:rsid w:val="00160D96"/>
    <w:rsid w:val="00161278"/>
    <w:rsid w:val="00161339"/>
    <w:rsid w:val="00161825"/>
    <w:rsid w:val="00161FED"/>
    <w:rsid w:val="001625BE"/>
    <w:rsid w:val="00162E2B"/>
    <w:rsid w:val="00163670"/>
    <w:rsid w:val="00163930"/>
    <w:rsid w:val="0016407D"/>
    <w:rsid w:val="00164F8C"/>
    <w:rsid w:val="00165080"/>
    <w:rsid w:val="001650E4"/>
    <w:rsid w:val="00165EB9"/>
    <w:rsid w:val="0016628D"/>
    <w:rsid w:val="001663A8"/>
    <w:rsid w:val="001666C4"/>
    <w:rsid w:val="00167B82"/>
    <w:rsid w:val="001700E3"/>
    <w:rsid w:val="001718C1"/>
    <w:rsid w:val="0017192B"/>
    <w:rsid w:val="00171BB6"/>
    <w:rsid w:val="001723A9"/>
    <w:rsid w:val="001726CD"/>
    <w:rsid w:val="00172729"/>
    <w:rsid w:val="00173332"/>
    <w:rsid w:val="0017369F"/>
    <w:rsid w:val="0017372E"/>
    <w:rsid w:val="00173F5E"/>
    <w:rsid w:val="00174096"/>
    <w:rsid w:val="00176274"/>
    <w:rsid w:val="00176300"/>
    <w:rsid w:val="0017647A"/>
    <w:rsid w:val="00176834"/>
    <w:rsid w:val="00176F92"/>
    <w:rsid w:val="0017750D"/>
    <w:rsid w:val="00177916"/>
    <w:rsid w:val="00177C82"/>
    <w:rsid w:val="001800F0"/>
    <w:rsid w:val="00180725"/>
    <w:rsid w:val="001809E0"/>
    <w:rsid w:val="00180A4D"/>
    <w:rsid w:val="00180C6C"/>
    <w:rsid w:val="00181415"/>
    <w:rsid w:val="001816D8"/>
    <w:rsid w:val="00181F8B"/>
    <w:rsid w:val="001822C7"/>
    <w:rsid w:val="00183B6C"/>
    <w:rsid w:val="00184DC0"/>
    <w:rsid w:val="0018583F"/>
    <w:rsid w:val="00185B22"/>
    <w:rsid w:val="00185E11"/>
    <w:rsid w:val="00186793"/>
    <w:rsid w:val="00186C20"/>
    <w:rsid w:val="00186F22"/>
    <w:rsid w:val="00187782"/>
    <w:rsid w:val="00187D70"/>
    <w:rsid w:val="0019122B"/>
    <w:rsid w:val="00191714"/>
    <w:rsid w:val="001918EA"/>
    <w:rsid w:val="00192472"/>
    <w:rsid w:val="00192525"/>
    <w:rsid w:val="00192784"/>
    <w:rsid w:val="001931C0"/>
    <w:rsid w:val="00193318"/>
    <w:rsid w:val="0019376A"/>
    <w:rsid w:val="001943C1"/>
    <w:rsid w:val="001943F8"/>
    <w:rsid w:val="0019479B"/>
    <w:rsid w:val="00194854"/>
    <w:rsid w:val="00194FF0"/>
    <w:rsid w:val="00195817"/>
    <w:rsid w:val="00195A52"/>
    <w:rsid w:val="00195E84"/>
    <w:rsid w:val="001960E1"/>
    <w:rsid w:val="00196BFA"/>
    <w:rsid w:val="00196DA5"/>
    <w:rsid w:val="00197A49"/>
    <w:rsid w:val="00197DDF"/>
    <w:rsid w:val="00197FC1"/>
    <w:rsid w:val="001A0C50"/>
    <w:rsid w:val="001A0E90"/>
    <w:rsid w:val="001A15FF"/>
    <w:rsid w:val="001A1626"/>
    <w:rsid w:val="001A29FE"/>
    <w:rsid w:val="001A2DDC"/>
    <w:rsid w:val="001A2E90"/>
    <w:rsid w:val="001A39AB"/>
    <w:rsid w:val="001A3E2D"/>
    <w:rsid w:val="001A44A1"/>
    <w:rsid w:val="001A4A62"/>
    <w:rsid w:val="001A531E"/>
    <w:rsid w:val="001A5A44"/>
    <w:rsid w:val="001A5B38"/>
    <w:rsid w:val="001A65F8"/>
    <w:rsid w:val="001A6804"/>
    <w:rsid w:val="001A6ED8"/>
    <w:rsid w:val="001A7D9B"/>
    <w:rsid w:val="001A7F0E"/>
    <w:rsid w:val="001B00E3"/>
    <w:rsid w:val="001B1426"/>
    <w:rsid w:val="001B14EB"/>
    <w:rsid w:val="001B16FE"/>
    <w:rsid w:val="001B1B12"/>
    <w:rsid w:val="001B1FA3"/>
    <w:rsid w:val="001B22AD"/>
    <w:rsid w:val="001B239A"/>
    <w:rsid w:val="001B2EA5"/>
    <w:rsid w:val="001B3DFD"/>
    <w:rsid w:val="001B409C"/>
    <w:rsid w:val="001B481E"/>
    <w:rsid w:val="001B53A3"/>
    <w:rsid w:val="001B5985"/>
    <w:rsid w:val="001B5A23"/>
    <w:rsid w:val="001B6405"/>
    <w:rsid w:val="001B6433"/>
    <w:rsid w:val="001B66BD"/>
    <w:rsid w:val="001B69BD"/>
    <w:rsid w:val="001B6AAD"/>
    <w:rsid w:val="001B7993"/>
    <w:rsid w:val="001B7E1F"/>
    <w:rsid w:val="001C019C"/>
    <w:rsid w:val="001C0C30"/>
    <w:rsid w:val="001C2BF3"/>
    <w:rsid w:val="001C3E01"/>
    <w:rsid w:val="001C41E9"/>
    <w:rsid w:val="001C47EF"/>
    <w:rsid w:val="001C4AE6"/>
    <w:rsid w:val="001C4F74"/>
    <w:rsid w:val="001C4FB0"/>
    <w:rsid w:val="001C553D"/>
    <w:rsid w:val="001C5D96"/>
    <w:rsid w:val="001C5FCB"/>
    <w:rsid w:val="001C62E5"/>
    <w:rsid w:val="001C686D"/>
    <w:rsid w:val="001C6CD0"/>
    <w:rsid w:val="001C7965"/>
    <w:rsid w:val="001C798B"/>
    <w:rsid w:val="001C7E6D"/>
    <w:rsid w:val="001D05D6"/>
    <w:rsid w:val="001D091E"/>
    <w:rsid w:val="001D0992"/>
    <w:rsid w:val="001D0A96"/>
    <w:rsid w:val="001D0ADC"/>
    <w:rsid w:val="001D1450"/>
    <w:rsid w:val="001D252E"/>
    <w:rsid w:val="001D26FE"/>
    <w:rsid w:val="001D2988"/>
    <w:rsid w:val="001D2A6E"/>
    <w:rsid w:val="001D2BA2"/>
    <w:rsid w:val="001D2EDC"/>
    <w:rsid w:val="001D347E"/>
    <w:rsid w:val="001D36E6"/>
    <w:rsid w:val="001D389F"/>
    <w:rsid w:val="001D391A"/>
    <w:rsid w:val="001D3E0A"/>
    <w:rsid w:val="001D53CC"/>
    <w:rsid w:val="001D59CF"/>
    <w:rsid w:val="001D5D7C"/>
    <w:rsid w:val="001D64CB"/>
    <w:rsid w:val="001D659F"/>
    <w:rsid w:val="001D6A51"/>
    <w:rsid w:val="001D6D3D"/>
    <w:rsid w:val="001D6FDF"/>
    <w:rsid w:val="001D7B57"/>
    <w:rsid w:val="001D7F21"/>
    <w:rsid w:val="001E0A61"/>
    <w:rsid w:val="001E162B"/>
    <w:rsid w:val="001E1F7A"/>
    <w:rsid w:val="001E2B09"/>
    <w:rsid w:val="001E3AC0"/>
    <w:rsid w:val="001E3FA2"/>
    <w:rsid w:val="001E46C0"/>
    <w:rsid w:val="001E556E"/>
    <w:rsid w:val="001E572B"/>
    <w:rsid w:val="001E5982"/>
    <w:rsid w:val="001E5D6F"/>
    <w:rsid w:val="001E632E"/>
    <w:rsid w:val="001E678B"/>
    <w:rsid w:val="001F08B5"/>
    <w:rsid w:val="001F14FB"/>
    <w:rsid w:val="001F1CDF"/>
    <w:rsid w:val="001F28C6"/>
    <w:rsid w:val="001F3134"/>
    <w:rsid w:val="001F389C"/>
    <w:rsid w:val="001F39C8"/>
    <w:rsid w:val="001F456B"/>
    <w:rsid w:val="001F4E76"/>
    <w:rsid w:val="001F5D29"/>
    <w:rsid w:val="001F5E06"/>
    <w:rsid w:val="001F619B"/>
    <w:rsid w:val="001F6537"/>
    <w:rsid w:val="001F76B5"/>
    <w:rsid w:val="001F77F3"/>
    <w:rsid w:val="00200181"/>
    <w:rsid w:val="002002AF"/>
    <w:rsid w:val="00200548"/>
    <w:rsid w:val="002019F1"/>
    <w:rsid w:val="00202185"/>
    <w:rsid w:val="00202C03"/>
    <w:rsid w:val="00202D5C"/>
    <w:rsid w:val="0020371D"/>
    <w:rsid w:val="0020405C"/>
    <w:rsid w:val="0020475F"/>
    <w:rsid w:val="002050CE"/>
    <w:rsid w:val="00205399"/>
    <w:rsid w:val="00206DBC"/>
    <w:rsid w:val="00206E31"/>
    <w:rsid w:val="00207241"/>
    <w:rsid w:val="0021022D"/>
    <w:rsid w:val="002104A4"/>
    <w:rsid w:val="00210879"/>
    <w:rsid w:val="002108CF"/>
    <w:rsid w:val="00210AE1"/>
    <w:rsid w:val="00210CF9"/>
    <w:rsid w:val="00211172"/>
    <w:rsid w:val="0021126A"/>
    <w:rsid w:val="0021150D"/>
    <w:rsid w:val="00212880"/>
    <w:rsid w:val="00212F09"/>
    <w:rsid w:val="00213D37"/>
    <w:rsid w:val="0021452E"/>
    <w:rsid w:val="002145B1"/>
    <w:rsid w:val="00214AAA"/>
    <w:rsid w:val="00214E43"/>
    <w:rsid w:val="002151C4"/>
    <w:rsid w:val="0021520B"/>
    <w:rsid w:val="00216CAE"/>
    <w:rsid w:val="002179FD"/>
    <w:rsid w:val="002202AC"/>
    <w:rsid w:val="00220ABC"/>
    <w:rsid w:val="0022172E"/>
    <w:rsid w:val="00221AC3"/>
    <w:rsid w:val="0022293D"/>
    <w:rsid w:val="00223081"/>
    <w:rsid w:val="00223C16"/>
    <w:rsid w:val="00223FDC"/>
    <w:rsid w:val="002240A3"/>
    <w:rsid w:val="0022642C"/>
    <w:rsid w:val="00226B58"/>
    <w:rsid w:val="00226D9F"/>
    <w:rsid w:val="00227192"/>
    <w:rsid w:val="002276BD"/>
    <w:rsid w:val="00231017"/>
    <w:rsid w:val="002330BE"/>
    <w:rsid w:val="00233A02"/>
    <w:rsid w:val="00233A33"/>
    <w:rsid w:val="00234175"/>
    <w:rsid w:val="00235269"/>
    <w:rsid w:val="00235458"/>
    <w:rsid w:val="00235B3D"/>
    <w:rsid w:val="00236134"/>
    <w:rsid w:val="00236D2B"/>
    <w:rsid w:val="002374DC"/>
    <w:rsid w:val="0023774D"/>
    <w:rsid w:val="00240137"/>
    <w:rsid w:val="002404BD"/>
    <w:rsid w:val="00240F9D"/>
    <w:rsid w:val="00241062"/>
    <w:rsid w:val="00241263"/>
    <w:rsid w:val="002419D2"/>
    <w:rsid w:val="00241E27"/>
    <w:rsid w:val="00241F62"/>
    <w:rsid w:val="00242E07"/>
    <w:rsid w:val="002430A1"/>
    <w:rsid w:val="00243147"/>
    <w:rsid w:val="00243A48"/>
    <w:rsid w:val="00244102"/>
    <w:rsid w:val="0024449A"/>
    <w:rsid w:val="002446B6"/>
    <w:rsid w:val="0024477A"/>
    <w:rsid w:val="00244A90"/>
    <w:rsid w:val="00244DDA"/>
    <w:rsid w:val="00244EF1"/>
    <w:rsid w:val="00244F36"/>
    <w:rsid w:val="00245AB3"/>
    <w:rsid w:val="00245C6E"/>
    <w:rsid w:val="00246A9B"/>
    <w:rsid w:val="00246ED1"/>
    <w:rsid w:val="002471D5"/>
    <w:rsid w:val="002475EA"/>
    <w:rsid w:val="00247918"/>
    <w:rsid w:val="00247C83"/>
    <w:rsid w:val="00247F96"/>
    <w:rsid w:val="002506A8"/>
    <w:rsid w:val="00251AF4"/>
    <w:rsid w:val="002525EF"/>
    <w:rsid w:val="00252C98"/>
    <w:rsid w:val="002530C0"/>
    <w:rsid w:val="00253A25"/>
    <w:rsid w:val="0025428E"/>
    <w:rsid w:val="00254600"/>
    <w:rsid w:val="0025567A"/>
    <w:rsid w:val="00255E63"/>
    <w:rsid w:val="00256131"/>
    <w:rsid w:val="00256213"/>
    <w:rsid w:val="00256477"/>
    <w:rsid w:val="00257CB4"/>
    <w:rsid w:val="00257E5C"/>
    <w:rsid w:val="002605BB"/>
    <w:rsid w:val="0026176E"/>
    <w:rsid w:val="00261C54"/>
    <w:rsid w:val="00261D27"/>
    <w:rsid w:val="002621A6"/>
    <w:rsid w:val="0026280E"/>
    <w:rsid w:val="002629AB"/>
    <w:rsid w:val="0026328E"/>
    <w:rsid w:val="00263AA9"/>
    <w:rsid w:val="00263B40"/>
    <w:rsid w:val="00264227"/>
    <w:rsid w:val="0026452F"/>
    <w:rsid w:val="00264BDA"/>
    <w:rsid w:val="00265AEE"/>
    <w:rsid w:val="0026647D"/>
    <w:rsid w:val="00266772"/>
    <w:rsid w:val="002671C3"/>
    <w:rsid w:val="00267A22"/>
    <w:rsid w:val="002703DD"/>
    <w:rsid w:val="00270604"/>
    <w:rsid w:val="00270BDE"/>
    <w:rsid w:val="00270EF3"/>
    <w:rsid w:val="00271456"/>
    <w:rsid w:val="00271D02"/>
    <w:rsid w:val="002722E5"/>
    <w:rsid w:val="002730CB"/>
    <w:rsid w:val="00273C84"/>
    <w:rsid w:val="0027415C"/>
    <w:rsid w:val="002746CD"/>
    <w:rsid w:val="0027497F"/>
    <w:rsid w:val="00275193"/>
    <w:rsid w:val="002751EC"/>
    <w:rsid w:val="002754EE"/>
    <w:rsid w:val="00276D65"/>
    <w:rsid w:val="002772A7"/>
    <w:rsid w:val="00277AA9"/>
    <w:rsid w:val="00277F2A"/>
    <w:rsid w:val="0028043C"/>
    <w:rsid w:val="00280507"/>
    <w:rsid w:val="002808F4"/>
    <w:rsid w:val="00281534"/>
    <w:rsid w:val="00281823"/>
    <w:rsid w:val="002831E9"/>
    <w:rsid w:val="00283312"/>
    <w:rsid w:val="002833AF"/>
    <w:rsid w:val="00283A93"/>
    <w:rsid w:val="00283DB0"/>
    <w:rsid w:val="0028409D"/>
    <w:rsid w:val="0028447E"/>
    <w:rsid w:val="002851CF"/>
    <w:rsid w:val="002853BF"/>
    <w:rsid w:val="00285A53"/>
    <w:rsid w:val="002861DC"/>
    <w:rsid w:val="002864FF"/>
    <w:rsid w:val="00286E2C"/>
    <w:rsid w:val="002873D5"/>
    <w:rsid w:val="00287706"/>
    <w:rsid w:val="002902AD"/>
    <w:rsid w:val="00290BBE"/>
    <w:rsid w:val="00290EAF"/>
    <w:rsid w:val="00292503"/>
    <w:rsid w:val="00292956"/>
    <w:rsid w:val="00292B75"/>
    <w:rsid w:val="002935E4"/>
    <w:rsid w:val="00293AC7"/>
    <w:rsid w:val="00294AF0"/>
    <w:rsid w:val="002959AE"/>
    <w:rsid w:val="00295D7B"/>
    <w:rsid w:val="002965CA"/>
    <w:rsid w:val="00296643"/>
    <w:rsid w:val="00296726"/>
    <w:rsid w:val="00296C12"/>
    <w:rsid w:val="00297F29"/>
    <w:rsid w:val="002A0306"/>
    <w:rsid w:val="002A0564"/>
    <w:rsid w:val="002A0BF9"/>
    <w:rsid w:val="002A0D39"/>
    <w:rsid w:val="002A113F"/>
    <w:rsid w:val="002A1CA3"/>
    <w:rsid w:val="002A24A9"/>
    <w:rsid w:val="002A2B9E"/>
    <w:rsid w:val="002A3222"/>
    <w:rsid w:val="002A4B19"/>
    <w:rsid w:val="002A4C4D"/>
    <w:rsid w:val="002A6632"/>
    <w:rsid w:val="002A7580"/>
    <w:rsid w:val="002A7BD3"/>
    <w:rsid w:val="002B0CE6"/>
    <w:rsid w:val="002B0F78"/>
    <w:rsid w:val="002B1273"/>
    <w:rsid w:val="002B139C"/>
    <w:rsid w:val="002B1595"/>
    <w:rsid w:val="002B1CAA"/>
    <w:rsid w:val="002B4111"/>
    <w:rsid w:val="002B5432"/>
    <w:rsid w:val="002B5B46"/>
    <w:rsid w:val="002B689A"/>
    <w:rsid w:val="002B781E"/>
    <w:rsid w:val="002B7EFD"/>
    <w:rsid w:val="002C01F0"/>
    <w:rsid w:val="002C07CE"/>
    <w:rsid w:val="002C0867"/>
    <w:rsid w:val="002C0E63"/>
    <w:rsid w:val="002C0E99"/>
    <w:rsid w:val="002C104D"/>
    <w:rsid w:val="002C1A07"/>
    <w:rsid w:val="002C1AFD"/>
    <w:rsid w:val="002C219A"/>
    <w:rsid w:val="002C233A"/>
    <w:rsid w:val="002C35C5"/>
    <w:rsid w:val="002C37F5"/>
    <w:rsid w:val="002C3A58"/>
    <w:rsid w:val="002C462B"/>
    <w:rsid w:val="002C51F0"/>
    <w:rsid w:val="002C5837"/>
    <w:rsid w:val="002C5E3F"/>
    <w:rsid w:val="002C6591"/>
    <w:rsid w:val="002C6EF2"/>
    <w:rsid w:val="002C77BA"/>
    <w:rsid w:val="002C79A5"/>
    <w:rsid w:val="002C7D9E"/>
    <w:rsid w:val="002D014A"/>
    <w:rsid w:val="002D03B2"/>
    <w:rsid w:val="002D03ED"/>
    <w:rsid w:val="002D133C"/>
    <w:rsid w:val="002D155E"/>
    <w:rsid w:val="002D1680"/>
    <w:rsid w:val="002D1D05"/>
    <w:rsid w:val="002D20DC"/>
    <w:rsid w:val="002D21BF"/>
    <w:rsid w:val="002D2899"/>
    <w:rsid w:val="002D2FA4"/>
    <w:rsid w:val="002D3678"/>
    <w:rsid w:val="002D3F16"/>
    <w:rsid w:val="002D419F"/>
    <w:rsid w:val="002D4766"/>
    <w:rsid w:val="002D50E1"/>
    <w:rsid w:val="002D5208"/>
    <w:rsid w:val="002D529D"/>
    <w:rsid w:val="002D5497"/>
    <w:rsid w:val="002D54CA"/>
    <w:rsid w:val="002D57F9"/>
    <w:rsid w:val="002D59F3"/>
    <w:rsid w:val="002D5BC6"/>
    <w:rsid w:val="002D5D1B"/>
    <w:rsid w:val="002D5E0C"/>
    <w:rsid w:val="002D6330"/>
    <w:rsid w:val="002D650F"/>
    <w:rsid w:val="002D65A3"/>
    <w:rsid w:val="002D68C2"/>
    <w:rsid w:val="002D6939"/>
    <w:rsid w:val="002D69A0"/>
    <w:rsid w:val="002D69DF"/>
    <w:rsid w:val="002D6B60"/>
    <w:rsid w:val="002D6C1B"/>
    <w:rsid w:val="002D79D0"/>
    <w:rsid w:val="002D7EC0"/>
    <w:rsid w:val="002E0B8E"/>
    <w:rsid w:val="002E0E06"/>
    <w:rsid w:val="002E1281"/>
    <w:rsid w:val="002E1648"/>
    <w:rsid w:val="002E2A7A"/>
    <w:rsid w:val="002E2F4C"/>
    <w:rsid w:val="002E360E"/>
    <w:rsid w:val="002E4494"/>
    <w:rsid w:val="002E5576"/>
    <w:rsid w:val="002E55E0"/>
    <w:rsid w:val="002E60DE"/>
    <w:rsid w:val="002E697B"/>
    <w:rsid w:val="002E6F8F"/>
    <w:rsid w:val="002F01DF"/>
    <w:rsid w:val="002F0801"/>
    <w:rsid w:val="002F0D70"/>
    <w:rsid w:val="002F1E8B"/>
    <w:rsid w:val="002F24DA"/>
    <w:rsid w:val="002F26FA"/>
    <w:rsid w:val="002F3C10"/>
    <w:rsid w:val="002F4183"/>
    <w:rsid w:val="002F438C"/>
    <w:rsid w:val="002F52ED"/>
    <w:rsid w:val="002F5F2A"/>
    <w:rsid w:val="002F63C8"/>
    <w:rsid w:val="002F6B10"/>
    <w:rsid w:val="002F6F25"/>
    <w:rsid w:val="002F7B63"/>
    <w:rsid w:val="002F7D5C"/>
    <w:rsid w:val="00300251"/>
    <w:rsid w:val="00300ACE"/>
    <w:rsid w:val="0030175E"/>
    <w:rsid w:val="003019D9"/>
    <w:rsid w:val="00301DEE"/>
    <w:rsid w:val="0030370F"/>
    <w:rsid w:val="00303C15"/>
    <w:rsid w:val="003044BA"/>
    <w:rsid w:val="00305085"/>
    <w:rsid w:val="00305AAA"/>
    <w:rsid w:val="00305BEA"/>
    <w:rsid w:val="00305D66"/>
    <w:rsid w:val="00306661"/>
    <w:rsid w:val="003066FD"/>
    <w:rsid w:val="00306FAC"/>
    <w:rsid w:val="003077CC"/>
    <w:rsid w:val="00307BD8"/>
    <w:rsid w:val="00307FC2"/>
    <w:rsid w:val="003101BC"/>
    <w:rsid w:val="00310F4B"/>
    <w:rsid w:val="00311AB8"/>
    <w:rsid w:val="003121E2"/>
    <w:rsid w:val="003127E0"/>
    <w:rsid w:val="00312F43"/>
    <w:rsid w:val="003135D9"/>
    <w:rsid w:val="00313863"/>
    <w:rsid w:val="00314098"/>
    <w:rsid w:val="00314873"/>
    <w:rsid w:val="0031583F"/>
    <w:rsid w:val="00317842"/>
    <w:rsid w:val="003178C4"/>
    <w:rsid w:val="00317B19"/>
    <w:rsid w:val="0032084B"/>
    <w:rsid w:val="00320D2E"/>
    <w:rsid w:val="00321060"/>
    <w:rsid w:val="0032197F"/>
    <w:rsid w:val="003224B1"/>
    <w:rsid w:val="0032291E"/>
    <w:rsid w:val="00322F80"/>
    <w:rsid w:val="00323B71"/>
    <w:rsid w:val="0032458D"/>
    <w:rsid w:val="003247A1"/>
    <w:rsid w:val="00325FB5"/>
    <w:rsid w:val="003262F3"/>
    <w:rsid w:val="003302DE"/>
    <w:rsid w:val="00331582"/>
    <w:rsid w:val="003316B2"/>
    <w:rsid w:val="00331924"/>
    <w:rsid w:val="003319BC"/>
    <w:rsid w:val="003319E6"/>
    <w:rsid w:val="00331DAD"/>
    <w:rsid w:val="00332158"/>
    <w:rsid w:val="00332D7B"/>
    <w:rsid w:val="00332EAE"/>
    <w:rsid w:val="003332E5"/>
    <w:rsid w:val="0033344A"/>
    <w:rsid w:val="00333FE2"/>
    <w:rsid w:val="003341DF"/>
    <w:rsid w:val="00334751"/>
    <w:rsid w:val="003349D4"/>
    <w:rsid w:val="00334A32"/>
    <w:rsid w:val="00334DCB"/>
    <w:rsid w:val="00335B93"/>
    <w:rsid w:val="00335D1F"/>
    <w:rsid w:val="0033613E"/>
    <w:rsid w:val="003407B5"/>
    <w:rsid w:val="00340DE2"/>
    <w:rsid w:val="00340E1E"/>
    <w:rsid w:val="003420BC"/>
    <w:rsid w:val="003420FE"/>
    <w:rsid w:val="0034218D"/>
    <w:rsid w:val="003424F8"/>
    <w:rsid w:val="003425A0"/>
    <w:rsid w:val="00342BF3"/>
    <w:rsid w:val="00342F2F"/>
    <w:rsid w:val="003437B2"/>
    <w:rsid w:val="003439FE"/>
    <w:rsid w:val="00343A54"/>
    <w:rsid w:val="00343CB7"/>
    <w:rsid w:val="00343FD5"/>
    <w:rsid w:val="00346967"/>
    <w:rsid w:val="0034701F"/>
    <w:rsid w:val="0034770A"/>
    <w:rsid w:val="0034781B"/>
    <w:rsid w:val="00347DAE"/>
    <w:rsid w:val="00350E19"/>
    <w:rsid w:val="00351870"/>
    <w:rsid w:val="00351DBE"/>
    <w:rsid w:val="00351DE7"/>
    <w:rsid w:val="0035203E"/>
    <w:rsid w:val="003523B1"/>
    <w:rsid w:val="00352D36"/>
    <w:rsid w:val="00352F51"/>
    <w:rsid w:val="003531B7"/>
    <w:rsid w:val="00353471"/>
    <w:rsid w:val="0035415A"/>
    <w:rsid w:val="003559FA"/>
    <w:rsid w:val="00355AA9"/>
    <w:rsid w:val="0035606B"/>
    <w:rsid w:val="003572EB"/>
    <w:rsid w:val="00357CB7"/>
    <w:rsid w:val="00357FDE"/>
    <w:rsid w:val="00360D11"/>
    <w:rsid w:val="003616AE"/>
    <w:rsid w:val="00361DA6"/>
    <w:rsid w:val="00362113"/>
    <w:rsid w:val="0036227E"/>
    <w:rsid w:val="00362699"/>
    <w:rsid w:val="00362A1F"/>
    <w:rsid w:val="00362A5E"/>
    <w:rsid w:val="00362A7F"/>
    <w:rsid w:val="00362BFA"/>
    <w:rsid w:val="00363007"/>
    <w:rsid w:val="00363804"/>
    <w:rsid w:val="003644DE"/>
    <w:rsid w:val="00364E6B"/>
    <w:rsid w:val="00365149"/>
    <w:rsid w:val="003657EA"/>
    <w:rsid w:val="003658C1"/>
    <w:rsid w:val="00366448"/>
    <w:rsid w:val="003668BE"/>
    <w:rsid w:val="003701E7"/>
    <w:rsid w:val="0037020F"/>
    <w:rsid w:val="003702B1"/>
    <w:rsid w:val="00370517"/>
    <w:rsid w:val="003705D1"/>
    <w:rsid w:val="003708E7"/>
    <w:rsid w:val="00370B26"/>
    <w:rsid w:val="00370BDF"/>
    <w:rsid w:val="00370E10"/>
    <w:rsid w:val="00370F87"/>
    <w:rsid w:val="00371C96"/>
    <w:rsid w:val="003737C2"/>
    <w:rsid w:val="00374427"/>
    <w:rsid w:val="003758CA"/>
    <w:rsid w:val="00375DD9"/>
    <w:rsid w:val="00375DFB"/>
    <w:rsid w:val="003766D1"/>
    <w:rsid w:val="003768C5"/>
    <w:rsid w:val="00376971"/>
    <w:rsid w:val="00376B24"/>
    <w:rsid w:val="00377229"/>
    <w:rsid w:val="00377FFA"/>
    <w:rsid w:val="00380218"/>
    <w:rsid w:val="00381FE8"/>
    <w:rsid w:val="00383356"/>
    <w:rsid w:val="00384D39"/>
    <w:rsid w:val="00384DEF"/>
    <w:rsid w:val="003860C1"/>
    <w:rsid w:val="00387A66"/>
    <w:rsid w:val="00387CA7"/>
    <w:rsid w:val="00387E05"/>
    <w:rsid w:val="003903F7"/>
    <w:rsid w:val="00390704"/>
    <w:rsid w:val="00390D92"/>
    <w:rsid w:val="003916EA"/>
    <w:rsid w:val="00391D93"/>
    <w:rsid w:val="00391EE3"/>
    <w:rsid w:val="00392ECA"/>
    <w:rsid w:val="0039335D"/>
    <w:rsid w:val="00394915"/>
    <w:rsid w:val="00395308"/>
    <w:rsid w:val="003953CF"/>
    <w:rsid w:val="003972DE"/>
    <w:rsid w:val="00397674"/>
    <w:rsid w:val="0039784A"/>
    <w:rsid w:val="003A05A7"/>
    <w:rsid w:val="003A0C8D"/>
    <w:rsid w:val="003A0F4B"/>
    <w:rsid w:val="003A0FD0"/>
    <w:rsid w:val="003A14AC"/>
    <w:rsid w:val="003A1602"/>
    <w:rsid w:val="003A215D"/>
    <w:rsid w:val="003A2164"/>
    <w:rsid w:val="003A3991"/>
    <w:rsid w:val="003A4197"/>
    <w:rsid w:val="003A4785"/>
    <w:rsid w:val="003A4872"/>
    <w:rsid w:val="003A5345"/>
    <w:rsid w:val="003A5EEC"/>
    <w:rsid w:val="003A75E4"/>
    <w:rsid w:val="003A7E89"/>
    <w:rsid w:val="003A7ED4"/>
    <w:rsid w:val="003B0216"/>
    <w:rsid w:val="003B0578"/>
    <w:rsid w:val="003B08F1"/>
    <w:rsid w:val="003B098B"/>
    <w:rsid w:val="003B0EBA"/>
    <w:rsid w:val="003B1125"/>
    <w:rsid w:val="003B1F67"/>
    <w:rsid w:val="003B22CD"/>
    <w:rsid w:val="003B24BA"/>
    <w:rsid w:val="003B2B18"/>
    <w:rsid w:val="003B4DC8"/>
    <w:rsid w:val="003B566A"/>
    <w:rsid w:val="003B7920"/>
    <w:rsid w:val="003B79E0"/>
    <w:rsid w:val="003B7D38"/>
    <w:rsid w:val="003C1209"/>
    <w:rsid w:val="003C18B9"/>
    <w:rsid w:val="003C1B0E"/>
    <w:rsid w:val="003C1C28"/>
    <w:rsid w:val="003C261A"/>
    <w:rsid w:val="003C27DC"/>
    <w:rsid w:val="003C3E2A"/>
    <w:rsid w:val="003C4523"/>
    <w:rsid w:val="003C507A"/>
    <w:rsid w:val="003C518C"/>
    <w:rsid w:val="003C5E5F"/>
    <w:rsid w:val="003C6F47"/>
    <w:rsid w:val="003C7770"/>
    <w:rsid w:val="003D002B"/>
    <w:rsid w:val="003D0078"/>
    <w:rsid w:val="003D0635"/>
    <w:rsid w:val="003D10A7"/>
    <w:rsid w:val="003D14D7"/>
    <w:rsid w:val="003D184E"/>
    <w:rsid w:val="003D2278"/>
    <w:rsid w:val="003D2534"/>
    <w:rsid w:val="003D3188"/>
    <w:rsid w:val="003D332B"/>
    <w:rsid w:val="003D37A9"/>
    <w:rsid w:val="003D4997"/>
    <w:rsid w:val="003D6A75"/>
    <w:rsid w:val="003D6FDF"/>
    <w:rsid w:val="003D76E0"/>
    <w:rsid w:val="003D7A13"/>
    <w:rsid w:val="003D7FD9"/>
    <w:rsid w:val="003E00C8"/>
    <w:rsid w:val="003E089E"/>
    <w:rsid w:val="003E150E"/>
    <w:rsid w:val="003E40B8"/>
    <w:rsid w:val="003E459E"/>
    <w:rsid w:val="003E54E9"/>
    <w:rsid w:val="003E6611"/>
    <w:rsid w:val="003E7145"/>
    <w:rsid w:val="003E7416"/>
    <w:rsid w:val="003E7709"/>
    <w:rsid w:val="003F144F"/>
    <w:rsid w:val="003F1658"/>
    <w:rsid w:val="003F17CD"/>
    <w:rsid w:val="003F288E"/>
    <w:rsid w:val="003F2BF8"/>
    <w:rsid w:val="003F4200"/>
    <w:rsid w:val="003F4447"/>
    <w:rsid w:val="003F44B9"/>
    <w:rsid w:val="003F4539"/>
    <w:rsid w:val="003F46D4"/>
    <w:rsid w:val="003F4CC1"/>
    <w:rsid w:val="003F55CF"/>
    <w:rsid w:val="003F5DDF"/>
    <w:rsid w:val="003F66AC"/>
    <w:rsid w:val="003F7549"/>
    <w:rsid w:val="003F7ED2"/>
    <w:rsid w:val="00400646"/>
    <w:rsid w:val="00401864"/>
    <w:rsid w:val="00401B09"/>
    <w:rsid w:val="00401B47"/>
    <w:rsid w:val="00401CCF"/>
    <w:rsid w:val="00402642"/>
    <w:rsid w:val="00402D7C"/>
    <w:rsid w:val="004030A9"/>
    <w:rsid w:val="00403245"/>
    <w:rsid w:val="004034F8"/>
    <w:rsid w:val="0040382E"/>
    <w:rsid w:val="00403AA5"/>
    <w:rsid w:val="004046C9"/>
    <w:rsid w:val="00404964"/>
    <w:rsid w:val="00404B9D"/>
    <w:rsid w:val="00405F83"/>
    <w:rsid w:val="004071A0"/>
    <w:rsid w:val="0040767E"/>
    <w:rsid w:val="004077BA"/>
    <w:rsid w:val="00410E48"/>
    <w:rsid w:val="00411D07"/>
    <w:rsid w:val="00411DBA"/>
    <w:rsid w:val="0041273D"/>
    <w:rsid w:val="00413CA2"/>
    <w:rsid w:val="0041403D"/>
    <w:rsid w:val="00414545"/>
    <w:rsid w:val="00414FE5"/>
    <w:rsid w:val="0041549C"/>
    <w:rsid w:val="004157A4"/>
    <w:rsid w:val="00415A96"/>
    <w:rsid w:val="00415F0F"/>
    <w:rsid w:val="00415FF2"/>
    <w:rsid w:val="0041605D"/>
    <w:rsid w:val="004164E6"/>
    <w:rsid w:val="00416BDA"/>
    <w:rsid w:val="00416C95"/>
    <w:rsid w:val="0041780D"/>
    <w:rsid w:val="00417C40"/>
    <w:rsid w:val="00420139"/>
    <w:rsid w:val="0042063E"/>
    <w:rsid w:val="00420CAC"/>
    <w:rsid w:val="00420DAD"/>
    <w:rsid w:val="00421CDF"/>
    <w:rsid w:val="00421F04"/>
    <w:rsid w:val="004242D2"/>
    <w:rsid w:val="00425CB1"/>
    <w:rsid w:val="00425E72"/>
    <w:rsid w:val="00425F0B"/>
    <w:rsid w:val="00426187"/>
    <w:rsid w:val="0042624D"/>
    <w:rsid w:val="004266D3"/>
    <w:rsid w:val="004269AA"/>
    <w:rsid w:val="00426AB9"/>
    <w:rsid w:val="00427CAE"/>
    <w:rsid w:val="00427CBF"/>
    <w:rsid w:val="00430722"/>
    <w:rsid w:val="00430AA0"/>
    <w:rsid w:val="004315A9"/>
    <w:rsid w:val="00432551"/>
    <w:rsid w:val="00432BD0"/>
    <w:rsid w:val="0043342D"/>
    <w:rsid w:val="0043370E"/>
    <w:rsid w:val="00433D9B"/>
    <w:rsid w:val="00433E36"/>
    <w:rsid w:val="00433FF4"/>
    <w:rsid w:val="00434555"/>
    <w:rsid w:val="00434BD5"/>
    <w:rsid w:val="00434E76"/>
    <w:rsid w:val="00435F78"/>
    <w:rsid w:val="00436117"/>
    <w:rsid w:val="00437A7A"/>
    <w:rsid w:val="00437B21"/>
    <w:rsid w:val="00437D99"/>
    <w:rsid w:val="0044002B"/>
    <w:rsid w:val="0044015E"/>
    <w:rsid w:val="00440B4F"/>
    <w:rsid w:val="00440C3B"/>
    <w:rsid w:val="00440FC3"/>
    <w:rsid w:val="004418A4"/>
    <w:rsid w:val="00441BCC"/>
    <w:rsid w:val="00441D18"/>
    <w:rsid w:val="0044238E"/>
    <w:rsid w:val="00442FEE"/>
    <w:rsid w:val="0044369E"/>
    <w:rsid w:val="00443D18"/>
    <w:rsid w:val="00443D4A"/>
    <w:rsid w:val="00443E31"/>
    <w:rsid w:val="004445FA"/>
    <w:rsid w:val="0044482D"/>
    <w:rsid w:val="00445909"/>
    <w:rsid w:val="0044625A"/>
    <w:rsid w:val="00446346"/>
    <w:rsid w:val="0045036D"/>
    <w:rsid w:val="00450A72"/>
    <w:rsid w:val="00450C28"/>
    <w:rsid w:val="00451045"/>
    <w:rsid w:val="00451D38"/>
    <w:rsid w:val="0045207D"/>
    <w:rsid w:val="004525F6"/>
    <w:rsid w:val="00452B2E"/>
    <w:rsid w:val="0045330C"/>
    <w:rsid w:val="00453BC4"/>
    <w:rsid w:val="00454222"/>
    <w:rsid w:val="00454FC3"/>
    <w:rsid w:val="00455EFB"/>
    <w:rsid w:val="00456960"/>
    <w:rsid w:val="00460292"/>
    <w:rsid w:val="00460462"/>
    <w:rsid w:val="004607C9"/>
    <w:rsid w:val="00460B47"/>
    <w:rsid w:val="00460DC0"/>
    <w:rsid w:val="00461B93"/>
    <w:rsid w:val="00461F32"/>
    <w:rsid w:val="00461F6B"/>
    <w:rsid w:val="00462BE6"/>
    <w:rsid w:val="00462CEE"/>
    <w:rsid w:val="004641A9"/>
    <w:rsid w:val="00464741"/>
    <w:rsid w:val="00464C6B"/>
    <w:rsid w:val="00464E01"/>
    <w:rsid w:val="00467069"/>
    <w:rsid w:val="00467547"/>
    <w:rsid w:val="004675A8"/>
    <w:rsid w:val="00467BA1"/>
    <w:rsid w:val="004702BD"/>
    <w:rsid w:val="004709E5"/>
    <w:rsid w:val="00470C1E"/>
    <w:rsid w:val="00470E82"/>
    <w:rsid w:val="00471421"/>
    <w:rsid w:val="00471CBD"/>
    <w:rsid w:val="00471F2B"/>
    <w:rsid w:val="0047284C"/>
    <w:rsid w:val="00472870"/>
    <w:rsid w:val="00472BC0"/>
    <w:rsid w:val="00473262"/>
    <w:rsid w:val="00473CBF"/>
    <w:rsid w:val="00474BD3"/>
    <w:rsid w:val="00474E8C"/>
    <w:rsid w:val="0047588D"/>
    <w:rsid w:val="004758F3"/>
    <w:rsid w:val="00475C5E"/>
    <w:rsid w:val="00475DC6"/>
    <w:rsid w:val="00475F25"/>
    <w:rsid w:val="00476625"/>
    <w:rsid w:val="00476C6A"/>
    <w:rsid w:val="00477D3A"/>
    <w:rsid w:val="00480EF7"/>
    <w:rsid w:val="00481548"/>
    <w:rsid w:val="004817D5"/>
    <w:rsid w:val="0048278B"/>
    <w:rsid w:val="00482C37"/>
    <w:rsid w:val="004832D6"/>
    <w:rsid w:val="004840C9"/>
    <w:rsid w:val="00484A7B"/>
    <w:rsid w:val="00485099"/>
    <w:rsid w:val="004854DC"/>
    <w:rsid w:val="004859F7"/>
    <w:rsid w:val="00485A18"/>
    <w:rsid w:val="00485D4C"/>
    <w:rsid w:val="00486449"/>
    <w:rsid w:val="0048678B"/>
    <w:rsid w:val="00486B18"/>
    <w:rsid w:val="00487741"/>
    <w:rsid w:val="004921B9"/>
    <w:rsid w:val="00492B9A"/>
    <w:rsid w:val="0049369B"/>
    <w:rsid w:val="004936A4"/>
    <w:rsid w:val="00493AA9"/>
    <w:rsid w:val="00493B78"/>
    <w:rsid w:val="004949A3"/>
    <w:rsid w:val="00494E35"/>
    <w:rsid w:val="00494E36"/>
    <w:rsid w:val="004952BD"/>
    <w:rsid w:val="004954F0"/>
    <w:rsid w:val="00495C8C"/>
    <w:rsid w:val="0049625E"/>
    <w:rsid w:val="004964A8"/>
    <w:rsid w:val="00496C3A"/>
    <w:rsid w:val="004973D8"/>
    <w:rsid w:val="00497D7B"/>
    <w:rsid w:val="004A140F"/>
    <w:rsid w:val="004A19B3"/>
    <w:rsid w:val="004A1B70"/>
    <w:rsid w:val="004A1DE9"/>
    <w:rsid w:val="004A38D5"/>
    <w:rsid w:val="004A3DEE"/>
    <w:rsid w:val="004A42AD"/>
    <w:rsid w:val="004A4983"/>
    <w:rsid w:val="004A4C6C"/>
    <w:rsid w:val="004A4DC8"/>
    <w:rsid w:val="004A4FEE"/>
    <w:rsid w:val="004A5CB0"/>
    <w:rsid w:val="004A743D"/>
    <w:rsid w:val="004A76E6"/>
    <w:rsid w:val="004B0BB1"/>
    <w:rsid w:val="004B0EC2"/>
    <w:rsid w:val="004B1104"/>
    <w:rsid w:val="004B14B8"/>
    <w:rsid w:val="004B1BF7"/>
    <w:rsid w:val="004B1CFA"/>
    <w:rsid w:val="004B2963"/>
    <w:rsid w:val="004B3423"/>
    <w:rsid w:val="004B3A30"/>
    <w:rsid w:val="004B3BC8"/>
    <w:rsid w:val="004B4609"/>
    <w:rsid w:val="004B4B0B"/>
    <w:rsid w:val="004B51F9"/>
    <w:rsid w:val="004B571D"/>
    <w:rsid w:val="004B6284"/>
    <w:rsid w:val="004B6ED3"/>
    <w:rsid w:val="004B732B"/>
    <w:rsid w:val="004B7C7B"/>
    <w:rsid w:val="004B7F6B"/>
    <w:rsid w:val="004C04F4"/>
    <w:rsid w:val="004C054B"/>
    <w:rsid w:val="004C0C1E"/>
    <w:rsid w:val="004C2CFB"/>
    <w:rsid w:val="004C38E2"/>
    <w:rsid w:val="004C3CA8"/>
    <w:rsid w:val="004C45D8"/>
    <w:rsid w:val="004C54A8"/>
    <w:rsid w:val="004C56B6"/>
    <w:rsid w:val="004C5D15"/>
    <w:rsid w:val="004C5E45"/>
    <w:rsid w:val="004C5F5F"/>
    <w:rsid w:val="004C6939"/>
    <w:rsid w:val="004D02CA"/>
    <w:rsid w:val="004D05EE"/>
    <w:rsid w:val="004D072C"/>
    <w:rsid w:val="004D148E"/>
    <w:rsid w:val="004D1BE6"/>
    <w:rsid w:val="004D28DF"/>
    <w:rsid w:val="004D2D84"/>
    <w:rsid w:val="004D2E25"/>
    <w:rsid w:val="004D31D7"/>
    <w:rsid w:val="004D39B5"/>
    <w:rsid w:val="004D5B3F"/>
    <w:rsid w:val="004D5CA5"/>
    <w:rsid w:val="004D65B2"/>
    <w:rsid w:val="004D6ACF"/>
    <w:rsid w:val="004D7432"/>
    <w:rsid w:val="004D760C"/>
    <w:rsid w:val="004D7749"/>
    <w:rsid w:val="004D7BA3"/>
    <w:rsid w:val="004E143E"/>
    <w:rsid w:val="004E1B19"/>
    <w:rsid w:val="004E21DC"/>
    <w:rsid w:val="004E2B4F"/>
    <w:rsid w:val="004E3076"/>
    <w:rsid w:val="004E3A01"/>
    <w:rsid w:val="004E3FCC"/>
    <w:rsid w:val="004E4621"/>
    <w:rsid w:val="004E51D7"/>
    <w:rsid w:val="004E5860"/>
    <w:rsid w:val="004E5FFC"/>
    <w:rsid w:val="004E631E"/>
    <w:rsid w:val="004E6827"/>
    <w:rsid w:val="004E6B92"/>
    <w:rsid w:val="004E739F"/>
    <w:rsid w:val="004E757E"/>
    <w:rsid w:val="004F0302"/>
    <w:rsid w:val="004F0A49"/>
    <w:rsid w:val="004F0EF7"/>
    <w:rsid w:val="004F14E9"/>
    <w:rsid w:val="004F17CD"/>
    <w:rsid w:val="004F1E16"/>
    <w:rsid w:val="004F2181"/>
    <w:rsid w:val="004F4AA1"/>
    <w:rsid w:val="004F4C64"/>
    <w:rsid w:val="004F5DB2"/>
    <w:rsid w:val="004F5DC2"/>
    <w:rsid w:val="004F7AAF"/>
    <w:rsid w:val="0050110E"/>
    <w:rsid w:val="00501554"/>
    <w:rsid w:val="00502488"/>
    <w:rsid w:val="00502788"/>
    <w:rsid w:val="00502BE0"/>
    <w:rsid w:val="0050303F"/>
    <w:rsid w:val="00503369"/>
    <w:rsid w:val="00503B81"/>
    <w:rsid w:val="00505122"/>
    <w:rsid w:val="005053AC"/>
    <w:rsid w:val="00506B5E"/>
    <w:rsid w:val="0050751E"/>
    <w:rsid w:val="00507F2F"/>
    <w:rsid w:val="005105A4"/>
    <w:rsid w:val="005108F2"/>
    <w:rsid w:val="00510A74"/>
    <w:rsid w:val="00510FFA"/>
    <w:rsid w:val="005113FA"/>
    <w:rsid w:val="00511762"/>
    <w:rsid w:val="00511A7D"/>
    <w:rsid w:val="00511F73"/>
    <w:rsid w:val="00512C8E"/>
    <w:rsid w:val="0051302F"/>
    <w:rsid w:val="005133F2"/>
    <w:rsid w:val="0051387C"/>
    <w:rsid w:val="005156AE"/>
    <w:rsid w:val="00515701"/>
    <w:rsid w:val="0051625C"/>
    <w:rsid w:val="00516E0B"/>
    <w:rsid w:val="005179A2"/>
    <w:rsid w:val="00520A0A"/>
    <w:rsid w:val="00520DB1"/>
    <w:rsid w:val="00521C46"/>
    <w:rsid w:val="00521CED"/>
    <w:rsid w:val="00521F97"/>
    <w:rsid w:val="005229D1"/>
    <w:rsid w:val="005232B6"/>
    <w:rsid w:val="00523906"/>
    <w:rsid w:val="005240C7"/>
    <w:rsid w:val="00524C80"/>
    <w:rsid w:val="0052530D"/>
    <w:rsid w:val="0052580D"/>
    <w:rsid w:val="00526198"/>
    <w:rsid w:val="005263B3"/>
    <w:rsid w:val="00526C9D"/>
    <w:rsid w:val="005272F7"/>
    <w:rsid w:val="005274C7"/>
    <w:rsid w:val="00527692"/>
    <w:rsid w:val="00527C10"/>
    <w:rsid w:val="00530266"/>
    <w:rsid w:val="0053151D"/>
    <w:rsid w:val="00532CCB"/>
    <w:rsid w:val="00533128"/>
    <w:rsid w:val="00533200"/>
    <w:rsid w:val="00533348"/>
    <w:rsid w:val="00533CB9"/>
    <w:rsid w:val="00535D3A"/>
    <w:rsid w:val="00535F4F"/>
    <w:rsid w:val="00536892"/>
    <w:rsid w:val="005371E4"/>
    <w:rsid w:val="00537980"/>
    <w:rsid w:val="00540211"/>
    <w:rsid w:val="005403D4"/>
    <w:rsid w:val="00540D8D"/>
    <w:rsid w:val="0054224E"/>
    <w:rsid w:val="00542F6D"/>
    <w:rsid w:val="005430A4"/>
    <w:rsid w:val="00543793"/>
    <w:rsid w:val="0054446A"/>
    <w:rsid w:val="00544A5C"/>
    <w:rsid w:val="00544BA0"/>
    <w:rsid w:val="00545775"/>
    <w:rsid w:val="00546021"/>
    <w:rsid w:val="0054607D"/>
    <w:rsid w:val="00546E2C"/>
    <w:rsid w:val="0054701C"/>
    <w:rsid w:val="005475C9"/>
    <w:rsid w:val="00547908"/>
    <w:rsid w:val="00547B1A"/>
    <w:rsid w:val="00547CD2"/>
    <w:rsid w:val="00547F2B"/>
    <w:rsid w:val="00550471"/>
    <w:rsid w:val="005507B8"/>
    <w:rsid w:val="00550DD0"/>
    <w:rsid w:val="00551698"/>
    <w:rsid w:val="005516DA"/>
    <w:rsid w:val="00551B6A"/>
    <w:rsid w:val="00551B77"/>
    <w:rsid w:val="00552627"/>
    <w:rsid w:val="005527BA"/>
    <w:rsid w:val="00552EF9"/>
    <w:rsid w:val="00553796"/>
    <w:rsid w:val="00553911"/>
    <w:rsid w:val="00554065"/>
    <w:rsid w:val="005541EB"/>
    <w:rsid w:val="00555909"/>
    <w:rsid w:val="00555A81"/>
    <w:rsid w:val="00555CF4"/>
    <w:rsid w:val="00555F76"/>
    <w:rsid w:val="00556259"/>
    <w:rsid w:val="00556C18"/>
    <w:rsid w:val="00556C46"/>
    <w:rsid w:val="00556C89"/>
    <w:rsid w:val="00556F38"/>
    <w:rsid w:val="005577D2"/>
    <w:rsid w:val="00557BEF"/>
    <w:rsid w:val="005600C9"/>
    <w:rsid w:val="00560697"/>
    <w:rsid w:val="00560C0D"/>
    <w:rsid w:val="0056139C"/>
    <w:rsid w:val="00561855"/>
    <w:rsid w:val="0056233C"/>
    <w:rsid w:val="0056236E"/>
    <w:rsid w:val="005631EB"/>
    <w:rsid w:val="00564854"/>
    <w:rsid w:val="005653EB"/>
    <w:rsid w:val="005657A0"/>
    <w:rsid w:val="005659F2"/>
    <w:rsid w:val="00566255"/>
    <w:rsid w:val="00566D6D"/>
    <w:rsid w:val="00566F6F"/>
    <w:rsid w:val="0056743F"/>
    <w:rsid w:val="00567FB7"/>
    <w:rsid w:val="00570854"/>
    <w:rsid w:val="0057121F"/>
    <w:rsid w:val="0057143E"/>
    <w:rsid w:val="00572BC6"/>
    <w:rsid w:val="00572C98"/>
    <w:rsid w:val="00572D53"/>
    <w:rsid w:val="0057400B"/>
    <w:rsid w:val="00574D0C"/>
    <w:rsid w:val="0057521C"/>
    <w:rsid w:val="00575238"/>
    <w:rsid w:val="0057590A"/>
    <w:rsid w:val="005759D6"/>
    <w:rsid w:val="0057604B"/>
    <w:rsid w:val="00576754"/>
    <w:rsid w:val="005768D6"/>
    <w:rsid w:val="0057705D"/>
    <w:rsid w:val="005772AC"/>
    <w:rsid w:val="00577A5E"/>
    <w:rsid w:val="00577EBD"/>
    <w:rsid w:val="00580895"/>
    <w:rsid w:val="00580985"/>
    <w:rsid w:val="00581A06"/>
    <w:rsid w:val="005821BF"/>
    <w:rsid w:val="00582441"/>
    <w:rsid w:val="00582BA9"/>
    <w:rsid w:val="00582CAE"/>
    <w:rsid w:val="0058393E"/>
    <w:rsid w:val="00583E23"/>
    <w:rsid w:val="005841EE"/>
    <w:rsid w:val="00585A29"/>
    <w:rsid w:val="00585CC2"/>
    <w:rsid w:val="005873FB"/>
    <w:rsid w:val="005903E3"/>
    <w:rsid w:val="005904D0"/>
    <w:rsid w:val="00590F17"/>
    <w:rsid w:val="00592022"/>
    <w:rsid w:val="00592DED"/>
    <w:rsid w:val="005934C1"/>
    <w:rsid w:val="00593573"/>
    <w:rsid w:val="00594044"/>
    <w:rsid w:val="0059559B"/>
    <w:rsid w:val="00595EDA"/>
    <w:rsid w:val="005964D7"/>
    <w:rsid w:val="00596AFC"/>
    <w:rsid w:val="00596E4C"/>
    <w:rsid w:val="00596F17"/>
    <w:rsid w:val="005A04DF"/>
    <w:rsid w:val="005A06FE"/>
    <w:rsid w:val="005A07EB"/>
    <w:rsid w:val="005A1441"/>
    <w:rsid w:val="005A1719"/>
    <w:rsid w:val="005A1C7C"/>
    <w:rsid w:val="005A2144"/>
    <w:rsid w:val="005A2675"/>
    <w:rsid w:val="005A2986"/>
    <w:rsid w:val="005A2B60"/>
    <w:rsid w:val="005A2CE3"/>
    <w:rsid w:val="005A2EE0"/>
    <w:rsid w:val="005A2EF0"/>
    <w:rsid w:val="005A35BC"/>
    <w:rsid w:val="005A45ED"/>
    <w:rsid w:val="005A4839"/>
    <w:rsid w:val="005A49FF"/>
    <w:rsid w:val="005A4D59"/>
    <w:rsid w:val="005A6130"/>
    <w:rsid w:val="005A69E7"/>
    <w:rsid w:val="005A714F"/>
    <w:rsid w:val="005B0388"/>
    <w:rsid w:val="005B0441"/>
    <w:rsid w:val="005B0FDF"/>
    <w:rsid w:val="005B100A"/>
    <w:rsid w:val="005B1098"/>
    <w:rsid w:val="005B17ED"/>
    <w:rsid w:val="005B1E46"/>
    <w:rsid w:val="005B26AF"/>
    <w:rsid w:val="005B35EE"/>
    <w:rsid w:val="005B3ED4"/>
    <w:rsid w:val="005B4A63"/>
    <w:rsid w:val="005B4B7D"/>
    <w:rsid w:val="005B4E15"/>
    <w:rsid w:val="005B6050"/>
    <w:rsid w:val="005B6436"/>
    <w:rsid w:val="005B686E"/>
    <w:rsid w:val="005B68D2"/>
    <w:rsid w:val="005B6A42"/>
    <w:rsid w:val="005B6DAE"/>
    <w:rsid w:val="005B71CA"/>
    <w:rsid w:val="005B73C9"/>
    <w:rsid w:val="005C012C"/>
    <w:rsid w:val="005C08D3"/>
    <w:rsid w:val="005C0AC9"/>
    <w:rsid w:val="005C0C46"/>
    <w:rsid w:val="005C0E03"/>
    <w:rsid w:val="005C0F2C"/>
    <w:rsid w:val="005C126B"/>
    <w:rsid w:val="005C129A"/>
    <w:rsid w:val="005C16C1"/>
    <w:rsid w:val="005C18C9"/>
    <w:rsid w:val="005C214A"/>
    <w:rsid w:val="005C37D9"/>
    <w:rsid w:val="005C3EDD"/>
    <w:rsid w:val="005C47BC"/>
    <w:rsid w:val="005C49D5"/>
    <w:rsid w:val="005C507E"/>
    <w:rsid w:val="005C54C8"/>
    <w:rsid w:val="005C5E2D"/>
    <w:rsid w:val="005C5EE8"/>
    <w:rsid w:val="005C5FB2"/>
    <w:rsid w:val="005C5FD9"/>
    <w:rsid w:val="005C67A0"/>
    <w:rsid w:val="005C6836"/>
    <w:rsid w:val="005C697C"/>
    <w:rsid w:val="005C74FE"/>
    <w:rsid w:val="005D0704"/>
    <w:rsid w:val="005D1485"/>
    <w:rsid w:val="005D189F"/>
    <w:rsid w:val="005D1B61"/>
    <w:rsid w:val="005D2113"/>
    <w:rsid w:val="005D2434"/>
    <w:rsid w:val="005D254C"/>
    <w:rsid w:val="005D26BF"/>
    <w:rsid w:val="005D309F"/>
    <w:rsid w:val="005D3413"/>
    <w:rsid w:val="005D34F6"/>
    <w:rsid w:val="005D375C"/>
    <w:rsid w:val="005D3FF6"/>
    <w:rsid w:val="005D4965"/>
    <w:rsid w:val="005D4EDA"/>
    <w:rsid w:val="005D4FE2"/>
    <w:rsid w:val="005D6246"/>
    <w:rsid w:val="005D6B11"/>
    <w:rsid w:val="005D712F"/>
    <w:rsid w:val="005D7884"/>
    <w:rsid w:val="005E0A89"/>
    <w:rsid w:val="005E0FA3"/>
    <w:rsid w:val="005E1516"/>
    <w:rsid w:val="005E1F90"/>
    <w:rsid w:val="005E2ADC"/>
    <w:rsid w:val="005E2E71"/>
    <w:rsid w:val="005E467D"/>
    <w:rsid w:val="005E5C3C"/>
    <w:rsid w:val="005E60CC"/>
    <w:rsid w:val="005E6F5F"/>
    <w:rsid w:val="005E705A"/>
    <w:rsid w:val="005F0481"/>
    <w:rsid w:val="005F0516"/>
    <w:rsid w:val="005F1676"/>
    <w:rsid w:val="005F1ACC"/>
    <w:rsid w:val="005F2346"/>
    <w:rsid w:val="005F33DB"/>
    <w:rsid w:val="005F3C60"/>
    <w:rsid w:val="005F436C"/>
    <w:rsid w:val="005F51E6"/>
    <w:rsid w:val="005F6512"/>
    <w:rsid w:val="005F6E01"/>
    <w:rsid w:val="005F730F"/>
    <w:rsid w:val="006019E5"/>
    <w:rsid w:val="00601DD5"/>
    <w:rsid w:val="00601E64"/>
    <w:rsid w:val="006020AA"/>
    <w:rsid w:val="006023D6"/>
    <w:rsid w:val="0060347C"/>
    <w:rsid w:val="00603F58"/>
    <w:rsid w:val="00604071"/>
    <w:rsid w:val="006051F9"/>
    <w:rsid w:val="00605906"/>
    <w:rsid w:val="00605A63"/>
    <w:rsid w:val="00605B0C"/>
    <w:rsid w:val="00606F29"/>
    <w:rsid w:val="006104E3"/>
    <w:rsid w:val="00611105"/>
    <w:rsid w:val="00611356"/>
    <w:rsid w:val="0061140B"/>
    <w:rsid w:val="0061179E"/>
    <w:rsid w:val="006122A8"/>
    <w:rsid w:val="0061300B"/>
    <w:rsid w:val="00613D68"/>
    <w:rsid w:val="006146A7"/>
    <w:rsid w:val="00614D9A"/>
    <w:rsid w:val="00615534"/>
    <w:rsid w:val="006204D5"/>
    <w:rsid w:val="00620537"/>
    <w:rsid w:val="00620A4E"/>
    <w:rsid w:val="00621F6C"/>
    <w:rsid w:val="00622BB0"/>
    <w:rsid w:val="00622E8F"/>
    <w:rsid w:val="00623796"/>
    <w:rsid w:val="0062399A"/>
    <w:rsid w:val="00623DBE"/>
    <w:rsid w:val="00624521"/>
    <w:rsid w:val="00625277"/>
    <w:rsid w:val="00625666"/>
    <w:rsid w:val="006256C3"/>
    <w:rsid w:val="006265F7"/>
    <w:rsid w:val="00626685"/>
    <w:rsid w:val="006266A0"/>
    <w:rsid w:val="0062724A"/>
    <w:rsid w:val="006276DB"/>
    <w:rsid w:val="00627D8F"/>
    <w:rsid w:val="00627F55"/>
    <w:rsid w:val="0063158E"/>
    <w:rsid w:val="00633765"/>
    <w:rsid w:val="00633CA6"/>
    <w:rsid w:val="00634D58"/>
    <w:rsid w:val="0063505C"/>
    <w:rsid w:val="006360BA"/>
    <w:rsid w:val="006368D9"/>
    <w:rsid w:val="00636D5C"/>
    <w:rsid w:val="00636E1F"/>
    <w:rsid w:val="00637121"/>
    <w:rsid w:val="0064031C"/>
    <w:rsid w:val="006408E0"/>
    <w:rsid w:val="0064090E"/>
    <w:rsid w:val="00640B0B"/>
    <w:rsid w:val="00641035"/>
    <w:rsid w:val="0064156A"/>
    <w:rsid w:val="006417D9"/>
    <w:rsid w:val="00641AA9"/>
    <w:rsid w:val="00641C34"/>
    <w:rsid w:val="00641D89"/>
    <w:rsid w:val="00641DF0"/>
    <w:rsid w:val="00641ECD"/>
    <w:rsid w:val="00642017"/>
    <w:rsid w:val="00642C4B"/>
    <w:rsid w:val="00642F9A"/>
    <w:rsid w:val="006433DF"/>
    <w:rsid w:val="00643DDA"/>
    <w:rsid w:val="006449CF"/>
    <w:rsid w:val="006456A4"/>
    <w:rsid w:val="00646A0D"/>
    <w:rsid w:val="00646CAE"/>
    <w:rsid w:val="00646FC1"/>
    <w:rsid w:val="0064700F"/>
    <w:rsid w:val="00647536"/>
    <w:rsid w:val="00650D49"/>
    <w:rsid w:val="00652DEF"/>
    <w:rsid w:val="00653A2C"/>
    <w:rsid w:val="00653C48"/>
    <w:rsid w:val="00653F9F"/>
    <w:rsid w:val="006541CB"/>
    <w:rsid w:val="00654241"/>
    <w:rsid w:val="00654AA9"/>
    <w:rsid w:val="00654ED2"/>
    <w:rsid w:val="006553A0"/>
    <w:rsid w:val="006553C4"/>
    <w:rsid w:val="00655456"/>
    <w:rsid w:val="00655959"/>
    <w:rsid w:val="00656AD2"/>
    <w:rsid w:val="00656FA6"/>
    <w:rsid w:val="006579B7"/>
    <w:rsid w:val="00657A16"/>
    <w:rsid w:val="00660136"/>
    <w:rsid w:val="006602DF"/>
    <w:rsid w:val="00661196"/>
    <w:rsid w:val="006614EB"/>
    <w:rsid w:val="00661B72"/>
    <w:rsid w:val="00661EF7"/>
    <w:rsid w:val="00662AF5"/>
    <w:rsid w:val="00662DB6"/>
    <w:rsid w:val="006631E7"/>
    <w:rsid w:val="00663528"/>
    <w:rsid w:val="00663735"/>
    <w:rsid w:val="006642BD"/>
    <w:rsid w:val="006657A1"/>
    <w:rsid w:val="00665B51"/>
    <w:rsid w:val="00665F19"/>
    <w:rsid w:val="00665F9B"/>
    <w:rsid w:val="0066611B"/>
    <w:rsid w:val="0066722C"/>
    <w:rsid w:val="006672B2"/>
    <w:rsid w:val="00667532"/>
    <w:rsid w:val="00670249"/>
    <w:rsid w:val="0067106E"/>
    <w:rsid w:val="006713A9"/>
    <w:rsid w:val="006719D8"/>
    <w:rsid w:val="00671AB2"/>
    <w:rsid w:val="00671B51"/>
    <w:rsid w:val="00672008"/>
    <w:rsid w:val="00672615"/>
    <w:rsid w:val="0067305F"/>
    <w:rsid w:val="00673707"/>
    <w:rsid w:val="00673724"/>
    <w:rsid w:val="00673A5E"/>
    <w:rsid w:val="00673B83"/>
    <w:rsid w:val="00673D6F"/>
    <w:rsid w:val="00673E2D"/>
    <w:rsid w:val="00673F49"/>
    <w:rsid w:val="00674507"/>
    <w:rsid w:val="006745FA"/>
    <w:rsid w:val="00674879"/>
    <w:rsid w:val="006748F8"/>
    <w:rsid w:val="00674DEF"/>
    <w:rsid w:val="00675F4D"/>
    <w:rsid w:val="00675F7B"/>
    <w:rsid w:val="006761A4"/>
    <w:rsid w:val="0067739F"/>
    <w:rsid w:val="0067756D"/>
    <w:rsid w:val="006775B0"/>
    <w:rsid w:val="00677C73"/>
    <w:rsid w:val="00680E90"/>
    <w:rsid w:val="00680EB8"/>
    <w:rsid w:val="0068150D"/>
    <w:rsid w:val="006818C0"/>
    <w:rsid w:val="00681F09"/>
    <w:rsid w:val="0068222C"/>
    <w:rsid w:val="006839BB"/>
    <w:rsid w:val="00683AFD"/>
    <w:rsid w:val="00683DFA"/>
    <w:rsid w:val="006841CA"/>
    <w:rsid w:val="00684C4A"/>
    <w:rsid w:val="00684E95"/>
    <w:rsid w:val="00685E9E"/>
    <w:rsid w:val="00687241"/>
    <w:rsid w:val="00690A5C"/>
    <w:rsid w:val="00690A7D"/>
    <w:rsid w:val="00690F0F"/>
    <w:rsid w:val="00691871"/>
    <w:rsid w:val="006922AD"/>
    <w:rsid w:val="00692583"/>
    <w:rsid w:val="00692699"/>
    <w:rsid w:val="0069282B"/>
    <w:rsid w:val="00692923"/>
    <w:rsid w:val="00693F0F"/>
    <w:rsid w:val="00694D05"/>
    <w:rsid w:val="0069508A"/>
    <w:rsid w:val="00695867"/>
    <w:rsid w:val="00696321"/>
    <w:rsid w:val="006968F0"/>
    <w:rsid w:val="006972B2"/>
    <w:rsid w:val="006974B7"/>
    <w:rsid w:val="006974CB"/>
    <w:rsid w:val="00697CFC"/>
    <w:rsid w:val="006A02DB"/>
    <w:rsid w:val="006A0D75"/>
    <w:rsid w:val="006A18A1"/>
    <w:rsid w:val="006A298B"/>
    <w:rsid w:val="006A2B55"/>
    <w:rsid w:val="006A2C60"/>
    <w:rsid w:val="006A32B6"/>
    <w:rsid w:val="006A3EEE"/>
    <w:rsid w:val="006A4A6E"/>
    <w:rsid w:val="006A4D86"/>
    <w:rsid w:val="006A4FDC"/>
    <w:rsid w:val="006A69D1"/>
    <w:rsid w:val="006A6F59"/>
    <w:rsid w:val="006A7127"/>
    <w:rsid w:val="006A79C4"/>
    <w:rsid w:val="006A7B95"/>
    <w:rsid w:val="006A7C7D"/>
    <w:rsid w:val="006B04B6"/>
    <w:rsid w:val="006B0E17"/>
    <w:rsid w:val="006B1765"/>
    <w:rsid w:val="006B19BF"/>
    <w:rsid w:val="006B19F7"/>
    <w:rsid w:val="006B24A4"/>
    <w:rsid w:val="006B2E9A"/>
    <w:rsid w:val="006B3875"/>
    <w:rsid w:val="006B393E"/>
    <w:rsid w:val="006B3FEC"/>
    <w:rsid w:val="006B4742"/>
    <w:rsid w:val="006B47B7"/>
    <w:rsid w:val="006B4C67"/>
    <w:rsid w:val="006B5A5B"/>
    <w:rsid w:val="006B6A5C"/>
    <w:rsid w:val="006B7014"/>
    <w:rsid w:val="006B73E1"/>
    <w:rsid w:val="006B786B"/>
    <w:rsid w:val="006C04ED"/>
    <w:rsid w:val="006C075F"/>
    <w:rsid w:val="006C092A"/>
    <w:rsid w:val="006C112F"/>
    <w:rsid w:val="006C16E3"/>
    <w:rsid w:val="006C2460"/>
    <w:rsid w:val="006C33F5"/>
    <w:rsid w:val="006C377B"/>
    <w:rsid w:val="006C3C3D"/>
    <w:rsid w:val="006C50AE"/>
    <w:rsid w:val="006C536C"/>
    <w:rsid w:val="006C55E2"/>
    <w:rsid w:val="006C6284"/>
    <w:rsid w:val="006C66B9"/>
    <w:rsid w:val="006C68AD"/>
    <w:rsid w:val="006C6BBE"/>
    <w:rsid w:val="006C7C9E"/>
    <w:rsid w:val="006D1409"/>
    <w:rsid w:val="006D1511"/>
    <w:rsid w:val="006D18DF"/>
    <w:rsid w:val="006D1B9D"/>
    <w:rsid w:val="006D3B41"/>
    <w:rsid w:val="006D3C57"/>
    <w:rsid w:val="006D4F1B"/>
    <w:rsid w:val="006D5361"/>
    <w:rsid w:val="006D5BD9"/>
    <w:rsid w:val="006D6988"/>
    <w:rsid w:val="006D724C"/>
    <w:rsid w:val="006E0A54"/>
    <w:rsid w:val="006E0D1F"/>
    <w:rsid w:val="006E20A3"/>
    <w:rsid w:val="006E2E64"/>
    <w:rsid w:val="006E2FCD"/>
    <w:rsid w:val="006E3D08"/>
    <w:rsid w:val="006E3ECA"/>
    <w:rsid w:val="006E5570"/>
    <w:rsid w:val="006E5CA1"/>
    <w:rsid w:val="006E62A7"/>
    <w:rsid w:val="006E6858"/>
    <w:rsid w:val="006E7174"/>
    <w:rsid w:val="006E7391"/>
    <w:rsid w:val="006E7549"/>
    <w:rsid w:val="006E7C6E"/>
    <w:rsid w:val="006E7FE2"/>
    <w:rsid w:val="006F023A"/>
    <w:rsid w:val="006F1B7A"/>
    <w:rsid w:val="006F1ECB"/>
    <w:rsid w:val="006F2CAB"/>
    <w:rsid w:val="006F2F7D"/>
    <w:rsid w:val="006F30F9"/>
    <w:rsid w:val="006F3486"/>
    <w:rsid w:val="006F3716"/>
    <w:rsid w:val="006F37AA"/>
    <w:rsid w:val="006F4F15"/>
    <w:rsid w:val="006F5083"/>
    <w:rsid w:val="006F51EE"/>
    <w:rsid w:val="006F51F5"/>
    <w:rsid w:val="006F5976"/>
    <w:rsid w:val="006F5C26"/>
    <w:rsid w:val="006F6DB0"/>
    <w:rsid w:val="006F6E58"/>
    <w:rsid w:val="006F6F52"/>
    <w:rsid w:val="006F7333"/>
    <w:rsid w:val="006F7422"/>
    <w:rsid w:val="006F79E0"/>
    <w:rsid w:val="00700698"/>
    <w:rsid w:val="00701109"/>
    <w:rsid w:val="007012FB"/>
    <w:rsid w:val="007016D3"/>
    <w:rsid w:val="00701850"/>
    <w:rsid w:val="007026F5"/>
    <w:rsid w:val="00703369"/>
    <w:rsid w:val="007034F5"/>
    <w:rsid w:val="0070450D"/>
    <w:rsid w:val="00704837"/>
    <w:rsid w:val="00704DF8"/>
    <w:rsid w:val="0070522E"/>
    <w:rsid w:val="007057A2"/>
    <w:rsid w:val="00705ECA"/>
    <w:rsid w:val="007070B6"/>
    <w:rsid w:val="00707251"/>
    <w:rsid w:val="00710137"/>
    <w:rsid w:val="00710C3F"/>
    <w:rsid w:val="00711259"/>
    <w:rsid w:val="0071223F"/>
    <w:rsid w:val="00712A99"/>
    <w:rsid w:val="00712F21"/>
    <w:rsid w:val="007133DC"/>
    <w:rsid w:val="00713B19"/>
    <w:rsid w:val="0071487F"/>
    <w:rsid w:val="0071519D"/>
    <w:rsid w:val="00715FD7"/>
    <w:rsid w:val="0071667B"/>
    <w:rsid w:val="00716C46"/>
    <w:rsid w:val="00716F55"/>
    <w:rsid w:val="00717511"/>
    <w:rsid w:val="0071765C"/>
    <w:rsid w:val="007209DB"/>
    <w:rsid w:val="00720CA8"/>
    <w:rsid w:val="00720EC4"/>
    <w:rsid w:val="00721709"/>
    <w:rsid w:val="00721E09"/>
    <w:rsid w:val="0072215F"/>
    <w:rsid w:val="00722504"/>
    <w:rsid w:val="00722585"/>
    <w:rsid w:val="00722FDA"/>
    <w:rsid w:val="00724E2E"/>
    <w:rsid w:val="00724ECE"/>
    <w:rsid w:val="00725367"/>
    <w:rsid w:val="007255CA"/>
    <w:rsid w:val="00725849"/>
    <w:rsid w:val="007259AF"/>
    <w:rsid w:val="00725CF9"/>
    <w:rsid w:val="0072616C"/>
    <w:rsid w:val="0072660D"/>
    <w:rsid w:val="00726691"/>
    <w:rsid w:val="00726E42"/>
    <w:rsid w:val="007279AC"/>
    <w:rsid w:val="00727C90"/>
    <w:rsid w:val="007302B8"/>
    <w:rsid w:val="00730ECE"/>
    <w:rsid w:val="0073130F"/>
    <w:rsid w:val="00732DE2"/>
    <w:rsid w:val="007344AE"/>
    <w:rsid w:val="00734851"/>
    <w:rsid w:val="007351D0"/>
    <w:rsid w:val="007355CA"/>
    <w:rsid w:val="007356BB"/>
    <w:rsid w:val="007359D7"/>
    <w:rsid w:val="0073630E"/>
    <w:rsid w:val="00737525"/>
    <w:rsid w:val="00737ECD"/>
    <w:rsid w:val="00737FF1"/>
    <w:rsid w:val="00741127"/>
    <w:rsid w:val="0074114B"/>
    <w:rsid w:val="007411A0"/>
    <w:rsid w:val="007412E2"/>
    <w:rsid w:val="00742275"/>
    <w:rsid w:val="0074378E"/>
    <w:rsid w:val="00743E88"/>
    <w:rsid w:val="00744B4A"/>
    <w:rsid w:val="00744D46"/>
    <w:rsid w:val="00745B56"/>
    <w:rsid w:val="00746AB0"/>
    <w:rsid w:val="007472B6"/>
    <w:rsid w:val="007478AF"/>
    <w:rsid w:val="00747B23"/>
    <w:rsid w:val="0075069B"/>
    <w:rsid w:val="00750B62"/>
    <w:rsid w:val="00751159"/>
    <w:rsid w:val="007511BB"/>
    <w:rsid w:val="00751640"/>
    <w:rsid w:val="00751B2E"/>
    <w:rsid w:val="00751C4D"/>
    <w:rsid w:val="00752703"/>
    <w:rsid w:val="00753A3D"/>
    <w:rsid w:val="00753CC9"/>
    <w:rsid w:val="007542CD"/>
    <w:rsid w:val="0075446A"/>
    <w:rsid w:val="00754584"/>
    <w:rsid w:val="0075495D"/>
    <w:rsid w:val="007549CD"/>
    <w:rsid w:val="00755551"/>
    <w:rsid w:val="007557E7"/>
    <w:rsid w:val="00755B07"/>
    <w:rsid w:val="00755E44"/>
    <w:rsid w:val="007561AD"/>
    <w:rsid w:val="00756AF9"/>
    <w:rsid w:val="007570A2"/>
    <w:rsid w:val="007573A5"/>
    <w:rsid w:val="007573CD"/>
    <w:rsid w:val="00757433"/>
    <w:rsid w:val="0076092D"/>
    <w:rsid w:val="00760B0D"/>
    <w:rsid w:val="00760C70"/>
    <w:rsid w:val="0076199A"/>
    <w:rsid w:val="00761B86"/>
    <w:rsid w:val="00761E29"/>
    <w:rsid w:val="00762B44"/>
    <w:rsid w:val="007642E8"/>
    <w:rsid w:val="00764594"/>
    <w:rsid w:val="007646C3"/>
    <w:rsid w:val="00764783"/>
    <w:rsid w:val="0076562E"/>
    <w:rsid w:val="00765E33"/>
    <w:rsid w:val="00766341"/>
    <w:rsid w:val="007675AE"/>
    <w:rsid w:val="007678DD"/>
    <w:rsid w:val="00767F71"/>
    <w:rsid w:val="00767FC2"/>
    <w:rsid w:val="0077051B"/>
    <w:rsid w:val="00770E62"/>
    <w:rsid w:val="0077110F"/>
    <w:rsid w:val="0077180D"/>
    <w:rsid w:val="007726EF"/>
    <w:rsid w:val="00772B80"/>
    <w:rsid w:val="00775315"/>
    <w:rsid w:val="00775568"/>
    <w:rsid w:val="00775690"/>
    <w:rsid w:val="00775844"/>
    <w:rsid w:val="007760F5"/>
    <w:rsid w:val="007776C9"/>
    <w:rsid w:val="00780360"/>
    <w:rsid w:val="00780AC0"/>
    <w:rsid w:val="0078113D"/>
    <w:rsid w:val="00781233"/>
    <w:rsid w:val="00781310"/>
    <w:rsid w:val="00782218"/>
    <w:rsid w:val="00782493"/>
    <w:rsid w:val="007833EF"/>
    <w:rsid w:val="007839A5"/>
    <w:rsid w:val="00783BB5"/>
    <w:rsid w:val="00783C9A"/>
    <w:rsid w:val="007849CA"/>
    <w:rsid w:val="007852B9"/>
    <w:rsid w:val="00785743"/>
    <w:rsid w:val="007857E4"/>
    <w:rsid w:val="00785D7E"/>
    <w:rsid w:val="007869FE"/>
    <w:rsid w:val="00786A50"/>
    <w:rsid w:val="00786CAD"/>
    <w:rsid w:val="00786D38"/>
    <w:rsid w:val="007876F1"/>
    <w:rsid w:val="00787D06"/>
    <w:rsid w:val="00787EE6"/>
    <w:rsid w:val="00787FB3"/>
    <w:rsid w:val="0079012B"/>
    <w:rsid w:val="007912DC"/>
    <w:rsid w:val="00791377"/>
    <w:rsid w:val="007921BE"/>
    <w:rsid w:val="00792731"/>
    <w:rsid w:val="00793917"/>
    <w:rsid w:val="0079431B"/>
    <w:rsid w:val="00794398"/>
    <w:rsid w:val="00794508"/>
    <w:rsid w:val="00795732"/>
    <w:rsid w:val="00797348"/>
    <w:rsid w:val="007976FE"/>
    <w:rsid w:val="007977EF"/>
    <w:rsid w:val="007A029D"/>
    <w:rsid w:val="007A07BB"/>
    <w:rsid w:val="007A07D9"/>
    <w:rsid w:val="007A1259"/>
    <w:rsid w:val="007A1EA3"/>
    <w:rsid w:val="007A21DE"/>
    <w:rsid w:val="007A25C3"/>
    <w:rsid w:val="007A3098"/>
    <w:rsid w:val="007A30E4"/>
    <w:rsid w:val="007A324A"/>
    <w:rsid w:val="007A3407"/>
    <w:rsid w:val="007A3C5D"/>
    <w:rsid w:val="007A3DDA"/>
    <w:rsid w:val="007A483D"/>
    <w:rsid w:val="007A4E60"/>
    <w:rsid w:val="007A5B48"/>
    <w:rsid w:val="007A5C5B"/>
    <w:rsid w:val="007A6DE7"/>
    <w:rsid w:val="007A7934"/>
    <w:rsid w:val="007A7DFF"/>
    <w:rsid w:val="007B0A4D"/>
    <w:rsid w:val="007B1937"/>
    <w:rsid w:val="007B23A2"/>
    <w:rsid w:val="007B275E"/>
    <w:rsid w:val="007B4E18"/>
    <w:rsid w:val="007B5820"/>
    <w:rsid w:val="007B5A6F"/>
    <w:rsid w:val="007B5C9C"/>
    <w:rsid w:val="007B6515"/>
    <w:rsid w:val="007B659A"/>
    <w:rsid w:val="007B6A36"/>
    <w:rsid w:val="007B76CD"/>
    <w:rsid w:val="007B7B68"/>
    <w:rsid w:val="007B7F0A"/>
    <w:rsid w:val="007C0575"/>
    <w:rsid w:val="007C0DED"/>
    <w:rsid w:val="007C1040"/>
    <w:rsid w:val="007C1A00"/>
    <w:rsid w:val="007C265A"/>
    <w:rsid w:val="007C2784"/>
    <w:rsid w:val="007C291A"/>
    <w:rsid w:val="007C2D7A"/>
    <w:rsid w:val="007C43E7"/>
    <w:rsid w:val="007C4A09"/>
    <w:rsid w:val="007C4A49"/>
    <w:rsid w:val="007C4CFD"/>
    <w:rsid w:val="007C4EF3"/>
    <w:rsid w:val="007C505F"/>
    <w:rsid w:val="007C5B04"/>
    <w:rsid w:val="007C6286"/>
    <w:rsid w:val="007C7277"/>
    <w:rsid w:val="007C78D7"/>
    <w:rsid w:val="007C7B5E"/>
    <w:rsid w:val="007C7DF4"/>
    <w:rsid w:val="007C7FB4"/>
    <w:rsid w:val="007D01EA"/>
    <w:rsid w:val="007D05FE"/>
    <w:rsid w:val="007D0708"/>
    <w:rsid w:val="007D0C18"/>
    <w:rsid w:val="007D14C9"/>
    <w:rsid w:val="007D14FD"/>
    <w:rsid w:val="007D1B08"/>
    <w:rsid w:val="007D1D4A"/>
    <w:rsid w:val="007D201E"/>
    <w:rsid w:val="007D2505"/>
    <w:rsid w:val="007D32F8"/>
    <w:rsid w:val="007D36A8"/>
    <w:rsid w:val="007D39A9"/>
    <w:rsid w:val="007D4D12"/>
    <w:rsid w:val="007D4E76"/>
    <w:rsid w:val="007D508D"/>
    <w:rsid w:val="007D50A3"/>
    <w:rsid w:val="007D5634"/>
    <w:rsid w:val="007D5BDC"/>
    <w:rsid w:val="007D6651"/>
    <w:rsid w:val="007D6765"/>
    <w:rsid w:val="007D76D1"/>
    <w:rsid w:val="007D7CE9"/>
    <w:rsid w:val="007E007D"/>
    <w:rsid w:val="007E0882"/>
    <w:rsid w:val="007E2278"/>
    <w:rsid w:val="007E29F7"/>
    <w:rsid w:val="007E3556"/>
    <w:rsid w:val="007E3604"/>
    <w:rsid w:val="007E3B8C"/>
    <w:rsid w:val="007E3C60"/>
    <w:rsid w:val="007E3F21"/>
    <w:rsid w:val="007E3FBA"/>
    <w:rsid w:val="007E4FA0"/>
    <w:rsid w:val="007E5080"/>
    <w:rsid w:val="007E5F3A"/>
    <w:rsid w:val="007E6134"/>
    <w:rsid w:val="007E640A"/>
    <w:rsid w:val="007E6427"/>
    <w:rsid w:val="007E6892"/>
    <w:rsid w:val="007E7802"/>
    <w:rsid w:val="007F0630"/>
    <w:rsid w:val="007F0825"/>
    <w:rsid w:val="007F084A"/>
    <w:rsid w:val="007F0B6E"/>
    <w:rsid w:val="007F0C0B"/>
    <w:rsid w:val="007F0EAC"/>
    <w:rsid w:val="007F1641"/>
    <w:rsid w:val="007F1700"/>
    <w:rsid w:val="007F1C6D"/>
    <w:rsid w:val="007F26A4"/>
    <w:rsid w:val="007F2873"/>
    <w:rsid w:val="007F2CD9"/>
    <w:rsid w:val="007F2E81"/>
    <w:rsid w:val="007F3097"/>
    <w:rsid w:val="007F35FC"/>
    <w:rsid w:val="007F3AF5"/>
    <w:rsid w:val="007F45B1"/>
    <w:rsid w:val="007F4B49"/>
    <w:rsid w:val="007F4C26"/>
    <w:rsid w:val="007F5014"/>
    <w:rsid w:val="007F5D3B"/>
    <w:rsid w:val="007F6084"/>
    <w:rsid w:val="007F6B4D"/>
    <w:rsid w:val="007F7031"/>
    <w:rsid w:val="007F7F9A"/>
    <w:rsid w:val="0080056D"/>
    <w:rsid w:val="00800AD3"/>
    <w:rsid w:val="00801429"/>
    <w:rsid w:val="008019AE"/>
    <w:rsid w:val="00801E3C"/>
    <w:rsid w:val="00802E56"/>
    <w:rsid w:val="00803872"/>
    <w:rsid w:val="008042D5"/>
    <w:rsid w:val="0080446A"/>
    <w:rsid w:val="008045B0"/>
    <w:rsid w:val="008046A7"/>
    <w:rsid w:val="008046DC"/>
    <w:rsid w:val="00804F8E"/>
    <w:rsid w:val="008050FC"/>
    <w:rsid w:val="0080638D"/>
    <w:rsid w:val="00806681"/>
    <w:rsid w:val="00806697"/>
    <w:rsid w:val="00806BD8"/>
    <w:rsid w:val="0080724C"/>
    <w:rsid w:val="00807422"/>
    <w:rsid w:val="00811731"/>
    <w:rsid w:val="0081173E"/>
    <w:rsid w:val="0081229E"/>
    <w:rsid w:val="0081295F"/>
    <w:rsid w:val="008137E8"/>
    <w:rsid w:val="00813BA0"/>
    <w:rsid w:val="008146D4"/>
    <w:rsid w:val="00814836"/>
    <w:rsid w:val="00814CAC"/>
    <w:rsid w:val="00814FFD"/>
    <w:rsid w:val="00815874"/>
    <w:rsid w:val="00815A76"/>
    <w:rsid w:val="00815D33"/>
    <w:rsid w:val="00815DE0"/>
    <w:rsid w:val="00820277"/>
    <w:rsid w:val="00820524"/>
    <w:rsid w:val="0082077C"/>
    <w:rsid w:val="00823807"/>
    <w:rsid w:val="008239B0"/>
    <w:rsid w:val="00823DEB"/>
    <w:rsid w:val="00824A81"/>
    <w:rsid w:val="00824F1F"/>
    <w:rsid w:val="00824FA5"/>
    <w:rsid w:val="00824FB0"/>
    <w:rsid w:val="00824FB3"/>
    <w:rsid w:val="00825198"/>
    <w:rsid w:val="00825679"/>
    <w:rsid w:val="00825EEC"/>
    <w:rsid w:val="00826102"/>
    <w:rsid w:val="0082618E"/>
    <w:rsid w:val="008262A7"/>
    <w:rsid w:val="00826C6F"/>
    <w:rsid w:val="008274D9"/>
    <w:rsid w:val="008276A6"/>
    <w:rsid w:val="008278DC"/>
    <w:rsid w:val="00830118"/>
    <w:rsid w:val="00830B27"/>
    <w:rsid w:val="00830C70"/>
    <w:rsid w:val="00831202"/>
    <w:rsid w:val="00831804"/>
    <w:rsid w:val="0083235D"/>
    <w:rsid w:val="00832372"/>
    <w:rsid w:val="008323CC"/>
    <w:rsid w:val="00832CF0"/>
    <w:rsid w:val="00833AD7"/>
    <w:rsid w:val="008349F9"/>
    <w:rsid w:val="008351ED"/>
    <w:rsid w:val="00835AC8"/>
    <w:rsid w:val="00835E01"/>
    <w:rsid w:val="008363C3"/>
    <w:rsid w:val="0083643F"/>
    <w:rsid w:val="00836C82"/>
    <w:rsid w:val="00836C98"/>
    <w:rsid w:val="00836D21"/>
    <w:rsid w:val="00840741"/>
    <w:rsid w:val="008407E7"/>
    <w:rsid w:val="008412C9"/>
    <w:rsid w:val="008414CD"/>
    <w:rsid w:val="008416CA"/>
    <w:rsid w:val="00841874"/>
    <w:rsid w:val="00842020"/>
    <w:rsid w:val="00842447"/>
    <w:rsid w:val="00842F28"/>
    <w:rsid w:val="0084368D"/>
    <w:rsid w:val="00843CCD"/>
    <w:rsid w:val="00843E12"/>
    <w:rsid w:val="008441EF"/>
    <w:rsid w:val="008449F1"/>
    <w:rsid w:val="00845052"/>
    <w:rsid w:val="008457ED"/>
    <w:rsid w:val="00845A14"/>
    <w:rsid w:val="00846B32"/>
    <w:rsid w:val="00846FC2"/>
    <w:rsid w:val="0084733B"/>
    <w:rsid w:val="00847A38"/>
    <w:rsid w:val="00847A64"/>
    <w:rsid w:val="00850036"/>
    <w:rsid w:val="0085003B"/>
    <w:rsid w:val="008504B4"/>
    <w:rsid w:val="00850D2F"/>
    <w:rsid w:val="00852D7F"/>
    <w:rsid w:val="0085419D"/>
    <w:rsid w:val="00854E44"/>
    <w:rsid w:val="00855F7A"/>
    <w:rsid w:val="00856919"/>
    <w:rsid w:val="008574C8"/>
    <w:rsid w:val="00857C83"/>
    <w:rsid w:val="00857C9F"/>
    <w:rsid w:val="00860471"/>
    <w:rsid w:val="008623F9"/>
    <w:rsid w:val="00863A56"/>
    <w:rsid w:val="008644D9"/>
    <w:rsid w:val="00864AA4"/>
    <w:rsid w:val="0086547F"/>
    <w:rsid w:val="0086585B"/>
    <w:rsid w:val="008666D7"/>
    <w:rsid w:val="008666E8"/>
    <w:rsid w:val="008675EC"/>
    <w:rsid w:val="00867696"/>
    <w:rsid w:val="00870CEB"/>
    <w:rsid w:val="00870F21"/>
    <w:rsid w:val="00871033"/>
    <w:rsid w:val="00871405"/>
    <w:rsid w:val="00872B2E"/>
    <w:rsid w:val="00872C84"/>
    <w:rsid w:val="00873828"/>
    <w:rsid w:val="00875063"/>
    <w:rsid w:val="00875A4E"/>
    <w:rsid w:val="00875AEA"/>
    <w:rsid w:val="00876150"/>
    <w:rsid w:val="00876D0F"/>
    <w:rsid w:val="00876DFF"/>
    <w:rsid w:val="00876EC6"/>
    <w:rsid w:val="0087700A"/>
    <w:rsid w:val="00877901"/>
    <w:rsid w:val="00880509"/>
    <w:rsid w:val="008809A0"/>
    <w:rsid w:val="0088244B"/>
    <w:rsid w:val="008826C2"/>
    <w:rsid w:val="00882E41"/>
    <w:rsid w:val="00882F7B"/>
    <w:rsid w:val="00883D94"/>
    <w:rsid w:val="00884065"/>
    <w:rsid w:val="00884775"/>
    <w:rsid w:val="00884BA0"/>
    <w:rsid w:val="008855D4"/>
    <w:rsid w:val="00885AA6"/>
    <w:rsid w:val="00886802"/>
    <w:rsid w:val="00886D58"/>
    <w:rsid w:val="008875F2"/>
    <w:rsid w:val="00887691"/>
    <w:rsid w:val="00887B8D"/>
    <w:rsid w:val="00890063"/>
    <w:rsid w:val="0089032A"/>
    <w:rsid w:val="00890660"/>
    <w:rsid w:val="00890BE2"/>
    <w:rsid w:val="00890D48"/>
    <w:rsid w:val="00891C8E"/>
    <w:rsid w:val="0089206D"/>
    <w:rsid w:val="00892F2B"/>
    <w:rsid w:val="00893192"/>
    <w:rsid w:val="0089427D"/>
    <w:rsid w:val="008945AF"/>
    <w:rsid w:val="008947CD"/>
    <w:rsid w:val="00894DFF"/>
    <w:rsid w:val="00894ED6"/>
    <w:rsid w:val="00894ED8"/>
    <w:rsid w:val="00895A0A"/>
    <w:rsid w:val="0089642A"/>
    <w:rsid w:val="008975AA"/>
    <w:rsid w:val="008975EB"/>
    <w:rsid w:val="008A0CFB"/>
    <w:rsid w:val="008A180B"/>
    <w:rsid w:val="008A1946"/>
    <w:rsid w:val="008A1D53"/>
    <w:rsid w:val="008A1D89"/>
    <w:rsid w:val="008A2645"/>
    <w:rsid w:val="008A31A3"/>
    <w:rsid w:val="008A4466"/>
    <w:rsid w:val="008A49F1"/>
    <w:rsid w:val="008A50B0"/>
    <w:rsid w:val="008A5E70"/>
    <w:rsid w:val="008A6198"/>
    <w:rsid w:val="008A68DA"/>
    <w:rsid w:val="008A731B"/>
    <w:rsid w:val="008B21B8"/>
    <w:rsid w:val="008B2D1B"/>
    <w:rsid w:val="008B2F7B"/>
    <w:rsid w:val="008B3B8A"/>
    <w:rsid w:val="008B3D19"/>
    <w:rsid w:val="008B3E6D"/>
    <w:rsid w:val="008B4B76"/>
    <w:rsid w:val="008B4E9E"/>
    <w:rsid w:val="008B5490"/>
    <w:rsid w:val="008B5B37"/>
    <w:rsid w:val="008B5FC6"/>
    <w:rsid w:val="008B6390"/>
    <w:rsid w:val="008B6887"/>
    <w:rsid w:val="008B72AB"/>
    <w:rsid w:val="008B7773"/>
    <w:rsid w:val="008B7FDA"/>
    <w:rsid w:val="008C0364"/>
    <w:rsid w:val="008C0B9B"/>
    <w:rsid w:val="008C0E6F"/>
    <w:rsid w:val="008C0F31"/>
    <w:rsid w:val="008C1931"/>
    <w:rsid w:val="008C1D11"/>
    <w:rsid w:val="008C21DB"/>
    <w:rsid w:val="008C3B07"/>
    <w:rsid w:val="008C458B"/>
    <w:rsid w:val="008C4CE9"/>
    <w:rsid w:val="008C5978"/>
    <w:rsid w:val="008C59F7"/>
    <w:rsid w:val="008C5DB5"/>
    <w:rsid w:val="008C6064"/>
    <w:rsid w:val="008C613F"/>
    <w:rsid w:val="008C64F9"/>
    <w:rsid w:val="008C6C4A"/>
    <w:rsid w:val="008C7248"/>
    <w:rsid w:val="008C7AB3"/>
    <w:rsid w:val="008C7B71"/>
    <w:rsid w:val="008C7D86"/>
    <w:rsid w:val="008D002B"/>
    <w:rsid w:val="008D0576"/>
    <w:rsid w:val="008D0E1C"/>
    <w:rsid w:val="008D19DF"/>
    <w:rsid w:val="008D2312"/>
    <w:rsid w:val="008D3F17"/>
    <w:rsid w:val="008D4D21"/>
    <w:rsid w:val="008D5A82"/>
    <w:rsid w:val="008D5D06"/>
    <w:rsid w:val="008D5D13"/>
    <w:rsid w:val="008D5D35"/>
    <w:rsid w:val="008D6630"/>
    <w:rsid w:val="008D7034"/>
    <w:rsid w:val="008D71D3"/>
    <w:rsid w:val="008D78B3"/>
    <w:rsid w:val="008D7D1F"/>
    <w:rsid w:val="008E0756"/>
    <w:rsid w:val="008E0929"/>
    <w:rsid w:val="008E0A21"/>
    <w:rsid w:val="008E1258"/>
    <w:rsid w:val="008E1541"/>
    <w:rsid w:val="008E1BC6"/>
    <w:rsid w:val="008E2149"/>
    <w:rsid w:val="008E2780"/>
    <w:rsid w:val="008E2A02"/>
    <w:rsid w:val="008E3579"/>
    <w:rsid w:val="008E35D4"/>
    <w:rsid w:val="008E3A75"/>
    <w:rsid w:val="008E4242"/>
    <w:rsid w:val="008E4260"/>
    <w:rsid w:val="008E445B"/>
    <w:rsid w:val="008E476F"/>
    <w:rsid w:val="008E4CFE"/>
    <w:rsid w:val="008E4D5A"/>
    <w:rsid w:val="008E5183"/>
    <w:rsid w:val="008E51FA"/>
    <w:rsid w:val="008E532D"/>
    <w:rsid w:val="008E6C22"/>
    <w:rsid w:val="008E6DA3"/>
    <w:rsid w:val="008E78E0"/>
    <w:rsid w:val="008E79C5"/>
    <w:rsid w:val="008E7ADF"/>
    <w:rsid w:val="008F00EF"/>
    <w:rsid w:val="008F056F"/>
    <w:rsid w:val="008F0815"/>
    <w:rsid w:val="008F0CD0"/>
    <w:rsid w:val="008F1F90"/>
    <w:rsid w:val="008F28A7"/>
    <w:rsid w:val="008F2E34"/>
    <w:rsid w:val="008F307D"/>
    <w:rsid w:val="008F3089"/>
    <w:rsid w:val="008F3604"/>
    <w:rsid w:val="008F3743"/>
    <w:rsid w:val="008F3FB5"/>
    <w:rsid w:val="008F4F87"/>
    <w:rsid w:val="008F58E1"/>
    <w:rsid w:val="008F5B74"/>
    <w:rsid w:val="008F62BB"/>
    <w:rsid w:val="008F6BFE"/>
    <w:rsid w:val="008F75A2"/>
    <w:rsid w:val="008F76C8"/>
    <w:rsid w:val="009014E8"/>
    <w:rsid w:val="0090169D"/>
    <w:rsid w:val="0090345C"/>
    <w:rsid w:val="0090361A"/>
    <w:rsid w:val="00903A30"/>
    <w:rsid w:val="009049FB"/>
    <w:rsid w:val="00905B7E"/>
    <w:rsid w:val="009073A5"/>
    <w:rsid w:val="00907E9D"/>
    <w:rsid w:val="00910282"/>
    <w:rsid w:val="009104C4"/>
    <w:rsid w:val="009121DD"/>
    <w:rsid w:val="00912C58"/>
    <w:rsid w:val="009132F6"/>
    <w:rsid w:val="0091340F"/>
    <w:rsid w:val="00913B6A"/>
    <w:rsid w:val="00914FBA"/>
    <w:rsid w:val="00915041"/>
    <w:rsid w:val="009152B0"/>
    <w:rsid w:val="009159DE"/>
    <w:rsid w:val="00915F3E"/>
    <w:rsid w:val="0091671E"/>
    <w:rsid w:val="00916B8D"/>
    <w:rsid w:val="0091732F"/>
    <w:rsid w:val="009176CF"/>
    <w:rsid w:val="0092005B"/>
    <w:rsid w:val="0092048E"/>
    <w:rsid w:val="009212B5"/>
    <w:rsid w:val="009214EC"/>
    <w:rsid w:val="00923200"/>
    <w:rsid w:val="00925063"/>
    <w:rsid w:val="00925A49"/>
    <w:rsid w:val="00925D9D"/>
    <w:rsid w:val="00926119"/>
    <w:rsid w:val="00926E49"/>
    <w:rsid w:val="0092787D"/>
    <w:rsid w:val="00927D6C"/>
    <w:rsid w:val="00930C20"/>
    <w:rsid w:val="00931148"/>
    <w:rsid w:val="00933135"/>
    <w:rsid w:val="00933D8D"/>
    <w:rsid w:val="0093429E"/>
    <w:rsid w:val="009344E6"/>
    <w:rsid w:val="00934B02"/>
    <w:rsid w:val="00934EEF"/>
    <w:rsid w:val="009359B5"/>
    <w:rsid w:val="00935C9A"/>
    <w:rsid w:val="00935EA3"/>
    <w:rsid w:val="009362DD"/>
    <w:rsid w:val="00936C05"/>
    <w:rsid w:val="0093723C"/>
    <w:rsid w:val="0093769B"/>
    <w:rsid w:val="00940019"/>
    <w:rsid w:val="009405DC"/>
    <w:rsid w:val="00940723"/>
    <w:rsid w:val="00940B8F"/>
    <w:rsid w:val="00941367"/>
    <w:rsid w:val="009413F4"/>
    <w:rsid w:val="00941CC0"/>
    <w:rsid w:val="00942C7F"/>
    <w:rsid w:val="0094364F"/>
    <w:rsid w:val="00943D44"/>
    <w:rsid w:val="00944E85"/>
    <w:rsid w:val="009454DF"/>
    <w:rsid w:val="0094621D"/>
    <w:rsid w:val="00946408"/>
    <w:rsid w:val="009466A8"/>
    <w:rsid w:val="009476C1"/>
    <w:rsid w:val="00950118"/>
    <w:rsid w:val="009505A9"/>
    <w:rsid w:val="00950A27"/>
    <w:rsid w:val="00951024"/>
    <w:rsid w:val="009517FE"/>
    <w:rsid w:val="009519FB"/>
    <w:rsid w:val="00951E84"/>
    <w:rsid w:val="00951FA9"/>
    <w:rsid w:val="0095272D"/>
    <w:rsid w:val="00952930"/>
    <w:rsid w:val="009538F8"/>
    <w:rsid w:val="009541E3"/>
    <w:rsid w:val="009557F7"/>
    <w:rsid w:val="00955849"/>
    <w:rsid w:val="009560D9"/>
    <w:rsid w:val="00956CF4"/>
    <w:rsid w:val="00957EC3"/>
    <w:rsid w:val="00960951"/>
    <w:rsid w:val="00960B3F"/>
    <w:rsid w:val="00960D7F"/>
    <w:rsid w:val="00960DB1"/>
    <w:rsid w:val="00960DD8"/>
    <w:rsid w:val="00961CF4"/>
    <w:rsid w:val="00962CE7"/>
    <w:rsid w:val="009631A2"/>
    <w:rsid w:val="00963223"/>
    <w:rsid w:val="00963A0A"/>
    <w:rsid w:val="009642DA"/>
    <w:rsid w:val="00964318"/>
    <w:rsid w:val="00964CD4"/>
    <w:rsid w:val="00964F0F"/>
    <w:rsid w:val="00965012"/>
    <w:rsid w:val="009659D3"/>
    <w:rsid w:val="00966379"/>
    <w:rsid w:val="0096642D"/>
    <w:rsid w:val="009664A8"/>
    <w:rsid w:val="0096685C"/>
    <w:rsid w:val="00966CA0"/>
    <w:rsid w:val="00966ECF"/>
    <w:rsid w:val="009677AF"/>
    <w:rsid w:val="0096793A"/>
    <w:rsid w:val="00967B48"/>
    <w:rsid w:val="00967F17"/>
    <w:rsid w:val="00970EF1"/>
    <w:rsid w:val="00971B47"/>
    <w:rsid w:val="00972020"/>
    <w:rsid w:val="00973F27"/>
    <w:rsid w:val="00974059"/>
    <w:rsid w:val="00974FCC"/>
    <w:rsid w:val="00975FE8"/>
    <w:rsid w:val="009766ED"/>
    <w:rsid w:val="00977A0A"/>
    <w:rsid w:val="00977DF6"/>
    <w:rsid w:val="00977FE3"/>
    <w:rsid w:val="009803A9"/>
    <w:rsid w:val="00980BC6"/>
    <w:rsid w:val="009811DD"/>
    <w:rsid w:val="00983C1F"/>
    <w:rsid w:val="009840C8"/>
    <w:rsid w:val="0098461E"/>
    <w:rsid w:val="00985A17"/>
    <w:rsid w:val="00985C40"/>
    <w:rsid w:val="009862B4"/>
    <w:rsid w:val="00986763"/>
    <w:rsid w:val="00987A79"/>
    <w:rsid w:val="00990980"/>
    <w:rsid w:val="00990BB0"/>
    <w:rsid w:val="00990C72"/>
    <w:rsid w:val="00990C8C"/>
    <w:rsid w:val="00990D2F"/>
    <w:rsid w:val="00990F10"/>
    <w:rsid w:val="00992559"/>
    <w:rsid w:val="00993143"/>
    <w:rsid w:val="00993ADD"/>
    <w:rsid w:val="00993F21"/>
    <w:rsid w:val="009940A9"/>
    <w:rsid w:val="009949CD"/>
    <w:rsid w:val="00994B37"/>
    <w:rsid w:val="009953AE"/>
    <w:rsid w:val="009954DC"/>
    <w:rsid w:val="009958EE"/>
    <w:rsid w:val="00996181"/>
    <w:rsid w:val="00996800"/>
    <w:rsid w:val="00996FDF"/>
    <w:rsid w:val="00997471"/>
    <w:rsid w:val="0099799B"/>
    <w:rsid w:val="00997C9E"/>
    <w:rsid w:val="009A004A"/>
    <w:rsid w:val="009A1085"/>
    <w:rsid w:val="009A1749"/>
    <w:rsid w:val="009A1E81"/>
    <w:rsid w:val="009A2D57"/>
    <w:rsid w:val="009A2DB2"/>
    <w:rsid w:val="009A3F89"/>
    <w:rsid w:val="009A4198"/>
    <w:rsid w:val="009A457A"/>
    <w:rsid w:val="009A45A4"/>
    <w:rsid w:val="009A45CA"/>
    <w:rsid w:val="009A51CD"/>
    <w:rsid w:val="009A6232"/>
    <w:rsid w:val="009A6237"/>
    <w:rsid w:val="009A64F0"/>
    <w:rsid w:val="009A6819"/>
    <w:rsid w:val="009A7E26"/>
    <w:rsid w:val="009A7EF2"/>
    <w:rsid w:val="009A7FA5"/>
    <w:rsid w:val="009B05BE"/>
    <w:rsid w:val="009B0F6D"/>
    <w:rsid w:val="009B189B"/>
    <w:rsid w:val="009B30DB"/>
    <w:rsid w:val="009B34E6"/>
    <w:rsid w:val="009B3F18"/>
    <w:rsid w:val="009B4781"/>
    <w:rsid w:val="009B4A6E"/>
    <w:rsid w:val="009B4BBE"/>
    <w:rsid w:val="009B52A2"/>
    <w:rsid w:val="009B52D1"/>
    <w:rsid w:val="009B5DB2"/>
    <w:rsid w:val="009B666E"/>
    <w:rsid w:val="009B6C1A"/>
    <w:rsid w:val="009B6D49"/>
    <w:rsid w:val="009B6DD9"/>
    <w:rsid w:val="009B78EE"/>
    <w:rsid w:val="009C1485"/>
    <w:rsid w:val="009C17DE"/>
    <w:rsid w:val="009C193C"/>
    <w:rsid w:val="009C1B44"/>
    <w:rsid w:val="009C2E5C"/>
    <w:rsid w:val="009C2FCC"/>
    <w:rsid w:val="009C3557"/>
    <w:rsid w:val="009C3716"/>
    <w:rsid w:val="009C3851"/>
    <w:rsid w:val="009C38ED"/>
    <w:rsid w:val="009C3DFF"/>
    <w:rsid w:val="009C4DD2"/>
    <w:rsid w:val="009C5A57"/>
    <w:rsid w:val="009C64F6"/>
    <w:rsid w:val="009C68BD"/>
    <w:rsid w:val="009C69CB"/>
    <w:rsid w:val="009C761A"/>
    <w:rsid w:val="009C78BF"/>
    <w:rsid w:val="009C797B"/>
    <w:rsid w:val="009C7B84"/>
    <w:rsid w:val="009C7C8A"/>
    <w:rsid w:val="009C7F1A"/>
    <w:rsid w:val="009D02DD"/>
    <w:rsid w:val="009D05D9"/>
    <w:rsid w:val="009D22AF"/>
    <w:rsid w:val="009D2505"/>
    <w:rsid w:val="009D25AB"/>
    <w:rsid w:val="009D2EE6"/>
    <w:rsid w:val="009D3D14"/>
    <w:rsid w:val="009D440E"/>
    <w:rsid w:val="009D440F"/>
    <w:rsid w:val="009D56DF"/>
    <w:rsid w:val="009D5AE0"/>
    <w:rsid w:val="009D652C"/>
    <w:rsid w:val="009D6A13"/>
    <w:rsid w:val="009D7978"/>
    <w:rsid w:val="009D7A16"/>
    <w:rsid w:val="009E03EA"/>
    <w:rsid w:val="009E0573"/>
    <w:rsid w:val="009E07A5"/>
    <w:rsid w:val="009E0BBF"/>
    <w:rsid w:val="009E12C9"/>
    <w:rsid w:val="009E1306"/>
    <w:rsid w:val="009E1495"/>
    <w:rsid w:val="009E16BC"/>
    <w:rsid w:val="009E33B6"/>
    <w:rsid w:val="009E3592"/>
    <w:rsid w:val="009E359F"/>
    <w:rsid w:val="009E5CDF"/>
    <w:rsid w:val="009E65DF"/>
    <w:rsid w:val="009E6C7C"/>
    <w:rsid w:val="009E6E53"/>
    <w:rsid w:val="009F00AF"/>
    <w:rsid w:val="009F093D"/>
    <w:rsid w:val="009F0F9F"/>
    <w:rsid w:val="009F12E4"/>
    <w:rsid w:val="009F18EE"/>
    <w:rsid w:val="009F2C62"/>
    <w:rsid w:val="009F3A6C"/>
    <w:rsid w:val="009F3D09"/>
    <w:rsid w:val="009F45AE"/>
    <w:rsid w:val="009F491E"/>
    <w:rsid w:val="009F553A"/>
    <w:rsid w:val="009F55E2"/>
    <w:rsid w:val="009F5AAE"/>
    <w:rsid w:val="009F61A1"/>
    <w:rsid w:val="009F634F"/>
    <w:rsid w:val="009F683F"/>
    <w:rsid w:val="009F6E6B"/>
    <w:rsid w:val="009F740E"/>
    <w:rsid w:val="009F79D5"/>
    <w:rsid w:val="009F7A16"/>
    <w:rsid w:val="009F7BA0"/>
    <w:rsid w:val="009F7D77"/>
    <w:rsid w:val="009F7E2C"/>
    <w:rsid w:val="00A00463"/>
    <w:rsid w:val="00A00BC3"/>
    <w:rsid w:val="00A00D78"/>
    <w:rsid w:val="00A013A1"/>
    <w:rsid w:val="00A0235D"/>
    <w:rsid w:val="00A02761"/>
    <w:rsid w:val="00A02777"/>
    <w:rsid w:val="00A027E1"/>
    <w:rsid w:val="00A02808"/>
    <w:rsid w:val="00A02F17"/>
    <w:rsid w:val="00A03970"/>
    <w:rsid w:val="00A040B4"/>
    <w:rsid w:val="00A046BB"/>
    <w:rsid w:val="00A05EF6"/>
    <w:rsid w:val="00A06B73"/>
    <w:rsid w:val="00A07402"/>
    <w:rsid w:val="00A07915"/>
    <w:rsid w:val="00A1074C"/>
    <w:rsid w:val="00A114DD"/>
    <w:rsid w:val="00A123F3"/>
    <w:rsid w:val="00A125AD"/>
    <w:rsid w:val="00A12634"/>
    <w:rsid w:val="00A1281A"/>
    <w:rsid w:val="00A13149"/>
    <w:rsid w:val="00A13B55"/>
    <w:rsid w:val="00A145DB"/>
    <w:rsid w:val="00A1469A"/>
    <w:rsid w:val="00A14E1F"/>
    <w:rsid w:val="00A153F7"/>
    <w:rsid w:val="00A161BC"/>
    <w:rsid w:val="00A16987"/>
    <w:rsid w:val="00A202C5"/>
    <w:rsid w:val="00A2065D"/>
    <w:rsid w:val="00A20819"/>
    <w:rsid w:val="00A215AB"/>
    <w:rsid w:val="00A21622"/>
    <w:rsid w:val="00A21C0A"/>
    <w:rsid w:val="00A227FD"/>
    <w:rsid w:val="00A2310C"/>
    <w:rsid w:val="00A231B5"/>
    <w:rsid w:val="00A234CB"/>
    <w:rsid w:val="00A242B7"/>
    <w:rsid w:val="00A24DC0"/>
    <w:rsid w:val="00A25925"/>
    <w:rsid w:val="00A259AE"/>
    <w:rsid w:val="00A26EA0"/>
    <w:rsid w:val="00A275FC"/>
    <w:rsid w:val="00A3075D"/>
    <w:rsid w:val="00A30AD0"/>
    <w:rsid w:val="00A317C7"/>
    <w:rsid w:val="00A329EB"/>
    <w:rsid w:val="00A32F83"/>
    <w:rsid w:val="00A33615"/>
    <w:rsid w:val="00A34843"/>
    <w:rsid w:val="00A35D97"/>
    <w:rsid w:val="00A36661"/>
    <w:rsid w:val="00A36C66"/>
    <w:rsid w:val="00A4028B"/>
    <w:rsid w:val="00A41455"/>
    <w:rsid w:val="00A41C92"/>
    <w:rsid w:val="00A4338A"/>
    <w:rsid w:val="00A43682"/>
    <w:rsid w:val="00A44089"/>
    <w:rsid w:val="00A45242"/>
    <w:rsid w:val="00A45640"/>
    <w:rsid w:val="00A45967"/>
    <w:rsid w:val="00A45A08"/>
    <w:rsid w:val="00A45B14"/>
    <w:rsid w:val="00A45ECA"/>
    <w:rsid w:val="00A468A0"/>
    <w:rsid w:val="00A479B1"/>
    <w:rsid w:val="00A47AF0"/>
    <w:rsid w:val="00A47F07"/>
    <w:rsid w:val="00A50459"/>
    <w:rsid w:val="00A5049D"/>
    <w:rsid w:val="00A514DA"/>
    <w:rsid w:val="00A516EE"/>
    <w:rsid w:val="00A51BDE"/>
    <w:rsid w:val="00A5447B"/>
    <w:rsid w:val="00A54785"/>
    <w:rsid w:val="00A549C8"/>
    <w:rsid w:val="00A54EB7"/>
    <w:rsid w:val="00A55238"/>
    <w:rsid w:val="00A560F7"/>
    <w:rsid w:val="00A56A79"/>
    <w:rsid w:val="00A57AEF"/>
    <w:rsid w:val="00A57CDD"/>
    <w:rsid w:val="00A60459"/>
    <w:rsid w:val="00A6106E"/>
    <w:rsid w:val="00A61668"/>
    <w:rsid w:val="00A63285"/>
    <w:rsid w:val="00A635A3"/>
    <w:rsid w:val="00A636F9"/>
    <w:rsid w:val="00A63800"/>
    <w:rsid w:val="00A649FE"/>
    <w:rsid w:val="00A64DD1"/>
    <w:rsid w:val="00A65042"/>
    <w:rsid w:val="00A65294"/>
    <w:rsid w:val="00A658FF"/>
    <w:rsid w:val="00A66E18"/>
    <w:rsid w:val="00A705F5"/>
    <w:rsid w:val="00A70B91"/>
    <w:rsid w:val="00A71211"/>
    <w:rsid w:val="00A7124D"/>
    <w:rsid w:val="00A713EE"/>
    <w:rsid w:val="00A72048"/>
    <w:rsid w:val="00A72883"/>
    <w:rsid w:val="00A72BAC"/>
    <w:rsid w:val="00A73521"/>
    <w:rsid w:val="00A73922"/>
    <w:rsid w:val="00A7442F"/>
    <w:rsid w:val="00A744AA"/>
    <w:rsid w:val="00A74F8F"/>
    <w:rsid w:val="00A751C7"/>
    <w:rsid w:val="00A75B6C"/>
    <w:rsid w:val="00A75CD5"/>
    <w:rsid w:val="00A7625C"/>
    <w:rsid w:val="00A76561"/>
    <w:rsid w:val="00A767A9"/>
    <w:rsid w:val="00A76B78"/>
    <w:rsid w:val="00A76DCC"/>
    <w:rsid w:val="00A7761E"/>
    <w:rsid w:val="00A802CC"/>
    <w:rsid w:val="00A80D77"/>
    <w:rsid w:val="00A810A1"/>
    <w:rsid w:val="00A8133B"/>
    <w:rsid w:val="00A81A90"/>
    <w:rsid w:val="00A81B1A"/>
    <w:rsid w:val="00A824B8"/>
    <w:rsid w:val="00A8338E"/>
    <w:rsid w:val="00A84279"/>
    <w:rsid w:val="00A84487"/>
    <w:rsid w:val="00A84CC7"/>
    <w:rsid w:val="00A85A0B"/>
    <w:rsid w:val="00A85A85"/>
    <w:rsid w:val="00A86126"/>
    <w:rsid w:val="00A861E3"/>
    <w:rsid w:val="00A87755"/>
    <w:rsid w:val="00A87CDB"/>
    <w:rsid w:val="00A9013C"/>
    <w:rsid w:val="00A92302"/>
    <w:rsid w:val="00A926C2"/>
    <w:rsid w:val="00A92837"/>
    <w:rsid w:val="00A928A6"/>
    <w:rsid w:val="00A92B2B"/>
    <w:rsid w:val="00A93C60"/>
    <w:rsid w:val="00A95848"/>
    <w:rsid w:val="00A95D6D"/>
    <w:rsid w:val="00A9602F"/>
    <w:rsid w:val="00A96D62"/>
    <w:rsid w:val="00A976E3"/>
    <w:rsid w:val="00A97922"/>
    <w:rsid w:val="00AA1161"/>
    <w:rsid w:val="00AA1B15"/>
    <w:rsid w:val="00AA1BCD"/>
    <w:rsid w:val="00AA1C2C"/>
    <w:rsid w:val="00AA35D4"/>
    <w:rsid w:val="00AA38F7"/>
    <w:rsid w:val="00AA4356"/>
    <w:rsid w:val="00AA46C1"/>
    <w:rsid w:val="00AA51C3"/>
    <w:rsid w:val="00AA595C"/>
    <w:rsid w:val="00AA5C50"/>
    <w:rsid w:val="00AA629F"/>
    <w:rsid w:val="00AA6410"/>
    <w:rsid w:val="00AA695D"/>
    <w:rsid w:val="00AA7356"/>
    <w:rsid w:val="00AA767E"/>
    <w:rsid w:val="00AB008F"/>
    <w:rsid w:val="00AB0803"/>
    <w:rsid w:val="00AB0B99"/>
    <w:rsid w:val="00AB0CE5"/>
    <w:rsid w:val="00AB10A2"/>
    <w:rsid w:val="00AB10FE"/>
    <w:rsid w:val="00AB14C3"/>
    <w:rsid w:val="00AB1A3D"/>
    <w:rsid w:val="00AB256F"/>
    <w:rsid w:val="00AB2B59"/>
    <w:rsid w:val="00AB3052"/>
    <w:rsid w:val="00AB34BD"/>
    <w:rsid w:val="00AB357A"/>
    <w:rsid w:val="00AB39ED"/>
    <w:rsid w:val="00AB452E"/>
    <w:rsid w:val="00AB55E7"/>
    <w:rsid w:val="00AB5DBD"/>
    <w:rsid w:val="00AB6357"/>
    <w:rsid w:val="00AB6E46"/>
    <w:rsid w:val="00AB6EFB"/>
    <w:rsid w:val="00AB72D1"/>
    <w:rsid w:val="00AB753B"/>
    <w:rsid w:val="00AB76CB"/>
    <w:rsid w:val="00AB7AEA"/>
    <w:rsid w:val="00AB7F8C"/>
    <w:rsid w:val="00AC0148"/>
    <w:rsid w:val="00AC0B34"/>
    <w:rsid w:val="00AC0BCF"/>
    <w:rsid w:val="00AC0C11"/>
    <w:rsid w:val="00AC14D9"/>
    <w:rsid w:val="00AC1C95"/>
    <w:rsid w:val="00AC1D90"/>
    <w:rsid w:val="00AC1F7F"/>
    <w:rsid w:val="00AC24AE"/>
    <w:rsid w:val="00AC28AA"/>
    <w:rsid w:val="00AC2CC7"/>
    <w:rsid w:val="00AC305A"/>
    <w:rsid w:val="00AC33C6"/>
    <w:rsid w:val="00AC3BE0"/>
    <w:rsid w:val="00AC3D53"/>
    <w:rsid w:val="00AC5333"/>
    <w:rsid w:val="00AC575E"/>
    <w:rsid w:val="00AC6078"/>
    <w:rsid w:val="00AC6970"/>
    <w:rsid w:val="00AC7B00"/>
    <w:rsid w:val="00AC7BD9"/>
    <w:rsid w:val="00AC7E3B"/>
    <w:rsid w:val="00AD0194"/>
    <w:rsid w:val="00AD03D9"/>
    <w:rsid w:val="00AD0B34"/>
    <w:rsid w:val="00AD1D0B"/>
    <w:rsid w:val="00AD2142"/>
    <w:rsid w:val="00AD2810"/>
    <w:rsid w:val="00AD4824"/>
    <w:rsid w:val="00AD483A"/>
    <w:rsid w:val="00AD67DA"/>
    <w:rsid w:val="00AD715E"/>
    <w:rsid w:val="00AD791F"/>
    <w:rsid w:val="00AD7DFA"/>
    <w:rsid w:val="00AE00F0"/>
    <w:rsid w:val="00AE05BB"/>
    <w:rsid w:val="00AE0CEC"/>
    <w:rsid w:val="00AE0ED5"/>
    <w:rsid w:val="00AE111C"/>
    <w:rsid w:val="00AE2708"/>
    <w:rsid w:val="00AE2767"/>
    <w:rsid w:val="00AE2BA7"/>
    <w:rsid w:val="00AE2FE8"/>
    <w:rsid w:val="00AE35B9"/>
    <w:rsid w:val="00AE3812"/>
    <w:rsid w:val="00AE3ECA"/>
    <w:rsid w:val="00AE40A7"/>
    <w:rsid w:val="00AE4114"/>
    <w:rsid w:val="00AE54D1"/>
    <w:rsid w:val="00AE587F"/>
    <w:rsid w:val="00AE5893"/>
    <w:rsid w:val="00AE5F63"/>
    <w:rsid w:val="00AE6641"/>
    <w:rsid w:val="00AF00A5"/>
    <w:rsid w:val="00AF15D0"/>
    <w:rsid w:val="00AF162B"/>
    <w:rsid w:val="00AF1B5A"/>
    <w:rsid w:val="00AF1BF2"/>
    <w:rsid w:val="00AF203E"/>
    <w:rsid w:val="00AF2078"/>
    <w:rsid w:val="00AF2623"/>
    <w:rsid w:val="00AF2651"/>
    <w:rsid w:val="00AF3B19"/>
    <w:rsid w:val="00AF3E67"/>
    <w:rsid w:val="00AF4695"/>
    <w:rsid w:val="00AF636D"/>
    <w:rsid w:val="00AF6CFE"/>
    <w:rsid w:val="00AF6FEC"/>
    <w:rsid w:val="00AF75CA"/>
    <w:rsid w:val="00B0013C"/>
    <w:rsid w:val="00B002ED"/>
    <w:rsid w:val="00B007DB"/>
    <w:rsid w:val="00B0125A"/>
    <w:rsid w:val="00B0254E"/>
    <w:rsid w:val="00B02C77"/>
    <w:rsid w:val="00B032F4"/>
    <w:rsid w:val="00B03C05"/>
    <w:rsid w:val="00B04873"/>
    <w:rsid w:val="00B04935"/>
    <w:rsid w:val="00B04D9C"/>
    <w:rsid w:val="00B050FD"/>
    <w:rsid w:val="00B053B5"/>
    <w:rsid w:val="00B05555"/>
    <w:rsid w:val="00B06259"/>
    <w:rsid w:val="00B06731"/>
    <w:rsid w:val="00B06734"/>
    <w:rsid w:val="00B06ADB"/>
    <w:rsid w:val="00B071DA"/>
    <w:rsid w:val="00B0775D"/>
    <w:rsid w:val="00B077FA"/>
    <w:rsid w:val="00B07BCF"/>
    <w:rsid w:val="00B07C79"/>
    <w:rsid w:val="00B112FE"/>
    <w:rsid w:val="00B13937"/>
    <w:rsid w:val="00B13C39"/>
    <w:rsid w:val="00B14913"/>
    <w:rsid w:val="00B14A72"/>
    <w:rsid w:val="00B1659A"/>
    <w:rsid w:val="00B167BB"/>
    <w:rsid w:val="00B17E8E"/>
    <w:rsid w:val="00B2025C"/>
    <w:rsid w:val="00B2077B"/>
    <w:rsid w:val="00B21059"/>
    <w:rsid w:val="00B21645"/>
    <w:rsid w:val="00B217E9"/>
    <w:rsid w:val="00B22ED4"/>
    <w:rsid w:val="00B2348E"/>
    <w:rsid w:val="00B23E5D"/>
    <w:rsid w:val="00B25183"/>
    <w:rsid w:val="00B252AC"/>
    <w:rsid w:val="00B263D3"/>
    <w:rsid w:val="00B26898"/>
    <w:rsid w:val="00B26E02"/>
    <w:rsid w:val="00B27216"/>
    <w:rsid w:val="00B27249"/>
    <w:rsid w:val="00B27540"/>
    <w:rsid w:val="00B308C0"/>
    <w:rsid w:val="00B30AF0"/>
    <w:rsid w:val="00B311C3"/>
    <w:rsid w:val="00B31C5C"/>
    <w:rsid w:val="00B31F57"/>
    <w:rsid w:val="00B323D8"/>
    <w:rsid w:val="00B326E4"/>
    <w:rsid w:val="00B33292"/>
    <w:rsid w:val="00B34152"/>
    <w:rsid w:val="00B34507"/>
    <w:rsid w:val="00B34A0D"/>
    <w:rsid w:val="00B34D80"/>
    <w:rsid w:val="00B34E79"/>
    <w:rsid w:val="00B353C9"/>
    <w:rsid w:val="00B357F6"/>
    <w:rsid w:val="00B359E0"/>
    <w:rsid w:val="00B360E5"/>
    <w:rsid w:val="00B36119"/>
    <w:rsid w:val="00B3674B"/>
    <w:rsid w:val="00B367B5"/>
    <w:rsid w:val="00B371E0"/>
    <w:rsid w:val="00B37BEB"/>
    <w:rsid w:val="00B37BED"/>
    <w:rsid w:val="00B402B5"/>
    <w:rsid w:val="00B410D3"/>
    <w:rsid w:val="00B411BE"/>
    <w:rsid w:val="00B41379"/>
    <w:rsid w:val="00B417C5"/>
    <w:rsid w:val="00B41C46"/>
    <w:rsid w:val="00B41EE5"/>
    <w:rsid w:val="00B42228"/>
    <w:rsid w:val="00B42305"/>
    <w:rsid w:val="00B42721"/>
    <w:rsid w:val="00B427B7"/>
    <w:rsid w:val="00B4419B"/>
    <w:rsid w:val="00B44407"/>
    <w:rsid w:val="00B449C7"/>
    <w:rsid w:val="00B45058"/>
    <w:rsid w:val="00B4533C"/>
    <w:rsid w:val="00B45ACA"/>
    <w:rsid w:val="00B45D67"/>
    <w:rsid w:val="00B45E57"/>
    <w:rsid w:val="00B46200"/>
    <w:rsid w:val="00B4627C"/>
    <w:rsid w:val="00B46A7D"/>
    <w:rsid w:val="00B501BA"/>
    <w:rsid w:val="00B501D4"/>
    <w:rsid w:val="00B5077B"/>
    <w:rsid w:val="00B50964"/>
    <w:rsid w:val="00B513D3"/>
    <w:rsid w:val="00B52569"/>
    <w:rsid w:val="00B52D8B"/>
    <w:rsid w:val="00B53883"/>
    <w:rsid w:val="00B54095"/>
    <w:rsid w:val="00B54130"/>
    <w:rsid w:val="00B54778"/>
    <w:rsid w:val="00B54B2F"/>
    <w:rsid w:val="00B54DA2"/>
    <w:rsid w:val="00B556B1"/>
    <w:rsid w:val="00B55EF4"/>
    <w:rsid w:val="00B562A3"/>
    <w:rsid w:val="00B567F7"/>
    <w:rsid w:val="00B56B76"/>
    <w:rsid w:val="00B56FA9"/>
    <w:rsid w:val="00B57E55"/>
    <w:rsid w:val="00B607CD"/>
    <w:rsid w:val="00B60B5B"/>
    <w:rsid w:val="00B60F4B"/>
    <w:rsid w:val="00B6130E"/>
    <w:rsid w:val="00B614BF"/>
    <w:rsid w:val="00B61764"/>
    <w:rsid w:val="00B63001"/>
    <w:rsid w:val="00B638CD"/>
    <w:rsid w:val="00B63DE2"/>
    <w:rsid w:val="00B6478F"/>
    <w:rsid w:val="00B6560E"/>
    <w:rsid w:val="00B66B1C"/>
    <w:rsid w:val="00B67D67"/>
    <w:rsid w:val="00B67F2B"/>
    <w:rsid w:val="00B705FD"/>
    <w:rsid w:val="00B70655"/>
    <w:rsid w:val="00B708C6"/>
    <w:rsid w:val="00B70A98"/>
    <w:rsid w:val="00B719DE"/>
    <w:rsid w:val="00B71CDD"/>
    <w:rsid w:val="00B72341"/>
    <w:rsid w:val="00B734B7"/>
    <w:rsid w:val="00B73500"/>
    <w:rsid w:val="00B75E99"/>
    <w:rsid w:val="00B7677F"/>
    <w:rsid w:val="00B76B41"/>
    <w:rsid w:val="00B76CDB"/>
    <w:rsid w:val="00B779DC"/>
    <w:rsid w:val="00B77E5F"/>
    <w:rsid w:val="00B805EC"/>
    <w:rsid w:val="00B8067D"/>
    <w:rsid w:val="00B819DC"/>
    <w:rsid w:val="00B82A22"/>
    <w:rsid w:val="00B82C87"/>
    <w:rsid w:val="00B84D24"/>
    <w:rsid w:val="00B853A6"/>
    <w:rsid w:val="00B85B0D"/>
    <w:rsid w:val="00B863A8"/>
    <w:rsid w:val="00B865D4"/>
    <w:rsid w:val="00B86B32"/>
    <w:rsid w:val="00B87664"/>
    <w:rsid w:val="00B87A2C"/>
    <w:rsid w:val="00B87DCA"/>
    <w:rsid w:val="00B9000D"/>
    <w:rsid w:val="00B902B1"/>
    <w:rsid w:val="00B903D4"/>
    <w:rsid w:val="00B906FA"/>
    <w:rsid w:val="00B90D00"/>
    <w:rsid w:val="00B90E39"/>
    <w:rsid w:val="00B914C2"/>
    <w:rsid w:val="00B9165B"/>
    <w:rsid w:val="00B91AB2"/>
    <w:rsid w:val="00B91C77"/>
    <w:rsid w:val="00B92A81"/>
    <w:rsid w:val="00B93347"/>
    <w:rsid w:val="00B93526"/>
    <w:rsid w:val="00B93C8C"/>
    <w:rsid w:val="00B95606"/>
    <w:rsid w:val="00B95D28"/>
    <w:rsid w:val="00B95FEC"/>
    <w:rsid w:val="00B96C31"/>
    <w:rsid w:val="00B96D08"/>
    <w:rsid w:val="00B97282"/>
    <w:rsid w:val="00BA1281"/>
    <w:rsid w:val="00BA1FE5"/>
    <w:rsid w:val="00BA3B13"/>
    <w:rsid w:val="00BA3D4B"/>
    <w:rsid w:val="00BA418C"/>
    <w:rsid w:val="00BA4C00"/>
    <w:rsid w:val="00BA4FDD"/>
    <w:rsid w:val="00BA5642"/>
    <w:rsid w:val="00BA5E75"/>
    <w:rsid w:val="00BA5F60"/>
    <w:rsid w:val="00BA6147"/>
    <w:rsid w:val="00BA66F3"/>
    <w:rsid w:val="00BA6935"/>
    <w:rsid w:val="00BA749C"/>
    <w:rsid w:val="00BA7768"/>
    <w:rsid w:val="00BB143B"/>
    <w:rsid w:val="00BB1B35"/>
    <w:rsid w:val="00BB21D1"/>
    <w:rsid w:val="00BB2758"/>
    <w:rsid w:val="00BB3E76"/>
    <w:rsid w:val="00BB496C"/>
    <w:rsid w:val="00BB5728"/>
    <w:rsid w:val="00BB66CB"/>
    <w:rsid w:val="00BB67E7"/>
    <w:rsid w:val="00BB6AA9"/>
    <w:rsid w:val="00BB77B2"/>
    <w:rsid w:val="00BB7A70"/>
    <w:rsid w:val="00BB7C17"/>
    <w:rsid w:val="00BB7E83"/>
    <w:rsid w:val="00BC1112"/>
    <w:rsid w:val="00BC159E"/>
    <w:rsid w:val="00BC1C03"/>
    <w:rsid w:val="00BC1E6E"/>
    <w:rsid w:val="00BC242D"/>
    <w:rsid w:val="00BC2CA7"/>
    <w:rsid w:val="00BC2E06"/>
    <w:rsid w:val="00BC31D3"/>
    <w:rsid w:val="00BC3614"/>
    <w:rsid w:val="00BC3EC5"/>
    <w:rsid w:val="00BC4F4D"/>
    <w:rsid w:val="00BC52C1"/>
    <w:rsid w:val="00BC5493"/>
    <w:rsid w:val="00BC54AC"/>
    <w:rsid w:val="00BC57D5"/>
    <w:rsid w:val="00BC5A6A"/>
    <w:rsid w:val="00BC612B"/>
    <w:rsid w:val="00BC6AF9"/>
    <w:rsid w:val="00BC75D8"/>
    <w:rsid w:val="00BC76DF"/>
    <w:rsid w:val="00BC7C2C"/>
    <w:rsid w:val="00BD03E8"/>
    <w:rsid w:val="00BD0F7A"/>
    <w:rsid w:val="00BD1322"/>
    <w:rsid w:val="00BD1343"/>
    <w:rsid w:val="00BD1D2D"/>
    <w:rsid w:val="00BD26D0"/>
    <w:rsid w:val="00BD34C4"/>
    <w:rsid w:val="00BD38DC"/>
    <w:rsid w:val="00BD3B2E"/>
    <w:rsid w:val="00BD4EC6"/>
    <w:rsid w:val="00BD541A"/>
    <w:rsid w:val="00BD5EB6"/>
    <w:rsid w:val="00BD61A6"/>
    <w:rsid w:val="00BD6979"/>
    <w:rsid w:val="00BD6D06"/>
    <w:rsid w:val="00BD7E04"/>
    <w:rsid w:val="00BD7FCE"/>
    <w:rsid w:val="00BE0056"/>
    <w:rsid w:val="00BE02BF"/>
    <w:rsid w:val="00BE137B"/>
    <w:rsid w:val="00BE1885"/>
    <w:rsid w:val="00BE1918"/>
    <w:rsid w:val="00BE1C16"/>
    <w:rsid w:val="00BE283A"/>
    <w:rsid w:val="00BE29C4"/>
    <w:rsid w:val="00BE3333"/>
    <w:rsid w:val="00BE38EC"/>
    <w:rsid w:val="00BE3FD4"/>
    <w:rsid w:val="00BE5AB0"/>
    <w:rsid w:val="00BE5C1D"/>
    <w:rsid w:val="00BE5D7F"/>
    <w:rsid w:val="00BE6000"/>
    <w:rsid w:val="00BE6959"/>
    <w:rsid w:val="00BE6C40"/>
    <w:rsid w:val="00BE717E"/>
    <w:rsid w:val="00BF0D64"/>
    <w:rsid w:val="00BF259B"/>
    <w:rsid w:val="00BF260A"/>
    <w:rsid w:val="00BF33F5"/>
    <w:rsid w:val="00BF35A3"/>
    <w:rsid w:val="00BF3DE5"/>
    <w:rsid w:val="00BF470A"/>
    <w:rsid w:val="00BF4801"/>
    <w:rsid w:val="00BF4FE7"/>
    <w:rsid w:val="00BF526E"/>
    <w:rsid w:val="00BF5753"/>
    <w:rsid w:val="00BF5EE4"/>
    <w:rsid w:val="00BF60F0"/>
    <w:rsid w:val="00BF64C7"/>
    <w:rsid w:val="00BF697B"/>
    <w:rsid w:val="00BF6B3D"/>
    <w:rsid w:val="00BF6C49"/>
    <w:rsid w:val="00BF7C49"/>
    <w:rsid w:val="00C01B91"/>
    <w:rsid w:val="00C01CB3"/>
    <w:rsid w:val="00C020E4"/>
    <w:rsid w:val="00C02B1F"/>
    <w:rsid w:val="00C02DA0"/>
    <w:rsid w:val="00C04871"/>
    <w:rsid w:val="00C05045"/>
    <w:rsid w:val="00C055BD"/>
    <w:rsid w:val="00C06518"/>
    <w:rsid w:val="00C069C2"/>
    <w:rsid w:val="00C06C3C"/>
    <w:rsid w:val="00C06ED8"/>
    <w:rsid w:val="00C07394"/>
    <w:rsid w:val="00C0757D"/>
    <w:rsid w:val="00C078B8"/>
    <w:rsid w:val="00C1016A"/>
    <w:rsid w:val="00C11D8E"/>
    <w:rsid w:val="00C11DA7"/>
    <w:rsid w:val="00C12097"/>
    <w:rsid w:val="00C13964"/>
    <w:rsid w:val="00C14088"/>
    <w:rsid w:val="00C1429C"/>
    <w:rsid w:val="00C1429D"/>
    <w:rsid w:val="00C14729"/>
    <w:rsid w:val="00C14BDA"/>
    <w:rsid w:val="00C152AE"/>
    <w:rsid w:val="00C15878"/>
    <w:rsid w:val="00C15D27"/>
    <w:rsid w:val="00C1617F"/>
    <w:rsid w:val="00C165A4"/>
    <w:rsid w:val="00C16D43"/>
    <w:rsid w:val="00C17C9C"/>
    <w:rsid w:val="00C17EE5"/>
    <w:rsid w:val="00C20F50"/>
    <w:rsid w:val="00C21546"/>
    <w:rsid w:val="00C21F2C"/>
    <w:rsid w:val="00C22C2B"/>
    <w:rsid w:val="00C24433"/>
    <w:rsid w:val="00C24F76"/>
    <w:rsid w:val="00C25784"/>
    <w:rsid w:val="00C25798"/>
    <w:rsid w:val="00C259D8"/>
    <w:rsid w:val="00C25D16"/>
    <w:rsid w:val="00C26162"/>
    <w:rsid w:val="00C2623D"/>
    <w:rsid w:val="00C2667A"/>
    <w:rsid w:val="00C26F43"/>
    <w:rsid w:val="00C27055"/>
    <w:rsid w:val="00C27E3B"/>
    <w:rsid w:val="00C300FA"/>
    <w:rsid w:val="00C31693"/>
    <w:rsid w:val="00C31865"/>
    <w:rsid w:val="00C31FFC"/>
    <w:rsid w:val="00C32848"/>
    <w:rsid w:val="00C32EA1"/>
    <w:rsid w:val="00C33528"/>
    <w:rsid w:val="00C33C99"/>
    <w:rsid w:val="00C33F76"/>
    <w:rsid w:val="00C34449"/>
    <w:rsid w:val="00C34F43"/>
    <w:rsid w:val="00C35194"/>
    <w:rsid w:val="00C3528E"/>
    <w:rsid w:val="00C35573"/>
    <w:rsid w:val="00C3645D"/>
    <w:rsid w:val="00C368F3"/>
    <w:rsid w:val="00C36956"/>
    <w:rsid w:val="00C36C35"/>
    <w:rsid w:val="00C4049D"/>
    <w:rsid w:val="00C404E3"/>
    <w:rsid w:val="00C4088F"/>
    <w:rsid w:val="00C417CA"/>
    <w:rsid w:val="00C41A29"/>
    <w:rsid w:val="00C41CC1"/>
    <w:rsid w:val="00C42E42"/>
    <w:rsid w:val="00C43EB8"/>
    <w:rsid w:val="00C44D62"/>
    <w:rsid w:val="00C45421"/>
    <w:rsid w:val="00C458B9"/>
    <w:rsid w:val="00C45F3C"/>
    <w:rsid w:val="00C46956"/>
    <w:rsid w:val="00C46BE0"/>
    <w:rsid w:val="00C473BE"/>
    <w:rsid w:val="00C47832"/>
    <w:rsid w:val="00C505C4"/>
    <w:rsid w:val="00C51541"/>
    <w:rsid w:val="00C51E98"/>
    <w:rsid w:val="00C52E88"/>
    <w:rsid w:val="00C5343D"/>
    <w:rsid w:val="00C53586"/>
    <w:rsid w:val="00C53958"/>
    <w:rsid w:val="00C53DC7"/>
    <w:rsid w:val="00C545B0"/>
    <w:rsid w:val="00C5473E"/>
    <w:rsid w:val="00C55461"/>
    <w:rsid w:val="00C563FD"/>
    <w:rsid w:val="00C56D48"/>
    <w:rsid w:val="00C57A02"/>
    <w:rsid w:val="00C604E1"/>
    <w:rsid w:val="00C60CE8"/>
    <w:rsid w:val="00C62330"/>
    <w:rsid w:val="00C6239C"/>
    <w:rsid w:val="00C633D9"/>
    <w:rsid w:val="00C6399B"/>
    <w:rsid w:val="00C639A9"/>
    <w:rsid w:val="00C63E2D"/>
    <w:rsid w:val="00C63F59"/>
    <w:rsid w:val="00C66210"/>
    <w:rsid w:val="00C66A7B"/>
    <w:rsid w:val="00C66BCD"/>
    <w:rsid w:val="00C66EFD"/>
    <w:rsid w:val="00C678FB"/>
    <w:rsid w:val="00C67DDE"/>
    <w:rsid w:val="00C708EE"/>
    <w:rsid w:val="00C72756"/>
    <w:rsid w:val="00C727BD"/>
    <w:rsid w:val="00C739F8"/>
    <w:rsid w:val="00C74068"/>
    <w:rsid w:val="00C7524F"/>
    <w:rsid w:val="00C75D57"/>
    <w:rsid w:val="00C76719"/>
    <w:rsid w:val="00C77C95"/>
    <w:rsid w:val="00C80050"/>
    <w:rsid w:val="00C80572"/>
    <w:rsid w:val="00C8150A"/>
    <w:rsid w:val="00C81ED5"/>
    <w:rsid w:val="00C81F19"/>
    <w:rsid w:val="00C824F2"/>
    <w:rsid w:val="00C82795"/>
    <w:rsid w:val="00C832F1"/>
    <w:rsid w:val="00C83904"/>
    <w:rsid w:val="00C84364"/>
    <w:rsid w:val="00C8554E"/>
    <w:rsid w:val="00C868F7"/>
    <w:rsid w:val="00C86CDB"/>
    <w:rsid w:val="00C87651"/>
    <w:rsid w:val="00C878DE"/>
    <w:rsid w:val="00C87AAC"/>
    <w:rsid w:val="00C87BC1"/>
    <w:rsid w:val="00C87E8B"/>
    <w:rsid w:val="00C9004D"/>
    <w:rsid w:val="00C90210"/>
    <w:rsid w:val="00C905B0"/>
    <w:rsid w:val="00C90651"/>
    <w:rsid w:val="00C90A3F"/>
    <w:rsid w:val="00C91B13"/>
    <w:rsid w:val="00C91E48"/>
    <w:rsid w:val="00C92DCE"/>
    <w:rsid w:val="00C92FAE"/>
    <w:rsid w:val="00C93571"/>
    <w:rsid w:val="00C939B7"/>
    <w:rsid w:val="00C93B8C"/>
    <w:rsid w:val="00C9512B"/>
    <w:rsid w:val="00C955D9"/>
    <w:rsid w:val="00C96BBF"/>
    <w:rsid w:val="00C96F69"/>
    <w:rsid w:val="00C97415"/>
    <w:rsid w:val="00C97A3C"/>
    <w:rsid w:val="00C97BA7"/>
    <w:rsid w:val="00CA04FC"/>
    <w:rsid w:val="00CA0708"/>
    <w:rsid w:val="00CA098A"/>
    <w:rsid w:val="00CA0EC4"/>
    <w:rsid w:val="00CA0F2D"/>
    <w:rsid w:val="00CA3306"/>
    <w:rsid w:val="00CA393D"/>
    <w:rsid w:val="00CA3B96"/>
    <w:rsid w:val="00CA3E63"/>
    <w:rsid w:val="00CA546F"/>
    <w:rsid w:val="00CA5EA7"/>
    <w:rsid w:val="00CA6CCD"/>
    <w:rsid w:val="00CA7336"/>
    <w:rsid w:val="00CA7528"/>
    <w:rsid w:val="00CA7DD1"/>
    <w:rsid w:val="00CB02CF"/>
    <w:rsid w:val="00CB064F"/>
    <w:rsid w:val="00CB1701"/>
    <w:rsid w:val="00CB186F"/>
    <w:rsid w:val="00CB1AB2"/>
    <w:rsid w:val="00CB22DA"/>
    <w:rsid w:val="00CB2962"/>
    <w:rsid w:val="00CB32E2"/>
    <w:rsid w:val="00CB3372"/>
    <w:rsid w:val="00CB3408"/>
    <w:rsid w:val="00CB3458"/>
    <w:rsid w:val="00CB34D7"/>
    <w:rsid w:val="00CB35A5"/>
    <w:rsid w:val="00CB3691"/>
    <w:rsid w:val="00CB36AA"/>
    <w:rsid w:val="00CB3E21"/>
    <w:rsid w:val="00CB523A"/>
    <w:rsid w:val="00CB5DE9"/>
    <w:rsid w:val="00CB6580"/>
    <w:rsid w:val="00CB6EC0"/>
    <w:rsid w:val="00CB754B"/>
    <w:rsid w:val="00CB7B4E"/>
    <w:rsid w:val="00CC07B2"/>
    <w:rsid w:val="00CC0EAE"/>
    <w:rsid w:val="00CC1D34"/>
    <w:rsid w:val="00CC2193"/>
    <w:rsid w:val="00CC23DE"/>
    <w:rsid w:val="00CC251B"/>
    <w:rsid w:val="00CC2719"/>
    <w:rsid w:val="00CC28DF"/>
    <w:rsid w:val="00CC2FA5"/>
    <w:rsid w:val="00CC3450"/>
    <w:rsid w:val="00CC3CB1"/>
    <w:rsid w:val="00CC3DD0"/>
    <w:rsid w:val="00CC44FE"/>
    <w:rsid w:val="00CC49B1"/>
    <w:rsid w:val="00CC49E5"/>
    <w:rsid w:val="00CC4AB0"/>
    <w:rsid w:val="00CC56D0"/>
    <w:rsid w:val="00CC5AD3"/>
    <w:rsid w:val="00CC5DD8"/>
    <w:rsid w:val="00CC63C9"/>
    <w:rsid w:val="00CC6BFD"/>
    <w:rsid w:val="00CC798E"/>
    <w:rsid w:val="00CC7B5F"/>
    <w:rsid w:val="00CC7DA1"/>
    <w:rsid w:val="00CD00F2"/>
    <w:rsid w:val="00CD0514"/>
    <w:rsid w:val="00CD05B2"/>
    <w:rsid w:val="00CD107C"/>
    <w:rsid w:val="00CD1103"/>
    <w:rsid w:val="00CD1342"/>
    <w:rsid w:val="00CD1385"/>
    <w:rsid w:val="00CD20CA"/>
    <w:rsid w:val="00CD256C"/>
    <w:rsid w:val="00CD2A87"/>
    <w:rsid w:val="00CD2ACC"/>
    <w:rsid w:val="00CD3F55"/>
    <w:rsid w:val="00CD419C"/>
    <w:rsid w:val="00CD46FF"/>
    <w:rsid w:val="00CD477E"/>
    <w:rsid w:val="00CD49E2"/>
    <w:rsid w:val="00CD4E4B"/>
    <w:rsid w:val="00CD51FD"/>
    <w:rsid w:val="00CD540D"/>
    <w:rsid w:val="00CD5E69"/>
    <w:rsid w:val="00CD65A6"/>
    <w:rsid w:val="00CD6A59"/>
    <w:rsid w:val="00CD7012"/>
    <w:rsid w:val="00CD7B7F"/>
    <w:rsid w:val="00CE0009"/>
    <w:rsid w:val="00CE049A"/>
    <w:rsid w:val="00CE0550"/>
    <w:rsid w:val="00CE0E3F"/>
    <w:rsid w:val="00CE1919"/>
    <w:rsid w:val="00CE2133"/>
    <w:rsid w:val="00CE2CDD"/>
    <w:rsid w:val="00CE3026"/>
    <w:rsid w:val="00CE3873"/>
    <w:rsid w:val="00CE3A91"/>
    <w:rsid w:val="00CE4712"/>
    <w:rsid w:val="00CE4D70"/>
    <w:rsid w:val="00CE5164"/>
    <w:rsid w:val="00CE5C01"/>
    <w:rsid w:val="00CE5C5F"/>
    <w:rsid w:val="00CE61DA"/>
    <w:rsid w:val="00CE64A2"/>
    <w:rsid w:val="00CE64B3"/>
    <w:rsid w:val="00CE6771"/>
    <w:rsid w:val="00CE68CE"/>
    <w:rsid w:val="00CE6DC6"/>
    <w:rsid w:val="00CE7083"/>
    <w:rsid w:val="00CF023A"/>
    <w:rsid w:val="00CF084B"/>
    <w:rsid w:val="00CF20CB"/>
    <w:rsid w:val="00CF20CC"/>
    <w:rsid w:val="00CF2BC4"/>
    <w:rsid w:val="00CF2DCF"/>
    <w:rsid w:val="00CF3E8E"/>
    <w:rsid w:val="00CF405D"/>
    <w:rsid w:val="00CF42F4"/>
    <w:rsid w:val="00CF439C"/>
    <w:rsid w:val="00CF4503"/>
    <w:rsid w:val="00CF45C9"/>
    <w:rsid w:val="00CF51B5"/>
    <w:rsid w:val="00CF5703"/>
    <w:rsid w:val="00CF5CC0"/>
    <w:rsid w:val="00CF60EE"/>
    <w:rsid w:val="00CF61AC"/>
    <w:rsid w:val="00CF62C7"/>
    <w:rsid w:val="00CF64F9"/>
    <w:rsid w:val="00CF6DFE"/>
    <w:rsid w:val="00CF70E4"/>
    <w:rsid w:val="00CF70F7"/>
    <w:rsid w:val="00CF7B0C"/>
    <w:rsid w:val="00D00E35"/>
    <w:rsid w:val="00D00F21"/>
    <w:rsid w:val="00D012EE"/>
    <w:rsid w:val="00D01504"/>
    <w:rsid w:val="00D01EAF"/>
    <w:rsid w:val="00D02121"/>
    <w:rsid w:val="00D0262C"/>
    <w:rsid w:val="00D02C82"/>
    <w:rsid w:val="00D031D8"/>
    <w:rsid w:val="00D036B9"/>
    <w:rsid w:val="00D04342"/>
    <w:rsid w:val="00D04421"/>
    <w:rsid w:val="00D04714"/>
    <w:rsid w:val="00D0478C"/>
    <w:rsid w:val="00D04940"/>
    <w:rsid w:val="00D05A05"/>
    <w:rsid w:val="00D062A0"/>
    <w:rsid w:val="00D062F3"/>
    <w:rsid w:val="00D06B61"/>
    <w:rsid w:val="00D07876"/>
    <w:rsid w:val="00D079B9"/>
    <w:rsid w:val="00D079D8"/>
    <w:rsid w:val="00D100A6"/>
    <w:rsid w:val="00D10DF0"/>
    <w:rsid w:val="00D11738"/>
    <w:rsid w:val="00D11CCD"/>
    <w:rsid w:val="00D11E43"/>
    <w:rsid w:val="00D12118"/>
    <w:rsid w:val="00D121FF"/>
    <w:rsid w:val="00D12A1B"/>
    <w:rsid w:val="00D12B7B"/>
    <w:rsid w:val="00D135E5"/>
    <w:rsid w:val="00D13B7B"/>
    <w:rsid w:val="00D14246"/>
    <w:rsid w:val="00D146EE"/>
    <w:rsid w:val="00D14833"/>
    <w:rsid w:val="00D151A6"/>
    <w:rsid w:val="00D15BAB"/>
    <w:rsid w:val="00D15D0E"/>
    <w:rsid w:val="00D16171"/>
    <w:rsid w:val="00D16AD8"/>
    <w:rsid w:val="00D16BC0"/>
    <w:rsid w:val="00D171F9"/>
    <w:rsid w:val="00D17FED"/>
    <w:rsid w:val="00D20261"/>
    <w:rsid w:val="00D20C69"/>
    <w:rsid w:val="00D20EDA"/>
    <w:rsid w:val="00D21163"/>
    <w:rsid w:val="00D22309"/>
    <w:rsid w:val="00D22EFD"/>
    <w:rsid w:val="00D23DCC"/>
    <w:rsid w:val="00D24471"/>
    <w:rsid w:val="00D24548"/>
    <w:rsid w:val="00D25E65"/>
    <w:rsid w:val="00D260CB"/>
    <w:rsid w:val="00D263A1"/>
    <w:rsid w:val="00D26686"/>
    <w:rsid w:val="00D26DC8"/>
    <w:rsid w:val="00D274A9"/>
    <w:rsid w:val="00D31140"/>
    <w:rsid w:val="00D31E44"/>
    <w:rsid w:val="00D32140"/>
    <w:rsid w:val="00D32199"/>
    <w:rsid w:val="00D32292"/>
    <w:rsid w:val="00D330BF"/>
    <w:rsid w:val="00D33AA9"/>
    <w:rsid w:val="00D346F8"/>
    <w:rsid w:val="00D3649C"/>
    <w:rsid w:val="00D37654"/>
    <w:rsid w:val="00D377AF"/>
    <w:rsid w:val="00D37D2E"/>
    <w:rsid w:val="00D40A5A"/>
    <w:rsid w:val="00D40B48"/>
    <w:rsid w:val="00D40D13"/>
    <w:rsid w:val="00D422A0"/>
    <w:rsid w:val="00D42A99"/>
    <w:rsid w:val="00D4360A"/>
    <w:rsid w:val="00D43926"/>
    <w:rsid w:val="00D449D8"/>
    <w:rsid w:val="00D44A1B"/>
    <w:rsid w:val="00D450E8"/>
    <w:rsid w:val="00D45A20"/>
    <w:rsid w:val="00D45BB8"/>
    <w:rsid w:val="00D470FC"/>
    <w:rsid w:val="00D47259"/>
    <w:rsid w:val="00D47B40"/>
    <w:rsid w:val="00D5047F"/>
    <w:rsid w:val="00D50948"/>
    <w:rsid w:val="00D50C3B"/>
    <w:rsid w:val="00D5181D"/>
    <w:rsid w:val="00D52477"/>
    <w:rsid w:val="00D52EE1"/>
    <w:rsid w:val="00D5311F"/>
    <w:rsid w:val="00D53926"/>
    <w:rsid w:val="00D545D9"/>
    <w:rsid w:val="00D5474B"/>
    <w:rsid w:val="00D54B06"/>
    <w:rsid w:val="00D550DB"/>
    <w:rsid w:val="00D558D6"/>
    <w:rsid w:val="00D55940"/>
    <w:rsid w:val="00D559A6"/>
    <w:rsid w:val="00D563ED"/>
    <w:rsid w:val="00D56846"/>
    <w:rsid w:val="00D56892"/>
    <w:rsid w:val="00D56E2F"/>
    <w:rsid w:val="00D56EE4"/>
    <w:rsid w:val="00D571D9"/>
    <w:rsid w:val="00D60A6B"/>
    <w:rsid w:val="00D60D69"/>
    <w:rsid w:val="00D61CCE"/>
    <w:rsid w:val="00D62273"/>
    <w:rsid w:val="00D628CD"/>
    <w:rsid w:val="00D62905"/>
    <w:rsid w:val="00D62F82"/>
    <w:rsid w:val="00D63C93"/>
    <w:rsid w:val="00D6419C"/>
    <w:rsid w:val="00D64774"/>
    <w:rsid w:val="00D65344"/>
    <w:rsid w:val="00D653A9"/>
    <w:rsid w:val="00D6582F"/>
    <w:rsid w:val="00D659D5"/>
    <w:rsid w:val="00D65D01"/>
    <w:rsid w:val="00D66512"/>
    <w:rsid w:val="00D668BD"/>
    <w:rsid w:val="00D66975"/>
    <w:rsid w:val="00D67212"/>
    <w:rsid w:val="00D672D3"/>
    <w:rsid w:val="00D67A04"/>
    <w:rsid w:val="00D705EF"/>
    <w:rsid w:val="00D71759"/>
    <w:rsid w:val="00D71A07"/>
    <w:rsid w:val="00D71CE8"/>
    <w:rsid w:val="00D71E50"/>
    <w:rsid w:val="00D72071"/>
    <w:rsid w:val="00D720A0"/>
    <w:rsid w:val="00D7326D"/>
    <w:rsid w:val="00D73498"/>
    <w:rsid w:val="00D738BA"/>
    <w:rsid w:val="00D73DB1"/>
    <w:rsid w:val="00D741AC"/>
    <w:rsid w:val="00D7435D"/>
    <w:rsid w:val="00D74B57"/>
    <w:rsid w:val="00D75155"/>
    <w:rsid w:val="00D766E4"/>
    <w:rsid w:val="00D76BE5"/>
    <w:rsid w:val="00D77098"/>
    <w:rsid w:val="00D77A35"/>
    <w:rsid w:val="00D77ACE"/>
    <w:rsid w:val="00D8087B"/>
    <w:rsid w:val="00D809C3"/>
    <w:rsid w:val="00D80A29"/>
    <w:rsid w:val="00D811BC"/>
    <w:rsid w:val="00D8167D"/>
    <w:rsid w:val="00D81E71"/>
    <w:rsid w:val="00D82CC5"/>
    <w:rsid w:val="00D8347B"/>
    <w:rsid w:val="00D8361E"/>
    <w:rsid w:val="00D83C23"/>
    <w:rsid w:val="00D84C86"/>
    <w:rsid w:val="00D84FA0"/>
    <w:rsid w:val="00D85491"/>
    <w:rsid w:val="00D85AD6"/>
    <w:rsid w:val="00D85B7A"/>
    <w:rsid w:val="00D85D87"/>
    <w:rsid w:val="00D867C5"/>
    <w:rsid w:val="00D86B34"/>
    <w:rsid w:val="00D8701C"/>
    <w:rsid w:val="00D87725"/>
    <w:rsid w:val="00D90312"/>
    <w:rsid w:val="00D90CFE"/>
    <w:rsid w:val="00D91D40"/>
    <w:rsid w:val="00D92545"/>
    <w:rsid w:val="00D943F5"/>
    <w:rsid w:val="00D9500A"/>
    <w:rsid w:val="00D955DF"/>
    <w:rsid w:val="00D9586F"/>
    <w:rsid w:val="00D96126"/>
    <w:rsid w:val="00D9665F"/>
    <w:rsid w:val="00D96E25"/>
    <w:rsid w:val="00D976E9"/>
    <w:rsid w:val="00D97F8D"/>
    <w:rsid w:val="00DA0125"/>
    <w:rsid w:val="00DA0603"/>
    <w:rsid w:val="00DA0DD7"/>
    <w:rsid w:val="00DA0F61"/>
    <w:rsid w:val="00DA19E9"/>
    <w:rsid w:val="00DA1C15"/>
    <w:rsid w:val="00DA1CF9"/>
    <w:rsid w:val="00DA1E85"/>
    <w:rsid w:val="00DA3358"/>
    <w:rsid w:val="00DA39E1"/>
    <w:rsid w:val="00DA3F80"/>
    <w:rsid w:val="00DA4B68"/>
    <w:rsid w:val="00DA519D"/>
    <w:rsid w:val="00DA5B12"/>
    <w:rsid w:val="00DA68F5"/>
    <w:rsid w:val="00DA6DAA"/>
    <w:rsid w:val="00DA7340"/>
    <w:rsid w:val="00DA7DDC"/>
    <w:rsid w:val="00DB0194"/>
    <w:rsid w:val="00DB1857"/>
    <w:rsid w:val="00DB22C5"/>
    <w:rsid w:val="00DB2499"/>
    <w:rsid w:val="00DB2D13"/>
    <w:rsid w:val="00DB2DAD"/>
    <w:rsid w:val="00DB2EEB"/>
    <w:rsid w:val="00DB3212"/>
    <w:rsid w:val="00DB3A1E"/>
    <w:rsid w:val="00DB46D2"/>
    <w:rsid w:val="00DB567B"/>
    <w:rsid w:val="00DB59AF"/>
    <w:rsid w:val="00DB612A"/>
    <w:rsid w:val="00DB618C"/>
    <w:rsid w:val="00DB6BB5"/>
    <w:rsid w:val="00DB6F91"/>
    <w:rsid w:val="00DB7444"/>
    <w:rsid w:val="00DB7E07"/>
    <w:rsid w:val="00DC031D"/>
    <w:rsid w:val="00DC04DD"/>
    <w:rsid w:val="00DC052B"/>
    <w:rsid w:val="00DC093F"/>
    <w:rsid w:val="00DC1A21"/>
    <w:rsid w:val="00DC2FBB"/>
    <w:rsid w:val="00DC3DB9"/>
    <w:rsid w:val="00DC4502"/>
    <w:rsid w:val="00DC4FE3"/>
    <w:rsid w:val="00DC5663"/>
    <w:rsid w:val="00DC5983"/>
    <w:rsid w:val="00DC6608"/>
    <w:rsid w:val="00DC7097"/>
    <w:rsid w:val="00DC71A0"/>
    <w:rsid w:val="00DD057E"/>
    <w:rsid w:val="00DD0BD4"/>
    <w:rsid w:val="00DD1127"/>
    <w:rsid w:val="00DD172C"/>
    <w:rsid w:val="00DD1A73"/>
    <w:rsid w:val="00DD30EA"/>
    <w:rsid w:val="00DD33B2"/>
    <w:rsid w:val="00DD37C0"/>
    <w:rsid w:val="00DD38D2"/>
    <w:rsid w:val="00DD3BD4"/>
    <w:rsid w:val="00DD3D50"/>
    <w:rsid w:val="00DD3F85"/>
    <w:rsid w:val="00DD49B1"/>
    <w:rsid w:val="00DD4DDB"/>
    <w:rsid w:val="00DD4E21"/>
    <w:rsid w:val="00DD589E"/>
    <w:rsid w:val="00DD5DB0"/>
    <w:rsid w:val="00DD5DEC"/>
    <w:rsid w:val="00DD5FE4"/>
    <w:rsid w:val="00DE08DF"/>
    <w:rsid w:val="00DE0F69"/>
    <w:rsid w:val="00DE22E6"/>
    <w:rsid w:val="00DE37DB"/>
    <w:rsid w:val="00DE3C1C"/>
    <w:rsid w:val="00DE3D87"/>
    <w:rsid w:val="00DE3E5B"/>
    <w:rsid w:val="00DE4274"/>
    <w:rsid w:val="00DE4C00"/>
    <w:rsid w:val="00DE5071"/>
    <w:rsid w:val="00DE5D5D"/>
    <w:rsid w:val="00DE63EA"/>
    <w:rsid w:val="00DE79D2"/>
    <w:rsid w:val="00DF076C"/>
    <w:rsid w:val="00DF0AE6"/>
    <w:rsid w:val="00DF1467"/>
    <w:rsid w:val="00DF1CF0"/>
    <w:rsid w:val="00DF1F3E"/>
    <w:rsid w:val="00DF2B30"/>
    <w:rsid w:val="00DF2BB7"/>
    <w:rsid w:val="00DF2D15"/>
    <w:rsid w:val="00DF3285"/>
    <w:rsid w:val="00DF34CF"/>
    <w:rsid w:val="00DF3543"/>
    <w:rsid w:val="00DF419B"/>
    <w:rsid w:val="00DF4637"/>
    <w:rsid w:val="00DF50B5"/>
    <w:rsid w:val="00DF5384"/>
    <w:rsid w:val="00DF599F"/>
    <w:rsid w:val="00DF5D44"/>
    <w:rsid w:val="00DF6263"/>
    <w:rsid w:val="00DF636B"/>
    <w:rsid w:val="00DF6415"/>
    <w:rsid w:val="00E00223"/>
    <w:rsid w:val="00E00293"/>
    <w:rsid w:val="00E0043F"/>
    <w:rsid w:val="00E004F5"/>
    <w:rsid w:val="00E00DEA"/>
    <w:rsid w:val="00E0110D"/>
    <w:rsid w:val="00E0184A"/>
    <w:rsid w:val="00E019E6"/>
    <w:rsid w:val="00E028DC"/>
    <w:rsid w:val="00E035FE"/>
    <w:rsid w:val="00E0392E"/>
    <w:rsid w:val="00E03E8C"/>
    <w:rsid w:val="00E0422B"/>
    <w:rsid w:val="00E04B71"/>
    <w:rsid w:val="00E05174"/>
    <w:rsid w:val="00E051A2"/>
    <w:rsid w:val="00E06151"/>
    <w:rsid w:val="00E0650D"/>
    <w:rsid w:val="00E06664"/>
    <w:rsid w:val="00E0687E"/>
    <w:rsid w:val="00E0715E"/>
    <w:rsid w:val="00E10ADC"/>
    <w:rsid w:val="00E10C9F"/>
    <w:rsid w:val="00E11532"/>
    <w:rsid w:val="00E124C3"/>
    <w:rsid w:val="00E12934"/>
    <w:rsid w:val="00E12A37"/>
    <w:rsid w:val="00E12D60"/>
    <w:rsid w:val="00E12DBE"/>
    <w:rsid w:val="00E13D49"/>
    <w:rsid w:val="00E149C8"/>
    <w:rsid w:val="00E14FB9"/>
    <w:rsid w:val="00E15C78"/>
    <w:rsid w:val="00E16878"/>
    <w:rsid w:val="00E16ABD"/>
    <w:rsid w:val="00E172B7"/>
    <w:rsid w:val="00E17865"/>
    <w:rsid w:val="00E178C6"/>
    <w:rsid w:val="00E17CB1"/>
    <w:rsid w:val="00E17F55"/>
    <w:rsid w:val="00E21434"/>
    <w:rsid w:val="00E2167B"/>
    <w:rsid w:val="00E219FE"/>
    <w:rsid w:val="00E222F9"/>
    <w:rsid w:val="00E23F06"/>
    <w:rsid w:val="00E23F0D"/>
    <w:rsid w:val="00E240C6"/>
    <w:rsid w:val="00E24567"/>
    <w:rsid w:val="00E2473A"/>
    <w:rsid w:val="00E2503C"/>
    <w:rsid w:val="00E250EF"/>
    <w:rsid w:val="00E25979"/>
    <w:rsid w:val="00E25D6C"/>
    <w:rsid w:val="00E2625E"/>
    <w:rsid w:val="00E26315"/>
    <w:rsid w:val="00E26EF4"/>
    <w:rsid w:val="00E27B9E"/>
    <w:rsid w:val="00E3033D"/>
    <w:rsid w:val="00E30480"/>
    <w:rsid w:val="00E3072D"/>
    <w:rsid w:val="00E30BBE"/>
    <w:rsid w:val="00E31567"/>
    <w:rsid w:val="00E32498"/>
    <w:rsid w:val="00E33FB0"/>
    <w:rsid w:val="00E345B1"/>
    <w:rsid w:val="00E35232"/>
    <w:rsid w:val="00E358EB"/>
    <w:rsid w:val="00E35AC7"/>
    <w:rsid w:val="00E35C12"/>
    <w:rsid w:val="00E361FA"/>
    <w:rsid w:val="00E36649"/>
    <w:rsid w:val="00E36D95"/>
    <w:rsid w:val="00E3737B"/>
    <w:rsid w:val="00E3745D"/>
    <w:rsid w:val="00E37815"/>
    <w:rsid w:val="00E402C7"/>
    <w:rsid w:val="00E40C0C"/>
    <w:rsid w:val="00E41498"/>
    <w:rsid w:val="00E414AF"/>
    <w:rsid w:val="00E41E0A"/>
    <w:rsid w:val="00E41F0D"/>
    <w:rsid w:val="00E42838"/>
    <w:rsid w:val="00E42AD4"/>
    <w:rsid w:val="00E42FAE"/>
    <w:rsid w:val="00E43DBB"/>
    <w:rsid w:val="00E453DF"/>
    <w:rsid w:val="00E4550A"/>
    <w:rsid w:val="00E466B2"/>
    <w:rsid w:val="00E4761F"/>
    <w:rsid w:val="00E47891"/>
    <w:rsid w:val="00E47949"/>
    <w:rsid w:val="00E47951"/>
    <w:rsid w:val="00E501CC"/>
    <w:rsid w:val="00E50B97"/>
    <w:rsid w:val="00E51E6B"/>
    <w:rsid w:val="00E524F7"/>
    <w:rsid w:val="00E53BB3"/>
    <w:rsid w:val="00E53D66"/>
    <w:rsid w:val="00E54506"/>
    <w:rsid w:val="00E55C05"/>
    <w:rsid w:val="00E561E8"/>
    <w:rsid w:val="00E56C3F"/>
    <w:rsid w:val="00E5715A"/>
    <w:rsid w:val="00E57669"/>
    <w:rsid w:val="00E605AC"/>
    <w:rsid w:val="00E62172"/>
    <w:rsid w:val="00E62338"/>
    <w:rsid w:val="00E627E8"/>
    <w:rsid w:val="00E62CCE"/>
    <w:rsid w:val="00E6342F"/>
    <w:rsid w:val="00E63920"/>
    <w:rsid w:val="00E63E08"/>
    <w:rsid w:val="00E64A62"/>
    <w:rsid w:val="00E65088"/>
    <w:rsid w:val="00E651D6"/>
    <w:rsid w:val="00E65B65"/>
    <w:rsid w:val="00E66C45"/>
    <w:rsid w:val="00E66EAA"/>
    <w:rsid w:val="00E674BF"/>
    <w:rsid w:val="00E676DB"/>
    <w:rsid w:val="00E704CB"/>
    <w:rsid w:val="00E712ED"/>
    <w:rsid w:val="00E71E25"/>
    <w:rsid w:val="00E71F39"/>
    <w:rsid w:val="00E72557"/>
    <w:rsid w:val="00E73396"/>
    <w:rsid w:val="00E73B14"/>
    <w:rsid w:val="00E7488D"/>
    <w:rsid w:val="00E74AC2"/>
    <w:rsid w:val="00E74AEF"/>
    <w:rsid w:val="00E75F54"/>
    <w:rsid w:val="00E761A6"/>
    <w:rsid w:val="00E76388"/>
    <w:rsid w:val="00E7681A"/>
    <w:rsid w:val="00E769B9"/>
    <w:rsid w:val="00E76F62"/>
    <w:rsid w:val="00E77016"/>
    <w:rsid w:val="00E778D6"/>
    <w:rsid w:val="00E80FD0"/>
    <w:rsid w:val="00E8191A"/>
    <w:rsid w:val="00E81C46"/>
    <w:rsid w:val="00E81E1D"/>
    <w:rsid w:val="00E82026"/>
    <w:rsid w:val="00E82F03"/>
    <w:rsid w:val="00E83FB8"/>
    <w:rsid w:val="00E8454D"/>
    <w:rsid w:val="00E84A90"/>
    <w:rsid w:val="00E850CA"/>
    <w:rsid w:val="00E852E2"/>
    <w:rsid w:val="00E856C1"/>
    <w:rsid w:val="00E86076"/>
    <w:rsid w:val="00E86249"/>
    <w:rsid w:val="00E86261"/>
    <w:rsid w:val="00E8648F"/>
    <w:rsid w:val="00E86DBA"/>
    <w:rsid w:val="00E86F03"/>
    <w:rsid w:val="00E87140"/>
    <w:rsid w:val="00E87364"/>
    <w:rsid w:val="00E874D4"/>
    <w:rsid w:val="00E874E6"/>
    <w:rsid w:val="00E910B1"/>
    <w:rsid w:val="00E91125"/>
    <w:rsid w:val="00E9121F"/>
    <w:rsid w:val="00E928FC"/>
    <w:rsid w:val="00E9308E"/>
    <w:rsid w:val="00E9371E"/>
    <w:rsid w:val="00E94268"/>
    <w:rsid w:val="00E949DC"/>
    <w:rsid w:val="00E95434"/>
    <w:rsid w:val="00E95691"/>
    <w:rsid w:val="00E9588F"/>
    <w:rsid w:val="00E9632C"/>
    <w:rsid w:val="00E96872"/>
    <w:rsid w:val="00E96A2C"/>
    <w:rsid w:val="00E97659"/>
    <w:rsid w:val="00E97A9A"/>
    <w:rsid w:val="00EA057A"/>
    <w:rsid w:val="00EA1212"/>
    <w:rsid w:val="00EA1689"/>
    <w:rsid w:val="00EA240F"/>
    <w:rsid w:val="00EA3C73"/>
    <w:rsid w:val="00EA42EB"/>
    <w:rsid w:val="00EA65FD"/>
    <w:rsid w:val="00EA6B2B"/>
    <w:rsid w:val="00EA746C"/>
    <w:rsid w:val="00EA76B5"/>
    <w:rsid w:val="00EA7881"/>
    <w:rsid w:val="00EA7B31"/>
    <w:rsid w:val="00EA7DDD"/>
    <w:rsid w:val="00EA7ED4"/>
    <w:rsid w:val="00EB0F34"/>
    <w:rsid w:val="00EB10AD"/>
    <w:rsid w:val="00EB1312"/>
    <w:rsid w:val="00EB16D6"/>
    <w:rsid w:val="00EB1AB7"/>
    <w:rsid w:val="00EB21CC"/>
    <w:rsid w:val="00EB26E4"/>
    <w:rsid w:val="00EB2753"/>
    <w:rsid w:val="00EB293E"/>
    <w:rsid w:val="00EB2D86"/>
    <w:rsid w:val="00EB34D0"/>
    <w:rsid w:val="00EB3902"/>
    <w:rsid w:val="00EB3AAD"/>
    <w:rsid w:val="00EB3F4D"/>
    <w:rsid w:val="00EB4C8A"/>
    <w:rsid w:val="00EB4E1C"/>
    <w:rsid w:val="00EB550D"/>
    <w:rsid w:val="00EB57E6"/>
    <w:rsid w:val="00EB6E4E"/>
    <w:rsid w:val="00EB7494"/>
    <w:rsid w:val="00EB74CB"/>
    <w:rsid w:val="00EB7746"/>
    <w:rsid w:val="00EB7BB3"/>
    <w:rsid w:val="00EC0647"/>
    <w:rsid w:val="00EC08BA"/>
    <w:rsid w:val="00EC08CB"/>
    <w:rsid w:val="00EC0E2E"/>
    <w:rsid w:val="00EC101B"/>
    <w:rsid w:val="00EC14D3"/>
    <w:rsid w:val="00EC1BFB"/>
    <w:rsid w:val="00EC1FC8"/>
    <w:rsid w:val="00EC22AC"/>
    <w:rsid w:val="00EC2793"/>
    <w:rsid w:val="00EC29E0"/>
    <w:rsid w:val="00EC4792"/>
    <w:rsid w:val="00EC4EA1"/>
    <w:rsid w:val="00EC6348"/>
    <w:rsid w:val="00EC63F1"/>
    <w:rsid w:val="00EC699D"/>
    <w:rsid w:val="00EC69D1"/>
    <w:rsid w:val="00EC6D95"/>
    <w:rsid w:val="00EC70A4"/>
    <w:rsid w:val="00EC73AE"/>
    <w:rsid w:val="00EC7AD7"/>
    <w:rsid w:val="00EC7D84"/>
    <w:rsid w:val="00ED0661"/>
    <w:rsid w:val="00ED1404"/>
    <w:rsid w:val="00ED16BA"/>
    <w:rsid w:val="00ED1756"/>
    <w:rsid w:val="00ED2017"/>
    <w:rsid w:val="00ED2532"/>
    <w:rsid w:val="00ED2606"/>
    <w:rsid w:val="00ED274A"/>
    <w:rsid w:val="00ED2BC5"/>
    <w:rsid w:val="00ED2E7A"/>
    <w:rsid w:val="00ED393F"/>
    <w:rsid w:val="00ED508A"/>
    <w:rsid w:val="00ED5549"/>
    <w:rsid w:val="00ED63C3"/>
    <w:rsid w:val="00ED6435"/>
    <w:rsid w:val="00ED65CA"/>
    <w:rsid w:val="00ED6854"/>
    <w:rsid w:val="00ED6F66"/>
    <w:rsid w:val="00ED7049"/>
    <w:rsid w:val="00ED7BF3"/>
    <w:rsid w:val="00EE09EB"/>
    <w:rsid w:val="00EE112C"/>
    <w:rsid w:val="00EE14B8"/>
    <w:rsid w:val="00EE27C0"/>
    <w:rsid w:val="00EE2B60"/>
    <w:rsid w:val="00EE2E60"/>
    <w:rsid w:val="00EE3A29"/>
    <w:rsid w:val="00EE3B95"/>
    <w:rsid w:val="00EE4363"/>
    <w:rsid w:val="00EE50C4"/>
    <w:rsid w:val="00EE558C"/>
    <w:rsid w:val="00EE5A89"/>
    <w:rsid w:val="00EE6181"/>
    <w:rsid w:val="00EE662E"/>
    <w:rsid w:val="00EE6892"/>
    <w:rsid w:val="00EE6B02"/>
    <w:rsid w:val="00EE7208"/>
    <w:rsid w:val="00EE7474"/>
    <w:rsid w:val="00EE74DF"/>
    <w:rsid w:val="00EE79AB"/>
    <w:rsid w:val="00EF0A15"/>
    <w:rsid w:val="00EF10E7"/>
    <w:rsid w:val="00EF15C5"/>
    <w:rsid w:val="00EF2E0A"/>
    <w:rsid w:val="00EF3763"/>
    <w:rsid w:val="00EF3C77"/>
    <w:rsid w:val="00EF3E07"/>
    <w:rsid w:val="00EF3FD8"/>
    <w:rsid w:val="00EF4E33"/>
    <w:rsid w:val="00EF4EB7"/>
    <w:rsid w:val="00EF5946"/>
    <w:rsid w:val="00EF5D21"/>
    <w:rsid w:val="00EF5EB4"/>
    <w:rsid w:val="00EF683A"/>
    <w:rsid w:val="00EF6FA1"/>
    <w:rsid w:val="00EF7180"/>
    <w:rsid w:val="00EF71F3"/>
    <w:rsid w:val="00EF7277"/>
    <w:rsid w:val="00EF73D3"/>
    <w:rsid w:val="00EF7675"/>
    <w:rsid w:val="00F01288"/>
    <w:rsid w:val="00F01BE0"/>
    <w:rsid w:val="00F02626"/>
    <w:rsid w:val="00F0263F"/>
    <w:rsid w:val="00F026E8"/>
    <w:rsid w:val="00F0371A"/>
    <w:rsid w:val="00F038D6"/>
    <w:rsid w:val="00F03AAF"/>
    <w:rsid w:val="00F043FD"/>
    <w:rsid w:val="00F04886"/>
    <w:rsid w:val="00F05244"/>
    <w:rsid w:val="00F0531E"/>
    <w:rsid w:val="00F06308"/>
    <w:rsid w:val="00F06633"/>
    <w:rsid w:val="00F0666C"/>
    <w:rsid w:val="00F0767E"/>
    <w:rsid w:val="00F07B7F"/>
    <w:rsid w:val="00F10850"/>
    <w:rsid w:val="00F110FB"/>
    <w:rsid w:val="00F11252"/>
    <w:rsid w:val="00F1196C"/>
    <w:rsid w:val="00F12C64"/>
    <w:rsid w:val="00F12E87"/>
    <w:rsid w:val="00F130E4"/>
    <w:rsid w:val="00F1321A"/>
    <w:rsid w:val="00F1389D"/>
    <w:rsid w:val="00F138DC"/>
    <w:rsid w:val="00F14C38"/>
    <w:rsid w:val="00F16199"/>
    <w:rsid w:val="00F161CA"/>
    <w:rsid w:val="00F16EA7"/>
    <w:rsid w:val="00F1700B"/>
    <w:rsid w:val="00F1733C"/>
    <w:rsid w:val="00F20C9D"/>
    <w:rsid w:val="00F210E4"/>
    <w:rsid w:val="00F2110B"/>
    <w:rsid w:val="00F21B0A"/>
    <w:rsid w:val="00F22BC9"/>
    <w:rsid w:val="00F22F28"/>
    <w:rsid w:val="00F2355B"/>
    <w:rsid w:val="00F23E06"/>
    <w:rsid w:val="00F247DE"/>
    <w:rsid w:val="00F2495D"/>
    <w:rsid w:val="00F24A40"/>
    <w:rsid w:val="00F25044"/>
    <w:rsid w:val="00F250AD"/>
    <w:rsid w:val="00F251A4"/>
    <w:rsid w:val="00F25AA7"/>
    <w:rsid w:val="00F25E94"/>
    <w:rsid w:val="00F2616D"/>
    <w:rsid w:val="00F26D0A"/>
    <w:rsid w:val="00F27176"/>
    <w:rsid w:val="00F27704"/>
    <w:rsid w:val="00F2789D"/>
    <w:rsid w:val="00F3001C"/>
    <w:rsid w:val="00F30133"/>
    <w:rsid w:val="00F30172"/>
    <w:rsid w:val="00F30BA8"/>
    <w:rsid w:val="00F30CDF"/>
    <w:rsid w:val="00F3107B"/>
    <w:rsid w:val="00F31376"/>
    <w:rsid w:val="00F3162C"/>
    <w:rsid w:val="00F32FAC"/>
    <w:rsid w:val="00F3315A"/>
    <w:rsid w:val="00F3351D"/>
    <w:rsid w:val="00F339E8"/>
    <w:rsid w:val="00F34052"/>
    <w:rsid w:val="00F34849"/>
    <w:rsid w:val="00F34F22"/>
    <w:rsid w:val="00F35361"/>
    <w:rsid w:val="00F35A56"/>
    <w:rsid w:val="00F35DEB"/>
    <w:rsid w:val="00F35F1F"/>
    <w:rsid w:val="00F36608"/>
    <w:rsid w:val="00F36C4F"/>
    <w:rsid w:val="00F36DAC"/>
    <w:rsid w:val="00F36DDA"/>
    <w:rsid w:val="00F374B5"/>
    <w:rsid w:val="00F3760E"/>
    <w:rsid w:val="00F4056B"/>
    <w:rsid w:val="00F4061C"/>
    <w:rsid w:val="00F40A21"/>
    <w:rsid w:val="00F41B08"/>
    <w:rsid w:val="00F4290B"/>
    <w:rsid w:val="00F439F2"/>
    <w:rsid w:val="00F445B3"/>
    <w:rsid w:val="00F44B34"/>
    <w:rsid w:val="00F45527"/>
    <w:rsid w:val="00F46559"/>
    <w:rsid w:val="00F46DF4"/>
    <w:rsid w:val="00F470A2"/>
    <w:rsid w:val="00F502F9"/>
    <w:rsid w:val="00F51E0A"/>
    <w:rsid w:val="00F51E29"/>
    <w:rsid w:val="00F51F23"/>
    <w:rsid w:val="00F525F1"/>
    <w:rsid w:val="00F52C17"/>
    <w:rsid w:val="00F54C1D"/>
    <w:rsid w:val="00F5504F"/>
    <w:rsid w:val="00F55263"/>
    <w:rsid w:val="00F55B12"/>
    <w:rsid w:val="00F55B4B"/>
    <w:rsid w:val="00F56729"/>
    <w:rsid w:val="00F5702F"/>
    <w:rsid w:val="00F5764A"/>
    <w:rsid w:val="00F57934"/>
    <w:rsid w:val="00F61917"/>
    <w:rsid w:val="00F61A26"/>
    <w:rsid w:val="00F62486"/>
    <w:rsid w:val="00F62CB4"/>
    <w:rsid w:val="00F63668"/>
    <w:rsid w:val="00F63E0F"/>
    <w:rsid w:val="00F6438D"/>
    <w:rsid w:val="00F643F3"/>
    <w:rsid w:val="00F64655"/>
    <w:rsid w:val="00F64C71"/>
    <w:rsid w:val="00F654B7"/>
    <w:rsid w:val="00F65796"/>
    <w:rsid w:val="00F65DB3"/>
    <w:rsid w:val="00F67FB4"/>
    <w:rsid w:val="00F71DAE"/>
    <w:rsid w:val="00F720C9"/>
    <w:rsid w:val="00F72A70"/>
    <w:rsid w:val="00F72CBA"/>
    <w:rsid w:val="00F740CD"/>
    <w:rsid w:val="00F748FF"/>
    <w:rsid w:val="00F7497A"/>
    <w:rsid w:val="00F74BAC"/>
    <w:rsid w:val="00F7619A"/>
    <w:rsid w:val="00F76702"/>
    <w:rsid w:val="00F76710"/>
    <w:rsid w:val="00F76D08"/>
    <w:rsid w:val="00F77A76"/>
    <w:rsid w:val="00F77F75"/>
    <w:rsid w:val="00F80265"/>
    <w:rsid w:val="00F80780"/>
    <w:rsid w:val="00F81575"/>
    <w:rsid w:val="00F81B2F"/>
    <w:rsid w:val="00F82C1B"/>
    <w:rsid w:val="00F82D2E"/>
    <w:rsid w:val="00F82D7B"/>
    <w:rsid w:val="00F82F1C"/>
    <w:rsid w:val="00F8330B"/>
    <w:rsid w:val="00F835D5"/>
    <w:rsid w:val="00F83614"/>
    <w:rsid w:val="00F836BA"/>
    <w:rsid w:val="00F83A33"/>
    <w:rsid w:val="00F85040"/>
    <w:rsid w:val="00F851EC"/>
    <w:rsid w:val="00F85432"/>
    <w:rsid w:val="00F85442"/>
    <w:rsid w:val="00F85559"/>
    <w:rsid w:val="00F8575B"/>
    <w:rsid w:val="00F86C8F"/>
    <w:rsid w:val="00F8765D"/>
    <w:rsid w:val="00F87881"/>
    <w:rsid w:val="00F8794B"/>
    <w:rsid w:val="00F87DD2"/>
    <w:rsid w:val="00F87FA4"/>
    <w:rsid w:val="00F90469"/>
    <w:rsid w:val="00F90540"/>
    <w:rsid w:val="00F90E49"/>
    <w:rsid w:val="00F915D9"/>
    <w:rsid w:val="00F9168C"/>
    <w:rsid w:val="00F92509"/>
    <w:rsid w:val="00F9269D"/>
    <w:rsid w:val="00F9382B"/>
    <w:rsid w:val="00F94ED5"/>
    <w:rsid w:val="00F94F93"/>
    <w:rsid w:val="00F94FB5"/>
    <w:rsid w:val="00F95997"/>
    <w:rsid w:val="00F9623A"/>
    <w:rsid w:val="00FA0146"/>
    <w:rsid w:val="00FA01D0"/>
    <w:rsid w:val="00FA06A4"/>
    <w:rsid w:val="00FA0B23"/>
    <w:rsid w:val="00FA0EC6"/>
    <w:rsid w:val="00FA111D"/>
    <w:rsid w:val="00FA1256"/>
    <w:rsid w:val="00FA2372"/>
    <w:rsid w:val="00FA3EC4"/>
    <w:rsid w:val="00FA53DA"/>
    <w:rsid w:val="00FA66B7"/>
    <w:rsid w:val="00FA6855"/>
    <w:rsid w:val="00FA6AB1"/>
    <w:rsid w:val="00FA6AF6"/>
    <w:rsid w:val="00FA6BC2"/>
    <w:rsid w:val="00FA7DD5"/>
    <w:rsid w:val="00FB05F0"/>
    <w:rsid w:val="00FB07E0"/>
    <w:rsid w:val="00FB0C86"/>
    <w:rsid w:val="00FB19F1"/>
    <w:rsid w:val="00FB1D9E"/>
    <w:rsid w:val="00FB28E9"/>
    <w:rsid w:val="00FB2D3F"/>
    <w:rsid w:val="00FB3820"/>
    <w:rsid w:val="00FB4EBC"/>
    <w:rsid w:val="00FB5481"/>
    <w:rsid w:val="00FB5D9E"/>
    <w:rsid w:val="00FB5EDA"/>
    <w:rsid w:val="00FB5F8C"/>
    <w:rsid w:val="00FB6A1C"/>
    <w:rsid w:val="00FB6D8C"/>
    <w:rsid w:val="00FB73A0"/>
    <w:rsid w:val="00FB768D"/>
    <w:rsid w:val="00FB7767"/>
    <w:rsid w:val="00FC05CA"/>
    <w:rsid w:val="00FC0B07"/>
    <w:rsid w:val="00FC0E31"/>
    <w:rsid w:val="00FC119D"/>
    <w:rsid w:val="00FC1B24"/>
    <w:rsid w:val="00FC1D41"/>
    <w:rsid w:val="00FC1D7C"/>
    <w:rsid w:val="00FC20AA"/>
    <w:rsid w:val="00FC216E"/>
    <w:rsid w:val="00FC25A9"/>
    <w:rsid w:val="00FC26A8"/>
    <w:rsid w:val="00FC283C"/>
    <w:rsid w:val="00FC38A6"/>
    <w:rsid w:val="00FC40AE"/>
    <w:rsid w:val="00FC4B67"/>
    <w:rsid w:val="00FC513B"/>
    <w:rsid w:val="00FC53C3"/>
    <w:rsid w:val="00FC6F8B"/>
    <w:rsid w:val="00FC749C"/>
    <w:rsid w:val="00FC777D"/>
    <w:rsid w:val="00FC7C53"/>
    <w:rsid w:val="00FD084A"/>
    <w:rsid w:val="00FD0B96"/>
    <w:rsid w:val="00FD134E"/>
    <w:rsid w:val="00FD1B1C"/>
    <w:rsid w:val="00FD241F"/>
    <w:rsid w:val="00FD3125"/>
    <w:rsid w:val="00FD31ED"/>
    <w:rsid w:val="00FD3757"/>
    <w:rsid w:val="00FD3CF7"/>
    <w:rsid w:val="00FD426D"/>
    <w:rsid w:val="00FD4EDF"/>
    <w:rsid w:val="00FD561C"/>
    <w:rsid w:val="00FD5836"/>
    <w:rsid w:val="00FD5873"/>
    <w:rsid w:val="00FD5C9A"/>
    <w:rsid w:val="00FD600A"/>
    <w:rsid w:val="00FD6EFD"/>
    <w:rsid w:val="00FD76DC"/>
    <w:rsid w:val="00FD7AC3"/>
    <w:rsid w:val="00FD7B02"/>
    <w:rsid w:val="00FE0AB6"/>
    <w:rsid w:val="00FE1011"/>
    <w:rsid w:val="00FE1B3B"/>
    <w:rsid w:val="00FE1D57"/>
    <w:rsid w:val="00FE1DB1"/>
    <w:rsid w:val="00FE2B60"/>
    <w:rsid w:val="00FE2D55"/>
    <w:rsid w:val="00FE2FAD"/>
    <w:rsid w:val="00FE336B"/>
    <w:rsid w:val="00FE33CA"/>
    <w:rsid w:val="00FE33DB"/>
    <w:rsid w:val="00FE5718"/>
    <w:rsid w:val="00FE61E4"/>
    <w:rsid w:val="00FE6294"/>
    <w:rsid w:val="00FE696C"/>
    <w:rsid w:val="00FE6B38"/>
    <w:rsid w:val="00FE6E79"/>
    <w:rsid w:val="00FE7CF6"/>
    <w:rsid w:val="00FE7F8B"/>
    <w:rsid w:val="00FF059B"/>
    <w:rsid w:val="00FF1771"/>
    <w:rsid w:val="00FF1D07"/>
    <w:rsid w:val="00FF20DC"/>
    <w:rsid w:val="00FF241E"/>
    <w:rsid w:val="00FF25DA"/>
    <w:rsid w:val="00FF28DB"/>
    <w:rsid w:val="00FF2DA4"/>
    <w:rsid w:val="00FF2F96"/>
    <w:rsid w:val="00FF34DD"/>
    <w:rsid w:val="00FF35AC"/>
    <w:rsid w:val="00FF3C13"/>
    <w:rsid w:val="00FF41E4"/>
    <w:rsid w:val="00FF57D7"/>
    <w:rsid w:val="00FF5B07"/>
    <w:rsid w:val="00FF6074"/>
    <w:rsid w:val="00FF607C"/>
    <w:rsid w:val="00FF6DE9"/>
    <w:rsid w:val="00FF7161"/>
    <w:rsid w:val="00FF7617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F766499"/>
  <w15:chartTrackingRefBased/>
  <w15:docId w15:val="{2BFBEE7C-6CBE-4F4E-8197-51FBC66A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193"/>
    <w:rPr>
      <w:rFonts w:ascii="Tahoma" w:hAnsi="Tahoma" w:cs="Tahoma"/>
      <w:lang w:eastAsia="ko-KR" w:bidi="ar-SA"/>
    </w:rPr>
  </w:style>
  <w:style w:type="paragraph" w:styleId="Heading1">
    <w:name w:val="heading 1"/>
    <w:basedOn w:val="Normal"/>
    <w:next w:val="Normal"/>
    <w:link w:val="Heading1Char"/>
    <w:qFormat/>
    <w:rsid w:val="00365149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aliases w:val="HD2"/>
    <w:basedOn w:val="BodyText"/>
    <w:next w:val="BodyText"/>
    <w:qFormat/>
    <w:rsid w:val="005232B6"/>
    <w:pPr>
      <w:keepNext/>
      <w:keepLines/>
      <w:pageBreakBefore/>
      <w:pBdr>
        <w:top w:val="single" w:sz="48" w:space="4" w:color="auto"/>
      </w:pBdr>
      <w:spacing w:line="480" w:lineRule="auto"/>
      <w:outlineLvl w:val="1"/>
    </w:pPr>
    <w:rPr>
      <w:b/>
      <w:bCs/>
      <w:sz w:val="28"/>
      <w:szCs w:val="28"/>
      <w:lang w:bidi="th-TH"/>
    </w:rPr>
  </w:style>
  <w:style w:type="paragraph" w:styleId="Heading3">
    <w:name w:val="heading 3"/>
    <w:basedOn w:val="Normal"/>
    <w:next w:val="Normal"/>
    <w:qFormat/>
    <w:rsid w:val="005232B6"/>
    <w:pPr>
      <w:keepNext/>
      <w:spacing w:before="120" w:after="120" w:line="480" w:lineRule="auto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786A50"/>
    <w:pPr>
      <w:keepNext/>
      <w:spacing w:before="240" w:after="60" w:line="360" w:lineRule="auto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4F5DC2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365149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365149"/>
    <w:pPr>
      <w:spacing w:before="240" w:after="60"/>
      <w:outlineLvl w:val="6"/>
    </w:pPr>
    <w:rPr>
      <w:rFonts w:ascii="Times New Roman" w:hAnsi="Times New Roman" w:cs="Angsana New"/>
      <w:sz w:val="24"/>
      <w:szCs w:val="28"/>
    </w:rPr>
  </w:style>
  <w:style w:type="paragraph" w:styleId="Heading8">
    <w:name w:val="heading 8"/>
    <w:basedOn w:val="Normal"/>
    <w:next w:val="Normal"/>
    <w:qFormat/>
    <w:rsid w:val="00BC5493"/>
    <w:pPr>
      <w:spacing w:before="240" w:after="60"/>
      <w:outlineLvl w:val="7"/>
    </w:pPr>
    <w:rPr>
      <w:rFonts w:ascii="Times New Roman" w:hAnsi="Times New Roman" w:cs="Angsana New"/>
      <w:i/>
      <w:iCs/>
      <w:sz w:val="24"/>
      <w:szCs w:val="28"/>
    </w:rPr>
  </w:style>
  <w:style w:type="paragraph" w:styleId="Heading9">
    <w:name w:val="heading 9"/>
    <w:basedOn w:val="Normal"/>
    <w:next w:val="Normal"/>
    <w:qFormat/>
    <w:rsid w:val="00BC549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,bt,BODY TEXT,t,Text,contents,t Char"/>
    <w:basedOn w:val="Normal"/>
    <w:link w:val="BodyTextChar"/>
    <w:qFormat/>
    <w:rsid w:val="009F18EE"/>
    <w:pPr>
      <w:spacing w:after="120"/>
    </w:pPr>
    <w:rPr>
      <w:rFonts w:cs="Angsana New"/>
      <w:szCs w:val="23"/>
    </w:rPr>
  </w:style>
  <w:style w:type="character" w:customStyle="1" w:styleId="BodyTextChar">
    <w:name w:val="Body Text Char"/>
    <w:aliases w:val="body text Char,bt Char,BODY TEXT Char,t Char1,Text Char,contents Char,t Char Char"/>
    <w:link w:val="BodyText"/>
    <w:rsid w:val="00EE6181"/>
    <w:rPr>
      <w:rFonts w:ascii="Tahoma" w:eastAsia="Batang" w:hAnsi="Tahoma" w:cs="Angsana New"/>
      <w:szCs w:val="23"/>
      <w:lang w:val="en-US" w:eastAsia="ko-KR" w:bidi="ar-SA"/>
    </w:rPr>
  </w:style>
  <w:style w:type="paragraph" w:customStyle="1" w:styleId="TitleBar">
    <w:name w:val="Title Bar"/>
    <w:basedOn w:val="Normal"/>
    <w:rsid w:val="009F18EE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bidi="th-TH"/>
    </w:rPr>
  </w:style>
  <w:style w:type="character" w:customStyle="1" w:styleId="HighlightedVariable">
    <w:name w:val="Highlighted Variable"/>
    <w:rsid w:val="009F18EE"/>
    <w:rPr>
      <w:rFonts w:ascii="Book Antiqua" w:hAnsi="Book Antiqua"/>
      <w:color w:val="0000FF"/>
      <w:lang w:bidi="th-TH"/>
    </w:rPr>
  </w:style>
  <w:style w:type="paragraph" w:customStyle="1" w:styleId="Title-Major">
    <w:name w:val="Title-Major"/>
    <w:basedOn w:val="Title"/>
    <w:rsid w:val="009F18EE"/>
    <w:pPr>
      <w:keepLines/>
      <w:spacing w:before="0" w:after="120"/>
      <w:ind w:left="2520" w:right="720"/>
      <w:jc w:val="left"/>
      <w:outlineLvl w:val="9"/>
    </w:pPr>
    <w:rPr>
      <w:rFonts w:ascii="Tahoma" w:hAnsi="Tahoma"/>
      <w:b w:val="0"/>
      <w:bCs w:val="0"/>
      <w:smallCaps/>
      <w:kern w:val="0"/>
      <w:sz w:val="48"/>
      <w:szCs w:val="48"/>
      <w:lang w:bidi="th-TH"/>
    </w:rPr>
  </w:style>
  <w:style w:type="paragraph" w:styleId="Title">
    <w:name w:val="Title"/>
    <w:basedOn w:val="Normal"/>
    <w:link w:val="TitleChar"/>
    <w:qFormat/>
    <w:rsid w:val="009F18EE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tyleHeadingBarRight2251cm">
    <w:name w:val="Style Heading Bar + Right:  22.51 cm"/>
    <w:basedOn w:val="HeadingBar"/>
    <w:rsid w:val="003A7E89"/>
    <w:pPr>
      <w:spacing w:before="360"/>
      <w:ind w:right="12763"/>
    </w:pPr>
  </w:style>
  <w:style w:type="paragraph" w:customStyle="1" w:styleId="HeadingBar">
    <w:name w:val="Heading Bar"/>
    <w:basedOn w:val="Normal"/>
    <w:next w:val="Heading3"/>
    <w:link w:val="HeadingBarChar"/>
    <w:rsid w:val="009F18EE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bidi="th-TH"/>
    </w:rPr>
  </w:style>
  <w:style w:type="paragraph" w:styleId="Header">
    <w:name w:val="header"/>
    <w:basedOn w:val="Normal"/>
    <w:rsid w:val="009F1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8EE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link w:val="TableTextChar"/>
    <w:rsid w:val="0087700A"/>
    <w:pPr>
      <w:keepLines/>
    </w:pPr>
    <w:rPr>
      <w:lang w:bidi="th-TH"/>
    </w:rPr>
  </w:style>
  <w:style w:type="character" w:customStyle="1" w:styleId="TableTextChar">
    <w:name w:val="Table Text Char"/>
    <w:link w:val="TableText"/>
    <w:locked/>
    <w:rsid w:val="0074114B"/>
    <w:rPr>
      <w:rFonts w:ascii="Tahoma" w:eastAsia="Batang" w:hAnsi="Tahoma" w:cs="Tahoma"/>
      <w:lang w:val="en-US" w:eastAsia="ko-KR" w:bidi="th-TH"/>
    </w:rPr>
  </w:style>
  <w:style w:type="paragraph" w:customStyle="1" w:styleId="TableHeading">
    <w:name w:val="Table Heading"/>
    <w:basedOn w:val="TableText"/>
    <w:rsid w:val="009F18EE"/>
    <w:pPr>
      <w:spacing w:before="12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90D00"/>
    <w:pPr>
      <w:tabs>
        <w:tab w:val="left" w:pos="3402"/>
        <w:tab w:val="right" w:leader="dot" w:pos="10200"/>
      </w:tabs>
      <w:ind w:left="2880"/>
    </w:pPr>
  </w:style>
  <w:style w:type="paragraph" w:styleId="TOC2">
    <w:name w:val="toc 2"/>
    <w:basedOn w:val="Normal"/>
    <w:next w:val="Normal"/>
    <w:autoRedefine/>
    <w:uiPriority w:val="39"/>
    <w:rsid w:val="009D652C"/>
    <w:pPr>
      <w:tabs>
        <w:tab w:val="left" w:pos="2790"/>
        <w:tab w:val="right" w:leader="dot" w:pos="10200"/>
      </w:tabs>
      <w:spacing w:before="120" w:after="120" w:line="360" w:lineRule="auto"/>
      <w:ind w:left="2517"/>
    </w:pPr>
  </w:style>
  <w:style w:type="paragraph" w:customStyle="1" w:styleId="TOCHeading1">
    <w:name w:val="TOC Heading1"/>
    <w:basedOn w:val="Normal"/>
    <w:rsid w:val="00AF15D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bidi="th-TH"/>
    </w:rPr>
  </w:style>
  <w:style w:type="paragraph" w:styleId="TOC4">
    <w:name w:val="toc 4"/>
    <w:basedOn w:val="Normal"/>
    <w:next w:val="Normal"/>
    <w:autoRedefine/>
    <w:uiPriority w:val="39"/>
    <w:rsid w:val="00F77F75"/>
    <w:pPr>
      <w:tabs>
        <w:tab w:val="right" w:leader="dot" w:pos="10200"/>
      </w:tabs>
      <w:ind w:left="3240"/>
    </w:pPr>
  </w:style>
  <w:style w:type="character" w:styleId="PageNumber">
    <w:name w:val="page number"/>
    <w:basedOn w:val="DefaultParagraphFont"/>
    <w:rsid w:val="00AF15D0"/>
  </w:style>
  <w:style w:type="paragraph" w:styleId="BalloonText">
    <w:name w:val="Balloon Text"/>
    <w:basedOn w:val="Normal"/>
    <w:semiHidden/>
    <w:rsid w:val="003C1209"/>
    <w:rPr>
      <w:rFonts w:cs="Angsana New"/>
      <w:sz w:val="16"/>
      <w:szCs w:val="18"/>
    </w:rPr>
  </w:style>
  <w:style w:type="table" w:styleId="TableGrid">
    <w:name w:val="Table Grid"/>
    <w:basedOn w:val="TableNormal"/>
    <w:rsid w:val="00333FE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TableTextAsianTimesNewRoman10ptBoldCentered">
    <w:name w:val="Style Table Text + (Asian) Times New Roman 10 pt Bold Centered ..."/>
    <w:basedOn w:val="TableText"/>
    <w:rsid w:val="006C112F"/>
    <w:pPr>
      <w:spacing w:before="60" w:after="60"/>
      <w:jc w:val="center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755E44"/>
  </w:style>
  <w:style w:type="paragraph" w:styleId="TableofFigures">
    <w:name w:val="table of figures"/>
    <w:basedOn w:val="Normal"/>
    <w:next w:val="Normal"/>
    <w:semiHidden/>
    <w:rsid w:val="00755E44"/>
  </w:style>
  <w:style w:type="paragraph" w:customStyle="1" w:styleId="StyleTableText10pt">
    <w:name w:val="Style Table Text + 10 pt"/>
    <w:basedOn w:val="TableText"/>
    <w:rsid w:val="006C112F"/>
    <w:pPr>
      <w:shd w:val="clear" w:color="auto" w:fill="E6E6E6"/>
    </w:pPr>
  </w:style>
  <w:style w:type="paragraph" w:styleId="NormalWeb">
    <w:name w:val="Normal (Web)"/>
    <w:basedOn w:val="Normal"/>
    <w:rsid w:val="002C219A"/>
    <w:pPr>
      <w:spacing w:before="100" w:beforeAutospacing="1" w:after="100" w:afterAutospacing="1"/>
    </w:pPr>
    <w:rPr>
      <w:rFonts w:eastAsia="Times New Roman"/>
      <w:sz w:val="24"/>
      <w:szCs w:val="24"/>
      <w:lang w:eastAsia="en-US" w:bidi="th-TH"/>
    </w:rPr>
  </w:style>
  <w:style w:type="character" w:styleId="Hyperlink">
    <w:name w:val="Hyperlink"/>
    <w:uiPriority w:val="99"/>
    <w:rsid w:val="00577A5E"/>
    <w:rPr>
      <w:color w:val="0000FF"/>
      <w:u w:val="single"/>
    </w:rPr>
  </w:style>
  <w:style w:type="character" w:styleId="Emphasis">
    <w:name w:val="Emphasis"/>
    <w:qFormat/>
    <w:rsid w:val="007F26A4"/>
    <w:rPr>
      <w:i/>
      <w:iCs/>
    </w:rPr>
  </w:style>
  <w:style w:type="character" w:styleId="CommentReference">
    <w:name w:val="annotation reference"/>
    <w:semiHidden/>
    <w:rsid w:val="00F57934"/>
    <w:rPr>
      <w:sz w:val="16"/>
      <w:szCs w:val="18"/>
    </w:rPr>
  </w:style>
  <w:style w:type="paragraph" w:styleId="CommentText">
    <w:name w:val="annotation text"/>
    <w:basedOn w:val="Normal"/>
    <w:semiHidden/>
    <w:rsid w:val="00F57934"/>
    <w:rPr>
      <w:rFonts w:eastAsia="Times New Roman" w:cs="Angsana New"/>
      <w:spacing w:val="4"/>
      <w:szCs w:val="23"/>
      <w:lang w:eastAsia="en-US"/>
    </w:rPr>
  </w:style>
  <w:style w:type="paragraph" w:customStyle="1" w:styleId="StyleHeadingBarRight4051cm">
    <w:name w:val="Style Heading Bar + Right:  40.51 cm"/>
    <w:basedOn w:val="StyleHeadingBarRight2251cm"/>
    <w:rsid w:val="004B732B"/>
  </w:style>
  <w:style w:type="paragraph" w:styleId="TOC5">
    <w:name w:val="toc 5"/>
    <w:basedOn w:val="Normal"/>
    <w:next w:val="Normal"/>
    <w:autoRedefine/>
    <w:uiPriority w:val="39"/>
    <w:rsid w:val="00F77F75"/>
    <w:pPr>
      <w:tabs>
        <w:tab w:val="right" w:leader="dot" w:pos="10200"/>
      </w:tabs>
      <w:ind w:left="3800"/>
    </w:pPr>
    <w:rPr>
      <w:rFonts w:cs="Angsana New"/>
      <w:szCs w:val="23"/>
    </w:rPr>
  </w:style>
  <w:style w:type="paragraph" w:customStyle="1" w:styleId="Style1">
    <w:name w:val="Style1"/>
    <w:basedOn w:val="StyleHeadingBarRight2251cm"/>
    <w:rsid w:val="005232B6"/>
    <w:pPr>
      <w:ind w:left="1440"/>
    </w:pPr>
  </w:style>
  <w:style w:type="character" w:customStyle="1" w:styleId="sub-txt">
    <w:name w:val="sub-txt"/>
    <w:basedOn w:val="DefaultParagraphFont"/>
    <w:rsid w:val="00E178C6"/>
  </w:style>
  <w:style w:type="paragraph" w:styleId="Caption">
    <w:name w:val="caption"/>
    <w:basedOn w:val="Normal"/>
    <w:next w:val="Normal"/>
    <w:qFormat/>
    <w:rsid w:val="00D5047F"/>
    <w:rPr>
      <w:rFonts w:cs="Angsana New"/>
      <w:b/>
      <w:bCs/>
      <w:szCs w:val="23"/>
    </w:rPr>
  </w:style>
  <w:style w:type="paragraph" w:styleId="HTMLPreformatted">
    <w:name w:val="HTML Preformatted"/>
    <w:basedOn w:val="Normal"/>
    <w:rsid w:val="0005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eastAsia="en-US" w:bidi="th-TH"/>
    </w:rPr>
  </w:style>
  <w:style w:type="paragraph" w:styleId="TOC6">
    <w:name w:val="toc 6"/>
    <w:basedOn w:val="Normal"/>
    <w:next w:val="Normal"/>
    <w:autoRedefine/>
    <w:semiHidden/>
    <w:rsid w:val="00DE3C1C"/>
    <w:pPr>
      <w:ind w:left="120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7">
    <w:name w:val="toc 7"/>
    <w:basedOn w:val="Normal"/>
    <w:next w:val="Normal"/>
    <w:autoRedefine/>
    <w:semiHidden/>
    <w:rsid w:val="00DE3C1C"/>
    <w:pPr>
      <w:ind w:left="144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8">
    <w:name w:val="toc 8"/>
    <w:basedOn w:val="Normal"/>
    <w:next w:val="Normal"/>
    <w:autoRedefine/>
    <w:semiHidden/>
    <w:rsid w:val="00DE3C1C"/>
    <w:pPr>
      <w:ind w:left="168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9">
    <w:name w:val="toc 9"/>
    <w:basedOn w:val="Normal"/>
    <w:next w:val="Normal"/>
    <w:autoRedefine/>
    <w:semiHidden/>
    <w:rsid w:val="00DE3C1C"/>
    <w:pPr>
      <w:ind w:left="192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customStyle="1" w:styleId="Default">
    <w:name w:val="Default"/>
    <w:rsid w:val="00566D6D"/>
    <w:pPr>
      <w:widowControl w:val="0"/>
      <w:autoSpaceDE w:val="0"/>
      <w:autoSpaceDN w:val="0"/>
      <w:adjustRightInd w:val="0"/>
    </w:pPr>
    <w:rPr>
      <w:rFonts w:ascii="Angsana New" w:eastAsia="SimSun" w:hAnsi="Angsana New"/>
      <w:color w:val="000000"/>
      <w:sz w:val="24"/>
      <w:szCs w:val="24"/>
      <w:lang w:eastAsia="zh-CN"/>
    </w:rPr>
  </w:style>
  <w:style w:type="paragraph" w:customStyle="1" w:styleId="Char">
    <w:name w:val="อักขระ Char"/>
    <w:basedOn w:val="Normal"/>
    <w:rsid w:val="00566D6D"/>
    <w:pPr>
      <w:spacing w:after="160" w:line="240" w:lineRule="exact"/>
    </w:pPr>
    <w:rPr>
      <w:rFonts w:eastAsia="PMingLiU" w:cs="Angsana New"/>
      <w:lang w:eastAsia="en-US"/>
    </w:rPr>
  </w:style>
  <w:style w:type="paragraph" w:styleId="CommentSubject">
    <w:name w:val="annotation subject"/>
    <w:basedOn w:val="CommentText"/>
    <w:next w:val="CommentText"/>
    <w:semiHidden/>
    <w:rsid w:val="000B0E1C"/>
    <w:rPr>
      <w:rFonts w:eastAsia="Batang"/>
      <w:b/>
      <w:bCs/>
      <w:spacing w:val="0"/>
      <w:lang w:eastAsia="ko-KR"/>
    </w:rPr>
  </w:style>
  <w:style w:type="paragraph" w:customStyle="1" w:styleId="Heading40">
    <w:name w:val="Heading4"/>
    <w:basedOn w:val="Normal"/>
    <w:link w:val="Heading4Char"/>
    <w:rsid w:val="006F1ECB"/>
  </w:style>
  <w:style w:type="character" w:customStyle="1" w:styleId="Heading4Char">
    <w:name w:val="Heading4 Char"/>
    <w:link w:val="Heading40"/>
    <w:rsid w:val="006F1ECB"/>
    <w:rPr>
      <w:rFonts w:ascii="Tahoma" w:eastAsia="Batang" w:hAnsi="Tahoma" w:cs="Tahoma"/>
      <w:lang w:val="en-US" w:eastAsia="ko-KR" w:bidi="ar-SA"/>
    </w:rPr>
  </w:style>
  <w:style w:type="paragraph" w:customStyle="1" w:styleId="Heading30">
    <w:name w:val="Heading3"/>
    <w:basedOn w:val="Heading2"/>
    <w:rsid w:val="00F92509"/>
  </w:style>
  <w:style w:type="paragraph" w:customStyle="1" w:styleId="Clear">
    <w:name w:val="Clear"/>
    <w:basedOn w:val="Heading30"/>
    <w:rsid w:val="00F92509"/>
    <w:pPr>
      <w:pBdr>
        <w:top w:val="single" w:sz="48" w:space="0" w:color="auto"/>
      </w:pBdr>
    </w:pPr>
  </w:style>
  <w:style w:type="paragraph" w:customStyle="1" w:styleId="StyleHeading510ptNotItalic">
    <w:name w:val="Style Heading 5 + 10 pt Not Italic"/>
    <w:basedOn w:val="Heading5"/>
    <w:rsid w:val="008D0576"/>
    <w:rPr>
      <w:i w:val="0"/>
      <w:iCs w:val="0"/>
      <w:sz w:val="20"/>
      <w:szCs w:val="20"/>
      <w:u w:val="single"/>
    </w:rPr>
  </w:style>
  <w:style w:type="character" w:customStyle="1" w:styleId="HeadingBarChar">
    <w:name w:val="Heading Bar Char"/>
    <w:link w:val="HeadingBar"/>
    <w:rsid w:val="009049FB"/>
    <w:rPr>
      <w:rFonts w:ascii="Tahoma" w:eastAsia="Batang" w:hAnsi="Tahoma" w:cs="Tahoma"/>
      <w:color w:val="FFFFFF"/>
      <w:sz w:val="8"/>
      <w:szCs w:val="8"/>
      <w:lang w:val="en-US" w:eastAsia="ko-KR" w:bidi="th-TH"/>
    </w:rPr>
  </w:style>
  <w:style w:type="paragraph" w:customStyle="1" w:styleId="Actor">
    <w:name w:val="Actor"/>
    <w:basedOn w:val="BodyText"/>
    <w:next w:val="Normal"/>
    <w:rsid w:val="00370B26"/>
    <w:pPr>
      <w:keepNext/>
      <w:keepLines/>
      <w:shd w:val="pct20" w:color="auto" w:fill="auto"/>
      <w:spacing w:before="240" w:after="0"/>
      <w:jc w:val="center"/>
    </w:pPr>
    <w:rPr>
      <w:rFonts w:ascii="Times New Roman" w:eastAsia="Times New Roman" w:hAnsi="Times New Roman"/>
      <w:b/>
      <w:sz w:val="32"/>
      <w:szCs w:val="20"/>
      <w:lang w:eastAsia="en-US"/>
    </w:rPr>
  </w:style>
  <w:style w:type="paragraph" w:styleId="ListBullet">
    <w:name w:val="List Bullet"/>
    <w:basedOn w:val="BodyText"/>
    <w:rsid w:val="00370B26"/>
    <w:pPr>
      <w:numPr>
        <w:numId w:val="1"/>
      </w:numPr>
      <w:spacing w:before="240" w:after="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geTitle">
    <w:name w:val="Page Title"/>
    <w:basedOn w:val="BodyText"/>
    <w:next w:val="Normal"/>
    <w:rsid w:val="00370B26"/>
    <w:pPr>
      <w:pageBreakBefore/>
      <w:pBdr>
        <w:bottom w:val="single" w:sz="6" w:space="1" w:color="auto"/>
      </w:pBdr>
      <w:spacing w:before="240" w:after="0"/>
    </w:pPr>
    <w:rPr>
      <w:rFonts w:ascii="Arial" w:eastAsia="Times New Roman" w:hAnsi="Arial"/>
      <w:sz w:val="32"/>
      <w:szCs w:val="20"/>
      <w:lang w:eastAsia="en-US"/>
    </w:rPr>
  </w:style>
  <w:style w:type="paragraph" w:customStyle="1" w:styleId="StyleBodyTextbodytextComplexTahomaComplex10ptThai">
    <w:name w:val="Style Body Textbody text + (Complex) Tahoma (Complex) 10 pt Thai..."/>
    <w:basedOn w:val="BodyText"/>
    <w:rsid w:val="00756AF9"/>
    <w:pPr>
      <w:spacing w:line="300" w:lineRule="atLeast"/>
      <w:ind w:left="700"/>
    </w:pPr>
    <w:rPr>
      <w:rFonts w:eastAsia="Angsana New" w:cs="Tahoma"/>
      <w:szCs w:val="20"/>
    </w:rPr>
  </w:style>
  <w:style w:type="character" w:customStyle="1" w:styleId="Heading1Char">
    <w:name w:val="Heading 1 Char"/>
    <w:link w:val="Heading1"/>
    <w:rsid w:val="00D4360A"/>
    <w:rPr>
      <w:rFonts w:ascii="Arial" w:eastAsia="Batang" w:hAnsi="Arial" w:cs="Cordia New"/>
      <w:b/>
      <w:bCs/>
      <w:kern w:val="32"/>
      <w:sz w:val="32"/>
      <w:szCs w:val="37"/>
      <w:lang w:val="en-US" w:eastAsia="ko-KR" w:bidi="ar-SA"/>
    </w:rPr>
  </w:style>
  <w:style w:type="paragraph" w:customStyle="1" w:styleId="NormalTahoma">
    <w:name w:val="Normal + Tahoma"/>
    <w:aliases w:val="Bold"/>
    <w:basedOn w:val="Normal"/>
    <w:rsid w:val="00E028DC"/>
    <w:rPr>
      <w:rFonts w:eastAsia="Times New Roman"/>
      <w:b/>
      <w:bCs/>
      <w:lang w:eastAsia="zh-CN" w:bidi="th-TH"/>
    </w:rPr>
  </w:style>
  <w:style w:type="paragraph" w:styleId="DocumentMap">
    <w:name w:val="Document Map"/>
    <w:basedOn w:val="Normal"/>
    <w:link w:val="DocumentMapChar"/>
    <w:rsid w:val="006433DF"/>
    <w:rPr>
      <w:sz w:val="16"/>
      <w:szCs w:val="16"/>
    </w:rPr>
  </w:style>
  <w:style w:type="character" w:customStyle="1" w:styleId="DocumentMapChar">
    <w:name w:val="Document Map Char"/>
    <w:link w:val="DocumentMap"/>
    <w:rsid w:val="006433DF"/>
    <w:rPr>
      <w:rFonts w:ascii="Tahoma" w:hAnsi="Tahoma" w:cs="Tahoma"/>
      <w:sz w:val="16"/>
      <w:szCs w:val="16"/>
      <w:lang w:eastAsia="ko-KR" w:bidi="ar-SA"/>
    </w:rPr>
  </w:style>
  <w:style w:type="paragraph" w:styleId="ListParagraph">
    <w:name w:val="List Paragraph"/>
    <w:basedOn w:val="Normal"/>
    <w:uiPriority w:val="34"/>
    <w:qFormat/>
    <w:rsid w:val="00D7709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77FFA"/>
    <w:rPr>
      <w:rFonts w:ascii="Arial" w:hAnsi="Arial" w:cs="Tahoma"/>
      <w:b/>
      <w:bCs/>
      <w:kern w:val="28"/>
      <w:sz w:val="32"/>
      <w:szCs w:val="32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54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838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7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40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image" Target="media/image4.emf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header" Target="header3.xml"/><Relationship Id="rId25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package" Target="embeddings/Microsoft_Visio_Drawing1.vsdx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4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5.png"/><Relationship Id="rId28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image" Target="media/image3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oleObject" Target="embeddings/oleObject1.bin"/><Relationship Id="rId27" Type="http://schemas.openxmlformats.org/officeDocument/2006/relationships/fontTable" Target="fontTable.xml"/><Relationship Id="rId30" Type="http://schemas.microsoft.com/office/2016/09/relationships/commentsIds" Target="commentsId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5AF1B3CB6894CBFBC5838ABDD1E2D" ma:contentTypeVersion="3" ma:contentTypeDescription="Create a new document." ma:contentTypeScope="" ma:versionID="8a74dd87766cb2f0e257c023f9b5663c">
  <xsd:schema xmlns:xsd="http://www.w3.org/2001/XMLSchema" xmlns:xs="http://www.w3.org/2001/XMLSchema" xmlns:p="http://schemas.microsoft.com/office/2006/metadata/properties" xmlns:ns2="8c711384-e488-487a-b330-cfa539ac166a" targetNamespace="http://schemas.microsoft.com/office/2006/metadata/properties" ma:root="true" ma:fieldsID="03829b232e7db8165e4c12765b138d22" ns2:_="">
    <xsd:import namespace="8c711384-e488-487a-b330-cfa539ac16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11384-e488-487a-b330-cfa539ac16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CBFB4-3DC7-4E76-92E6-451CBB6285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408D72-23EA-45D9-9AF6-639EC89CA0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11384-e488-487a-b330-cfa539ac16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7D9C46-32CF-4285-B934-B5F574B259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4F109BE-44B5-408C-A8C7-05C9F9178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18</Pages>
  <Words>2403</Words>
  <Characters>13703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Specification - Interface</vt:lpstr>
    </vt:vector>
  </TitlesOfParts>
  <Company>Grizli777</Company>
  <LinksUpToDate>false</LinksUpToDate>
  <CharactersWithSpaces>16074</CharactersWithSpaces>
  <SharedDoc>false</SharedDoc>
  <HLinks>
    <vt:vector size="132" baseType="variant"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_Toc431218586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_Toc431218585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_Toc431218584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_Toc431218583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_Toc431218582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_Toc431218581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_Toc431218580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_Toc431218579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_Toc431218578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_Toc431218577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_Toc431218576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_Toc431218575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_Toc431218574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_Toc431218573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_Toc431218572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_Toc431218571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_Toc431218570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_Toc431218569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_Toc431218568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_Toc431218567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_Toc431218566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_Toc431218565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Specification - Interface</dc:title>
  <dc:subject>Function Specification - IF013</dc:subject>
  <dc:creator>iCE Consulting</dc:creator>
  <cp:keywords>SYMR12</cp:keywords>
  <dc:description/>
  <cp:lastModifiedBy>ice-amo</cp:lastModifiedBy>
  <cp:revision>6</cp:revision>
  <cp:lastPrinted>2014-03-20T03:14:00Z</cp:lastPrinted>
  <dcterms:created xsi:type="dcterms:W3CDTF">2017-11-07T03:08:00Z</dcterms:created>
  <dcterms:modified xsi:type="dcterms:W3CDTF">2017-11-19T17:11:00Z</dcterms:modified>
  <cp:category>Customization</cp:category>
  <cp:contentStatus>2.0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0x0101003C95AF1B3CB6894CBFBC5838ABDD1E2D</vt:lpwstr>
  </property>
</Properties>
</file>